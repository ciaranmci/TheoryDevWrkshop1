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bookmarkStart w:id="0" w:name="_GoBack"/>
      <w:bookmarkEnd w:id="0"/>
      <w:r>
        <w:rPr>
          <w:noProof/>
          <w:sz w:val="22"/>
          <w:szCs w:val="22"/>
        </w:rPr>
        <w:t>Patient Safety Informatics: Meeting the challenges of emerging digital health</w:t>
      </w:r>
    </w:p>
    <w:p w14:paraId="20FABB6C" w14:textId="0E76FF1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ins w:id="1" w:author="David Jenkins" w:date="2021-04-21T09:10:00Z">
        <w:r w:rsidR="00942BD3">
          <w:rPr>
            <w:sz w:val="22"/>
            <w:szCs w:val="22"/>
          </w:rPr>
          <w:t xml:space="preserve">A </w:t>
        </w:r>
      </w:ins>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ins w:id="2" w:author="Rebecca Randell" w:date="2021-04-21T11:11:00Z">
        <w:r w:rsidR="00951D7E">
          <w:rPr>
            <w:sz w:val="22"/>
            <w:szCs w:val="22"/>
            <w:vertAlign w:val="superscript"/>
          </w:rPr>
          <w:t>,h</w:t>
        </w:r>
      </w:ins>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44FFE586" w:rsidR="00411526" w:rsidRPr="00696CC6" w:rsidRDefault="00951D7E" w:rsidP="00951D7E">
      <w:pPr>
        <w:pStyle w:val="3Affiliations"/>
        <w:rPr>
          <w:sz w:val="22"/>
          <w:szCs w:val="22"/>
        </w:rPr>
      </w:pPr>
      <w:ins w:id="3" w:author="Rebecca Randell" w:date="2021-04-21T11:12:00Z">
        <w:r>
          <w:rPr>
            <w:b/>
            <w:bCs/>
            <w:iCs/>
            <w:noProof/>
            <w:sz w:val="22"/>
            <w:szCs w:val="22"/>
            <w:vertAlign w:val="superscript"/>
          </w:rPr>
          <w:t>h</w:t>
        </w:r>
      </w:ins>
      <w:ins w:id="4" w:author="Rebecca Randell" w:date="2021-04-21T11:11:00Z">
        <w:r w:rsidRPr="00696CC6">
          <w:rPr>
            <w:b/>
            <w:bCs/>
            <w:iCs/>
            <w:noProof/>
            <w:sz w:val="22"/>
            <w:szCs w:val="22"/>
            <w:vertAlign w:val="superscript"/>
          </w:rPr>
          <w:t xml:space="preserve"> </w:t>
        </w:r>
        <w:r>
          <w:rPr>
            <w:sz w:val="22"/>
            <w:szCs w:val="22"/>
          </w:rPr>
          <w:t>Wolfson Centre for Applied Health Research</w:t>
        </w:r>
        <w:r w:rsidRPr="00696CC6">
          <w:rPr>
            <w:sz w:val="22"/>
            <w:szCs w:val="22"/>
          </w:rPr>
          <w:t xml:space="preserve">, </w:t>
        </w:r>
        <w:r>
          <w:rPr>
            <w:sz w:val="22"/>
            <w:szCs w:val="22"/>
          </w:rPr>
          <w:t>Bradford</w:t>
        </w:r>
        <w:r w:rsidRPr="00696CC6">
          <w:rPr>
            <w:sz w:val="22"/>
            <w:szCs w:val="22"/>
          </w:rPr>
          <w:t xml:space="preserve">, </w:t>
        </w:r>
        <w:r>
          <w:rPr>
            <w:sz w:val="22"/>
            <w:szCs w:val="22"/>
          </w:rPr>
          <w:t>United Kingdom</w:t>
        </w:r>
      </w:ins>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4BBD9621" w:rsidR="00E2722D" w:rsidRPr="00696CC6" w:rsidRDefault="00893685" w:rsidP="00E2722D">
      <w:pPr>
        <w:pStyle w:val="6AbstractText"/>
        <w:rPr>
          <w:i w:val="0"/>
          <w:iCs/>
          <w:sz w:val="22"/>
          <w:szCs w:val="22"/>
        </w:rPr>
      </w:pPr>
      <w:r w:rsidRPr="00893685">
        <w:rPr>
          <w:i w:val="0"/>
          <w:iCs/>
          <w:sz w:val="22"/>
          <w:szCs w:val="22"/>
        </w:rP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from a workshop focused on identifying the patient</w:t>
      </w:r>
      <w:ins w:id="5" w:author="Rebecca Randell" w:date="2021-04-21T11:12:00Z">
        <w:r w:rsidR="00951D7E">
          <w:rPr>
            <w:i w:val="0"/>
            <w:iCs/>
            <w:sz w:val="22"/>
            <w:szCs w:val="22"/>
          </w:rPr>
          <w:t xml:space="preserve"> </w:t>
        </w:r>
      </w:ins>
      <w:del w:id="6" w:author="Rebecca Randell" w:date="2021-04-21T11:12:00Z">
        <w:r w:rsidRPr="00893685" w:rsidDel="00951D7E">
          <w:rPr>
            <w:i w:val="0"/>
            <w:iCs/>
            <w:sz w:val="22"/>
            <w:szCs w:val="22"/>
          </w:rPr>
          <w:delText>-</w:delText>
        </w:r>
      </w:del>
      <w:r w:rsidRPr="00893685">
        <w:rPr>
          <w:i w:val="0"/>
          <w:iCs/>
          <w:sz w:val="22"/>
          <w:szCs w:val="22"/>
        </w:rPr>
        <w:t>safety challenges associated with emerging digital health technologies. We discuss the challenges identified in the workshop and present recommendations to address the patient</w:t>
      </w:r>
      <w:ins w:id="7" w:author="Rebecca Randell" w:date="2021-04-21T11:12:00Z">
        <w:r w:rsidR="00951D7E">
          <w:rPr>
            <w:i w:val="0"/>
            <w:iCs/>
            <w:sz w:val="22"/>
            <w:szCs w:val="22"/>
          </w:rPr>
          <w:t xml:space="preserve"> </w:t>
        </w:r>
      </w:ins>
      <w:del w:id="8" w:author="Rebecca Randell" w:date="2021-04-21T11:12:00Z">
        <w:r w:rsidRPr="00893685" w:rsidDel="00951D7E">
          <w:rPr>
            <w:i w:val="0"/>
            <w:iCs/>
            <w:sz w:val="22"/>
            <w:szCs w:val="22"/>
          </w:rPr>
          <w:delText>-</w:delText>
        </w:r>
      </w:del>
      <w:r w:rsidRPr="00893685">
        <w:rPr>
          <w:i w:val="0"/>
          <w:iCs/>
          <w:sz w:val="22"/>
          <w:szCs w:val="22"/>
        </w:rPr>
        <w: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commentRangeStart w:id="9"/>
      <w:commentRangeStart w:id="10"/>
      <w:r w:rsidRPr="00696CC6">
        <w:rPr>
          <w:sz w:val="22"/>
          <w:szCs w:val="22"/>
        </w:rPr>
        <w:t>Keywords</w:t>
      </w:r>
      <w:commentRangeEnd w:id="9"/>
      <w:r w:rsidR="00747EBE">
        <w:rPr>
          <w:rStyle w:val="CommentReference"/>
          <w:b w:val="0"/>
          <w:i w:val="0"/>
          <w:noProof w:val="0"/>
        </w:rPr>
        <w:commentReference w:id="9"/>
      </w:r>
      <w:commentRangeEnd w:id="10"/>
      <w:r w:rsidR="00942BD3">
        <w:rPr>
          <w:rStyle w:val="CommentReference"/>
          <w:b w:val="0"/>
          <w:i w:val="0"/>
          <w:noProof w:val="0"/>
        </w:rPr>
        <w:commentReference w:id="10"/>
      </w:r>
      <w:r w:rsidR="00B25DA6" w:rsidRPr="00696CC6">
        <w:rPr>
          <w:sz w:val="22"/>
          <w:szCs w:val="22"/>
        </w:rPr>
        <w:t xml:space="preserve">: </w:t>
      </w:r>
    </w:p>
    <w:p w14:paraId="1BD2B0F8" w14:textId="42C10A16"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Pr>
          <w:sz w:val="22"/>
          <w:szCs w:val="22"/>
        </w:rPr>
        <w:t>Systems Theory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4335457B" w:rsidR="004313E0" w:rsidRDefault="00260C26" w:rsidP="004313E0">
      <w:pPr>
        <w:pStyle w:val="DBodyText"/>
        <w:rPr>
          <w:sz w:val="22"/>
          <w:szCs w:val="22"/>
        </w:rPr>
      </w:pPr>
      <w:r w:rsidRPr="00260C26">
        <w:rPr>
          <w:sz w:val="22"/>
          <w:szCs w:val="22"/>
        </w:rPr>
        <w:t>The fourth industrial revolution is based on cyber-physical systems and the connectivity of devices. ‘Health care 4.0’ describes the adaptation of health care to this new paradigm by facilitating, for example, physiological monitoring, assisted living, and telemedicine</w:t>
      </w:r>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F3272B">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[40]"},"properties":{"noteIndex":0},"schema":"https://github.com/citation-style-language/schema/raw/master/csl-citation.json"}</w:instrText>
      </w:r>
      <w:r w:rsidR="00585CED">
        <w:rPr>
          <w:sz w:val="22"/>
          <w:szCs w:val="22"/>
        </w:rPr>
        <w:fldChar w:fldCharType="separate"/>
      </w:r>
      <w:r w:rsidR="00F3272B" w:rsidRPr="00F3272B">
        <w:rPr>
          <w:sz w:val="22"/>
          <w:szCs w:val="22"/>
        </w:rPr>
        <w:t>[40]</w:t>
      </w:r>
      <w:r w:rsidR="00585CED">
        <w:rPr>
          <w:sz w:val="22"/>
          <w:szCs w:val="22"/>
        </w:rPr>
        <w:fldChar w:fldCharType="end"/>
      </w:r>
      <w:r w:rsidRPr="00260C26">
        <w:rPr>
          <w:sz w:val="22"/>
          <w:szCs w:val="22"/>
        </w:rPr>
        <w:t xml:space="preserve">. Other technologies like electronic health records, decision-support tools and handheld medical devices have been widely adopted with reported </w:t>
      </w:r>
      <w:r w:rsidRPr="00260C26">
        <w:rPr>
          <w:sz w:val="22"/>
          <w:szCs w:val="22"/>
        </w:rPr>
        <w:t>benefits for patient care along with concerns for patient safety</w:t>
      </w:r>
      <w:r w:rsidR="00585CED">
        <w:rPr>
          <w:sz w:val="22"/>
          <w:szCs w:val="22"/>
        </w:rPr>
        <w:fldChar w:fldCharType="begin" w:fldLock="1"/>
      </w:r>
      <w:r w:rsidR="00F3272B">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[31]"},"properties":{"noteIndex":0},"schema":"https://github.com/citation-style-language/schema/raw/master/csl-citation.json"}</w:instrText>
      </w:r>
      <w:r w:rsidR="00585CED">
        <w:rPr>
          <w:sz w:val="22"/>
          <w:szCs w:val="22"/>
        </w:rPr>
        <w:fldChar w:fldCharType="separate"/>
      </w:r>
      <w:r w:rsidR="004313E0" w:rsidRPr="004313E0">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r w:rsidR="00F3272B">
        <w:rPr>
          <w:sz w:val="22"/>
          <w:szCs w:val="22"/>
        </w:rPr>
        <w:t>Previous work has presented an agenda for safety of digital health</w:t>
      </w:r>
      <w:commentRangeStart w:id="11"/>
      <w:r w:rsidR="00F3272B">
        <w:rPr>
          <w:sz w:val="22"/>
          <w:szCs w:val="22"/>
        </w:rPr>
        <w:fldChar w:fldCharType="begin" w:fldLock="1"/>
      </w:r>
      <w:r w:rsidR="00F3272B">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sidR="00F3272B">
        <w:rPr>
          <w:sz w:val="22"/>
          <w:szCs w:val="22"/>
        </w:rPr>
        <w:fldChar w:fldCharType="separate"/>
      </w:r>
      <w:r w:rsidR="00F3272B" w:rsidRPr="00F3272B">
        <w:rPr>
          <w:sz w:val="22"/>
          <w:szCs w:val="22"/>
        </w:rPr>
        <w:t>[32]</w:t>
      </w:r>
      <w:r w:rsidR="00F3272B">
        <w:rPr>
          <w:sz w:val="22"/>
          <w:szCs w:val="22"/>
        </w:rPr>
        <w:fldChar w:fldCharType="end"/>
      </w:r>
      <w:commentRangeEnd w:id="11"/>
      <w:r w:rsidR="00F3272B">
        <w:rPr>
          <w:rStyle w:val="CommentReference"/>
          <w:noProof w:val="0"/>
        </w:rPr>
        <w:commentReference w:id="11"/>
      </w:r>
      <w:r w:rsidR="00F3272B">
        <w:rPr>
          <w:sz w:val="22"/>
          <w:szCs w:val="22"/>
        </w:rPr>
        <w:t xml:space="preserve"> to address the systematically study of t</w:t>
      </w:r>
      <w:r w:rsidR="00F3272B" w:rsidRPr="00260C26">
        <w:rPr>
          <w:sz w:val="22"/>
          <w:szCs w:val="22"/>
        </w:rPr>
        <w:t xml:space="preserve">he </w:t>
      </w:r>
      <w:r w:rsidR="00F3272B">
        <w:rPr>
          <w:sz w:val="22"/>
          <w:szCs w:val="22"/>
        </w:rPr>
        <w:t>patient</w:t>
      </w:r>
      <w:ins w:id="12" w:author="Rebecca Randell" w:date="2021-04-21T11:13:00Z">
        <w:r w:rsidR="00951D7E">
          <w:rPr>
            <w:sz w:val="22"/>
            <w:szCs w:val="22"/>
          </w:rPr>
          <w:t xml:space="preserve"> </w:t>
        </w:r>
      </w:ins>
      <w:del w:id="13" w:author="Rebecca Randell" w:date="2021-04-21T11:13:00Z">
        <w:r w:rsidR="00F3272B" w:rsidDel="00951D7E">
          <w:rPr>
            <w:sz w:val="22"/>
            <w:szCs w:val="22"/>
          </w:rPr>
          <w:delText>-</w:delText>
        </w:r>
      </w:del>
      <w:r w:rsidR="00F3272B">
        <w:rPr>
          <w:sz w:val="22"/>
          <w:szCs w:val="22"/>
        </w:rPr>
        <w:t xml:space="preserve">safety </w:t>
      </w:r>
      <w:r w:rsidR="00F3272B" w:rsidRPr="00260C26">
        <w:rPr>
          <w:sz w:val="22"/>
          <w:szCs w:val="22"/>
        </w:rPr>
        <w:t xml:space="preserve">consequences </w:t>
      </w:r>
      <w:r w:rsidR="00F3272B">
        <w:rPr>
          <w:sz w:val="22"/>
          <w:szCs w:val="22"/>
        </w:rPr>
        <w:t>that is still outstanding</w:t>
      </w:r>
      <w:commentRangeStart w:id="14"/>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commentRangeEnd w:id="14"/>
      <w:r w:rsidR="00F3272B">
        <w:rPr>
          <w:rStyle w:val="CommentReference"/>
          <w:noProof w:val="0"/>
        </w:rPr>
        <w:commentReference w:id="14"/>
      </w:r>
      <w:r w:rsidR="00F3272B">
        <w:rPr>
          <w:sz w:val="22"/>
          <w:szCs w:val="22"/>
        </w:rPr>
        <w:t xml:space="preserve">. </w:t>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6DB76330"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w:t>
      </w:r>
      <w:ins w:id="15" w:author="Rebecca Randell" w:date="2021-04-21T11:17:00Z">
        <w:r w:rsidR="00951D7E">
          <w:rPr>
            <w:sz w:val="22"/>
            <w:szCs w:val="22"/>
          </w:rPr>
          <w:t xml:space="preserve"> </w:t>
        </w:r>
      </w:ins>
      <w:del w:id="16" w:author="Rebecca Randell" w:date="2021-04-21T11:17:00Z">
        <w:r w:rsidRPr="00260C26" w:rsidDel="00951D7E">
          <w:rPr>
            <w:sz w:val="22"/>
            <w:szCs w:val="22"/>
          </w:rPr>
          <w:delText>-</w:delText>
        </w:r>
      </w:del>
      <w:r w:rsidRPr="00260C26">
        <w:rPr>
          <w:sz w:val="22"/>
          <w:szCs w:val="22"/>
        </w:rPr>
        <w:t>safety knowledge into practice</w:t>
      </w:r>
      <w:r w:rsidR="00CA6674">
        <w:rPr>
          <w:sz w:val="22"/>
          <w:szCs w:val="22"/>
        </w:rPr>
        <w:fldChar w:fldCharType="begin" w:fldLock="1"/>
      </w:r>
      <w:r w:rsidR="00F3272B">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[26]"},"properties":{"noteIndex":0},"schema":"https://github.com/citation-style-language/schema/raw/master/csl-citation.json"}</w:instrText>
      </w:r>
      <w:r w:rsidR="00CA6674">
        <w:rPr>
          <w:sz w:val="22"/>
          <w:szCs w:val="22"/>
        </w:rPr>
        <w:fldChar w:fldCharType="separate"/>
      </w:r>
      <w:r w:rsidR="004313E0" w:rsidRPr="004313E0">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was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discuss the challenges identified in the workshop, and present recommendations to address the patient-safety 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6F3B61CA" w:rsidR="008F30A7" w:rsidRDefault="000110DD" w:rsidP="008F30A7">
      <w:pPr>
        <w:pStyle w:val="DBodyText"/>
        <w:rPr>
          <w:sz w:val="22"/>
          <w:szCs w:val="22"/>
        </w:rPr>
      </w:pPr>
      <w:r>
        <w:rPr>
          <w:sz w:val="22"/>
          <w:szCs w:val="22"/>
        </w:rPr>
        <w:t>The lead author undertook a review of the academic, commercial and grey literature to collate an initial set of emerging health information technologies</w:t>
      </w:r>
      <w:commentRangeStart w:id="17"/>
      <w:commentRangeStart w:id="18"/>
      <w:r>
        <w:rPr>
          <w:sz w:val="22"/>
          <w:szCs w:val="22"/>
        </w:rPr>
        <w:t>.</w:t>
      </w:r>
      <w:commentRangeEnd w:id="17"/>
      <w:r>
        <w:rPr>
          <w:rStyle w:val="CommentReference"/>
          <w:noProof w:val="0"/>
        </w:rPr>
        <w:commentReference w:id="17"/>
      </w:r>
      <w:commentRangeEnd w:id="18"/>
      <w:r w:rsidR="00A72D32">
        <w:rPr>
          <w:rStyle w:val="CommentReference"/>
          <w:noProof w:val="0"/>
        </w:rPr>
        <w:commentReference w:id="18"/>
      </w:r>
      <w:r>
        <w:rPr>
          <w:sz w:val="22"/>
          <w:szCs w:val="22"/>
        </w:rPr>
        <w:t xml:space="preserve">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3EFB25F7" w14:textId="2F938956" w:rsidR="000110DD" w:rsidRPr="00696CC6" w:rsidRDefault="000110DD" w:rsidP="008F30A7">
      <w:pPr>
        <w:pStyle w:val="DBodyText"/>
        <w:rPr>
          <w:sz w:val="22"/>
          <w:szCs w:val="22"/>
        </w:rPr>
      </w:pPr>
      <w:r>
        <w:rPr>
          <w:sz w:val="22"/>
          <w:szCs w:val="22"/>
        </w:rPr>
        <w:lastRenderedPageBreak/>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and advert them. Similar to a Delphi method, 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consequences and 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7E9E34D9" w14:textId="0B3B3FE3" w:rsidR="00131814" w:rsidRDefault="00131814" w:rsidP="00131814">
      <w:pPr>
        <w:pStyle w:val="DBodyText"/>
        <w:rPr>
          <w:sz w:val="22"/>
          <w:szCs w:val="22"/>
        </w:rPr>
      </w:pPr>
      <w:commentRangeStart w:id="19"/>
      <w:r>
        <w:rPr>
          <w:sz w:val="22"/>
          <w:szCs w:val="22"/>
        </w:rPr>
        <w:t>Table 2</w:t>
      </w:r>
      <w:commentRangeEnd w:id="19"/>
      <w:r w:rsidR="00951D7E">
        <w:rPr>
          <w:rStyle w:val="CommentReference"/>
          <w:noProof w:val="0"/>
        </w:rPr>
        <w:commentReference w:id="19"/>
      </w:r>
      <w:r>
        <w:rPr>
          <w:sz w:val="22"/>
          <w:szCs w:val="22"/>
        </w:rPr>
        <w:t xml:space="preserve"> summarises </w:t>
      </w:r>
      <w:r w:rsidRPr="00131814">
        <w:rPr>
          <w:sz w:val="22"/>
          <w:szCs w:val="22"/>
        </w:rPr>
        <w:t>recommendation</w:t>
      </w:r>
      <w:r>
        <w:rPr>
          <w:sz w:val="22"/>
          <w:szCs w:val="22"/>
        </w:rPr>
        <w:t>s</w:t>
      </w:r>
      <w:r w:rsidRPr="00131814">
        <w:rPr>
          <w:sz w:val="22"/>
          <w:szCs w:val="22"/>
        </w:rPr>
        <w:t xml:space="preserve"> to address </w:t>
      </w:r>
      <w:r w:rsidR="009276D7">
        <w:rPr>
          <w:sz w:val="22"/>
          <w:szCs w:val="22"/>
        </w:rPr>
        <w:t>patient-</w:t>
      </w:r>
      <w:r w:rsidRPr="00131814">
        <w:rPr>
          <w:sz w:val="22"/>
          <w:szCs w:val="22"/>
        </w:rPr>
        <w:t>safety concerns posed by the challenges of emerging digital health</w:t>
      </w:r>
      <w:r>
        <w:rPr>
          <w:sz w:val="22"/>
          <w:szCs w:val="22"/>
        </w:rPr>
        <w:t>.</w:t>
      </w: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4121833A"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F3272B">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[10,14,35]"},"properties":{"noteIndex":0},"schema":"https://github.com/citation-style-language/schema/raw/master/csl-citation.json"}</w:instrText>
      </w:r>
      <w:r w:rsidR="0096343B">
        <w:rPr>
          <w:sz w:val="22"/>
          <w:szCs w:val="22"/>
        </w:rPr>
        <w:fldChar w:fldCharType="separate"/>
      </w:r>
      <w:r w:rsidR="00F3272B" w:rsidRPr="00F3272B">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498AA0A7"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F3272B">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[33,36]"},"properties":{"noteIndex":0},"schema":"https://github.com/citation-style-language/schema/raw/master/csl-citation.json"}</w:instrText>
      </w:r>
      <w:r w:rsidR="00C577FF">
        <w:rPr>
          <w:sz w:val="22"/>
          <w:szCs w:val="22"/>
        </w:rPr>
        <w:fldChar w:fldCharType="separate"/>
      </w:r>
      <w:r w:rsidR="00F3272B" w:rsidRPr="00F3272B">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F3272B">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[38]"},"properties":{"noteIndex":0},"schema":"https://github.com/citation-style-language/schema/raw/master/csl-citation.json"}</w:instrText>
      </w:r>
      <w:r w:rsidR="00C577FF">
        <w:rPr>
          <w:sz w:val="22"/>
          <w:szCs w:val="22"/>
        </w:rPr>
        <w:fldChar w:fldCharType="separate"/>
      </w:r>
      <w:r w:rsidR="00F3272B" w:rsidRPr="00F3272B">
        <w:rPr>
          <w:sz w:val="22"/>
          <w:szCs w:val="22"/>
        </w:rPr>
        <w:t>[38]</w:t>
      </w:r>
      <w:r w:rsidR="00C577FF">
        <w:rPr>
          <w:sz w:val="22"/>
          <w:szCs w:val="22"/>
        </w:rPr>
        <w:fldChar w:fldCharType="end"/>
      </w:r>
      <w:r w:rsidR="00C577FF">
        <w:rPr>
          <w:sz w:val="22"/>
          <w:szCs w:val="22"/>
        </w:rPr>
        <w:t>.</w:t>
      </w:r>
      <w:r w:rsidR="00C577FF" w:rsidRPr="00C577FF">
        <w:t xml:space="preserve"> </w:t>
      </w:r>
      <w:r w:rsidR="00C577FF" w:rsidRPr="00942BD3">
        <w:rPr>
          <w:sz w:val="22"/>
          <w:szCs w:val="22"/>
          <w:rPrChange w:id="20" w:author="David Jenkins" w:date="2021-04-21T09:18:00Z">
            <w:rPr/>
          </w:rPrChange>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del w:id="21" w:author="David Jenkins" w:date="2021-04-21T09:18:00Z">
        <w:r w:rsidR="00854782" w:rsidDel="00942BD3">
          <w:rPr>
            <w:sz w:val="22"/>
            <w:szCs w:val="22"/>
          </w:rPr>
          <w:delText xml:space="preserve"> </w:delText>
        </w:r>
        <w:r w:rsidR="00854782" w:rsidRPr="00854782" w:rsidDel="00942BD3">
          <w:rPr>
            <w:sz w:val="22"/>
            <w:szCs w:val="22"/>
          </w:rPr>
          <w:delText xml:space="preserve">his </w:delText>
        </w:r>
      </w:del>
      <w:r w:rsidR="00854782" w:rsidRPr="00854782">
        <w:rPr>
          <w:sz w:val="22"/>
          <w:szCs w:val="22"/>
        </w:rPr>
        <w:t>can lead to technology abandonment</w:t>
      </w:r>
      <w:r w:rsidR="00854782">
        <w:rPr>
          <w:sz w:val="22"/>
          <w:szCs w:val="22"/>
        </w:rPr>
        <w:fldChar w:fldCharType="begin" w:fldLock="1"/>
      </w:r>
      <w:r w:rsidR="00F3272B">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[24]"},"properties":{"noteIndex":0},"schema":"https://github.com/citation-style-language/schema/raw/master/csl-citation.json"}</w:instrText>
      </w:r>
      <w:r w:rsidR="00854782">
        <w:rPr>
          <w:sz w:val="22"/>
          <w:szCs w:val="22"/>
        </w:rPr>
        <w:fldChar w:fldCharType="separate"/>
      </w:r>
      <w:r w:rsidR="004313E0" w:rsidRPr="004313E0">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05B5E22" w:rsidR="00881B0E" w:rsidRDefault="00C577FF" w:rsidP="00881B0E">
      <w:pPr>
        <w:pStyle w:val="DBodyText"/>
        <w:rPr>
          <w:sz w:val="22"/>
          <w:szCs w:val="22"/>
        </w:rPr>
      </w:pPr>
      <w:r w:rsidRPr="00C577FF">
        <w:rPr>
          <w:sz w:val="22"/>
          <w:szCs w:val="22"/>
        </w:rPr>
        <w:t>Practically, developers and vendors of emerging digital health technologies should include supplier declarations of conformity to industry standards and distribute 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w:t>
      </w:r>
      <w:r w:rsidR="00854782" w:rsidRPr="00C577FF">
        <w:rPr>
          <w:sz w:val="22"/>
          <w:szCs w:val="22"/>
        </w:rPr>
        <w:t>as a foundation for trust in technology and its implementation, in line with the Transparency for Trust initiative</w:t>
      </w:r>
      <w:r w:rsidR="00854782">
        <w:rPr>
          <w:sz w:val="22"/>
          <w:szCs w:val="22"/>
        </w:rPr>
        <w:fldChar w:fldCharType="begin" w:fldLock="1"/>
      </w:r>
      <w:r w:rsidR="00F3272B">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[41]"},"properties":{"noteIndex":0},"schema":"https://github.com/citation-style-language/schema/raw/master/csl-citation.json"}</w:instrText>
      </w:r>
      <w:r w:rsidR="00854782">
        <w:rPr>
          <w:sz w:val="22"/>
          <w:szCs w:val="22"/>
        </w:rPr>
        <w:fldChar w:fldCharType="separate"/>
      </w:r>
      <w:r w:rsidR="00F3272B" w:rsidRPr="00F3272B">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74F8A84B"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F3272B">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[29]"},"properties":{"noteIndex":0},"schema":"https://github.com/citation-style-language/schema/raw/master/csl-citation.json"}</w:instrText>
      </w:r>
      <w:r w:rsidR="004709C7">
        <w:rPr>
          <w:sz w:val="22"/>
          <w:szCs w:val="22"/>
        </w:rPr>
        <w:fldChar w:fldCharType="separate"/>
      </w:r>
      <w:r w:rsidR="004313E0" w:rsidRPr="004313E0">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F3272B">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[34]"},"properties":{"noteIndex":0},"schema":"https://github.com/citation-style-language/schema/raw/master/csl-citation.json"}</w:instrText>
      </w:r>
      <w:r w:rsidR="004709C7">
        <w:rPr>
          <w:sz w:val="22"/>
          <w:szCs w:val="22"/>
        </w:rPr>
        <w:fldChar w:fldCharType="separate"/>
      </w:r>
      <w:r w:rsidR="00F3272B" w:rsidRPr="00F3272B">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3682FB14"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The consequence of reactive regulations and standards 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F3272B">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[30]"},"properties":{"noteIndex":0},"schema":"https://github.com/citation-style-language/schema/raw/master/csl-citation.json"}</w:instrText>
      </w:r>
      <w:r w:rsidR="00047B59">
        <w:rPr>
          <w:sz w:val="22"/>
          <w:szCs w:val="22"/>
        </w:rPr>
        <w:fldChar w:fldCharType="separate"/>
      </w:r>
      <w:r w:rsidR="004313E0" w:rsidRPr="004313E0">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F3272B">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[37]"},"properties":{"noteIndex":0},"schema":"https://github.com/citation-style-language/schema/raw/master/csl-citation.json"}</w:instrText>
      </w:r>
      <w:r w:rsidR="00047B59">
        <w:rPr>
          <w:sz w:val="22"/>
          <w:szCs w:val="22"/>
        </w:rPr>
        <w:fldChar w:fldCharType="separate"/>
      </w:r>
      <w:r w:rsidR="00F3272B" w:rsidRPr="00F3272B">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2F650AAB" w:rsidR="00881B0E" w:rsidRPr="00696CC6" w:rsidRDefault="00881B0E" w:rsidP="00881B0E">
      <w:pPr>
        <w:pStyle w:val="BLevelTwoHeader"/>
        <w:rPr>
          <w:sz w:val="22"/>
          <w:szCs w:val="22"/>
        </w:rPr>
      </w:pPr>
      <w:r>
        <w:rPr>
          <w:sz w:val="22"/>
          <w:szCs w:val="22"/>
        </w:rPr>
        <w:t>Challenge 5: Emergent patient</w:t>
      </w:r>
      <w:ins w:id="22" w:author="Rebecca Randell" w:date="2021-04-21T11:20:00Z">
        <w:r w:rsidR="00951D7E">
          <w:rPr>
            <w:sz w:val="22"/>
            <w:szCs w:val="22"/>
          </w:rPr>
          <w:t xml:space="preserve"> </w:t>
        </w:r>
      </w:ins>
      <w:del w:id="23" w:author="Rebecca Randell" w:date="2021-04-21T11:20:00Z">
        <w:r w:rsidDel="00951D7E">
          <w:rPr>
            <w:sz w:val="22"/>
            <w:szCs w:val="22"/>
          </w:rPr>
          <w:delText>-</w:delText>
        </w:r>
      </w:del>
      <w:r>
        <w:rPr>
          <w:sz w:val="22"/>
          <w:szCs w:val="22"/>
        </w:rPr>
        <w:t>safety consequences</w:t>
      </w:r>
    </w:p>
    <w:p w14:paraId="0143FD13" w14:textId="2A357F02" w:rsidR="00BC7324" w:rsidRPr="00567107" w:rsidRDefault="00D033E4" w:rsidP="00881B0E">
      <w:pPr>
        <w:pStyle w:val="DBodyText"/>
        <w:rPr>
          <w:sz w:val="22"/>
          <w:szCs w:val="22"/>
        </w:rPr>
      </w:pPr>
      <w:r w:rsidRPr="00567107">
        <w:rPr>
          <w:i/>
          <w:sz w:val="22"/>
          <w:szCs w:val="22"/>
        </w:rPr>
        <w:t>Focusing on technologies in isolation does not consider the patient</w:t>
      </w:r>
      <w:ins w:id="24" w:author="Rebecca Randell" w:date="2021-04-21T11:20:00Z">
        <w:r w:rsidR="00951D7E">
          <w:rPr>
            <w:i/>
            <w:sz w:val="22"/>
            <w:szCs w:val="22"/>
          </w:rPr>
          <w:t xml:space="preserve"> </w:t>
        </w:r>
      </w:ins>
      <w:del w:id="25" w:author="Rebecca Randell" w:date="2021-04-21T11:20:00Z">
        <w:r w:rsidRPr="00567107" w:rsidDel="00951D7E">
          <w:rPr>
            <w:i/>
            <w:sz w:val="22"/>
            <w:szCs w:val="22"/>
          </w:rPr>
          <w:delText>-</w:delText>
        </w:r>
      </w:del>
      <w:r w:rsidRPr="00567107">
        <w:rPr>
          <w:i/>
          <w:sz w:val="22"/>
          <w:szCs w:val="22"/>
        </w:rPr>
        <w: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w:t>
      </w:r>
      <w:ins w:id="26" w:author="Rebecca Randell" w:date="2021-04-21T11:22:00Z">
        <w:r w:rsidR="00807057">
          <w:rPr>
            <w:sz w:val="22"/>
            <w:szCs w:val="22"/>
          </w:rPr>
          <w:t>s</w:t>
        </w:r>
      </w:ins>
      <w:del w:id="27" w:author="Rebecca Randell" w:date="2021-04-21T11:22:00Z">
        <w:r w:rsidR="00BC7324" w:rsidRPr="00567107" w:rsidDel="00807057">
          <w:rPr>
            <w:sz w:val="22"/>
            <w:szCs w:val="22"/>
          </w:rPr>
          <w:delText>z</w:delText>
        </w:r>
      </w:del>
      <w:r w:rsidR="00BC7324" w:rsidRPr="00567107">
        <w:rPr>
          <w:sz w:val="22"/>
          <w:szCs w:val="22"/>
        </w:rPr>
        <w:t>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Interactions 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xml:space="preserve">. Sufficient theoretical and practical guidance is needed to </w:t>
      </w:r>
      <w:r w:rsidR="00BC7324" w:rsidRPr="00567107">
        <w:rPr>
          <w:sz w:val="22"/>
          <w:szCs w:val="22"/>
        </w:rPr>
        <w:lastRenderedPageBreak/>
        <w:t>navigate the novelty of emergent consequences and to understand how, through interaction, technologies and users anticipate outcomes and act to influence them</w:t>
      </w:r>
      <w:r w:rsidR="00BC7324"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00BC7324" w:rsidRPr="00567107">
        <w:rPr>
          <w:sz w:val="22"/>
          <w:szCs w:val="22"/>
        </w:rPr>
        <w:fldChar w:fldCharType="separate"/>
      </w:r>
      <w:r w:rsidR="00F3272B" w:rsidRPr="00F3272B">
        <w:rPr>
          <w:sz w:val="22"/>
          <w:szCs w:val="22"/>
        </w:rPr>
        <w:t>[39]</w:t>
      </w:r>
      <w:r w:rsidR="00BC7324" w:rsidRPr="00567107">
        <w:rPr>
          <w:sz w:val="22"/>
          <w:szCs w:val="22"/>
        </w:rPr>
        <w:fldChar w:fldCharType="end"/>
      </w:r>
      <w:r w:rsidR="00BC7324" w:rsidRPr="00567107">
        <w:rPr>
          <w:sz w:val="22"/>
          <w:szCs w:val="22"/>
        </w:rPr>
        <w:t>.</w:t>
      </w:r>
    </w:p>
    <w:p w14:paraId="12A72BE2" w14:textId="7328CFEE"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F3272B">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[23]"},"properties":{"noteIndex":0},"schema":"https://github.com/citation-style-language/schema/raw/master/csl-citation.json"}</w:instrText>
      </w:r>
      <w:r w:rsidR="00BC7324" w:rsidRPr="00567107">
        <w:rPr>
          <w:sz w:val="22"/>
          <w:szCs w:val="22"/>
        </w:rPr>
        <w:fldChar w:fldCharType="separate"/>
      </w:r>
      <w:r w:rsidR="004313E0" w:rsidRPr="004313E0">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5ACA3678" w:rsidR="00BC7324" w:rsidRPr="00567107" w:rsidRDefault="007E12C1" w:rsidP="00BC7324">
      <w:pPr>
        <w:pStyle w:val="DBodyText"/>
        <w:rPr>
          <w:sz w:val="22"/>
          <w:szCs w:val="22"/>
        </w:rPr>
      </w:pPr>
      <w:r w:rsidRPr="00567107">
        <w:rPr>
          <w:sz w:val="22"/>
          <w:szCs w:val="22"/>
        </w:rPr>
        <w:t>As noted by Weicks</w:t>
      </w:r>
      <w:r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Pr="00567107">
        <w:rPr>
          <w:sz w:val="22"/>
          <w:szCs w:val="22"/>
        </w:rPr>
        <w:fldChar w:fldCharType="separate"/>
      </w:r>
      <w:r w:rsidR="00F3272B" w:rsidRPr="00F3272B">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4433753E"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F3272B">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[25]"},"properties":{"noteIndex":0},"schema":"https://github.com/citation-style-language/schema/raw/master/csl-citation.json"}</w:instrText>
      </w:r>
      <w:r w:rsidR="00B706B2">
        <w:rPr>
          <w:sz w:val="22"/>
          <w:szCs w:val="22"/>
        </w:rPr>
        <w:fldChar w:fldCharType="separate"/>
      </w:r>
      <w:r w:rsidR="004313E0" w:rsidRPr="004313E0">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and downplaying the unimproved quality of life of patients treated for neurological disorders because treatment 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08F2D9E5" w:rsidR="00881B0E" w:rsidRDefault="00B706B2" w:rsidP="00881B0E">
      <w:pPr>
        <w:pStyle w:val="DBodyText"/>
        <w:rPr>
          <w:sz w:val="22"/>
          <w:szCs w:val="22"/>
        </w:rPr>
      </w:pPr>
      <w:r w:rsidRPr="00B706B2">
        <w:rPr>
          <w:sz w:val="22"/>
          <w:szCs w:val="22"/>
        </w:rPr>
        <w:t>In addition to earlier recommendations of adopting sociotechnical perspective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F3272B">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[28]"},"properties":{"noteIndex":0},"schema":"https://github.com/citation-style-language/schema/raw/master/csl-citation.json"}</w:instrText>
      </w:r>
      <w:r>
        <w:rPr>
          <w:sz w:val="22"/>
          <w:szCs w:val="22"/>
        </w:rPr>
        <w:fldChar w:fldCharType="separate"/>
      </w:r>
      <w:r w:rsidR="004313E0" w:rsidRPr="004313E0">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1F7AE67D"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progress in safety science</w:t>
      </w:r>
      <w:r w:rsidR="00A24F5D">
        <w:rPr>
          <w:sz w:val="22"/>
          <w:szCs w:val="22"/>
        </w:rPr>
        <w:fldChar w:fldCharType="begin" w:fldLock="1"/>
      </w:r>
      <w:r w:rsidR="00F3272B">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[27]"},"properties":{"noteIndex":0},"schema":"https://github.com/citation-style-language/schema/raw/master/csl-citation.json"}</w:instrText>
      </w:r>
      <w:r w:rsidR="00A24F5D">
        <w:rPr>
          <w:sz w:val="22"/>
          <w:szCs w:val="22"/>
        </w:rPr>
        <w:fldChar w:fldCharType="separate"/>
      </w:r>
      <w:r w:rsidR="004313E0" w:rsidRPr="004313E0">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health informatics, patient safety and safety information systems. </w:t>
      </w:r>
    </w:p>
    <w:p w14:paraId="2F0FF467" w14:textId="282797AA" w:rsidR="008F30A7" w:rsidRPr="00696CC6" w:rsidRDefault="00B86E3A" w:rsidP="00B86E3A">
      <w:pPr>
        <w:pStyle w:val="DBodyText"/>
        <w:rPr>
          <w:sz w:val="22"/>
          <w:szCs w:val="22"/>
        </w:rPr>
      </w:pPr>
      <w:r w:rsidRPr="00B86E3A">
        <w:rPr>
          <w:sz w:val="22"/>
          <w:szCs w:val="22"/>
        </w:rPr>
        <w:t>We presented 6 challenges posed by emerging digital health, described the consequences for patient safety, and recommended theoretical and practical mitigations.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r w:rsidR="00EA63D8" w:rsidRPr="00696CC6">
        <w:rPr>
          <w:sz w:val="22"/>
          <w:szCs w:val="22"/>
        </w:rPr>
        <w:t xml:space="preserve"> </w:t>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542F8184" w:rsidR="0085417B" w:rsidRPr="0085417B" w:rsidRDefault="0085417B">
      <w:pPr>
        <w:jc w:val="both"/>
        <w:rPr>
          <w:sz w:val="22"/>
          <w:szCs w:val="22"/>
        </w:rPr>
        <w:pPrChange w:id="28" w:author="Niels Peek" w:date="2021-04-21T11:26:00Z">
          <w:pPr/>
        </w:pPrChange>
      </w:pPr>
      <w:r w:rsidRPr="0085417B">
        <w:rPr>
          <w:sz w:val="22"/>
          <w:szCs w:val="22"/>
        </w:rPr>
        <w:t>This research is partly funded by the National Institute for Health Research (NIHR) Yorkshire and Humber Patient Safety Translational Research Centre (NIHR Yorkshire and Humber PSTRC)</w:t>
      </w:r>
      <w:ins w:id="29" w:author="Niels Peek" w:date="2021-04-21T11:25:00Z">
        <w:r w:rsidR="001F6FC4">
          <w:rPr>
            <w:sz w:val="22"/>
            <w:szCs w:val="22"/>
          </w:rPr>
          <w:t xml:space="preserve"> and </w:t>
        </w:r>
      </w:ins>
      <w:ins w:id="30" w:author="Niels Peek" w:date="2021-04-21T11:26:00Z">
        <w:r w:rsidR="001F6FC4">
          <w:rPr>
            <w:sz w:val="22"/>
            <w:szCs w:val="22"/>
          </w:rPr>
          <w:t xml:space="preserve">NIHR </w:t>
        </w:r>
      </w:ins>
      <w:ins w:id="31" w:author="Niels Peek" w:date="2021-04-21T11:25:00Z">
        <w:r w:rsidR="001F6FC4">
          <w:rPr>
            <w:sz w:val="22"/>
            <w:szCs w:val="22"/>
          </w:rPr>
          <w:t>Greater Manchester PSTRC</w:t>
        </w:r>
      </w:ins>
      <w:r w:rsidRPr="0085417B">
        <w:rPr>
          <w:sz w:val="22"/>
          <w:szCs w:val="22"/>
        </w:rPr>
        <w:t>. The views expressed in this paper are those of the authors and not necessarily those of the NHS, the NIHR, or the Department of Health and Social Care.</w:t>
      </w:r>
    </w:p>
    <w:p w14:paraId="03DD433E" w14:textId="74E01F08" w:rsidR="00AC358F" w:rsidRPr="00696CC6" w:rsidRDefault="0085417B">
      <w:pPr>
        <w:jc w:val="both"/>
        <w:rPr>
          <w:sz w:val="22"/>
          <w:szCs w:val="22"/>
        </w:rPr>
        <w:pPrChange w:id="32" w:author="Niels Peek" w:date="2021-04-21T11:26:00Z">
          <w:pPr/>
        </w:pPrChange>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0CFA974" w14:textId="3BAFB8FC" w:rsidR="00AF4BB7" w:rsidRPr="00AF4BB7" w:rsidRDefault="00585CED" w:rsidP="00AF4BB7">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AF4BB7" w:rsidRPr="00AF4BB7">
        <w:rPr>
          <w:noProof/>
          <w:sz w:val="22"/>
          <w:szCs w:val="24"/>
        </w:rPr>
        <w:t>[1]</w:t>
      </w:r>
      <w:r w:rsidR="00AF4BB7" w:rsidRPr="00AF4BB7">
        <w:rPr>
          <w:noProof/>
          <w:sz w:val="22"/>
          <w:szCs w:val="24"/>
        </w:rPr>
        <w:tab/>
        <w:t xml:space="preserve">G. Aceto, V. Persico, and A. Pescapé, Industry 4.0 and Health: Internet of Things, Big Data, and Cloud Computing, </w:t>
      </w:r>
      <w:r w:rsidR="00AF4BB7" w:rsidRPr="00AF4BB7">
        <w:rPr>
          <w:i/>
          <w:iCs/>
          <w:noProof/>
          <w:sz w:val="22"/>
          <w:szCs w:val="24"/>
        </w:rPr>
        <w:t>J. Ind. Inf. Integr.</w:t>
      </w:r>
      <w:r w:rsidR="00AF4BB7" w:rsidRPr="00AF4BB7">
        <w:rPr>
          <w:noProof/>
          <w:sz w:val="22"/>
          <w:szCs w:val="24"/>
        </w:rPr>
        <w:t xml:space="preserve"> </w:t>
      </w:r>
      <w:r w:rsidR="00AF4BB7" w:rsidRPr="00AF4BB7">
        <w:rPr>
          <w:b/>
          <w:bCs/>
          <w:noProof/>
          <w:sz w:val="22"/>
          <w:szCs w:val="24"/>
        </w:rPr>
        <w:t>18</w:t>
      </w:r>
      <w:r w:rsidR="00AF4BB7" w:rsidRPr="00AF4BB7">
        <w:rPr>
          <w:noProof/>
          <w:sz w:val="22"/>
          <w:szCs w:val="24"/>
        </w:rPr>
        <w:t xml:space="preserve"> (2020) 100129. doi:10.1016/j.jii.2020.100129.</w:t>
      </w:r>
    </w:p>
    <w:p w14:paraId="19A4AE52" w14:textId="77777777" w:rsidR="00AF4BB7" w:rsidRPr="00AF4BB7" w:rsidRDefault="00AF4BB7" w:rsidP="00AF4BB7">
      <w:pPr>
        <w:widowControl w:val="0"/>
        <w:ind w:left="640" w:hanging="640"/>
        <w:rPr>
          <w:noProof/>
          <w:sz w:val="22"/>
          <w:szCs w:val="24"/>
        </w:rPr>
      </w:pPr>
      <w:r w:rsidRPr="00AF4BB7">
        <w:rPr>
          <w:noProof/>
          <w:sz w:val="22"/>
          <w:szCs w:val="24"/>
        </w:rPr>
        <w:t>[2]</w:t>
      </w:r>
      <w:r w:rsidRPr="00AF4BB7">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AF4BB7">
        <w:rPr>
          <w:i/>
          <w:iCs/>
          <w:noProof/>
          <w:sz w:val="22"/>
          <w:szCs w:val="24"/>
        </w:rPr>
        <w:t>IBM J. Res. Dev.</w:t>
      </w:r>
      <w:r w:rsidRPr="00AF4BB7">
        <w:rPr>
          <w:noProof/>
          <w:sz w:val="22"/>
          <w:szCs w:val="24"/>
        </w:rPr>
        <w:t xml:space="preserve"> </w:t>
      </w:r>
      <w:r w:rsidRPr="00AF4BB7">
        <w:rPr>
          <w:b/>
          <w:bCs/>
          <w:noProof/>
          <w:sz w:val="22"/>
          <w:szCs w:val="24"/>
        </w:rPr>
        <w:t>63</w:t>
      </w:r>
      <w:r w:rsidRPr="00AF4BB7">
        <w:rPr>
          <w:noProof/>
          <w:sz w:val="22"/>
          <w:szCs w:val="24"/>
        </w:rPr>
        <w:t xml:space="preserve"> (2019). doi:10.1147/JRD.2019.2942288.</w:t>
      </w:r>
    </w:p>
    <w:p w14:paraId="5DC037D5" w14:textId="77777777" w:rsidR="00AF4BB7" w:rsidRPr="00AF4BB7" w:rsidRDefault="00AF4BB7" w:rsidP="00AF4BB7">
      <w:pPr>
        <w:widowControl w:val="0"/>
        <w:ind w:left="640" w:hanging="640"/>
        <w:rPr>
          <w:noProof/>
          <w:sz w:val="22"/>
          <w:szCs w:val="24"/>
        </w:rPr>
      </w:pPr>
      <w:r w:rsidRPr="00AF4BB7">
        <w:rPr>
          <w:noProof/>
          <w:sz w:val="22"/>
          <w:szCs w:val="24"/>
        </w:rPr>
        <w:t>[3]</w:t>
      </w:r>
      <w:r w:rsidRPr="00AF4BB7">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AF4BB7">
        <w:rPr>
          <w:i/>
          <w:iCs/>
          <w:noProof/>
          <w:sz w:val="22"/>
          <w:szCs w:val="24"/>
        </w:rPr>
        <w:t>Int. J. Med. Inform.</w:t>
      </w:r>
      <w:r w:rsidRPr="00AF4BB7">
        <w:rPr>
          <w:noProof/>
          <w:sz w:val="22"/>
          <w:szCs w:val="24"/>
        </w:rPr>
        <w:t xml:space="preserve"> </w:t>
      </w:r>
      <w:r w:rsidRPr="00AF4BB7">
        <w:rPr>
          <w:b/>
          <w:bCs/>
          <w:noProof/>
          <w:sz w:val="22"/>
          <w:szCs w:val="24"/>
        </w:rPr>
        <w:t>103</w:t>
      </w:r>
      <w:r w:rsidRPr="00AF4BB7">
        <w:rPr>
          <w:noProof/>
          <w:sz w:val="22"/>
          <w:szCs w:val="24"/>
        </w:rPr>
        <w:t xml:space="preserve"> (2017) 32–41. doi:10.1016/j.ijmedinf.2017.03.011.</w:t>
      </w:r>
    </w:p>
    <w:p w14:paraId="322AE17D" w14:textId="77777777" w:rsidR="00AF4BB7" w:rsidRPr="00AF4BB7" w:rsidRDefault="00AF4BB7" w:rsidP="00AF4BB7">
      <w:pPr>
        <w:widowControl w:val="0"/>
        <w:ind w:left="640" w:hanging="640"/>
        <w:rPr>
          <w:noProof/>
          <w:sz w:val="22"/>
          <w:szCs w:val="24"/>
        </w:rPr>
      </w:pPr>
      <w:r w:rsidRPr="00AF4BB7">
        <w:rPr>
          <w:noProof/>
          <w:sz w:val="22"/>
          <w:szCs w:val="24"/>
        </w:rPr>
        <w:t>[4]</w:t>
      </w:r>
      <w:r w:rsidRPr="00AF4BB7">
        <w:rPr>
          <w:noProof/>
          <w:sz w:val="22"/>
          <w:szCs w:val="24"/>
        </w:rPr>
        <w:tab/>
        <w:t>J.W. Begun, B. Zimmerman, and K. Dooley, Health Care Organizations as Complex Adaptive Systems, in: S.M. Mick, and M. Wyttenbach (Eds.), Adv. Heal. Care Organ. Theory, 1st ed., Jossey-Bass, San Francisco, CA, 2003: pp. 253–288.</w:t>
      </w:r>
    </w:p>
    <w:p w14:paraId="32193C99" w14:textId="77777777" w:rsidR="00AF4BB7" w:rsidRPr="00AF4BB7" w:rsidRDefault="00AF4BB7" w:rsidP="00AF4BB7">
      <w:pPr>
        <w:widowControl w:val="0"/>
        <w:ind w:left="640" w:hanging="640"/>
        <w:rPr>
          <w:noProof/>
          <w:sz w:val="22"/>
          <w:szCs w:val="24"/>
        </w:rPr>
      </w:pPr>
      <w:r w:rsidRPr="00AF4BB7">
        <w:rPr>
          <w:noProof/>
          <w:sz w:val="22"/>
          <w:szCs w:val="24"/>
        </w:rPr>
        <w:t>[5]</w:t>
      </w:r>
      <w:r w:rsidRPr="00AF4BB7">
        <w:rPr>
          <w:noProof/>
          <w:sz w:val="22"/>
          <w:szCs w:val="24"/>
        </w:rPr>
        <w:tab/>
        <w:t xml:space="preserve">H. Benbya, N. Nan, H. Tanriverdi, and Y. Yoo, Complexity and Information Systems Research in the Emerging Digital World, </w:t>
      </w:r>
      <w:r w:rsidRPr="00AF4BB7">
        <w:rPr>
          <w:i/>
          <w:iCs/>
          <w:noProof/>
          <w:sz w:val="22"/>
          <w:szCs w:val="24"/>
        </w:rPr>
        <w:t>Manag. Inf. Syst. Q.</w:t>
      </w:r>
      <w:r w:rsidRPr="00AF4BB7">
        <w:rPr>
          <w:noProof/>
          <w:sz w:val="22"/>
          <w:szCs w:val="24"/>
        </w:rPr>
        <w:t xml:space="preserve"> </w:t>
      </w:r>
      <w:r w:rsidRPr="00AF4BB7">
        <w:rPr>
          <w:b/>
          <w:bCs/>
          <w:noProof/>
          <w:sz w:val="22"/>
          <w:szCs w:val="24"/>
        </w:rPr>
        <w:t>44</w:t>
      </w:r>
      <w:r w:rsidRPr="00AF4BB7">
        <w:rPr>
          <w:noProof/>
          <w:sz w:val="22"/>
          <w:szCs w:val="24"/>
        </w:rPr>
        <w:t xml:space="preserve"> (2020) 1.</w:t>
      </w:r>
    </w:p>
    <w:p w14:paraId="0D36784D" w14:textId="77777777" w:rsidR="00AF4BB7" w:rsidRPr="00AF4BB7" w:rsidRDefault="00AF4BB7" w:rsidP="00AF4BB7">
      <w:pPr>
        <w:widowControl w:val="0"/>
        <w:ind w:left="640" w:hanging="640"/>
        <w:rPr>
          <w:noProof/>
          <w:sz w:val="22"/>
          <w:szCs w:val="24"/>
        </w:rPr>
      </w:pPr>
      <w:r w:rsidRPr="00AF4BB7">
        <w:rPr>
          <w:noProof/>
          <w:sz w:val="22"/>
          <w:szCs w:val="24"/>
        </w:rPr>
        <w:t>[6]</w:t>
      </w:r>
      <w:r w:rsidRPr="00AF4BB7">
        <w:rPr>
          <w:noProof/>
          <w:sz w:val="22"/>
          <w:szCs w:val="24"/>
        </w:rPr>
        <w:tab/>
        <w:t xml:space="preserve">P. Carayon, P. Hancock, N.G. Leveson, I. Noy, L. Sznelwar, and G. van Hootegem, Advancing a sociotechnical systems approach to workplace safety-developing the conceptual framework, </w:t>
      </w:r>
      <w:r w:rsidRPr="00AF4BB7">
        <w:rPr>
          <w:i/>
          <w:iCs/>
          <w:noProof/>
          <w:sz w:val="22"/>
          <w:szCs w:val="24"/>
        </w:rPr>
        <w:t>Ergonomics</w:t>
      </w:r>
      <w:r w:rsidRPr="00AF4BB7">
        <w:rPr>
          <w:noProof/>
          <w:sz w:val="22"/>
          <w:szCs w:val="24"/>
        </w:rPr>
        <w:t xml:space="preserve">. </w:t>
      </w:r>
      <w:r w:rsidRPr="00AF4BB7">
        <w:rPr>
          <w:b/>
          <w:bCs/>
          <w:noProof/>
          <w:sz w:val="22"/>
          <w:szCs w:val="24"/>
        </w:rPr>
        <w:t>58</w:t>
      </w:r>
      <w:r w:rsidRPr="00AF4BB7">
        <w:rPr>
          <w:noProof/>
          <w:sz w:val="22"/>
          <w:szCs w:val="24"/>
        </w:rPr>
        <w:t xml:space="preserve"> (2015) 548–564. doi:10.1080/00140139.2015.1015623.</w:t>
      </w:r>
    </w:p>
    <w:p w14:paraId="7DB1D6B8" w14:textId="77777777" w:rsidR="00AF4BB7" w:rsidRPr="00AF4BB7" w:rsidRDefault="00AF4BB7" w:rsidP="00AF4BB7">
      <w:pPr>
        <w:widowControl w:val="0"/>
        <w:ind w:left="640" w:hanging="640"/>
        <w:rPr>
          <w:noProof/>
          <w:sz w:val="22"/>
          <w:szCs w:val="24"/>
        </w:rPr>
      </w:pPr>
      <w:r w:rsidRPr="00AF4BB7">
        <w:rPr>
          <w:noProof/>
          <w:sz w:val="22"/>
          <w:szCs w:val="24"/>
        </w:rPr>
        <w:t>[7]</w:t>
      </w:r>
      <w:r w:rsidRPr="00AF4BB7">
        <w:rPr>
          <w:noProof/>
          <w:sz w:val="22"/>
          <w:szCs w:val="24"/>
        </w:rPr>
        <w:tab/>
        <w:t xml:space="preserve">P. Carayon, A. Wooldridge, P. Hoonakker, A.S. Hundt, and M.M. Kelly, SEIPS 3.0: Human-centered design of the patient journey for patient safety, </w:t>
      </w:r>
      <w:r w:rsidRPr="00AF4BB7">
        <w:rPr>
          <w:i/>
          <w:iCs/>
          <w:noProof/>
          <w:sz w:val="22"/>
          <w:szCs w:val="24"/>
        </w:rPr>
        <w:t>Appl. Ergon.</w:t>
      </w:r>
      <w:r w:rsidRPr="00AF4BB7">
        <w:rPr>
          <w:noProof/>
          <w:sz w:val="22"/>
          <w:szCs w:val="24"/>
        </w:rPr>
        <w:t xml:space="preserve"> </w:t>
      </w:r>
      <w:r w:rsidRPr="00AF4BB7">
        <w:rPr>
          <w:b/>
          <w:bCs/>
          <w:noProof/>
          <w:sz w:val="22"/>
          <w:szCs w:val="24"/>
        </w:rPr>
        <w:t>84</w:t>
      </w:r>
      <w:r w:rsidRPr="00AF4BB7">
        <w:rPr>
          <w:noProof/>
          <w:sz w:val="22"/>
          <w:szCs w:val="24"/>
        </w:rPr>
        <w:t xml:space="preserve"> (2020) 103033. doi:10.1016/j.apergo.2019.103033.</w:t>
      </w:r>
    </w:p>
    <w:p w14:paraId="2A874C41" w14:textId="77777777" w:rsidR="00AF4BB7" w:rsidRPr="00AF4BB7" w:rsidRDefault="00AF4BB7" w:rsidP="00AF4BB7">
      <w:pPr>
        <w:widowControl w:val="0"/>
        <w:ind w:left="640" w:hanging="640"/>
        <w:rPr>
          <w:noProof/>
          <w:sz w:val="22"/>
          <w:szCs w:val="24"/>
        </w:rPr>
      </w:pPr>
      <w:r w:rsidRPr="00AF4BB7">
        <w:rPr>
          <w:noProof/>
          <w:sz w:val="22"/>
          <w:szCs w:val="24"/>
        </w:rPr>
        <w:t>[8]</w:t>
      </w:r>
      <w:r w:rsidRPr="00AF4BB7">
        <w:rPr>
          <w:noProof/>
          <w:sz w:val="22"/>
          <w:szCs w:val="24"/>
        </w:rPr>
        <w:tab/>
        <w:t xml:space="preserve">M. Díaz, C. Martín, and B. Rubio, State-of-the-art, challenges, and open issues in the integration of Internet of things and cloud computing, </w:t>
      </w:r>
      <w:r w:rsidRPr="00AF4BB7">
        <w:rPr>
          <w:i/>
          <w:iCs/>
          <w:noProof/>
          <w:sz w:val="22"/>
          <w:szCs w:val="24"/>
        </w:rPr>
        <w:t>J. Netw. Comput. Appl.</w:t>
      </w:r>
      <w:r w:rsidRPr="00AF4BB7">
        <w:rPr>
          <w:noProof/>
          <w:sz w:val="22"/>
          <w:szCs w:val="24"/>
        </w:rPr>
        <w:t xml:space="preserve"> </w:t>
      </w:r>
      <w:r w:rsidRPr="00AF4BB7">
        <w:rPr>
          <w:b/>
          <w:bCs/>
          <w:noProof/>
          <w:sz w:val="22"/>
          <w:szCs w:val="24"/>
        </w:rPr>
        <w:t>67</w:t>
      </w:r>
      <w:r w:rsidRPr="00AF4BB7">
        <w:rPr>
          <w:noProof/>
          <w:sz w:val="22"/>
          <w:szCs w:val="24"/>
        </w:rPr>
        <w:t xml:space="preserve"> (2016) 99–117. doi:10.1016/j.jnca.2016.01.010.</w:t>
      </w:r>
    </w:p>
    <w:p w14:paraId="23851363" w14:textId="77777777" w:rsidR="00AF4BB7" w:rsidRPr="00AF4BB7" w:rsidRDefault="00AF4BB7" w:rsidP="00AF4BB7">
      <w:pPr>
        <w:widowControl w:val="0"/>
        <w:ind w:left="640" w:hanging="640"/>
        <w:rPr>
          <w:noProof/>
          <w:sz w:val="22"/>
          <w:szCs w:val="24"/>
        </w:rPr>
      </w:pPr>
      <w:r w:rsidRPr="00AF4BB7">
        <w:rPr>
          <w:noProof/>
          <w:sz w:val="22"/>
          <w:szCs w:val="24"/>
        </w:rPr>
        <w:t>[9]</w:t>
      </w:r>
      <w:r w:rsidRPr="00AF4BB7">
        <w:rPr>
          <w:noProof/>
          <w:sz w:val="22"/>
          <w:szCs w:val="24"/>
        </w:rPr>
        <w:tab/>
        <w:t xml:space="preserve">B. Farahani, F. Firouzi, V. Chang, M. Badaroglu, N. Constant, and K. Mankodiya, Towards fog-driven IoT eHealth: Promises and challenges of IoT in medicine and healthcare, </w:t>
      </w:r>
      <w:r w:rsidRPr="00AF4BB7">
        <w:rPr>
          <w:i/>
          <w:iCs/>
          <w:noProof/>
          <w:sz w:val="22"/>
          <w:szCs w:val="24"/>
        </w:rPr>
        <w:t>Futur. Gener. Comput. Syst.</w:t>
      </w:r>
      <w:r w:rsidRPr="00AF4BB7">
        <w:rPr>
          <w:noProof/>
          <w:sz w:val="22"/>
          <w:szCs w:val="24"/>
        </w:rPr>
        <w:t xml:space="preserve"> </w:t>
      </w:r>
      <w:r w:rsidRPr="00AF4BB7">
        <w:rPr>
          <w:b/>
          <w:bCs/>
          <w:noProof/>
          <w:sz w:val="22"/>
          <w:szCs w:val="24"/>
        </w:rPr>
        <w:t>78</w:t>
      </w:r>
      <w:r w:rsidRPr="00AF4BB7">
        <w:rPr>
          <w:noProof/>
          <w:sz w:val="22"/>
          <w:szCs w:val="24"/>
        </w:rPr>
        <w:t xml:space="preserve"> (2018) 659–676. doi:10.1016/j.future.2017.04.036.</w:t>
      </w:r>
    </w:p>
    <w:p w14:paraId="4345722A" w14:textId="77777777" w:rsidR="00AF4BB7" w:rsidRPr="00AF4BB7" w:rsidRDefault="00AF4BB7" w:rsidP="00AF4BB7">
      <w:pPr>
        <w:widowControl w:val="0"/>
        <w:ind w:left="640" w:hanging="640"/>
        <w:rPr>
          <w:noProof/>
          <w:sz w:val="22"/>
          <w:szCs w:val="24"/>
        </w:rPr>
      </w:pPr>
      <w:r w:rsidRPr="00AF4BB7">
        <w:rPr>
          <w:noProof/>
          <w:sz w:val="22"/>
          <w:szCs w:val="24"/>
        </w:rPr>
        <w:t>[10]</w:t>
      </w:r>
      <w:r w:rsidRPr="00AF4BB7">
        <w:rPr>
          <w:noProof/>
          <w:sz w:val="22"/>
          <w:szCs w:val="24"/>
        </w:rPr>
        <w:tab/>
        <w:t xml:space="preserve">M. Flood, and I. Habli, Multi-view safety cases, </w:t>
      </w:r>
      <w:r w:rsidRPr="00AF4BB7">
        <w:rPr>
          <w:i/>
          <w:iCs/>
          <w:noProof/>
          <w:sz w:val="22"/>
          <w:szCs w:val="24"/>
        </w:rPr>
        <w:t>IET Conf. Publ.</w:t>
      </w:r>
      <w:r w:rsidRPr="00AF4BB7">
        <w:rPr>
          <w:noProof/>
          <w:sz w:val="22"/>
          <w:szCs w:val="24"/>
        </w:rPr>
        <w:t xml:space="preserve"> </w:t>
      </w:r>
      <w:r w:rsidRPr="00AF4BB7">
        <w:rPr>
          <w:b/>
          <w:bCs/>
          <w:noProof/>
          <w:sz w:val="22"/>
          <w:szCs w:val="24"/>
        </w:rPr>
        <w:t>2011</w:t>
      </w:r>
      <w:r w:rsidRPr="00AF4BB7">
        <w:rPr>
          <w:noProof/>
          <w:sz w:val="22"/>
          <w:szCs w:val="24"/>
        </w:rPr>
        <w:t xml:space="preserve"> (2011) 1–6. doi:10.1049/cp.2011.0260.</w:t>
      </w:r>
    </w:p>
    <w:p w14:paraId="5A398DBF" w14:textId="77777777" w:rsidR="00AF4BB7" w:rsidRPr="00AF4BB7" w:rsidRDefault="00AF4BB7" w:rsidP="00AF4BB7">
      <w:pPr>
        <w:widowControl w:val="0"/>
        <w:ind w:left="640" w:hanging="640"/>
        <w:rPr>
          <w:noProof/>
          <w:sz w:val="22"/>
          <w:szCs w:val="24"/>
        </w:rPr>
      </w:pPr>
      <w:r w:rsidRPr="00AF4BB7">
        <w:rPr>
          <w:noProof/>
          <w:sz w:val="22"/>
          <w:szCs w:val="24"/>
        </w:rPr>
        <w:t>[11]</w:t>
      </w:r>
      <w:r w:rsidRPr="00AF4BB7">
        <w:rPr>
          <w:noProof/>
          <w:sz w:val="22"/>
          <w:szCs w:val="24"/>
        </w:rPr>
        <w:tab/>
        <w:t xml:space="preserve">J. Gardner, and N. Warren, Learning from deep brain stimulation: the fallacy of techno-solutionism and the need for ‘regimes of care,’ </w:t>
      </w:r>
      <w:r w:rsidRPr="00AF4BB7">
        <w:rPr>
          <w:i/>
          <w:iCs/>
          <w:noProof/>
          <w:sz w:val="22"/>
          <w:szCs w:val="24"/>
        </w:rPr>
        <w:t>Med. Heal. Care Philos.</w:t>
      </w:r>
      <w:r w:rsidRPr="00AF4BB7">
        <w:rPr>
          <w:noProof/>
          <w:sz w:val="22"/>
          <w:szCs w:val="24"/>
        </w:rPr>
        <w:t xml:space="preserve"> </w:t>
      </w:r>
      <w:r w:rsidRPr="00AF4BB7">
        <w:rPr>
          <w:b/>
          <w:bCs/>
          <w:noProof/>
          <w:sz w:val="22"/>
          <w:szCs w:val="24"/>
        </w:rPr>
        <w:t>22</w:t>
      </w:r>
      <w:r w:rsidRPr="00AF4BB7">
        <w:rPr>
          <w:noProof/>
          <w:sz w:val="22"/>
          <w:szCs w:val="24"/>
        </w:rPr>
        <w:t xml:space="preserve"> (2019) 363–374. doi:10.1007/s11019-018-9858-6.</w:t>
      </w:r>
    </w:p>
    <w:p w14:paraId="6CFFC614" w14:textId="77777777" w:rsidR="00AF4BB7" w:rsidRPr="00AF4BB7" w:rsidRDefault="00AF4BB7" w:rsidP="00AF4BB7">
      <w:pPr>
        <w:widowControl w:val="0"/>
        <w:ind w:left="640" w:hanging="640"/>
        <w:rPr>
          <w:noProof/>
          <w:sz w:val="22"/>
          <w:szCs w:val="24"/>
        </w:rPr>
      </w:pPr>
      <w:r w:rsidRPr="00AF4BB7">
        <w:rPr>
          <w:noProof/>
          <w:sz w:val="22"/>
          <w:szCs w:val="24"/>
        </w:rPr>
        <w:t>[12]</w:t>
      </w:r>
      <w:r w:rsidRPr="00AF4BB7">
        <w:rPr>
          <w:noProof/>
          <w:sz w:val="22"/>
          <w:szCs w:val="24"/>
        </w:rPr>
        <w:tab/>
        <w:t xml:space="preserve">E. Glikson, and A.W. Woolley, Human Trust in Artificial Intelligence: Review of Empirical Research, </w:t>
      </w:r>
      <w:r w:rsidRPr="00AF4BB7">
        <w:rPr>
          <w:i/>
          <w:iCs/>
          <w:noProof/>
          <w:sz w:val="22"/>
          <w:szCs w:val="24"/>
        </w:rPr>
        <w:t>Acad. Manag. Ann.</w:t>
      </w:r>
      <w:r w:rsidRPr="00AF4BB7">
        <w:rPr>
          <w:noProof/>
          <w:sz w:val="22"/>
          <w:szCs w:val="24"/>
        </w:rPr>
        <w:t xml:space="preserve"> (2020). doi:10.5465/annals.2018.0057.</w:t>
      </w:r>
    </w:p>
    <w:p w14:paraId="2B5EEA79" w14:textId="77777777" w:rsidR="00AF4BB7" w:rsidRPr="00AF4BB7" w:rsidRDefault="00AF4BB7" w:rsidP="00AF4BB7">
      <w:pPr>
        <w:widowControl w:val="0"/>
        <w:ind w:left="640" w:hanging="640"/>
        <w:rPr>
          <w:noProof/>
          <w:sz w:val="22"/>
          <w:szCs w:val="24"/>
        </w:rPr>
      </w:pPr>
      <w:r w:rsidRPr="00AF4BB7">
        <w:rPr>
          <w:noProof/>
          <w:sz w:val="22"/>
          <w:szCs w:val="24"/>
        </w:rPr>
        <w:t>[13]</w:t>
      </w:r>
      <w:r w:rsidRPr="00AF4BB7">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AF4BB7">
        <w:rPr>
          <w:i/>
          <w:iCs/>
          <w:noProof/>
          <w:sz w:val="22"/>
          <w:szCs w:val="24"/>
        </w:rPr>
        <w:t>J. Med. Internet Res.</w:t>
      </w:r>
      <w:r w:rsidRPr="00AF4BB7">
        <w:rPr>
          <w:noProof/>
          <w:sz w:val="22"/>
          <w:szCs w:val="24"/>
        </w:rPr>
        <w:t xml:space="preserve"> </w:t>
      </w:r>
      <w:r w:rsidRPr="00AF4BB7">
        <w:rPr>
          <w:b/>
          <w:bCs/>
          <w:noProof/>
          <w:sz w:val="22"/>
          <w:szCs w:val="24"/>
        </w:rPr>
        <w:t>19</w:t>
      </w:r>
      <w:r w:rsidRPr="00AF4BB7">
        <w:rPr>
          <w:noProof/>
          <w:sz w:val="22"/>
          <w:szCs w:val="24"/>
        </w:rPr>
        <w:t xml:space="preserve"> (2017). doi:10.2196/jmir.8775.</w:t>
      </w:r>
    </w:p>
    <w:p w14:paraId="7355EB83" w14:textId="77777777" w:rsidR="00AF4BB7" w:rsidRPr="00AF4BB7" w:rsidRDefault="00AF4BB7" w:rsidP="00AF4BB7">
      <w:pPr>
        <w:widowControl w:val="0"/>
        <w:ind w:left="640" w:hanging="640"/>
        <w:rPr>
          <w:noProof/>
          <w:sz w:val="22"/>
          <w:szCs w:val="24"/>
        </w:rPr>
      </w:pPr>
      <w:r w:rsidRPr="00AF4BB7">
        <w:rPr>
          <w:noProof/>
          <w:sz w:val="22"/>
          <w:szCs w:val="24"/>
        </w:rPr>
        <w:t>[14]</w:t>
      </w:r>
      <w:r w:rsidRPr="00AF4BB7">
        <w:rPr>
          <w:noProof/>
          <w:sz w:val="22"/>
          <w:szCs w:val="24"/>
        </w:rPr>
        <w:tab/>
        <w:t xml:space="preserve">I. Habli, S. White, M.A. Sujan, S. Harrison, and M. Ugarte, What is the safety case for health IT? A study of assurance practices in England, </w:t>
      </w:r>
      <w:r w:rsidRPr="00AF4BB7">
        <w:rPr>
          <w:i/>
          <w:iCs/>
          <w:noProof/>
          <w:sz w:val="22"/>
          <w:szCs w:val="24"/>
        </w:rPr>
        <w:t>Saf. Sci.</w:t>
      </w:r>
      <w:r w:rsidRPr="00AF4BB7">
        <w:rPr>
          <w:noProof/>
          <w:sz w:val="22"/>
          <w:szCs w:val="24"/>
        </w:rPr>
        <w:t xml:space="preserve"> </w:t>
      </w:r>
      <w:r w:rsidRPr="00AF4BB7">
        <w:rPr>
          <w:b/>
          <w:bCs/>
          <w:noProof/>
          <w:sz w:val="22"/>
          <w:szCs w:val="24"/>
        </w:rPr>
        <w:t>110</w:t>
      </w:r>
      <w:r w:rsidRPr="00AF4BB7">
        <w:rPr>
          <w:noProof/>
          <w:sz w:val="22"/>
          <w:szCs w:val="24"/>
        </w:rPr>
        <w:t xml:space="preserve"> (2018) 324–335. doi:10.1016/j.ssci.2018.09.001.</w:t>
      </w:r>
    </w:p>
    <w:p w14:paraId="4238EC56" w14:textId="77777777" w:rsidR="00AF4BB7" w:rsidRPr="00AF4BB7" w:rsidRDefault="00AF4BB7" w:rsidP="00AF4BB7">
      <w:pPr>
        <w:widowControl w:val="0"/>
        <w:ind w:left="640" w:hanging="640"/>
        <w:rPr>
          <w:noProof/>
          <w:sz w:val="22"/>
          <w:szCs w:val="24"/>
        </w:rPr>
      </w:pPr>
      <w:r w:rsidRPr="00AF4BB7">
        <w:rPr>
          <w:noProof/>
          <w:sz w:val="22"/>
          <w:szCs w:val="24"/>
        </w:rPr>
        <w:t>[15]</w:t>
      </w:r>
      <w:r w:rsidRPr="00AF4BB7">
        <w:rPr>
          <w:noProof/>
          <w:sz w:val="22"/>
          <w:szCs w:val="24"/>
        </w:rPr>
        <w:tab/>
        <w:t xml:space="preserve">Y.Y. Haimes, On the Complex Definition of Risk: A Systems-Based Approach,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doi:10.1111/j.1539-6924.2009.01310.x.</w:t>
      </w:r>
    </w:p>
    <w:p w14:paraId="1CCF80E0" w14:textId="77777777" w:rsidR="00AF4BB7" w:rsidRPr="00AF4BB7" w:rsidRDefault="00AF4BB7" w:rsidP="00AF4BB7">
      <w:pPr>
        <w:widowControl w:val="0"/>
        <w:ind w:left="640" w:hanging="640"/>
        <w:rPr>
          <w:noProof/>
          <w:sz w:val="22"/>
          <w:szCs w:val="24"/>
        </w:rPr>
      </w:pPr>
      <w:r w:rsidRPr="00AF4BB7">
        <w:rPr>
          <w:noProof/>
          <w:sz w:val="22"/>
          <w:szCs w:val="24"/>
        </w:rPr>
        <w:t>[16]</w:t>
      </w:r>
      <w:r w:rsidRPr="00AF4BB7">
        <w:rPr>
          <w:noProof/>
          <w:sz w:val="22"/>
          <w:szCs w:val="24"/>
        </w:rPr>
        <w:tab/>
        <w:t xml:space="preserve">Y.Y. Haimes, On the Definition of Resilience in Systems,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498–501. doi:10.1111/j.1539-6924.2009.01216.x.</w:t>
      </w:r>
    </w:p>
    <w:p w14:paraId="5F8FDED9" w14:textId="77777777" w:rsidR="00AF4BB7" w:rsidRPr="00AF4BB7" w:rsidRDefault="00AF4BB7" w:rsidP="00AF4BB7">
      <w:pPr>
        <w:widowControl w:val="0"/>
        <w:ind w:left="640" w:hanging="640"/>
        <w:rPr>
          <w:noProof/>
          <w:sz w:val="22"/>
          <w:szCs w:val="24"/>
        </w:rPr>
      </w:pPr>
      <w:r w:rsidRPr="00AF4BB7">
        <w:rPr>
          <w:noProof/>
          <w:sz w:val="22"/>
          <w:szCs w:val="24"/>
        </w:rPr>
        <w:t>[17]</w:t>
      </w:r>
      <w:r w:rsidRPr="00AF4BB7">
        <w:rPr>
          <w:noProof/>
          <w:sz w:val="22"/>
          <w:szCs w:val="24"/>
        </w:rPr>
        <w:tab/>
        <w:t xml:space="preserve">P. Harris, and W. Middleton, The illusion of control and optimism about health: On being less at risk but no more in control than others, </w:t>
      </w:r>
      <w:r w:rsidRPr="00AF4BB7">
        <w:rPr>
          <w:i/>
          <w:iCs/>
          <w:noProof/>
          <w:sz w:val="22"/>
          <w:szCs w:val="24"/>
        </w:rPr>
        <w:t>Br. J. Soc. Psychol.</w:t>
      </w:r>
      <w:r w:rsidRPr="00AF4BB7">
        <w:rPr>
          <w:noProof/>
          <w:sz w:val="22"/>
          <w:szCs w:val="24"/>
        </w:rPr>
        <w:t xml:space="preserve"> </w:t>
      </w:r>
      <w:r w:rsidRPr="00AF4BB7">
        <w:rPr>
          <w:b/>
          <w:bCs/>
          <w:noProof/>
          <w:sz w:val="22"/>
          <w:szCs w:val="24"/>
        </w:rPr>
        <w:t>33</w:t>
      </w:r>
      <w:r w:rsidRPr="00AF4BB7">
        <w:rPr>
          <w:noProof/>
          <w:sz w:val="22"/>
          <w:szCs w:val="24"/>
        </w:rPr>
        <w:t xml:space="preserve"> (1994) 369–386.</w:t>
      </w:r>
    </w:p>
    <w:p w14:paraId="2D6523FE" w14:textId="77777777" w:rsidR="00AF4BB7" w:rsidRPr="00AF4BB7" w:rsidRDefault="00AF4BB7" w:rsidP="00AF4BB7">
      <w:pPr>
        <w:widowControl w:val="0"/>
        <w:ind w:left="640" w:hanging="640"/>
        <w:rPr>
          <w:noProof/>
          <w:sz w:val="22"/>
          <w:szCs w:val="24"/>
        </w:rPr>
      </w:pPr>
      <w:r w:rsidRPr="00AF4BB7">
        <w:rPr>
          <w:noProof/>
          <w:sz w:val="22"/>
          <w:szCs w:val="24"/>
        </w:rPr>
        <w:t>[18]</w:t>
      </w:r>
      <w:r w:rsidRPr="00AF4BB7">
        <w:rPr>
          <w:noProof/>
          <w:sz w:val="22"/>
          <w:szCs w:val="24"/>
        </w:rPr>
        <w:tab/>
        <w:t xml:space="preserve">D.A. Jenkins, M. Sperrin, G.P. Martin, and N. Peek, Dynamic models to predict health outcomes: current status and methodological challenges, </w:t>
      </w:r>
      <w:r w:rsidRPr="00AF4BB7">
        <w:rPr>
          <w:i/>
          <w:iCs/>
          <w:noProof/>
          <w:sz w:val="22"/>
          <w:szCs w:val="24"/>
        </w:rPr>
        <w:t>Diagnostic Progn. Res.</w:t>
      </w:r>
      <w:r w:rsidRPr="00AF4BB7">
        <w:rPr>
          <w:noProof/>
          <w:sz w:val="22"/>
          <w:szCs w:val="24"/>
        </w:rPr>
        <w:t xml:space="preserve"> </w:t>
      </w:r>
      <w:r w:rsidRPr="00AF4BB7">
        <w:rPr>
          <w:b/>
          <w:bCs/>
          <w:noProof/>
          <w:sz w:val="22"/>
          <w:szCs w:val="24"/>
        </w:rPr>
        <w:t>2</w:t>
      </w:r>
      <w:r w:rsidRPr="00AF4BB7">
        <w:rPr>
          <w:noProof/>
          <w:sz w:val="22"/>
          <w:szCs w:val="24"/>
        </w:rPr>
        <w:t xml:space="preserve"> (2018) 1–9. doi:10.1186/s41512-018-0045-2.</w:t>
      </w:r>
    </w:p>
    <w:p w14:paraId="1C22961A" w14:textId="77777777" w:rsidR="00AF4BB7" w:rsidRPr="00AF4BB7" w:rsidRDefault="00AF4BB7" w:rsidP="00AF4BB7">
      <w:pPr>
        <w:widowControl w:val="0"/>
        <w:ind w:left="640" w:hanging="640"/>
        <w:rPr>
          <w:noProof/>
          <w:sz w:val="22"/>
          <w:szCs w:val="24"/>
        </w:rPr>
      </w:pPr>
      <w:r w:rsidRPr="00AF4BB7">
        <w:rPr>
          <w:noProof/>
          <w:sz w:val="22"/>
          <w:szCs w:val="24"/>
        </w:rPr>
        <w:t>[19]</w:t>
      </w:r>
      <w:r w:rsidRPr="00AF4BB7">
        <w:rPr>
          <w:noProof/>
          <w:sz w:val="22"/>
          <w:szCs w:val="24"/>
        </w:rPr>
        <w:tab/>
        <w:t xml:space="preserve">M.O. Kim, E. Coiera, and F. Magrabi, Problems with health information technology and their effects on care delivery and patient outcomes: a systematic review, </w:t>
      </w:r>
      <w:r w:rsidRPr="00AF4BB7">
        <w:rPr>
          <w:i/>
          <w:iCs/>
          <w:noProof/>
          <w:sz w:val="22"/>
          <w:szCs w:val="24"/>
        </w:rPr>
        <w:t>J. Am. Med. Informatics Assoc.</w:t>
      </w:r>
      <w:r w:rsidRPr="00AF4BB7">
        <w:rPr>
          <w:noProof/>
          <w:sz w:val="22"/>
          <w:szCs w:val="24"/>
        </w:rPr>
        <w:t xml:space="preserve"> </w:t>
      </w:r>
      <w:r w:rsidRPr="00AF4BB7">
        <w:rPr>
          <w:b/>
          <w:bCs/>
          <w:noProof/>
          <w:sz w:val="22"/>
          <w:szCs w:val="24"/>
        </w:rPr>
        <w:t>24</w:t>
      </w:r>
      <w:r w:rsidRPr="00AF4BB7">
        <w:rPr>
          <w:noProof/>
          <w:sz w:val="22"/>
          <w:szCs w:val="24"/>
        </w:rPr>
        <w:t xml:space="preserve"> (2017) 246–260. doi:10.1093/jamia/ocw154.</w:t>
      </w:r>
    </w:p>
    <w:p w14:paraId="75E51A37" w14:textId="77777777" w:rsidR="00AF4BB7" w:rsidRPr="00AF4BB7" w:rsidRDefault="00AF4BB7" w:rsidP="00AF4BB7">
      <w:pPr>
        <w:widowControl w:val="0"/>
        <w:ind w:left="640" w:hanging="640"/>
        <w:rPr>
          <w:noProof/>
          <w:sz w:val="22"/>
          <w:szCs w:val="24"/>
        </w:rPr>
      </w:pPr>
      <w:r w:rsidRPr="00AF4BB7">
        <w:rPr>
          <w:noProof/>
          <w:sz w:val="22"/>
          <w:szCs w:val="24"/>
        </w:rPr>
        <w:t>[20]</w:t>
      </w:r>
      <w:r w:rsidRPr="00AF4BB7">
        <w:rPr>
          <w:noProof/>
          <w:sz w:val="22"/>
          <w:szCs w:val="24"/>
        </w:rPr>
        <w:tab/>
        <w:t xml:space="preserve">C. Macrae, Governing the safety of artificial intelligence in healthcare, </w:t>
      </w:r>
      <w:r w:rsidRPr="00AF4BB7">
        <w:rPr>
          <w:i/>
          <w:iCs/>
          <w:noProof/>
          <w:sz w:val="22"/>
          <w:szCs w:val="24"/>
        </w:rPr>
        <w:t>BMJ Qual Saf</w:t>
      </w:r>
      <w:r w:rsidRPr="00AF4BB7">
        <w:rPr>
          <w:noProof/>
          <w:sz w:val="22"/>
          <w:szCs w:val="24"/>
        </w:rPr>
        <w:t xml:space="preserve">. </w:t>
      </w:r>
      <w:r w:rsidRPr="00AF4BB7">
        <w:rPr>
          <w:b/>
          <w:bCs/>
          <w:noProof/>
          <w:sz w:val="22"/>
          <w:szCs w:val="24"/>
        </w:rPr>
        <w:t>28</w:t>
      </w:r>
      <w:r w:rsidRPr="00AF4BB7">
        <w:rPr>
          <w:noProof/>
          <w:sz w:val="22"/>
          <w:szCs w:val="24"/>
        </w:rPr>
        <w:t xml:space="preserve"> (2019) 495–498. doi:10.1136/bmjqs-2019-009484.</w:t>
      </w:r>
    </w:p>
    <w:p w14:paraId="712BA7B7" w14:textId="77777777" w:rsidR="00AF4BB7" w:rsidRPr="00AF4BB7" w:rsidRDefault="00AF4BB7" w:rsidP="00AF4BB7">
      <w:pPr>
        <w:widowControl w:val="0"/>
        <w:ind w:left="640" w:hanging="640"/>
        <w:rPr>
          <w:noProof/>
          <w:sz w:val="22"/>
          <w:szCs w:val="24"/>
        </w:rPr>
      </w:pPr>
      <w:r w:rsidRPr="00AF4BB7">
        <w:rPr>
          <w:noProof/>
          <w:sz w:val="22"/>
          <w:szCs w:val="24"/>
        </w:rPr>
        <w:t>[21]</w:t>
      </w:r>
      <w:r w:rsidRPr="00AF4BB7">
        <w:rPr>
          <w:noProof/>
          <w:sz w:val="22"/>
          <w:szCs w:val="24"/>
        </w:rPr>
        <w:tab/>
        <w:t xml:space="preserve">A. Maturo, Fatism, self-monitoring and the pursuit of healthiness in the time of technological solutionism, </w:t>
      </w:r>
      <w:r w:rsidRPr="00AF4BB7">
        <w:rPr>
          <w:i/>
          <w:iCs/>
          <w:noProof/>
          <w:sz w:val="22"/>
          <w:szCs w:val="24"/>
        </w:rPr>
        <w:t>Ital. Sociol. Rev.</w:t>
      </w:r>
      <w:r w:rsidRPr="00AF4BB7">
        <w:rPr>
          <w:noProof/>
          <w:sz w:val="22"/>
          <w:szCs w:val="24"/>
        </w:rPr>
        <w:t xml:space="preserve"> </w:t>
      </w:r>
      <w:r w:rsidRPr="00AF4BB7">
        <w:rPr>
          <w:b/>
          <w:bCs/>
          <w:noProof/>
          <w:sz w:val="22"/>
          <w:szCs w:val="24"/>
        </w:rPr>
        <w:t>4</w:t>
      </w:r>
      <w:r w:rsidRPr="00AF4BB7">
        <w:rPr>
          <w:noProof/>
          <w:sz w:val="22"/>
          <w:szCs w:val="24"/>
        </w:rPr>
        <w:t xml:space="preserve"> (2014) 157–171. doi:10.13136/isr.v4i2.80.</w:t>
      </w:r>
    </w:p>
    <w:p w14:paraId="32CDFB83" w14:textId="77777777" w:rsidR="00AF4BB7" w:rsidRPr="00AF4BB7" w:rsidRDefault="00AF4BB7" w:rsidP="00AF4BB7">
      <w:pPr>
        <w:widowControl w:val="0"/>
        <w:ind w:left="640" w:hanging="640"/>
        <w:rPr>
          <w:noProof/>
          <w:sz w:val="22"/>
          <w:szCs w:val="24"/>
        </w:rPr>
      </w:pPr>
      <w:r w:rsidRPr="00AF4BB7">
        <w:rPr>
          <w:noProof/>
          <w:sz w:val="22"/>
          <w:szCs w:val="24"/>
        </w:rPr>
        <w:t>[22]</w:t>
      </w:r>
      <w:r w:rsidRPr="00AF4BB7">
        <w:rPr>
          <w:noProof/>
          <w:sz w:val="22"/>
          <w:szCs w:val="24"/>
        </w:rPr>
        <w:tab/>
        <w:t xml:space="preserve">C. McCrorie, J. Benn, O.A. Johnson, and A. Scantlebury, Staff expectations for the implementation of an electronic patient record system: A qualitative study Corresponding author, </w:t>
      </w:r>
      <w:r w:rsidRPr="00AF4BB7">
        <w:rPr>
          <w:i/>
          <w:iCs/>
          <w:noProof/>
          <w:sz w:val="22"/>
          <w:szCs w:val="24"/>
        </w:rPr>
        <w:t>BMC Med. Inform. Decis. Mak.</w:t>
      </w:r>
      <w:r w:rsidRPr="00AF4BB7">
        <w:rPr>
          <w:noProof/>
          <w:sz w:val="22"/>
          <w:szCs w:val="24"/>
        </w:rPr>
        <w:t xml:space="preserve"> </w:t>
      </w:r>
      <w:r w:rsidRPr="00AF4BB7">
        <w:rPr>
          <w:b/>
          <w:bCs/>
          <w:noProof/>
          <w:sz w:val="22"/>
          <w:szCs w:val="24"/>
        </w:rPr>
        <w:t>19</w:t>
      </w:r>
      <w:r w:rsidRPr="00AF4BB7">
        <w:rPr>
          <w:noProof/>
          <w:sz w:val="22"/>
          <w:szCs w:val="24"/>
        </w:rPr>
        <w:t xml:space="preserve"> (2019) 1–14. doi:/10.1186/s12911-019-0952-3.</w:t>
      </w:r>
    </w:p>
    <w:p w14:paraId="233696F3" w14:textId="77777777" w:rsidR="00AF4BB7" w:rsidRPr="00AF4BB7" w:rsidRDefault="00AF4BB7" w:rsidP="00AF4BB7">
      <w:pPr>
        <w:widowControl w:val="0"/>
        <w:ind w:left="640" w:hanging="640"/>
        <w:rPr>
          <w:noProof/>
          <w:sz w:val="22"/>
          <w:szCs w:val="24"/>
        </w:rPr>
      </w:pPr>
      <w:r w:rsidRPr="00AF4BB7">
        <w:rPr>
          <w:noProof/>
          <w:sz w:val="22"/>
          <w:szCs w:val="24"/>
        </w:rPr>
        <w:t>[23]</w:t>
      </w:r>
      <w:r w:rsidRPr="00AF4BB7">
        <w:rPr>
          <w:noProof/>
          <w:sz w:val="22"/>
          <w:szCs w:val="24"/>
        </w:rPr>
        <w:tab/>
        <w:t xml:space="preserve">S. Mclachlan, H.W.W. Potts, D. Kudakwashe, D. Buchanan, S. Lean, O.A. Johnson, B. Daley, W. Marsh, and N. Fenton, The Heimdall framework for supporting characterisation of learning health systems, </w:t>
      </w:r>
      <w:r w:rsidRPr="00AF4BB7">
        <w:rPr>
          <w:i/>
          <w:iCs/>
          <w:noProof/>
          <w:sz w:val="22"/>
          <w:szCs w:val="24"/>
        </w:rPr>
        <w:t>J Innov Heal. Inf.</w:t>
      </w:r>
      <w:r w:rsidRPr="00AF4BB7">
        <w:rPr>
          <w:noProof/>
          <w:sz w:val="22"/>
          <w:szCs w:val="24"/>
        </w:rPr>
        <w:t xml:space="preserve"> </w:t>
      </w:r>
      <w:r w:rsidRPr="00AF4BB7">
        <w:rPr>
          <w:b/>
          <w:bCs/>
          <w:noProof/>
          <w:sz w:val="22"/>
          <w:szCs w:val="24"/>
        </w:rPr>
        <w:t>25</w:t>
      </w:r>
      <w:r w:rsidRPr="00AF4BB7">
        <w:rPr>
          <w:noProof/>
          <w:sz w:val="22"/>
          <w:szCs w:val="24"/>
        </w:rPr>
        <w:t xml:space="preserve"> (2018). doi:http://dx.doi.org/10.14236/jhi.v25i2.996.</w:t>
      </w:r>
    </w:p>
    <w:p w14:paraId="0049B143" w14:textId="77777777" w:rsidR="00AF4BB7" w:rsidRPr="00AF4BB7" w:rsidRDefault="00AF4BB7" w:rsidP="00AF4BB7">
      <w:pPr>
        <w:widowControl w:val="0"/>
        <w:ind w:left="640" w:hanging="640"/>
        <w:rPr>
          <w:noProof/>
          <w:sz w:val="22"/>
          <w:szCs w:val="24"/>
        </w:rPr>
      </w:pPr>
      <w:r w:rsidRPr="00AF4BB7">
        <w:rPr>
          <w:noProof/>
          <w:sz w:val="22"/>
          <w:szCs w:val="24"/>
        </w:rPr>
        <w:t>[24]</w:t>
      </w:r>
      <w:r w:rsidRPr="00AF4BB7">
        <w:rPr>
          <w:noProof/>
          <w:sz w:val="22"/>
          <w:szCs w:val="24"/>
        </w:rPr>
        <w:tab/>
        <w:t xml:space="preserve">C. Morland, and I.J. Pettersen, Translating technological change-new technology and practices in a hospital, </w:t>
      </w:r>
      <w:r w:rsidRPr="00AF4BB7">
        <w:rPr>
          <w:i/>
          <w:iCs/>
          <w:noProof/>
          <w:sz w:val="22"/>
          <w:szCs w:val="24"/>
        </w:rPr>
        <w:t>Int. J. Product. Perform.</w:t>
      </w:r>
      <w:r w:rsidRPr="00AF4BB7">
        <w:rPr>
          <w:noProof/>
          <w:sz w:val="22"/>
          <w:szCs w:val="24"/>
        </w:rPr>
        <w:t xml:space="preserve"> </w:t>
      </w:r>
      <w:r w:rsidRPr="00AF4BB7">
        <w:rPr>
          <w:b/>
          <w:bCs/>
          <w:noProof/>
          <w:sz w:val="22"/>
          <w:szCs w:val="24"/>
        </w:rPr>
        <w:t>67</w:t>
      </w:r>
      <w:r w:rsidRPr="00AF4BB7">
        <w:rPr>
          <w:noProof/>
          <w:sz w:val="22"/>
          <w:szCs w:val="24"/>
        </w:rPr>
        <w:t xml:space="preserve"> (2018) 1000–1015.</w:t>
      </w:r>
    </w:p>
    <w:p w14:paraId="262207AC" w14:textId="77777777" w:rsidR="00AF4BB7" w:rsidRPr="00AF4BB7" w:rsidRDefault="00AF4BB7" w:rsidP="00AF4BB7">
      <w:pPr>
        <w:widowControl w:val="0"/>
        <w:ind w:left="640" w:hanging="640"/>
        <w:rPr>
          <w:noProof/>
          <w:sz w:val="22"/>
          <w:szCs w:val="24"/>
        </w:rPr>
      </w:pPr>
      <w:r w:rsidRPr="00AF4BB7">
        <w:rPr>
          <w:noProof/>
          <w:sz w:val="22"/>
          <w:szCs w:val="24"/>
        </w:rPr>
        <w:t>[25]</w:t>
      </w:r>
      <w:r w:rsidRPr="00AF4BB7">
        <w:rPr>
          <w:noProof/>
          <w:sz w:val="22"/>
          <w:szCs w:val="24"/>
        </w:rPr>
        <w:tab/>
        <w:t>E. Morozov, To Save Everything, Click Here: The Folly of Technological Solutionism, PublicAffairs, New York, 2013.</w:t>
      </w:r>
    </w:p>
    <w:p w14:paraId="028D0B09" w14:textId="77777777" w:rsidR="00AF4BB7" w:rsidRPr="00AF4BB7" w:rsidRDefault="00AF4BB7" w:rsidP="00AF4BB7">
      <w:pPr>
        <w:widowControl w:val="0"/>
        <w:ind w:left="640" w:hanging="640"/>
        <w:rPr>
          <w:noProof/>
          <w:sz w:val="22"/>
          <w:szCs w:val="24"/>
        </w:rPr>
      </w:pPr>
      <w:r w:rsidRPr="00AF4BB7">
        <w:rPr>
          <w:noProof/>
          <w:sz w:val="22"/>
          <w:szCs w:val="24"/>
        </w:rPr>
        <w:t>[26]</w:t>
      </w:r>
      <w:r w:rsidRPr="00AF4BB7">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77ED06F2" w14:textId="77777777" w:rsidR="00AF4BB7" w:rsidRPr="00AF4BB7" w:rsidRDefault="00AF4BB7" w:rsidP="00AF4BB7">
      <w:pPr>
        <w:widowControl w:val="0"/>
        <w:ind w:left="640" w:hanging="640"/>
        <w:rPr>
          <w:noProof/>
          <w:sz w:val="22"/>
          <w:szCs w:val="24"/>
        </w:rPr>
      </w:pPr>
      <w:r w:rsidRPr="00AF4BB7">
        <w:rPr>
          <w:noProof/>
          <w:sz w:val="22"/>
          <w:szCs w:val="24"/>
        </w:rPr>
        <w:t>[27]</w:t>
      </w:r>
      <w:r w:rsidRPr="00AF4BB7">
        <w:rPr>
          <w:noProof/>
          <w:sz w:val="22"/>
          <w:szCs w:val="24"/>
        </w:rPr>
        <w:tab/>
        <w:t xml:space="preserve">A. Rae, D. Provan, H. Aboelssaad, and R. Alexander, A manifesto for Reality-based Safety Science, </w:t>
      </w:r>
      <w:r w:rsidRPr="00AF4BB7">
        <w:rPr>
          <w:i/>
          <w:iCs/>
          <w:noProof/>
          <w:sz w:val="22"/>
          <w:szCs w:val="24"/>
        </w:rPr>
        <w:t>Saf. Sci.</w:t>
      </w:r>
      <w:r w:rsidRPr="00AF4BB7">
        <w:rPr>
          <w:noProof/>
          <w:sz w:val="22"/>
          <w:szCs w:val="24"/>
        </w:rPr>
        <w:t xml:space="preserve"> </w:t>
      </w:r>
      <w:r w:rsidRPr="00AF4BB7">
        <w:rPr>
          <w:b/>
          <w:bCs/>
          <w:noProof/>
          <w:sz w:val="22"/>
          <w:szCs w:val="24"/>
        </w:rPr>
        <w:t>126</w:t>
      </w:r>
      <w:r w:rsidRPr="00AF4BB7">
        <w:rPr>
          <w:noProof/>
          <w:sz w:val="22"/>
          <w:szCs w:val="24"/>
        </w:rPr>
        <w:t xml:space="preserve"> (2020). doi:10.1016/j.ssci.2020.104654.</w:t>
      </w:r>
    </w:p>
    <w:p w14:paraId="5B307856" w14:textId="77777777" w:rsidR="00AF4BB7" w:rsidRPr="00AF4BB7" w:rsidRDefault="00AF4BB7" w:rsidP="00AF4BB7">
      <w:pPr>
        <w:widowControl w:val="0"/>
        <w:ind w:left="640" w:hanging="640"/>
        <w:rPr>
          <w:noProof/>
          <w:sz w:val="22"/>
          <w:szCs w:val="24"/>
        </w:rPr>
      </w:pPr>
      <w:r w:rsidRPr="00AF4BB7">
        <w:rPr>
          <w:noProof/>
          <w:sz w:val="22"/>
          <w:szCs w:val="24"/>
        </w:rPr>
        <w:t>[28]</w:t>
      </w:r>
      <w:r w:rsidRPr="00AF4BB7">
        <w:rPr>
          <w:noProof/>
          <w:sz w:val="22"/>
          <w:szCs w:val="24"/>
        </w:rPr>
        <w:tab/>
        <w:t xml:space="preserve">A.D. Ravitz, A. Sapirstein, J.C. Pham, and P.A. Doyle, Systems approach and systems engineering applied to health care: Improving patient safety and health care delivery, </w:t>
      </w:r>
      <w:r w:rsidRPr="00AF4BB7">
        <w:rPr>
          <w:i/>
          <w:iCs/>
          <w:noProof/>
          <w:sz w:val="22"/>
          <w:szCs w:val="24"/>
        </w:rPr>
        <w:t>Johns Hopkins APL Tech. Dig. (Applied Phys. Lab.</w:t>
      </w:r>
      <w:r w:rsidRPr="00AF4BB7">
        <w:rPr>
          <w:noProof/>
          <w:sz w:val="22"/>
          <w:szCs w:val="24"/>
        </w:rPr>
        <w:t xml:space="preserve"> </w:t>
      </w:r>
      <w:r w:rsidRPr="00AF4BB7">
        <w:rPr>
          <w:b/>
          <w:bCs/>
          <w:noProof/>
          <w:sz w:val="22"/>
          <w:szCs w:val="24"/>
        </w:rPr>
        <w:t>31</w:t>
      </w:r>
      <w:r w:rsidRPr="00AF4BB7">
        <w:rPr>
          <w:noProof/>
          <w:sz w:val="22"/>
          <w:szCs w:val="24"/>
        </w:rPr>
        <w:t xml:space="preserve"> (2013) 354–365.</w:t>
      </w:r>
    </w:p>
    <w:p w14:paraId="6D8566E9" w14:textId="77777777" w:rsidR="00AF4BB7" w:rsidRPr="00AF4BB7" w:rsidRDefault="00AF4BB7" w:rsidP="00AF4BB7">
      <w:pPr>
        <w:widowControl w:val="0"/>
        <w:ind w:left="640" w:hanging="640"/>
        <w:rPr>
          <w:noProof/>
          <w:sz w:val="22"/>
          <w:szCs w:val="24"/>
        </w:rPr>
      </w:pPr>
      <w:r w:rsidRPr="00AF4BB7">
        <w:rPr>
          <w:noProof/>
          <w:sz w:val="22"/>
          <w:szCs w:val="24"/>
        </w:rPr>
        <w:t>[29]</w:t>
      </w:r>
      <w:r w:rsidRPr="00AF4BB7">
        <w:rPr>
          <w:noProof/>
          <w:sz w:val="22"/>
          <w:szCs w:val="24"/>
        </w:rPr>
        <w:tab/>
        <w:t xml:space="preserve">A. Roehrs, C. Andr, R. Righi, S. Jos, and M.H. Wichman, Toward a Model for Personal Health Record Interoperability, </w:t>
      </w:r>
      <w:r w:rsidRPr="00AF4BB7">
        <w:rPr>
          <w:i/>
          <w:iCs/>
          <w:noProof/>
          <w:sz w:val="22"/>
          <w:szCs w:val="24"/>
        </w:rPr>
        <w:t>IEEE J. Biomed. Heal. Informatics</w:t>
      </w:r>
      <w:r w:rsidRPr="00AF4BB7">
        <w:rPr>
          <w:noProof/>
          <w:sz w:val="22"/>
          <w:szCs w:val="24"/>
        </w:rPr>
        <w:t xml:space="preserve">. </w:t>
      </w:r>
      <w:r w:rsidRPr="00AF4BB7">
        <w:rPr>
          <w:b/>
          <w:bCs/>
          <w:noProof/>
          <w:sz w:val="22"/>
          <w:szCs w:val="24"/>
        </w:rPr>
        <w:t>23</w:t>
      </w:r>
      <w:r w:rsidRPr="00AF4BB7">
        <w:rPr>
          <w:noProof/>
          <w:sz w:val="22"/>
          <w:szCs w:val="24"/>
        </w:rPr>
        <w:t xml:space="preserve"> (2019) 867–873.</w:t>
      </w:r>
    </w:p>
    <w:p w14:paraId="31C9F986" w14:textId="77777777" w:rsidR="00AF4BB7" w:rsidRPr="00AF4BB7" w:rsidRDefault="00AF4BB7" w:rsidP="00AF4BB7">
      <w:pPr>
        <w:widowControl w:val="0"/>
        <w:ind w:left="640" w:hanging="640"/>
        <w:rPr>
          <w:noProof/>
          <w:sz w:val="22"/>
          <w:szCs w:val="24"/>
        </w:rPr>
      </w:pPr>
      <w:r w:rsidRPr="00AF4BB7">
        <w:rPr>
          <w:noProof/>
          <w:sz w:val="22"/>
          <w:szCs w:val="24"/>
        </w:rPr>
        <w:t>[30]</w:t>
      </w:r>
      <w:r w:rsidRPr="00AF4BB7">
        <w:rPr>
          <w:noProof/>
          <w:sz w:val="22"/>
          <w:szCs w:val="24"/>
        </w:rPr>
        <w:tab/>
        <w:t xml:space="preserve">A. Sedrakyan, B. Campbell, J.G. Merino, R. Kuntz, A. Hirst, and P. McCulloch, IDEAL-D: a rational framework for evaluating and achieve this goal, </w:t>
      </w:r>
      <w:r w:rsidRPr="00AF4BB7">
        <w:rPr>
          <w:i/>
          <w:iCs/>
          <w:noProof/>
          <w:sz w:val="22"/>
          <w:szCs w:val="24"/>
        </w:rPr>
        <w:t>BMJ</w:t>
      </w:r>
      <w:r w:rsidRPr="00AF4BB7">
        <w:rPr>
          <w:noProof/>
          <w:sz w:val="22"/>
          <w:szCs w:val="24"/>
        </w:rPr>
        <w:t xml:space="preserve">. </w:t>
      </w:r>
      <w:r w:rsidRPr="00AF4BB7">
        <w:rPr>
          <w:b/>
          <w:bCs/>
          <w:noProof/>
          <w:sz w:val="22"/>
          <w:szCs w:val="24"/>
        </w:rPr>
        <w:t>353</w:t>
      </w:r>
      <w:r w:rsidRPr="00AF4BB7">
        <w:rPr>
          <w:noProof/>
          <w:sz w:val="22"/>
          <w:szCs w:val="24"/>
        </w:rPr>
        <w:t xml:space="preserve"> (2016) 1–7. doi:10.1136/bmj.i2372.</w:t>
      </w:r>
    </w:p>
    <w:p w14:paraId="2C764D57" w14:textId="77777777" w:rsidR="00AF4BB7" w:rsidRPr="00AF4BB7" w:rsidRDefault="00AF4BB7" w:rsidP="00AF4BB7">
      <w:pPr>
        <w:widowControl w:val="0"/>
        <w:ind w:left="640" w:hanging="640"/>
        <w:rPr>
          <w:noProof/>
          <w:sz w:val="22"/>
          <w:szCs w:val="24"/>
        </w:rPr>
      </w:pPr>
      <w:r w:rsidRPr="00AF4BB7">
        <w:rPr>
          <w:noProof/>
          <w:sz w:val="22"/>
          <w:szCs w:val="24"/>
        </w:rPr>
        <w:t>[31]</w:t>
      </w:r>
      <w:r w:rsidRPr="00AF4BB7">
        <w:rPr>
          <w:noProof/>
          <w:sz w:val="22"/>
          <w:szCs w:val="24"/>
        </w:rPr>
        <w:tab/>
        <w:t xml:space="preserve">D.F. Sittig, A. Wright, E. Coiera, F. Magrabi, R. Ratwani,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w:t>
      </w:r>
      <w:r w:rsidRPr="00AF4BB7">
        <w:rPr>
          <w:b/>
          <w:bCs/>
          <w:noProof/>
          <w:sz w:val="22"/>
          <w:szCs w:val="24"/>
        </w:rPr>
        <w:t>26</w:t>
      </w:r>
      <w:r w:rsidRPr="00AF4BB7">
        <w:rPr>
          <w:noProof/>
          <w:sz w:val="22"/>
          <w:szCs w:val="24"/>
        </w:rPr>
        <w:t xml:space="preserve"> (2020) 181–189. doi:10.1177/1460458218814893.</w:t>
      </w:r>
    </w:p>
    <w:p w14:paraId="5181DD45" w14:textId="77777777" w:rsidR="00AF4BB7" w:rsidRPr="00AF4BB7" w:rsidRDefault="00AF4BB7" w:rsidP="00AF4BB7">
      <w:pPr>
        <w:widowControl w:val="0"/>
        <w:ind w:left="640" w:hanging="640"/>
        <w:rPr>
          <w:noProof/>
          <w:sz w:val="22"/>
          <w:szCs w:val="24"/>
        </w:rPr>
      </w:pPr>
      <w:r w:rsidRPr="00AF4BB7">
        <w:rPr>
          <w:noProof/>
          <w:sz w:val="22"/>
          <w:szCs w:val="24"/>
        </w:rPr>
        <w:t>[32]</w:t>
      </w:r>
      <w:r w:rsidRPr="00AF4BB7">
        <w:rPr>
          <w:noProof/>
          <w:sz w:val="22"/>
          <w:szCs w:val="24"/>
        </w:rPr>
        <w:tab/>
        <w:t xml:space="preserve">D.F. Sittig, A. Wright, E. Coiera, F. Magrabi, R. Ratwant,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(2018) 1–9. doi:10.1177/1460458218814893.</w:t>
      </w:r>
    </w:p>
    <w:p w14:paraId="7E1271A9" w14:textId="77777777" w:rsidR="00AF4BB7" w:rsidRPr="00AF4BB7" w:rsidRDefault="00AF4BB7" w:rsidP="00AF4BB7">
      <w:pPr>
        <w:widowControl w:val="0"/>
        <w:ind w:left="640" w:hanging="640"/>
        <w:rPr>
          <w:noProof/>
          <w:sz w:val="22"/>
          <w:szCs w:val="24"/>
        </w:rPr>
      </w:pPr>
      <w:r w:rsidRPr="00AF4BB7">
        <w:rPr>
          <w:noProof/>
          <w:sz w:val="22"/>
          <w:szCs w:val="24"/>
        </w:rPr>
        <w:t>[33]</w:t>
      </w:r>
      <w:r w:rsidRPr="00AF4BB7">
        <w:rPr>
          <w:noProof/>
          <w:sz w:val="22"/>
          <w:szCs w:val="24"/>
        </w:rPr>
        <w:tab/>
        <w:t xml:space="preserve">J. Song, and F.M. Zahedi, Trust in health infomediaries, </w:t>
      </w:r>
      <w:r w:rsidRPr="00AF4BB7">
        <w:rPr>
          <w:i/>
          <w:iCs/>
          <w:noProof/>
          <w:sz w:val="22"/>
          <w:szCs w:val="24"/>
        </w:rPr>
        <w:t>Decis. Support Syst.</w:t>
      </w:r>
      <w:r w:rsidRPr="00AF4BB7">
        <w:rPr>
          <w:noProof/>
          <w:sz w:val="22"/>
          <w:szCs w:val="24"/>
        </w:rPr>
        <w:t xml:space="preserve"> </w:t>
      </w:r>
      <w:r w:rsidRPr="00AF4BB7">
        <w:rPr>
          <w:b/>
          <w:bCs/>
          <w:noProof/>
          <w:sz w:val="22"/>
          <w:szCs w:val="24"/>
        </w:rPr>
        <w:t>43</w:t>
      </w:r>
      <w:r w:rsidRPr="00AF4BB7">
        <w:rPr>
          <w:noProof/>
          <w:sz w:val="22"/>
          <w:szCs w:val="24"/>
        </w:rPr>
        <w:t xml:space="preserve"> (2007) 390–407. doi:10.1016/j.dss.2006.11.011.</w:t>
      </w:r>
    </w:p>
    <w:p w14:paraId="249F592E" w14:textId="77777777" w:rsidR="00AF4BB7" w:rsidRPr="00AF4BB7" w:rsidRDefault="00AF4BB7" w:rsidP="00AF4BB7">
      <w:pPr>
        <w:widowControl w:val="0"/>
        <w:ind w:left="640" w:hanging="640"/>
        <w:rPr>
          <w:noProof/>
          <w:sz w:val="22"/>
          <w:szCs w:val="24"/>
        </w:rPr>
      </w:pPr>
      <w:r w:rsidRPr="00AF4BB7">
        <w:rPr>
          <w:noProof/>
          <w:sz w:val="22"/>
          <w:szCs w:val="24"/>
        </w:rPr>
        <w:t>[34]</w:t>
      </w:r>
      <w:r w:rsidRPr="00AF4BB7">
        <w:rPr>
          <w:noProof/>
          <w:sz w:val="22"/>
          <w:szCs w:val="24"/>
        </w:rPr>
        <w:tab/>
        <w:t xml:space="preserve">M. Sperrin, D. Jenkins, G.P. Martin, and N. Peek, Explicit causal reasoning is needed to prevent prognostic models being victims of their own success, </w:t>
      </w:r>
      <w:r w:rsidRPr="00AF4BB7">
        <w:rPr>
          <w:i/>
          <w:iCs/>
          <w:noProof/>
          <w:sz w:val="22"/>
          <w:szCs w:val="24"/>
        </w:rPr>
        <w:t>J. Am. Med. Informatics Assoc.</w:t>
      </w:r>
      <w:r w:rsidRPr="00AF4BB7">
        <w:rPr>
          <w:noProof/>
          <w:sz w:val="22"/>
          <w:szCs w:val="24"/>
        </w:rPr>
        <w:t xml:space="preserve"> </w:t>
      </w:r>
      <w:r w:rsidRPr="00AF4BB7">
        <w:rPr>
          <w:b/>
          <w:bCs/>
          <w:noProof/>
          <w:sz w:val="22"/>
          <w:szCs w:val="24"/>
        </w:rPr>
        <w:t>26</w:t>
      </w:r>
      <w:r w:rsidRPr="00AF4BB7">
        <w:rPr>
          <w:noProof/>
          <w:sz w:val="22"/>
          <w:szCs w:val="24"/>
        </w:rPr>
        <w:t xml:space="preserve"> (2019) 1675–1676. doi:10.1093/jamia/ocz197.</w:t>
      </w:r>
    </w:p>
    <w:p w14:paraId="102D0C0F" w14:textId="77777777" w:rsidR="00AF4BB7" w:rsidRPr="00AF4BB7" w:rsidRDefault="00AF4BB7" w:rsidP="00AF4BB7">
      <w:pPr>
        <w:widowControl w:val="0"/>
        <w:ind w:left="640" w:hanging="640"/>
        <w:rPr>
          <w:noProof/>
          <w:sz w:val="22"/>
          <w:szCs w:val="24"/>
        </w:rPr>
      </w:pPr>
      <w:r w:rsidRPr="00AF4BB7">
        <w:rPr>
          <w:noProof/>
          <w:sz w:val="22"/>
          <w:szCs w:val="24"/>
        </w:rPr>
        <w:t>[35]</w:t>
      </w:r>
      <w:r w:rsidRPr="00AF4BB7">
        <w:rPr>
          <w:noProof/>
          <w:sz w:val="22"/>
          <w:szCs w:val="24"/>
        </w:rPr>
        <w:tab/>
        <w:t xml:space="preserve">M.A. Sujan, P. Spurgeon, M. Cooke, A. Weale, P. Debenham, and S. Cross, The development of safety cases for healthcare services: Practical experiences, opportunities and challenges, </w:t>
      </w:r>
      <w:r w:rsidRPr="00AF4BB7">
        <w:rPr>
          <w:i/>
          <w:iCs/>
          <w:noProof/>
          <w:sz w:val="22"/>
          <w:szCs w:val="24"/>
        </w:rPr>
        <w:t>Reliab. Eng. Syst. Saf.</w:t>
      </w:r>
      <w:r w:rsidRPr="00AF4BB7">
        <w:rPr>
          <w:noProof/>
          <w:sz w:val="22"/>
          <w:szCs w:val="24"/>
        </w:rPr>
        <w:t xml:space="preserve"> </w:t>
      </w:r>
      <w:r w:rsidRPr="00AF4BB7">
        <w:rPr>
          <w:b/>
          <w:bCs/>
          <w:noProof/>
          <w:sz w:val="22"/>
          <w:szCs w:val="24"/>
        </w:rPr>
        <w:t>140</w:t>
      </w:r>
      <w:r w:rsidRPr="00AF4BB7">
        <w:rPr>
          <w:noProof/>
          <w:sz w:val="22"/>
          <w:szCs w:val="24"/>
        </w:rPr>
        <w:t xml:space="preserve"> (2015) 200–207. doi:10.1016/j.ress.2015.03.033.</w:t>
      </w:r>
    </w:p>
    <w:p w14:paraId="2B3466D4" w14:textId="77777777" w:rsidR="00AF4BB7" w:rsidRPr="00AF4BB7" w:rsidRDefault="00AF4BB7" w:rsidP="00AF4BB7">
      <w:pPr>
        <w:widowControl w:val="0"/>
        <w:ind w:left="640" w:hanging="640"/>
        <w:rPr>
          <w:noProof/>
          <w:sz w:val="22"/>
          <w:szCs w:val="24"/>
        </w:rPr>
      </w:pPr>
      <w:r w:rsidRPr="00AF4BB7">
        <w:rPr>
          <w:noProof/>
          <w:sz w:val="22"/>
          <w:szCs w:val="24"/>
        </w:rPr>
        <w:t>[36]</w:t>
      </w:r>
      <w:r w:rsidRPr="00AF4BB7">
        <w:rPr>
          <w:noProof/>
          <w:sz w:val="22"/>
          <w:szCs w:val="24"/>
        </w:rPr>
        <w:tab/>
        <w:t xml:space="preserve">S.E. Thorne, and C.A. Robinson, Reciprocal trust in health care relationships, </w:t>
      </w:r>
      <w:r w:rsidRPr="00AF4BB7">
        <w:rPr>
          <w:i/>
          <w:iCs/>
          <w:noProof/>
          <w:sz w:val="22"/>
          <w:szCs w:val="24"/>
        </w:rPr>
        <w:t>J. Adv. Nurs.</w:t>
      </w:r>
      <w:r w:rsidRPr="00AF4BB7">
        <w:rPr>
          <w:noProof/>
          <w:sz w:val="22"/>
          <w:szCs w:val="24"/>
        </w:rPr>
        <w:t xml:space="preserve"> </w:t>
      </w:r>
      <w:r w:rsidRPr="00AF4BB7">
        <w:rPr>
          <w:b/>
          <w:bCs/>
          <w:noProof/>
          <w:sz w:val="22"/>
          <w:szCs w:val="24"/>
        </w:rPr>
        <w:t>13</w:t>
      </w:r>
      <w:r w:rsidRPr="00AF4BB7">
        <w:rPr>
          <w:noProof/>
          <w:sz w:val="22"/>
          <w:szCs w:val="24"/>
        </w:rPr>
        <w:t xml:space="preserve"> (1988) 782–789. doi:10.1111/j.1365-2648.1988.tb00570.x.</w:t>
      </w:r>
    </w:p>
    <w:p w14:paraId="1459A284" w14:textId="77777777" w:rsidR="00AF4BB7" w:rsidRPr="00AF4BB7" w:rsidRDefault="00AF4BB7" w:rsidP="00AF4BB7">
      <w:pPr>
        <w:widowControl w:val="0"/>
        <w:ind w:left="640" w:hanging="640"/>
        <w:rPr>
          <w:noProof/>
          <w:sz w:val="22"/>
          <w:szCs w:val="24"/>
        </w:rPr>
      </w:pPr>
      <w:r w:rsidRPr="00AF4BB7">
        <w:rPr>
          <w:noProof/>
          <w:sz w:val="22"/>
          <w:szCs w:val="24"/>
        </w:rPr>
        <w:t>[37]</w:t>
      </w:r>
      <w:r w:rsidRPr="00AF4BB7">
        <w:rPr>
          <w:noProof/>
          <w:sz w:val="22"/>
          <w:szCs w:val="24"/>
        </w:rPr>
        <w:tab/>
        <w:t>US Food and Drug Administration, Digital Health Innovation Action Plan, (2017). https://www.fda.gov/media/106331/download.</w:t>
      </w:r>
    </w:p>
    <w:p w14:paraId="4DBC7114" w14:textId="77777777" w:rsidR="00AF4BB7" w:rsidRPr="00AF4BB7" w:rsidRDefault="00AF4BB7" w:rsidP="00AF4BB7">
      <w:pPr>
        <w:widowControl w:val="0"/>
        <w:ind w:left="640" w:hanging="640"/>
        <w:rPr>
          <w:noProof/>
          <w:sz w:val="22"/>
          <w:szCs w:val="24"/>
        </w:rPr>
      </w:pPr>
      <w:r w:rsidRPr="00AF4BB7">
        <w:rPr>
          <w:noProof/>
          <w:sz w:val="22"/>
          <w:szCs w:val="24"/>
        </w:rPr>
        <w:t>[38]</w:t>
      </w:r>
      <w:r w:rsidRPr="00AF4BB7">
        <w:rPr>
          <w:noProof/>
          <w:sz w:val="22"/>
          <w:szCs w:val="24"/>
        </w:rPr>
        <w:tab/>
        <w:t xml:space="preserve">C. Wardle, and H. Derakhshan, Information Disorder: Toward an interdisciplinary framework for research and policy making, </w:t>
      </w:r>
      <w:r w:rsidRPr="00AF4BB7">
        <w:rPr>
          <w:i/>
          <w:iCs/>
          <w:noProof/>
          <w:sz w:val="22"/>
          <w:szCs w:val="24"/>
        </w:rPr>
        <w:t>Rep. to Counc. Eur.</w:t>
      </w:r>
      <w:r w:rsidRPr="00AF4BB7">
        <w:rPr>
          <w:noProof/>
          <w:sz w:val="22"/>
          <w:szCs w:val="24"/>
        </w:rPr>
        <w:t xml:space="preserve"> (2017) 108. https://rm.coe.int/information-disorder-toward-an-interdisciplinary-framework-for-researc/168076277c.</w:t>
      </w:r>
    </w:p>
    <w:p w14:paraId="514ADEE9" w14:textId="77777777" w:rsidR="00AF4BB7" w:rsidRPr="00AF4BB7" w:rsidRDefault="00AF4BB7" w:rsidP="00AF4BB7">
      <w:pPr>
        <w:widowControl w:val="0"/>
        <w:ind w:left="640" w:hanging="640"/>
        <w:rPr>
          <w:noProof/>
          <w:sz w:val="22"/>
          <w:szCs w:val="24"/>
        </w:rPr>
      </w:pPr>
      <w:r w:rsidRPr="00AF4BB7">
        <w:rPr>
          <w:noProof/>
          <w:sz w:val="22"/>
          <w:szCs w:val="24"/>
        </w:rPr>
        <w:t>[39]</w:t>
      </w:r>
      <w:r w:rsidRPr="00AF4BB7">
        <w:rPr>
          <w:noProof/>
          <w:sz w:val="22"/>
          <w:szCs w:val="24"/>
        </w:rPr>
        <w:tab/>
        <w:t>K.E. Weick, Sensemaking in organizations, SAGE, 1995.</w:t>
      </w:r>
    </w:p>
    <w:p w14:paraId="405677E5" w14:textId="77777777" w:rsidR="00AF4BB7" w:rsidRPr="00AF4BB7" w:rsidRDefault="00AF4BB7" w:rsidP="00AF4BB7">
      <w:pPr>
        <w:widowControl w:val="0"/>
        <w:ind w:left="640" w:hanging="640"/>
        <w:rPr>
          <w:noProof/>
          <w:sz w:val="22"/>
          <w:szCs w:val="24"/>
        </w:rPr>
      </w:pPr>
      <w:r w:rsidRPr="00AF4BB7">
        <w:rPr>
          <w:noProof/>
          <w:sz w:val="22"/>
          <w:szCs w:val="24"/>
        </w:rPr>
        <w:t>[40]</w:t>
      </w:r>
      <w:r w:rsidRPr="00AF4BB7">
        <w:rPr>
          <w:noProof/>
          <w:sz w:val="22"/>
          <w:szCs w:val="24"/>
        </w:rPr>
        <w:tab/>
        <w:t xml:space="preserve">J. Wherton, S. Shaw, C. Papoutsi, L. Seuren, and T. Greenhalgh, Guidance on the introduction and use of video consultations during COVID-19: important lessons from qualitative research, </w:t>
      </w:r>
      <w:r w:rsidRPr="00AF4BB7">
        <w:rPr>
          <w:i/>
          <w:iCs/>
          <w:noProof/>
          <w:sz w:val="22"/>
          <w:szCs w:val="24"/>
        </w:rPr>
        <w:t>BMJ Lead.</w:t>
      </w:r>
      <w:r w:rsidRPr="00AF4BB7">
        <w:rPr>
          <w:noProof/>
          <w:sz w:val="22"/>
          <w:szCs w:val="24"/>
        </w:rPr>
        <w:t xml:space="preserve"> (2020). doi:10.1136/leader-2020-000262.</w:t>
      </w:r>
    </w:p>
    <w:p w14:paraId="50427192" w14:textId="77777777" w:rsidR="00AF4BB7" w:rsidRPr="00AF4BB7" w:rsidRDefault="00AF4BB7" w:rsidP="00AF4BB7">
      <w:pPr>
        <w:widowControl w:val="0"/>
        <w:ind w:left="640" w:hanging="640"/>
        <w:rPr>
          <w:noProof/>
          <w:sz w:val="22"/>
        </w:rPr>
      </w:pPr>
      <w:r w:rsidRPr="00AF4BB7">
        <w:rPr>
          <w:noProof/>
          <w:sz w:val="22"/>
          <w:szCs w:val="24"/>
        </w:rPr>
        <w:t>[41]</w:t>
      </w:r>
      <w:r w:rsidRPr="00AF4BB7">
        <w:rPr>
          <w:noProof/>
          <w:sz w:val="22"/>
          <w:szCs w:val="24"/>
        </w:rPr>
        <w:tab/>
        <w:t xml:space="preserve">T. Wykes, and S. Schueller, Why reviewing apps is not enough: Transparency for trust (T4T) principles of responsible health app marketplaces, </w:t>
      </w:r>
      <w:r w:rsidRPr="00AF4BB7">
        <w:rPr>
          <w:i/>
          <w:iCs/>
          <w:noProof/>
          <w:sz w:val="22"/>
          <w:szCs w:val="24"/>
        </w:rPr>
        <w:t>J. Med. Internet Res.</w:t>
      </w:r>
      <w:r w:rsidRPr="00AF4BB7">
        <w:rPr>
          <w:noProof/>
          <w:sz w:val="22"/>
          <w:szCs w:val="24"/>
        </w:rPr>
        <w:t xml:space="preserve"> </w:t>
      </w:r>
      <w:r w:rsidRPr="00AF4BB7">
        <w:rPr>
          <w:b/>
          <w:bCs/>
          <w:noProof/>
          <w:sz w:val="22"/>
          <w:szCs w:val="24"/>
        </w:rPr>
        <w:t>21</w:t>
      </w:r>
      <w:r w:rsidRPr="00AF4BB7">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t xml:space="preserve">Ciarán McInerney, </w:t>
      </w:r>
      <w:hyperlink r:id="rId13" w:history="1">
        <w:r w:rsidRPr="00AC2741">
          <w:rPr>
            <w:rStyle w:val="Hyperlink"/>
            <w:noProof/>
            <w:sz w:val="22"/>
            <w:szCs w:val="22"/>
          </w:rPr>
          <w:t>c.mcinerney@leeds.ac.uk</w:t>
        </w:r>
      </w:hyperlink>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15B11E59" w:rsidR="0093497A" w:rsidRPr="00696CC6" w:rsidRDefault="0093497A" w:rsidP="00EE768D">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Ciarán McInerney" w:date="2021-03-26T11:56:00Z" w:initials="CM">
    <w:p w14:paraId="39C8DC01" w14:textId="2C3562A0" w:rsidR="00BE17D9" w:rsidRDefault="00BE17D9">
      <w:pPr>
        <w:pStyle w:val="CommentText"/>
      </w:pPr>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10" w:author="David Jenkins" w:date="2021-04-21T09:12:00Z" w:initials="DJ">
    <w:p w14:paraId="69828782" w14:textId="331E3FE4" w:rsidR="00942BD3" w:rsidRDefault="00942BD3">
      <w:pPr>
        <w:pStyle w:val="CommentText"/>
      </w:pPr>
      <w:r>
        <w:rPr>
          <w:rStyle w:val="CommentReference"/>
        </w:rPr>
        <w:annotationRef/>
      </w:r>
      <w:r>
        <w:t>If we are focusing on digital technology maybe Digital technology should replace Systems theory?</w:t>
      </w:r>
    </w:p>
  </w:comment>
  <w:comment w:id="11"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14"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17" w:author="Ciarán McInerney" w:date="2021-03-26T15:08:00Z" w:initials="CM">
    <w:p w14:paraId="31A26BE1" w14:textId="2FAEDCEB" w:rsidR="000110DD" w:rsidRDefault="000110DD">
      <w:pPr>
        <w:pStyle w:val="CommentText"/>
      </w:pPr>
      <w:r>
        <w:rPr>
          <w:rStyle w:val="CommentReference"/>
        </w:rPr>
        <w:annotationRef/>
      </w:r>
      <w:r>
        <w:t>Cite a link to the GitHub where the list is?</w:t>
      </w:r>
    </w:p>
  </w:comment>
  <w:comment w:id="18" w:author="David Jenkins" w:date="2021-04-21T09:50:00Z" w:initials="DJ">
    <w:p w14:paraId="1E90E7E7" w14:textId="1B4396E6" w:rsidR="00A72D32" w:rsidRDefault="00A72D32">
      <w:pPr>
        <w:pStyle w:val="CommentText"/>
      </w:pPr>
      <w:r>
        <w:rPr>
          <w:rStyle w:val="CommentReference"/>
        </w:rPr>
        <w:annotationRef/>
      </w:r>
      <w:r>
        <w:t>I think this is a good idea, a link to the search terms and info on the search is always helpful.</w:t>
      </w:r>
    </w:p>
  </w:comment>
  <w:comment w:id="19" w:author="Rebecca Randell" w:date="2021-04-21T11:21:00Z" w:initials="RR">
    <w:p w14:paraId="739BF53E" w14:textId="1222FC6E" w:rsidR="00951D7E" w:rsidRDefault="00951D7E">
      <w:pPr>
        <w:pStyle w:val="CommentText"/>
      </w:pPr>
      <w:r>
        <w:rPr>
          <w:rStyle w:val="CommentReference"/>
        </w:rPr>
        <w:annotationRef/>
      </w:r>
      <w:r>
        <w:t>Table 2 should be in body of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D2F795" w15:done="0"/>
  <w15:commentEx w15:paraId="69828782" w15:paraIdParent="01D2F795" w15:done="0"/>
  <w15:commentEx w15:paraId="102E7C70" w15:done="0"/>
  <w15:commentEx w15:paraId="185CD325" w15:done="0"/>
  <w15:commentEx w15:paraId="31A26BE1" w15:done="0"/>
  <w15:commentEx w15:paraId="1E90E7E7" w15:paraIdParent="31A26BE1" w15:done="0"/>
  <w15:commentEx w15:paraId="739BF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6AE7" w16cex:dateUtc="2021-04-21T08:12:00Z"/>
  <w16cex:commentExtensible w16cex:durableId="242A73D7" w16cex:dateUtc="2021-04-21T08:50:00Z"/>
  <w16cex:commentExtensible w16cex:durableId="242A8940" w16cex:dateUtc="2021-04-21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D2F795" w16cid:durableId="242A6A51"/>
  <w16cid:commentId w16cid:paraId="69828782" w16cid:durableId="242A6AE7"/>
  <w16cid:commentId w16cid:paraId="102E7C70" w16cid:durableId="242A6A52"/>
  <w16cid:commentId w16cid:paraId="185CD325" w16cid:durableId="242A6A53"/>
  <w16cid:commentId w16cid:paraId="31A26BE1" w16cid:durableId="242A6A54"/>
  <w16cid:commentId w16cid:paraId="1E90E7E7" w16cid:durableId="242A73D7"/>
  <w16cid:commentId w16cid:paraId="739BF53E" w16cid:durableId="242A89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C9F52" w14:textId="77777777" w:rsidR="00DB553D" w:rsidRDefault="00DB553D">
      <w:r>
        <w:separator/>
      </w:r>
    </w:p>
  </w:endnote>
  <w:endnote w:type="continuationSeparator" w:id="0">
    <w:p w14:paraId="3F59518C" w14:textId="77777777" w:rsidR="00DB553D" w:rsidRDefault="00DB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DABB0" w14:textId="77777777" w:rsidR="00DB553D" w:rsidRDefault="00DB553D">
      <w:r>
        <w:separator/>
      </w:r>
    </w:p>
  </w:footnote>
  <w:footnote w:type="continuationSeparator" w:id="0">
    <w:p w14:paraId="2D9DE7A9" w14:textId="77777777" w:rsidR="00DB553D" w:rsidRDefault="00DB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Jenkins">
    <w15:presenceInfo w15:providerId="None" w15:userId="David Jenkins"/>
  </w15:person>
  <w15:person w15:author="Rebecca Randell">
    <w15:presenceInfo w15:providerId="AD" w15:userId="S::rrandell@bradford.ac.uk::cbd9cd56-b502-4789-a023-e20afdff6e69"/>
  </w15:person>
  <w15:person w15:author="Ciarán McInerney">
    <w15:presenceInfo w15:providerId="AD" w15:userId="S-1-5-21-1390067357-1993962763-725345543-614760"/>
  </w15:person>
  <w15:person w15:author="Niels Peek">
    <w15:presenceInfo w15:providerId="Windows Live" w15:userId="aba49c03-13f2-4bb8-8e91-f4cc60ba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1F6FC4"/>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A43D0"/>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6CC6"/>
    <w:rsid w:val="006B3AC3"/>
    <w:rsid w:val="006B6C91"/>
    <w:rsid w:val="006D1D3C"/>
    <w:rsid w:val="006E0FDB"/>
    <w:rsid w:val="006F0469"/>
    <w:rsid w:val="006F20EA"/>
    <w:rsid w:val="00704068"/>
    <w:rsid w:val="00707676"/>
    <w:rsid w:val="007172F4"/>
    <w:rsid w:val="00722FF6"/>
    <w:rsid w:val="00726B6A"/>
    <w:rsid w:val="00726FB1"/>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07057"/>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50382"/>
    <w:rsid w:val="00951D7E"/>
    <w:rsid w:val="00963024"/>
    <w:rsid w:val="0096343B"/>
    <w:rsid w:val="00964C4F"/>
    <w:rsid w:val="00966857"/>
    <w:rsid w:val="009706C5"/>
    <w:rsid w:val="00976CAF"/>
    <w:rsid w:val="00980168"/>
    <w:rsid w:val="009A0D5D"/>
    <w:rsid w:val="009A6B2E"/>
    <w:rsid w:val="009B7398"/>
    <w:rsid w:val="009C06F0"/>
    <w:rsid w:val="009C5400"/>
    <w:rsid w:val="009C5AF6"/>
    <w:rsid w:val="009D7A14"/>
    <w:rsid w:val="009E6DBD"/>
    <w:rsid w:val="009F27E7"/>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996"/>
    <w:rsid w:val="00B06DFF"/>
    <w:rsid w:val="00B129B0"/>
    <w:rsid w:val="00B2011B"/>
    <w:rsid w:val="00B20B5A"/>
    <w:rsid w:val="00B241AF"/>
    <w:rsid w:val="00B25DA6"/>
    <w:rsid w:val="00B473CC"/>
    <w:rsid w:val="00B56EED"/>
    <w:rsid w:val="00B640AD"/>
    <w:rsid w:val="00B6688E"/>
    <w:rsid w:val="00B706B2"/>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6F6"/>
    <w:rsid w:val="00D05E44"/>
    <w:rsid w:val="00D36D16"/>
    <w:rsid w:val="00D415AB"/>
    <w:rsid w:val="00D44A0A"/>
    <w:rsid w:val="00D62A65"/>
    <w:rsid w:val="00D659B3"/>
    <w:rsid w:val="00D65CD9"/>
    <w:rsid w:val="00D664FC"/>
    <w:rsid w:val="00D772D2"/>
    <w:rsid w:val="00D80902"/>
    <w:rsid w:val="00DA0D30"/>
    <w:rsid w:val="00DA377F"/>
    <w:rsid w:val="00DA5D03"/>
    <w:rsid w:val="00DB1B95"/>
    <w:rsid w:val="00DB553D"/>
    <w:rsid w:val="00DB6F55"/>
    <w:rsid w:val="00DC1C01"/>
    <w:rsid w:val="00DC52AF"/>
    <w:rsid w:val="00DC5700"/>
    <w:rsid w:val="00DC6A0E"/>
    <w:rsid w:val="00DD6495"/>
    <w:rsid w:val="00DE37C6"/>
    <w:rsid w:val="00DF0947"/>
    <w:rsid w:val="00E25618"/>
    <w:rsid w:val="00E25AF9"/>
    <w:rsid w:val="00E2722D"/>
    <w:rsid w:val="00E37F9C"/>
    <w:rsid w:val="00E40F1B"/>
    <w:rsid w:val="00E53B7F"/>
    <w:rsid w:val="00E644F1"/>
    <w:rsid w:val="00E80482"/>
    <w:rsid w:val="00E8514B"/>
    <w:rsid w:val="00E9096E"/>
    <w:rsid w:val="00EA63D8"/>
    <w:rsid w:val="00EB34FA"/>
    <w:rsid w:val="00EB45EC"/>
    <w:rsid w:val="00EC0307"/>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50E9"/>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9208A0"/>
  <w15:docId w15:val="{5826ED56-EDD8-4BEF-B643-5B1FDE65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meshb.nlm.nih.gov/search"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1BA3B-D222-4630-A71C-1C84BBCCF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5B4B3D-9601-4B37-9097-FDC4757DFB7A}">
  <ds:schemaRefs>
    <ds:schemaRef ds:uri="http://schemas.microsoft.com/sharepoint/v3/contenttype/forms"/>
  </ds:schemaRefs>
</ds:datastoreItem>
</file>

<file path=customXml/itemProps3.xml><?xml version="1.0" encoding="utf-8"?>
<ds:datastoreItem xmlns:ds="http://schemas.openxmlformats.org/officeDocument/2006/customXml" ds:itemID="{95FDE292-A585-4245-BC07-EFCFD884FFC5}">
  <ds:schemaRefs>
    <ds:schemaRef ds:uri="http://schemas.microsoft.com/office/2006/documentManagement/types"/>
    <ds:schemaRef ds:uri="bbd61249-83b9-438e-a84b-789da273a8cb"/>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5e36aeda-f48f-46f3-9de8-7474189645c5"/>
    <ds:schemaRef ds:uri="http://www.w3.org/XML/1998/namespace"/>
    <ds:schemaRef ds:uri="http://purl.org/dc/dcmitype/"/>
  </ds:schemaRefs>
</ds:datastoreItem>
</file>

<file path=customXml/itemProps4.xml><?xml version="1.0" encoding="utf-8"?>
<ds:datastoreItem xmlns:ds="http://schemas.openxmlformats.org/officeDocument/2006/customXml" ds:itemID="{42B6983F-D9EB-4C5D-A9E3-46C1F8EF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1</TotalTime>
  <Pages>5</Pages>
  <Words>3420</Words>
  <Characters>104361</Characters>
  <Application>Microsoft Office Word</Application>
  <DocSecurity>4</DocSecurity>
  <Lines>869</Lines>
  <Paragraphs>215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107566</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2</cp:revision>
  <cp:lastPrinted>2003-07-19T03:59:00Z</cp:lastPrinted>
  <dcterms:created xsi:type="dcterms:W3CDTF">2021-04-21T10:31:00Z</dcterms:created>
  <dcterms:modified xsi:type="dcterms:W3CDTF">2021-04-21T10:31:00Z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