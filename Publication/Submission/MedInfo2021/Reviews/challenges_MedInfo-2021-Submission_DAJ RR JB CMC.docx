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E0ECE" w14:textId="42596818" w:rsidR="00BA2E57" w:rsidRPr="00696CC6" w:rsidRDefault="009A0D5D" w:rsidP="000F1108">
      <w:pPr>
        <w:pStyle w:val="1TITLE"/>
        <w:rPr>
          <w:noProof/>
          <w:sz w:val="22"/>
          <w:szCs w:val="22"/>
        </w:rPr>
      </w:pPr>
      <w:bookmarkStart w:id="0" w:name="_GoBack"/>
      <w:bookmarkEnd w:id="0"/>
      <w:r>
        <w:rPr>
          <w:noProof/>
          <w:sz w:val="22"/>
          <w:szCs w:val="22"/>
        </w:rPr>
        <w:t>Patient Safety Informatics: Meeting the challenges of emerging digital health</w:t>
      </w:r>
    </w:p>
    <w:p w14:paraId="20FABB6C" w14:textId="0E76FF12" w:rsidR="00FF7BDC" w:rsidRPr="00696CC6" w:rsidRDefault="00411526" w:rsidP="00BB2665">
      <w:pPr>
        <w:pStyle w:val="2Authors"/>
        <w:rPr>
          <w:sz w:val="22"/>
          <w:szCs w:val="22"/>
        </w:rPr>
      </w:pPr>
      <w:r>
        <w:rPr>
          <w:sz w:val="22"/>
          <w:szCs w:val="22"/>
        </w:rPr>
        <w:t>Ciarán McInerney</w:t>
      </w:r>
      <w:r w:rsidR="001F49F3" w:rsidRPr="00696CC6">
        <w:rPr>
          <w:noProof/>
          <w:sz w:val="22"/>
          <w:szCs w:val="22"/>
          <w:vertAlign w:val="superscript"/>
        </w:rPr>
        <w:t>a</w:t>
      </w:r>
      <w:r>
        <w:rPr>
          <w:noProof/>
          <w:sz w:val="22"/>
          <w:szCs w:val="22"/>
          <w:vertAlign w:val="superscript"/>
        </w:rPr>
        <w:t>,b</w:t>
      </w:r>
      <w:r w:rsidR="00BB2665" w:rsidRPr="00696CC6">
        <w:rPr>
          <w:sz w:val="22"/>
          <w:szCs w:val="22"/>
        </w:rPr>
        <w:t xml:space="preserve">, </w:t>
      </w:r>
      <w:r>
        <w:rPr>
          <w:sz w:val="22"/>
          <w:szCs w:val="22"/>
        </w:rPr>
        <w:t>Jonathan Benn</w:t>
      </w:r>
      <w:r w:rsidR="00BB2665" w:rsidRPr="00696CC6">
        <w:rPr>
          <w:noProof/>
          <w:sz w:val="22"/>
          <w:szCs w:val="22"/>
          <w:vertAlign w:val="superscript"/>
        </w:rPr>
        <w:t>b</w:t>
      </w:r>
      <w:r>
        <w:rPr>
          <w:noProof/>
          <w:sz w:val="22"/>
          <w:szCs w:val="22"/>
          <w:vertAlign w:val="superscript"/>
        </w:rPr>
        <w:t>,c</w:t>
      </w:r>
      <w:r w:rsidR="00BB2665" w:rsidRPr="00696CC6">
        <w:rPr>
          <w:sz w:val="22"/>
          <w:szCs w:val="22"/>
        </w:rPr>
        <w:t xml:space="preserve">, </w:t>
      </w:r>
      <w:r>
        <w:rPr>
          <w:sz w:val="22"/>
          <w:szCs w:val="22"/>
        </w:rPr>
        <w:t>Dawn Dowding</w:t>
      </w:r>
      <w:r>
        <w:rPr>
          <w:sz w:val="22"/>
          <w:szCs w:val="22"/>
          <w:vertAlign w:val="superscript"/>
        </w:rPr>
        <w:t>d</w:t>
      </w:r>
      <w:r w:rsidRPr="00696CC6">
        <w:rPr>
          <w:sz w:val="22"/>
          <w:szCs w:val="22"/>
        </w:rPr>
        <w:t xml:space="preserve">, </w:t>
      </w:r>
      <w:r>
        <w:rPr>
          <w:sz w:val="22"/>
          <w:szCs w:val="22"/>
        </w:rPr>
        <w:t>Ibrahim Habli</w:t>
      </w:r>
      <w:r>
        <w:rPr>
          <w:sz w:val="22"/>
          <w:szCs w:val="22"/>
          <w:vertAlign w:val="superscript"/>
        </w:rPr>
        <w:t>e</w:t>
      </w:r>
      <w:r w:rsidRPr="00696CC6">
        <w:rPr>
          <w:sz w:val="22"/>
          <w:szCs w:val="22"/>
        </w:rPr>
        <w:t xml:space="preserve">, </w:t>
      </w:r>
      <w:r>
        <w:rPr>
          <w:sz w:val="22"/>
          <w:szCs w:val="22"/>
        </w:rPr>
        <w:t>Da</w:t>
      </w:r>
      <w:r w:rsidR="002E7512">
        <w:rPr>
          <w:sz w:val="22"/>
          <w:szCs w:val="22"/>
        </w:rPr>
        <w:t>vid</w:t>
      </w:r>
      <w:r>
        <w:rPr>
          <w:sz w:val="22"/>
          <w:szCs w:val="22"/>
        </w:rPr>
        <w:t xml:space="preserve"> </w:t>
      </w:r>
      <w:ins w:id="1" w:author="David Jenkins" w:date="2021-04-21T09:10:00Z">
        <w:r w:rsidR="00942BD3">
          <w:rPr>
            <w:sz w:val="22"/>
            <w:szCs w:val="22"/>
          </w:rPr>
          <w:t xml:space="preserve">A </w:t>
        </w:r>
      </w:ins>
      <w:r w:rsidR="002E7512">
        <w:rPr>
          <w:sz w:val="22"/>
          <w:szCs w:val="22"/>
        </w:rPr>
        <w:t>Jenkins</w:t>
      </w:r>
      <w:r w:rsidR="002E7512">
        <w:rPr>
          <w:sz w:val="22"/>
          <w:szCs w:val="22"/>
          <w:vertAlign w:val="superscript"/>
        </w:rPr>
        <w:t>d,f</w:t>
      </w:r>
      <w:r w:rsidRPr="00696CC6">
        <w:rPr>
          <w:sz w:val="22"/>
          <w:szCs w:val="22"/>
        </w:rPr>
        <w:t xml:space="preserve">, </w:t>
      </w:r>
      <w:r w:rsidR="002E7512">
        <w:rPr>
          <w:sz w:val="22"/>
          <w:szCs w:val="22"/>
        </w:rPr>
        <w:t>Carolyn McCrorie</w:t>
      </w:r>
      <w:r w:rsidR="002E7512">
        <w:rPr>
          <w:sz w:val="22"/>
          <w:szCs w:val="22"/>
          <w:vertAlign w:val="superscript"/>
        </w:rPr>
        <w:t>b</w:t>
      </w:r>
      <w:r w:rsidRPr="00696CC6">
        <w:rPr>
          <w:sz w:val="22"/>
          <w:szCs w:val="22"/>
        </w:rPr>
        <w:t xml:space="preserve">, </w:t>
      </w:r>
      <w:r w:rsidR="002E7512">
        <w:rPr>
          <w:sz w:val="22"/>
          <w:szCs w:val="22"/>
        </w:rPr>
        <w:t>Niels Peek</w:t>
      </w:r>
      <w:r>
        <w:rPr>
          <w:sz w:val="22"/>
          <w:szCs w:val="22"/>
          <w:vertAlign w:val="superscript"/>
        </w:rPr>
        <w:t>d</w:t>
      </w:r>
      <w:r w:rsidR="002E7512">
        <w:rPr>
          <w:sz w:val="22"/>
          <w:szCs w:val="22"/>
          <w:vertAlign w:val="superscript"/>
        </w:rPr>
        <w:t>,f</w:t>
      </w:r>
      <w:r w:rsidRPr="00696CC6">
        <w:rPr>
          <w:sz w:val="22"/>
          <w:szCs w:val="22"/>
        </w:rPr>
        <w:t xml:space="preserve">, </w:t>
      </w:r>
      <w:r w:rsidR="002E7512">
        <w:rPr>
          <w:sz w:val="22"/>
          <w:szCs w:val="22"/>
        </w:rPr>
        <w:t>Rebecca Randell</w:t>
      </w:r>
      <w:r w:rsidR="002E7512">
        <w:rPr>
          <w:sz w:val="22"/>
          <w:szCs w:val="22"/>
          <w:vertAlign w:val="superscript"/>
        </w:rPr>
        <w:t>g</w:t>
      </w:r>
      <w:ins w:id="2" w:author="Rebecca Randell" w:date="2021-04-21T11:11:00Z">
        <w:r w:rsidR="00951D7E">
          <w:rPr>
            <w:sz w:val="22"/>
            <w:szCs w:val="22"/>
            <w:vertAlign w:val="superscript"/>
          </w:rPr>
          <w:t>,h</w:t>
        </w:r>
      </w:ins>
      <w:r w:rsidR="002E7512" w:rsidRPr="00696CC6">
        <w:rPr>
          <w:sz w:val="22"/>
          <w:szCs w:val="22"/>
        </w:rPr>
        <w:t xml:space="preserve">, </w:t>
      </w:r>
      <w:r w:rsidR="009A0D5D">
        <w:rPr>
          <w:sz w:val="22"/>
          <w:szCs w:val="22"/>
        </w:rPr>
        <w:t>Richard Williams</w:t>
      </w:r>
      <w:r w:rsidR="002E7512">
        <w:rPr>
          <w:sz w:val="22"/>
          <w:szCs w:val="22"/>
          <w:vertAlign w:val="superscript"/>
        </w:rPr>
        <w:t>d</w:t>
      </w:r>
      <w:r w:rsidR="009A0D5D">
        <w:rPr>
          <w:sz w:val="22"/>
          <w:szCs w:val="22"/>
          <w:vertAlign w:val="superscript"/>
        </w:rPr>
        <w:t>,f</w:t>
      </w:r>
      <w:r w:rsidR="002E7512" w:rsidRPr="00696CC6">
        <w:rPr>
          <w:sz w:val="22"/>
          <w:szCs w:val="22"/>
        </w:rPr>
        <w:t xml:space="preserve">, </w:t>
      </w:r>
      <w:r w:rsidR="009A0D5D">
        <w:rPr>
          <w:sz w:val="22"/>
          <w:szCs w:val="22"/>
        </w:rPr>
        <w:t>Owen Johnson</w:t>
      </w:r>
      <w:r w:rsidR="009A0D5D">
        <w:rPr>
          <w:sz w:val="22"/>
          <w:szCs w:val="22"/>
          <w:vertAlign w:val="superscript"/>
        </w:rPr>
        <w:t>a,b</w:t>
      </w:r>
    </w:p>
    <w:p w14:paraId="4DF4D5C1" w14:textId="010A5DB7" w:rsidR="00BB2665" w:rsidRPr="00696CC6" w:rsidRDefault="00FF7BDC" w:rsidP="00BB2665">
      <w:pPr>
        <w:pStyle w:val="3Affiliations"/>
        <w:rPr>
          <w:sz w:val="22"/>
          <w:szCs w:val="22"/>
        </w:rPr>
      </w:pPr>
      <w:r w:rsidRPr="00696CC6">
        <w:rPr>
          <w:b/>
          <w:bCs/>
          <w:iCs/>
          <w:noProof/>
          <w:sz w:val="22"/>
          <w:szCs w:val="22"/>
          <w:vertAlign w:val="superscript"/>
        </w:rPr>
        <w:t>a</w:t>
      </w:r>
      <w:r w:rsidR="002E3E86" w:rsidRPr="00696CC6">
        <w:rPr>
          <w:b/>
          <w:bCs/>
          <w:iCs/>
          <w:noProof/>
          <w:sz w:val="22"/>
          <w:szCs w:val="22"/>
          <w:vertAlign w:val="superscript"/>
        </w:rPr>
        <w:t xml:space="preserve"> </w:t>
      </w:r>
      <w:r w:rsidR="00411526">
        <w:rPr>
          <w:sz w:val="22"/>
          <w:szCs w:val="22"/>
        </w:rPr>
        <w:t>School of Computing</w:t>
      </w:r>
      <w:r w:rsidR="00BB2665" w:rsidRPr="00696CC6">
        <w:rPr>
          <w:sz w:val="22"/>
          <w:szCs w:val="22"/>
        </w:rPr>
        <w:t xml:space="preserve">, University </w:t>
      </w:r>
      <w:r w:rsidR="00411526">
        <w:rPr>
          <w:sz w:val="22"/>
          <w:szCs w:val="22"/>
        </w:rPr>
        <w:t>of Leeds</w:t>
      </w:r>
      <w:r w:rsidR="00BB2665" w:rsidRPr="00696CC6">
        <w:rPr>
          <w:sz w:val="22"/>
          <w:szCs w:val="22"/>
        </w:rPr>
        <w:t xml:space="preserve">, </w:t>
      </w:r>
      <w:r w:rsidR="00411526">
        <w:rPr>
          <w:sz w:val="22"/>
          <w:szCs w:val="22"/>
        </w:rPr>
        <w:t>Leeds</w:t>
      </w:r>
      <w:r w:rsidR="00BB2665" w:rsidRPr="00696CC6">
        <w:rPr>
          <w:sz w:val="22"/>
          <w:szCs w:val="22"/>
        </w:rPr>
        <w:t>,</w:t>
      </w:r>
      <w:r w:rsidR="0031795D" w:rsidRPr="00696CC6">
        <w:rPr>
          <w:sz w:val="22"/>
          <w:szCs w:val="22"/>
        </w:rPr>
        <w:t xml:space="preserve"> </w:t>
      </w:r>
      <w:r w:rsidR="00411526">
        <w:rPr>
          <w:sz w:val="22"/>
          <w:szCs w:val="22"/>
        </w:rPr>
        <w:t>United Kingdom</w:t>
      </w:r>
      <w:r w:rsidR="00BB2665" w:rsidRPr="00696CC6">
        <w:rPr>
          <w:sz w:val="22"/>
          <w:szCs w:val="22"/>
        </w:rPr>
        <w:t xml:space="preserve"> </w:t>
      </w:r>
    </w:p>
    <w:p w14:paraId="44B93DCE" w14:textId="6A70608E" w:rsidR="00BB2665" w:rsidRPr="00696CC6" w:rsidRDefault="00411526" w:rsidP="00BB2665">
      <w:pPr>
        <w:pStyle w:val="3Affiliations"/>
        <w:rPr>
          <w:noProof/>
          <w:sz w:val="22"/>
          <w:szCs w:val="22"/>
        </w:rPr>
      </w:pPr>
      <w:r>
        <w:rPr>
          <w:b/>
          <w:bCs/>
          <w:iCs/>
          <w:noProof/>
          <w:sz w:val="22"/>
          <w:szCs w:val="22"/>
          <w:vertAlign w:val="superscript"/>
        </w:rPr>
        <w:t>b</w:t>
      </w:r>
      <w:r w:rsidR="00BB2665" w:rsidRPr="00696CC6">
        <w:rPr>
          <w:b/>
          <w:bCs/>
          <w:iCs/>
          <w:noProof/>
          <w:sz w:val="22"/>
          <w:szCs w:val="22"/>
          <w:vertAlign w:val="superscript"/>
        </w:rPr>
        <w:t xml:space="preserve"> </w:t>
      </w:r>
      <w:r>
        <w:rPr>
          <w:sz w:val="22"/>
          <w:szCs w:val="22"/>
        </w:rPr>
        <w:t>NIHR Yorkshire and Humber Patient Safety Translational Research Centre, United Kingdom</w:t>
      </w:r>
    </w:p>
    <w:p w14:paraId="1979B8B3" w14:textId="54D396A0" w:rsidR="00411526" w:rsidRDefault="00411526" w:rsidP="00411526">
      <w:pPr>
        <w:pStyle w:val="3Affiliations"/>
        <w:rPr>
          <w:sz w:val="22"/>
          <w:szCs w:val="22"/>
        </w:rPr>
      </w:pPr>
      <w:r>
        <w:rPr>
          <w:b/>
          <w:bCs/>
          <w:iCs/>
          <w:noProof/>
          <w:sz w:val="22"/>
          <w:szCs w:val="22"/>
          <w:vertAlign w:val="superscript"/>
        </w:rPr>
        <w:t>c</w:t>
      </w:r>
      <w:r w:rsidRPr="00696CC6">
        <w:rPr>
          <w:b/>
          <w:bCs/>
          <w:iCs/>
          <w:noProof/>
          <w:sz w:val="22"/>
          <w:szCs w:val="22"/>
          <w:vertAlign w:val="superscript"/>
        </w:rPr>
        <w:t xml:space="preserve"> </w:t>
      </w:r>
      <w:r>
        <w:rPr>
          <w:sz w:val="22"/>
          <w:szCs w:val="22"/>
        </w:rPr>
        <w:t>School of Psychology</w:t>
      </w:r>
      <w:r w:rsidRPr="00696CC6">
        <w:rPr>
          <w:sz w:val="22"/>
          <w:szCs w:val="22"/>
        </w:rPr>
        <w:t xml:space="preserve">, University </w:t>
      </w:r>
      <w:r>
        <w:rPr>
          <w:sz w:val="22"/>
          <w:szCs w:val="22"/>
        </w:rPr>
        <w:t>of Leeds</w:t>
      </w:r>
      <w:r w:rsidRPr="00696CC6">
        <w:rPr>
          <w:sz w:val="22"/>
          <w:szCs w:val="22"/>
        </w:rPr>
        <w:t xml:space="preserve">, </w:t>
      </w:r>
      <w:r>
        <w:rPr>
          <w:sz w:val="22"/>
          <w:szCs w:val="22"/>
        </w:rPr>
        <w:t>Leeds</w:t>
      </w:r>
      <w:r w:rsidRPr="00696CC6">
        <w:rPr>
          <w:sz w:val="22"/>
          <w:szCs w:val="22"/>
        </w:rPr>
        <w:t xml:space="preserve">, </w:t>
      </w:r>
      <w:r>
        <w:rPr>
          <w:sz w:val="22"/>
          <w:szCs w:val="22"/>
        </w:rPr>
        <w:t>United Kingdom</w:t>
      </w:r>
    </w:p>
    <w:p w14:paraId="5446582F" w14:textId="04EE3036" w:rsidR="00411526" w:rsidRDefault="00411526" w:rsidP="00411526">
      <w:pPr>
        <w:pStyle w:val="3Affiliations"/>
        <w:rPr>
          <w:sz w:val="22"/>
          <w:szCs w:val="22"/>
        </w:rPr>
      </w:pPr>
      <w:r>
        <w:rPr>
          <w:b/>
          <w:bCs/>
          <w:iCs/>
          <w:noProof/>
          <w:sz w:val="22"/>
          <w:szCs w:val="22"/>
          <w:vertAlign w:val="superscript"/>
        </w:rPr>
        <w:t>d</w:t>
      </w:r>
      <w:r w:rsidRPr="00696CC6">
        <w:rPr>
          <w:b/>
          <w:bCs/>
          <w:iCs/>
          <w:noProof/>
          <w:sz w:val="22"/>
          <w:szCs w:val="22"/>
          <w:vertAlign w:val="superscript"/>
        </w:rPr>
        <w:t xml:space="preserve"> </w:t>
      </w:r>
      <w:r>
        <w:rPr>
          <w:sz w:val="22"/>
          <w:szCs w:val="22"/>
        </w:rPr>
        <w:t>School of Health Sciences</w:t>
      </w:r>
      <w:r w:rsidRPr="00696CC6">
        <w:rPr>
          <w:sz w:val="22"/>
          <w:szCs w:val="22"/>
        </w:rPr>
        <w:t xml:space="preserve">, University </w:t>
      </w:r>
      <w:r>
        <w:rPr>
          <w:sz w:val="22"/>
          <w:szCs w:val="22"/>
        </w:rPr>
        <w:t>of Manchester</w:t>
      </w:r>
      <w:r w:rsidRPr="00696CC6">
        <w:rPr>
          <w:sz w:val="22"/>
          <w:szCs w:val="22"/>
        </w:rPr>
        <w:t xml:space="preserve">, </w:t>
      </w:r>
      <w:r>
        <w:rPr>
          <w:sz w:val="22"/>
          <w:szCs w:val="22"/>
        </w:rPr>
        <w:t>Manchester</w:t>
      </w:r>
      <w:r w:rsidRPr="00696CC6">
        <w:rPr>
          <w:sz w:val="22"/>
          <w:szCs w:val="22"/>
        </w:rPr>
        <w:t xml:space="preserve">, </w:t>
      </w:r>
      <w:r>
        <w:rPr>
          <w:sz w:val="22"/>
          <w:szCs w:val="22"/>
        </w:rPr>
        <w:t>United Kingdom</w:t>
      </w:r>
    </w:p>
    <w:p w14:paraId="036EF716" w14:textId="44B72C03" w:rsidR="002E7512" w:rsidRDefault="002E7512" w:rsidP="002E7512">
      <w:pPr>
        <w:pStyle w:val="3Affiliations"/>
        <w:rPr>
          <w:sz w:val="22"/>
          <w:szCs w:val="22"/>
        </w:rPr>
      </w:pPr>
      <w:r>
        <w:rPr>
          <w:b/>
          <w:bCs/>
          <w:iCs/>
          <w:noProof/>
          <w:sz w:val="22"/>
          <w:szCs w:val="22"/>
          <w:vertAlign w:val="superscript"/>
        </w:rPr>
        <w:t>e</w:t>
      </w:r>
      <w:r w:rsidRPr="00696CC6">
        <w:rPr>
          <w:b/>
          <w:bCs/>
          <w:iCs/>
          <w:noProof/>
          <w:sz w:val="22"/>
          <w:szCs w:val="22"/>
          <w:vertAlign w:val="superscript"/>
        </w:rPr>
        <w:t xml:space="preserve"> </w:t>
      </w:r>
      <w:r>
        <w:rPr>
          <w:sz w:val="22"/>
          <w:szCs w:val="22"/>
        </w:rPr>
        <w:t>Department of Computer Sciences</w:t>
      </w:r>
      <w:r w:rsidRPr="00696CC6">
        <w:rPr>
          <w:sz w:val="22"/>
          <w:szCs w:val="22"/>
        </w:rPr>
        <w:t xml:space="preserve">, University </w:t>
      </w:r>
      <w:r>
        <w:rPr>
          <w:sz w:val="22"/>
          <w:szCs w:val="22"/>
        </w:rPr>
        <w:t>of York</w:t>
      </w:r>
      <w:r w:rsidRPr="00696CC6">
        <w:rPr>
          <w:sz w:val="22"/>
          <w:szCs w:val="22"/>
        </w:rPr>
        <w:t xml:space="preserve">, </w:t>
      </w:r>
      <w:r>
        <w:rPr>
          <w:sz w:val="22"/>
          <w:szCs w:val="22"/>
        </w:rPr>
        <w:t>York</w:t>
      </w:r>
      <w:r w:rsidRPr="00696CC6">
        <w:rPr>
          <w:sz w:val="22"/>
          <w:szCs w:val="22"/>
        </w:rPr>
        <w:t xml:space="preserve">, </w:t>
      </w:r>
      <w:r>
        <w:rPr>
          <w:sz w:val="22"/>
          <w:szCs w:val="22"/>
        </w:rPr>
        <w:t>United Kingdom</w:t>
      </w:r>
    </w:p>
    <w:p w14:paraId="17BAF1C5" w14:textId="2F52842D" w:rsidR="002E7512" w:rsidRDefault="002E7512" w:rsidP="002E7512">
      <w:pPr>
        <w:pStyle w:val="3Affiliations"/>
        <w:rPr>
          <w:sz w:val="22"/>
          <w:szCs w:val="22"/>
        </w:rPr>
      </w:pPr>
      <w:r>
        <w:rPr>
          <w:b/>
          <w:bCs/>
          <w:iCs/>
          <w:noProof/>
          <w:sz w:val="22"/>
          <w:szCs w:val="22"/>
          <w:vertAlign w:val="superscript"/>
        </w:rPr>
        <w:t>f</w:t>
      </w:r>
      <w:r w:rsidRPr="00696CC6">
        <w:rPr>
          <w:b/>
          <w:bCs/>
          <w:iCs/>
          <w:noProof/>
          <w:sz w:val="22"/>
          <w:szCs w:val="22"/>
          <w:vertAlign w:val="superscript"/>
        </w:rPr>
        <w:t xml:space="preserve"> </w:t>
      </w:r>
      <w:r>
        <w:rPr>
          <w:sz w:val="22"/>
          <w:szCs w:val="22"/>
        </w:rPr>
        <w:t>NIHR Greater Manchester Patient Safety Translational Research Centre, United Kingdom</w:t>
      </w:r>
    </w:p>
    <w:p w14:paraId="0BA581A0" w14:textId="01926AB0" w:rsidR="002E7512" w:rsidRDefault="002E7512" w:rsidP="002E7512">
      <w:pPr>
        <w:pStyle w:val="3Affiliations"/>
        <w:rPr>
          <w:sz w:val="22"/>
          <w:szCs w:val="22"/>
        </w:rPr>
      </w:pPr>
      <w:r>
        <w:rPr>
          <w:b/>
          <w:bCs/>
          <w:iCs/>
          <w:noProof/>
          <w:sz w:val="22"/>
          <w:szCs w:val="22"/>
          <w:vertAlign w:val="superscript"/>
        </w:rPr>
        <w:t>g</w:t>
      </w:r>
      <w:r w:rsidRPr="00696CC6">
        <w:rPr>
          <w:b/>
          <w:bCs/>
          <w:iCs/>
          <w:noProof/>
          <w:sz w:val="22"/>
          <w:szCs w:val="22"/>
          <w:vertAlign w:val="superscript"/>
        </w:rPr>
        <w:t xml:space="preserve"> </w:t>
      </w:r>
      <w:r>
        <w:rPr>
          <w:sz w:val="22"/>
          <w:szCs w:val="22"/>
        </w:rPr>
        <w:t>Faculty of Health Studies</w:t>
      </w:r>
      <w:r w:rsidRPr="00696CC6">
        <w:rPr>
          <w:sz w:val="22"/>
          <w:szCs w:val="22"/>
        </w:rPr>
        <w:t xml:space="preserve">, University </w:t>
      </w:r>
      <w:r>
        <w:rPr>
          <w:sz w:val="22"/>
          <w:szCs w:val="22"/>
        </w:rPr>
        <w:t>of Bradford</w:t>
      </w:r>
      <w:r w:rsidRPr="00696CC6">
        <w:rPr>
          <w:sz w:val="22"/>
          <w:szCs w:val="22"/>
        </w:rPr>
        <w:t xml:space="preserve">, </w:t>
      </w:r>
      <w:r>
        <w:rPr>
          <w:sz w:val="22"/>
          <w:szCs w:val="22"/>
        </w:rPr>
        <w:t>Bradford</w:t>
      </w:r>
      <w:r w:rsidRPr="00696CC6">
        <w:rPr>
          <w:sz w:val="22"/>
          <w:szCs w:val="22"/>
        </w:rPr>
        <w:t xml:space="preserve">, </w:t>
      </w:r>
      <w:r>
        <w:rPr>
          <w:sz w:val="22"/>
          <w:szCs w:val="22"/>
        </w:rPr>
        <w:t>United Kingdom</w:t>
      </w:r>
    </w:p>
    <w:p w14:paraId="52BFB650" w14:textId="44FFE586" w:rsidR="00411526" w:rsidRPr="00696CC6" w:rsidRDefault="00951D7E" w:rsidP="00951D7E">
      <w:pPr>
        <w:pStyle w:val="3Affiliations"/>
        <w:rPr>
          <w:sz w:val="22"/>
          <w:szCs w:val="22"/>
        </w:rPr>
      </w:pPr>
      <w:ins w:id="3" w:author="Rebecca Randell" w:date="2021-04-21T11:12:00Z">
        <w:r>
          <w:rPr>
            <w:b/>
            <w:bCs/>
            <w:iCs/>
            <w:noProof/>
            <w:sz w:val="22"/>
            <w:szCs w:val="22"/>
            <w:vertAlign w:val="superscript"/>
          </w:rPr>
          <w:t>h</w:t>
        </w:r>
      </w:ins>
      <w:ins w:id="4" w:author="Rebecca Randell" w:date="2021-04-21T11:11:00Z">
        <w:r w:rsidRPr="00696CC6">
          <w:rPr>
            <w:b/>
            <w:bCs/>
            <w:iCs/>
            <w:noProof/>
            <w:sz w:val="22"/>
            <w:szCs w:val="22"/>
            <w:vertAlign w:val="superscript"/>
          </w:rPr>
          <w:t xml:space="preserve"> </w:t>
        </w:r>
        <w:r>
          <w:rPr>
            <w:sz w:val="22"/>
            <w:szCs w:val="22"/>
          </w:rPr>
          <w:t>Wolfson Centre for Applied Health Research</w:t>
        </w:r>
        <w:r w:rsidRPr="00696CC6">
          <w:rPr>
            <w:sz w:val="22"/>
            <w:szCs w:val="22"/>
          </w:rPr>
          <w:t xml:space="preserve">, </w:t>
        </w:r>
        <w:r>
          <w:rPr>
            <w:sz w:val="22"/>
            <w:szCs w:val="22"/>
          </w:rPr>
          <w:t>Bradford</w:t>
        </w:r>
        <w:r w:rsidRPr="00696CC6">
          <w:rPr>
            <w:sz w:val="22"/>
            <w:szCs w:val="22"/>
          </w:rPr>
          <w:t xml:space="preserve">, </w:t>
        </w:r>
        <w:r>
          <w:rPr>
            <w:sz w:val="22"/>
            <w:szCs w:val="22"/>
          </w:rPr>
          <w:t>United Kingdom</w:t>
        </w:r>
      </w:ins>
    </w:p>
    <w:p w14:paraId="32E66F1B" w14:textId="77777777" w:rsidR="00392AFA" w:rsidRPr="00696CC6" w:rsidRDefault="00392AFA" w:rsidP="005D5684">
      <w:pPr>
        <w:pStyle w:val="4HeaderSpacer"/>
      </w:pPr>
    </w:p>
    <w:p w14:paraId="4D412C36" w14:textId="77777777" w:rsidR="00392AFA" w:rsidRPr="00696CC6" w:rsidRDefault="00392AFA">
      <w:pPr>
        <w:jc w:val="center"/>
        <w:rPr>
          <w:noProof/>
          <w:sz w:val="22"/>
        </w:rPr>
        <w:sectPr w:rsidR="00392AFA" w:rsidRPr="00696CC6" w:rsidSect="007F64F2">
          <w:type w:val="continuous"/>
          <w:pgSz w:w="11907" w:h="16840" w:code="9"/>
          <w:pgMar w:top="562" w:right="567" w:bottom="562" w:left="567" w:header="0" w:footer="1440" w:gutter="0"/>
          <w:cols w:space="1152"/>
          <w:noEndnote/>
        </w:sectPr>
      </w:pPr>
    </w:p>
    <w:p w14:paraId="5849DF72" w14:textId="77777777" w:rsidR="00392AFA" w:rsidRPr="00696CC6" w:rsidRDefault="003C3DD9" w:rsidP="00C449B0">
      <w:pPr>
        <w:pStyle w:val="5AbstractHeader"/>
        <w:rPr>
          <w:sz w:val="22"/>
          <w:szCs w:val="22"/>
        </w:rPr>
      </w:pPr>
      <w:r w:rsidRPr="00696CC6">
        <w:rPr>
          <w:sz w:val="22"/>
          <w:szCs w:val="22"/>
        </w:rPr>
        <w:t>Abstract</w:t>
      </w:r>
    </w:p>
    <w:p w14:paraId="250DEB5D" w14:textId="4BBD9621" w:rsidR="00E2722D" w:rsidRPr="00696CC6" w:rsidRDefault="00893685" w:rsidP="00E2722D">
      <w:pPr>
        <w:pStyle w:val="6AbstractText"/>
        <w:rPr>
          <w:i w:val="0"/>
          <w:iCs/>
          <w:sz w:val="22"/>
          <w:szCs w:val="22"/>
        </w:rPr>
      </w:pPr>
      <w:r w:rsidRPr="00893685">
        <w:rPr>
          <w:i w:val="0"/>
          <w:iCs/>
          <w:sz w:val="22"/>
          <w:szCs w:val="22"/>
        </w:rPr>
        <w:t xml:space="preserve">The fourth industrial revolution is based on cyber-physical systems and the connectivity of devices. It is currently unclear what the consequences are for patient safety as existing digital health technologies become ubiquitous with increasing pace and interact in unforeseen ways. In this paper, we describe the output </w:t>
      </w:r>
      <w:commentRangeStart w:id="5"/>
      <w:r w:rsidRPr="00893685">
        <w:rPr>
          <w:i w:val="0"/>
          <w:iCs/>
          <w:sz w:val="22"/>
          <w:szCs w:val="22"/>
        </w:rPr>
        <w:t xml:space="preserve">from a workshop </w:t>
      </w:r>
      <w:commentRangeEnd w:id="5"/>
      <w:r w:rsidR="006932A7">
        <w:rPr>
          <w:rStyle w:val="CommentReference"/>
          <w:i w:val="0"/>
          <w:noProof w:val="0"/>
        </w:rPr>
        <w:commentReference w:id="5"/>
      </w:r>
      <w:r w:rsidRPr="00893685">
        <w:rPr>
          <w:i w:val="0"/>
          <w:iCs/>
          <w:sz w:val="22"/>
          <w:szCs w:val="22"/>
        </w:rPr>
        <w:t>focused on identifying the patient</w:t>
      </w:r>
      <w:ins w:id="6" w:author="Rebecca Randell" w:date="2021-04-21T11:12:00Z">
        <w:r w:rsidR="00951D7E">
          <w:rPr>
            <w:i w:val="0"/>
            <w:iCs/>
            <w:sz w:val="22"/>
            <w:szCs w:val="22"/>
          </w:rPr>
          <w:t xml:space="preserve"> </w:t>
        </w:r>
      </w:ins>
      <w:del w:id="7" w:author="Rebecca Randell" w:date="2021-04-21T11:12:00Z">
        <w:r w:rsidRPr="00893685" w:rsidDel="00951D7E">
          <w:rPr>
            <w:i w:val="0"/>
            <w:iCs/>
            <w:sz w:val="22"/>
            <w:szCs w:val="22"/>
          </w:rPr>
          <w:delText>-</w:delText>
        </w:r>
      </w:del>
      <w:r w:rsidRPr="00893685">
        <w:rPr>
          <w:i w:val="0"/>
          <w:iCs/>
          <w:sz w:val="22"/>
          <w:szCs w:val="22"/>
        </w:rPr>
        <w:t xml:space="preserve">safety challenges associated with emerging digital health technologies. We discuss </w:t>
      </w:r>
      <w:commentRangeStart w:id="8"/>
      <w:r w:rsidRPr="00893685">
        <w:rPr>
          <w:i w:val="0"/>
          <w:iCs/>
          <w:sz w:val="22"/>
          <w:szCs w:val="22"/>
        </w:rPr>
        <w:t xml:space="preserve">the challenges </w:t>
      </w:r>
      <w:commentRangeEnd w:id="8"/>
      <w:r w:rsidR="00DA0A68">
        <w:rPr>
          <w:rStyle w:val="CommentReference"/>
          <w:i w:val="0"/>
          <w:noProof w:val="0"/>
        </w:rPr>
        <w:commentReference w:id="8"/>
      </w:r>
      <w:r w:rsidRPr="00893685">
        <w:rPr>
          <w:i w:val="0"/>
          <w:iCs/>
          <w:sz w:val="22"/>
          <w:szCs w:val="22"/>
        </w:rPr>
        <w:t>identified in the workshop and present recommendations to address the patient</w:t>
      </w:r>
      <w:ins w:id="9" w:author="Rebecca Randell" w:date="2021-04-21T11:12:00Z">
        <w:r w:rsidR="00951D7E">
          <w:rPr>
            <w:i w:val="0"/>
            <w:iCs/>
            <w:sz w:val="22"/>
            <w:szCs w:val="22"/>
          </w:rPr>
          <w:t xml:space="preserve"> </w:t>
        </w:r>
      </w:ins>
      <w:del w:id="10" w:author="Rebecca Randell" w:date="2021-04-21T11:12:00Z">
        <w:r w:rsidRPr="00893685" w:rsidDel="00951D7E">
          <w:rPr>
            <w:i w:val="0"/>
            <w:iCs/>
            <w:sz w:val="22"/>
            <w:szCs w:val="22"/>
          </w:rPr>
          <w:delText>-</w:delText>
        </w:r>
      </w:del>
      <w:r w:rsidRPr="00893685">
        <w:rPr>
          <w:i w:val="0"/>
          <w:iCs/>
          <w:sz w:val="22"/>
          <w:szCs w:val="22"/>
        </w:rPr>
        <w:t>safety concerns posed by them. A key implication of considering the challenges and opportunities for Patient Safety Informatics is the interdisciplinary contribution required to study digital health technologies within their embedded context. The principles underlying our recommendations are those of proactive and systems approaches that relate the social, technical and regulatory facets underpinning patient safety informatics theory and practice.</w:t>
      </w:r>
    </w:p>
    <w:p w14:paraId="220B052F" w14:textId="77777777" w:rsidR="00E25618" w:rsidRPr="00696CC6" w:rsidRDefault="00392AFA" w:rsidP="008F3AF0">
      <w:pPr>
        <w:pStyle w:val="7KeywordHeader"/>
        <w:rPr>
          <w:sz w:val="22"/>
          <w:szCs w:val="22"/>
        </w:rPr>
      </w:pPr>
      <w:commentRangeStart w:id="11"/>
      <w:commentRangeStart w:id="12"/>
      <w:r w:rsidRPr="00696CC6">
        <w:rPr>
          <w:sz w:val="22"/>
          <w:szCs w:val="22"/>
        </w:rPr>
        <w:t>Keywords</w:t>
      </w:r>
      <w:commentRangeEnd w:id="11"/>
      <w:r w:rsidR="00747EBE">
        <w:rPr>
          <w:rStyle w:val="CommentReference"/>
          <w:b w:val="0"/>
          <w:i w:val="0"/>
          <w:noProof w:val="0"/>
        </w:rPr>
        <w:commentReference w:id="11"/>
      </w:r>
      <w:commentRangeEnd w:id="12"/>
      <w:r w:rsidR="00942BD3">
        <w:rPr>
          <w:rStyle w:val="CommentReference"/>
          <w:b w:val="0"/>
          <w:i w:val="0"/>
          <w:noProof w:val="0"/>
        </w:rPr>
        <w:commentReference w:id="12"/>
      </w:r>
      <w:r w:rsidR="00B25DA6" w:rsidRPr="00696CC6">
        <w:rPr>
          <w:sz w:val="22"/>
          <w:szCs w:val="22"/>
        </w:rPr>
        <w:t xml:space="preserve">: </w:t>
      </w:r>
    </w:p>
    <w:p w14:paraId="1BD2B0F8" w14:textId="42C10A16" w:rsidR="00392AFA" w:rsidRPr="00696CC6" w:rsidRDefault="00893685" w:rsidP="000675B1">
      <w:pPr>
        <w:pStyle w:val="8KeywordList"/>
        <w:jc w:val="both"/>
        <w:rPr>
          <w:sz w:val="22"/>
          <w:szCs w:val="22"/>
        </w:rPr>
      </w:pPr>
      <w:r>
        <w:rPr>
          <w:sz w:val="22"/>
          <w:szCs w:val="22"/>
        </w:rPr>
        <w:t>Patient safety; Informatics;</w:t>
      </w:r>
      <w:r w:rsidRPr="00893685">
        <w:rPr>
          <w:sz w:val="22"/>
          <w:szCs w:val="22"/>
        </w:rPr>
        <w:t xml:space="preserve"> </w:t>
      </w:r>
      <w:r>
        <w:rPr>
          <w:sz w:val="22"/>
          <w:szCs w:val="22"/>
        </w:rPr>
        <w:t>Systems Theory</w:t>
      </w:r>
    </w:p>
    <w:p w14:paraId="7CDBEC36" w14:textId="77777777" w:rsidR="00392AFA" w:rsidRPr="00696CC6" w:rsidRDefault="008F30A7" w:rsidP="0061081C">
      <w:pPr>
        <w:pStyle w:val="ALevelOneHeader"/>
        <w:rPr>
          <w:sz w:val="22"/>
          <w:szCs w:val="22"/>
        </w:rPr>
      </w:pPr>
      <w:r w:rsidRPr="00696CC6">
        <w:rPr>
          <w:sz w:val="22"/>
          <w:szCs w:val="22"/>
        </w:rPr>
        <w:t>Introduction</w:t>
      </w:r>
    </w:p>
    <w:p w14:paraId="350ECB40" w14:textId="753D501C" w:rsidR="004313E0" w:rsidRDefault="00260C26" w:rsidP="004313E0">
      <w:pPr>
        <w:pStyle w:val="DBodyText"/>
        <w:rPr>
          <w:sz w:val="22"/>
          <w:szCs w:val="22"/>
        </w:rPr>
      </w:pPr>
      <w:r w:rsidRPr="00260C26">
        <w:rPr>
          <w:sz w:val="22"/>
          <w:szCs w:val="22"/>
        </w:rPr>
        <w:t xml:space="preserve">The fourth industrial revolution is based on cyber-physical systems and the connectivity of devices. ‘Health care 4.0’ describes the adaptation </w:t>
      </w:r>
      <w:r w:rsidRPr="00260C26">
        <w:rPr>
          <w:sz w:val="22"/>
          <w:szCs w:val="22"/>
        </w:rPr>
        <w:lastRenderedPageBreak/>
        <w:t>of health care to this new paradigm by facilitating, for example, physiological monitoring, assisted living, and telemedicine</w:t>
      </w:r>
      <w:r w:rsidR="00585CED">
        <w:rPr>
          <w:sz w:val="22"/>
          <w:szCs w:val="22"/>
        </w:rPr>
        <w:fldChar w:fldCharType="begin" w:fldLock="1"/>
      </w:r>
      <w:r w:rsidR="00585CED">
        <w:rPr>
          <w:sz w:val="22"/>
          <w:szCs w:val="22"/>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[1]","plainTextFormattedCitation":"[1]","previouslyFormattedCitation":"[1]"},"properties":{"noteIndex":0},"schema":"https://github.com/citation-style-language/schema/raw/master/csl-citation.json"}</w:instrText>
      </w:r>
      <w:r w:rsidR="00585CED">
        <w:rPr>
          <w:sz w:val="22"/>
          <w:szCs w:val="22"/>
        </w:rPr>
        <w:fldChar w:fldCharType="separate"/>
      </w:r>
      <w:r w:rsidR="00585CED" w:rsidRPr="00585CED">
        <w:rPr>
          <w:sz w:val="22"/>
          <w:szCs w:val="22"/>
        </w:rPr>
        <w:t>[1]</w:t>
      </w:r>
      <w:r w:rsidR="00585CED">
        <w:rPr>
          <w:sz w:val="22"/>
          <w:szCs w:val="22"/>
        </w:rPr>
        <w:fldChar w:fldCharType="end"/>
      </w:r>
      <w:r w:rsidRPr="00260C26">
        <w:rPr>
          <w:sz w:val="22"/>
          <w:szCs w:val="22"/>
        </w:rPr>
        <w:t>. Health care is already becoming increasingly digital and connected with moves toward fog computing and the Internet of Things</w:t>
      </w:r>
      <w:r w:rsidR="00585CED">
        <w:rPr>
          <w:sz w:val="22"/>
          <w:szCs w:val="22"/>
        </w:rPr>
        <w:fldChar w:fldCharType="begin" w:fldLock="1"/>
      </w:r>
      <w:r w:rsidR="00BC7324">
        <w:rPr>
          <w:sz w:val="22"/>
          <w:szCs w:val="22"/>
        </w:rP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[9]","plainTextFormattedCitation":"[9]","previouslyFormattedCitation":"[9]"},"properties":{"noteIndex":0},"schema":"https://github.com/citation-style-language/schema/raw/master/csl-citation.json"}</w:instrText>
      </w:r>
      <w:r w:rsidR="00585CED">
        <w:rPr>
          <w:sz w:val="22"/>
          <w:szCs w:val="22"/>
        </w:rPr>
        <w:fldChar w:fldCharType="separate"/>
      </w:r>
      <w:r w:rsidR="00BC7324" w:rsidRPr="00BC7324">
        <w:rPr>
          <w:sz w:val="22"/>
          <w:szCs w:val="22"/>
        </w:rPr>
        <w:t>[9]</w:t>
      </w:r>
      <w:r w:rsidR="00585CED">
        <w:rPr>
          <w:sz w:val="22"/>
          <w:szCs w:val="22"/>
        </w:rPr>
        <w:fldChar w:fldCharType="end"/>
      </w:r>
      <w:r w:rsidRPr="00260C26">
        <w:rPr>
          <w:sz w:val="22"/>
          <w:szCs w:val="22"/>
        </w:rPr>
        <w:t>. Additionally, at the time of writing, the COVID-19 pandemic is accelerating the conception, design, development and use of digital health technology. Health care providers have quickly responded with rapid wide-spread adoption of existing technology like video consultation</w:t>
      </w:r>
      <w:r w:rsidR="00585CED">
        <w:rPr>
          <w:sz w:val="22"/>
          <w:szCs w:val="22"/>
        </w:rPr>
        <w:fldChar w:fldCharType="begin" w:fldLock="1"/>
      </w:r>
      <w:r w:rsidR="00F3272B">
        <w:rPr>
          <w:sz w:val="22"/>
          <w:szCs w:val="22"/>
        </w:rP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[40]","plainTextFormattedCitation":"[40]","previouslyFormattedCitation":"[40]"},"properties":{"noteIndex":0},"schema":"https://github.com/citation-style-language/schema/raw/master/csl-citation.json"}</w:instrText>
      </w:r>
      <w:r w:rsidR="00585CED">
        <w:rPr>
          <w:sz w:val="22"/>
          <w:szCs w:val="22"/>
        </w:rPr>
        <w:fldChar w:fldCharType="separate"/>
      </w:r>
      <w:r w:rsidR="00F3272B" w:rsidRPr="00F3272B">
        <w:rPr>
          <w:sz w:val="22"/>
          <w:szCs w:val="22"/>
        </w:rPr>
        <w:t>[40]</w:t>
      </w:r>
      <w:r w:rsidR="00585CED">
        <w:rPr>
          <w:sz w:val="22"/>
          <w:szCs w:val="22"/>
        </w:rPr>
        <w:fldChar w:fldCharType="end"/>
      </w:r>
      <w:r w:rsidRPr="00260C26">
        <w:rPr>
          <w:sz w:val="22"/>
          <w:szCs w:val="22"/>
        </w:rPr>
        <w:t>. Other technologies like electronic health records, decision-support tools and handheld medical devices have been widely adopted with reported benefits for patient care along with concerns for patient safety</w:t>
      </w:r>
      <w:r w:rsidR="00585CED">
        <w:rPr>
          <w:sz w:val="22"/>
          <w:szCs w:val="22"/>
        </w:rPr>
        <w:fldChar w:fldCharType="begin" w:fldLock="1"/>
      </w:r>
      <w:r w:rsidR="00F3272B">
        <w:rPr>
          <w:sz w:val="22"/>
          <w:szCs w:val="22"/>
        </w:rP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[31]","plainTextFormattedCitation":"[31]","previouslyFormattedCitation":"[31]"},"properties":{"noteIndex":0},"schema":"https://github.com/citation-style-language/schema/raw/master/csl-citation.json"}</w:instrText>
      </w:r>
      <w:r w:rsidR="00585CED">
        <w:rPr>
          <w:sz w:val="22"/>
          <w:szCs w:val="22"/>
        </w:rPr>
        <w:fldChar w:fldCharType="separate"/>
      </w:r>
      <w:r w:rsidR="004313E0" w:rsidRPr="004313E0">
        <w:rPr>
          <w:sz w:val="22"/>
          <w:szCs w:val="22"/>
        </w:rPr>
        <w:t>[31]</w:t>
      </w:r>
      <w:r w:rsidR="00585CED">
        <w:rPr>
          <w:sz w:val="22"/>
          <w:szCs w:val="22"/>
        </w:rPr>
        <w:fldChar w:fldCharType="end"/>
      </w:r>
      <w:r w:rsidRPr="00260C26">
        <w:rPr>
          <w:sz w:val="22"/>
          <w:szCs w:val="22"/>
        </w:rPr>
        <w:t>.</w:t>
      </w:r>
      <w:r w:rsidR="004313E0">
        <w:rPr>
          <w:sz w:val="22"/>
          <w:szCs w:val="22"/>
        </w:rPr>
        <w:t xml:space="preserve"> P</w:t>
      </w:r>
      <w:r w:rsidR="004313E0" w:rsidRPr="00260C26">
        <w:rPr>
          <w:sz w:val="22"/>
          <w:szCs w:val="22"/>
        </w:rPr>
        <w:t xml:space="preserve">atient safety </w:t>
      </w:r>
      <w:r w:rsidR="004313E0">
        <w:rPr>
          <w:sz w:val="22"/>
          <w:szCs w:val="22"/>
        </w:rPr>
        <w:t xml:space="preserve">can be threatened by </w:t>
      </w:r>
      <w:r w:rsidR="004313E0" w:rsidRPr="00260C26">
        <w:rPr>
          <w:sz w:val="22"/>
          <w:szCs w:val="22"/>
        </w:rPr>
        <w:t>existing di</w:t>
      </w:r>
      <w:r w:rsidR="004313E0">
        <w:rPr>
          <w:sz w:val="22"/>
          <w:szCs w:val="22"/>
        </w:rPr>
        <w:t>gital health technologies becoming</w:t>
      </w:r>
      <w:r w:rsidR="004313E0" w:rsidRPr="00260C26">
        <w:rPr>
          <w:sz w:val="22"/>
          <w:szCs w:val="22"/>
        </w:rPr>
        <w:t xml:space="preserve"> ubiquitous with increasing pace and interact</w:t>
      </w:r>
      <w:ins w:id="13" w:author="Jonathan Benn" w:date="2021-04-21T11:55:00Z">
        <w:r w:rsidR="006932A7">
          <w:rPr>
            <w:sz w:val="22"/>
            <w:szCs w:val="22"/>
          </w:rPr>
          <w:t>ing</w:t>
        </w:r>
      </w:ins>
      <w:r w:rsidR="004313E0" w:rsidRPr="00260C26">
        <w:rPr>
          <w:sz w:val="22"/>
          <w:szCs w:val="22"/>
        </w:rPr>
        <w:t xml:space="preserve"> in unforeseen ways</w:t>
      </w:r>
      <w:r w:rsidR="004313E0">
        <w:rPr>
          <w:sz w:val="22"/>
          <w:szCs w:val="22"/>
        </w:rPr>
        <w:fldChar w:fldCharType="begin" w:fldLock="1"/>
      </w:r>
      <w:r w:rsidR="004313E0">
        <w:rPr>
          <w:sz w:val="22"/>
          <w:szCs w:val="22"/>
        </w:rP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[5]","plainTextFormattedCitation":"[5]","previouslyFormattedCitation":"[5]"},"properties":{"noteIndex":0},"schema":"https://github.com/citation-style-language/schema/raw/master/csl-citation.json"}</w:instrText>
      </w:r>
      <w:r w:rsidR="004313E0">
        <w:rPr>
          <w:sz w:val="22"/>
          <w:szCs w:val="22"/>
        </w:rPr>
        <w:fldChar w:fldCharType="separate"/>
      </w:r>
      <w:r w:rsidR="004313E0" w:rsidRPr="00BC7324">
        <w:rPr>
          <w:sz w:val="22"/>
          <w:szCs w:val="22"/>
        </w:rPr>
        <w:t>[5]</w:t>
      </w:r>
      <w:r w:rsidR="004313E0">
        <w:rPr>
          <w:sz w:val="22"/>
          <w:szCs w:val="22"/>
        </w:rPr>
        <w:fldChar w:fldCharType="end"/>
      </w:r>
      <w:r w:rsidR="004313E0" w:rsidRPr="00260C26">
        <w:rPr>
          <w:sz w:val="22"/>
          <w:szCs w:val="22"/>
        </w:rPr>
        <w:t>.</w:t>
      </w:r>
      <w:r w:rsidR="008C10E8">
        <w:rPr>
          <w:sz w:val="22"/>
          <w:szCs w:val="22"/>
        </w:rPr>
        <w:t xml:space="preserve"> </w:t>
      </w:r>
      <w:commentRangeStart w:id="14"/>
      <w:r w:rsidR="00F3272B">
        <w:rPr>
          <w:sz w:val="22"/>
          <w:szCs w:val="22"/>
        </w:rPr>
        <w:t>Previous work has presented an agenda for safety of digital health</w:t>
      </w:r>
      <w:commentRangeStart w:id="15"/>
      <w:r w:rsidR="00F3272B">
        <w:rPr>
          <w:sz w:val="22"/>
          <w:szCs w:val="22"/>
        </w:rPr>
        <w:fldChar w:fldCharType="begin" w:fldLock="1"/>
      </w:r>
      <w:r w:rsidR="00F3272B">
        <w:rPr>
          <w:sz w:val="22"/>
          <w:szCs w:val="22"/>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[32]","plainTextFormattedCitation":"[32]","previouslyFormattedCitation":"[32]"},"properties":{"noteIndex":0},"schema":"https://github.com/citation-style-language/schema/raw/master/csl-citation.json"}</w:instrText>
      </w:r>
      <w:r w:rsidR="00F3272B">
        <w:rPr>
          <w:sz w:val="22"/>
          <w:szCs w:val="22"/>
        </w:rPr>
        <w:fldChar w:fldCharType="separate"/>
      </w:r>
      <w:r w:rsidR="00F3272B" w:rsidRPr="00F3272B">
        <w:rPr>
          <w:sz w:val="22"/>
          <w:szCs w:val="22"/>
        </w:rPr>
        <w:t>[32]</w:t>
      </w:r>
      <w:r w:rsidR="00F3272B">
        <w:rPr>
          <w:sz w:val="22"/>
          <w:szCs w:val="22"/>
        </w:rPr>
        <w:fldChar w:fldCharType="end"/>
      </w:r>
      <w:commentRangeEnd w:id="15"/>
      <w:r w:rsidR="00F3272B">
        <w:rPr>
          <w:rStyle w:val="CommentReference"/>
          <w:noProof w:val="0"/>
        </w:rPr>
        <w:commentReference w:id="15"/>
      </w:r>
      <w:r w:rsidR="00F3272B">
        <w:rPr>
          <w:sz w:val="22"/>
          <w:szCs w:val="22"/>
        </w:rPr>
        <w:t xml:space="preserve"> to address the systematic</w:t>
      </w:r>
      <w:del w:id="16" w:author="Jonathan Benn" w:date="2021-04-21T11:55:00Z">
        <w:r w:rsidR="00F3272B" w:rsidDel="006932A7">
          <w:rPr>
            <w:sz w:val="22"/>
            <w:szCs w:val="22"/>
          </w:rPr>
          <w:delText>ally</w:delText>
        </w:r>
      </w:del>
      <w:r w:rsidR="00F3272B">
        <w:rPr>
          <w:sz w:val="22"/>
          <w:szCs w:val="22"/>
        </w:rPr>
        <w:t xml:space="preserve"> study of </w:t>
      </w:r>
      <w:del w:id="17" w:author="Jonathan Benn" w:date="2021-04-21T11:56:00Z">
        <w:r w:rsidR="00F3272B" w:rsidDel="006932A7">
          <w:rPr>
            <w:sz w:val="22"/>
            <w:szCs w:val="22"/>
          </w:rPr>
          <w:delText>t</w:delText>
        </w:r>
        <w:r w:rsidR="00F3272B" w:rsidRPr="00260C26" w:rsidDel="006932A7">
          <w:rPr>
            <w:sz w:val="22"/>
            <w:szCs w:val="22"/>
          </w:rPr>
          <w:delText xml:space="preserve">he </w:delText>
        </w:r>
      </w:del>
      <w:r w:rsidR="00F3272B">
        <w:rPr>
          <w:sz w:val="22"/>
          <w:szCs w:val="22"/>
        </w:rPr>
        <w:t>patient</w:t>
      </w:r>
      <w:ins w:id="18" w:author="Rebecca Randell" w:date="2021-04-21T11:13:00Z">
        <w:r w:rsidR="00951D7E">
          <w:rPr>
            <w:sz w:val="22"/>
            <w:szCs w:val="22"/>
          </w:rPr>
          <w:t xml:space="preserve"> </w:t>
        </w:r>
      </w:ins>
      <w:del w:id="19" w:author="Rebecca Randell" w:date="2021-04-21T11:13:00Z">
        <w:r w:rsidR="00F3272B" w:rsidDel="00951D7E">
          <w:rPr>
            <w:sz w:val="22"/>
            <w:szCs w:val="22"/>
          </w:rPr>
          <w:delText>-</w:delText>
        </w:r>
      </w:del>
      <w:r w:rsidR="00F3272B">
        <w:rPr>
          <w:sz w:val="22"/>
          <w:szCs w:val="22"/>
        </w:rPr>
        <w:t xml:space="preserve">safety </w:t>
      </w:r>
      <w:r w:rsidR="00F3272B" w:rsidRPr="00260C26">
        <w:rPr>
          <w:sz w:val="22"/>
          <w:szCs w:val="22"/>
        </w:rPr>
        <w:t xml:space="preserve">consequences </w:t>
      </w:r>
      <w:r w:rsidR="00F3272B">
        <w:rPr>
          <w:sz w:val="22"/>
          <w:szCs w:val="22"/>
        </w:rPr>
        <w:t xml:space="preserve">that </w:t>
      </w:r>
      <w:ins w:id="20" w:author="Jonathan Benn" w:date="2021-04-21T11:57:00Z">
        <w:r w:rsidR="006932A7">
          <w:rPr>
            <w:sz w:val="22"/>
            <w:szCs w:val="22"/>
          </w:rPr>
          <w:t>are</w:t>
        </w:r>
      </w:ins>
      <w:del w:id="21" w:author="Jonathan Benn" w:date="2021-04-21T11:56:00Z">
        <w:r w:rsidR="00F3272B" w:rsidDel="006932A7">
          <w:rPr>
            <w:sz w:val="22"/>
            <w:szCs w:val="22"/>
          </w:rPr>
          <w:delText>is</w:delText>
        </w:r>
      </w:del>
      <w:r w:rsidR="00F3272B">
        <w:rPr>
          <w:sz w:val="22"/>
          <w:szCs w:val="22"/>
        </w:rPr>
        <w:t xml:space="preserve"> still outstanding</w:t>
      </w:r>
      <w:commentRangeStart w:id="22"/>
      <w:r w:rsidR="00F3272B">
        <w:rPr>
          <w:sz w:val="22"/>
          <w:szCs w:val="22"/>
        </w:rPr>
        <w:fldChar w:fldCharType="begin" w:fldLock="1"/>
      </w:r>
      <w:r w:rsidR="00F3272B">
        <w:rPr>
          <w:sz w:val="22"/>
          <w:szCs w:val="22"/>
        </w:rPr>
        <w:instrText>ADDIN CSL_CITATION {"citationItems":[{"id":"ITEM-1","itemData":{"DOI":"10.1093/jamia/ocw154","author":[{"dropping-particle":"","family":"Kim","given":"Mi Ok","non-dropping-particle":"","parse-names":false,"suffix":""},{"dropping-particle":"","family":"Coiera","given":"Enrico","non-dropping-particle":"","parse-names":false,"suffix":""},{"dropping-particle":"","family":"Magrabi","given":"Farah","non-dropping-particle":"","parse-names":false,"suffix":""}],"container-title":"Journal of the American Medical Informatics Association","id":"ITEM-1","issue":"2","issued":{"date-parts":[["2017"]]},"page":"246-260","title":"Problems with health information technology and their effects on care delivery and patient outcomes: a systematic review","type":"article-journal","volume":"24"},"uris":["http://www.mendeley.com/documents/?uuid=64618706-2907-4019-9424-c549bc110c1d"]}],"mendeley":{"formattedCitation":"[19]","plainTextFormattedCitation":"[19]","previouslyFormattedCitation":"[19]"},"properties":{"noteIndex":0},"schema":"https://github.com/citation-style-language/schema/raw/master/csl-citation.json"}</w:instrText>
      </w:r>
      <w:r w:rsidR="00F3272B">
        <w:rPr>
          <w:sz w:val="22"/>
          <w:szCs w:val="22"/>
        </w:rPr>
        <w:fldChar w:fldCharType="separate"/>
      </w:r>
      <w:r w:rsidR="00F3272B" w:rsidRPr="004313E0">
        <w:rPr>
          <w:sz w:val="22"/>
          <w:szCs w:val="22"/>
        </w:rPr>
        <w:t>[19]</w:t>
      </w:r>
      <w:r w:rsidR="00F3272B">
        <w:rPr>
          <w:sz w:val="22"/>
          <w:szCs w:val="22"/>
        </w:rPr>
        <w:fldChar w:fldCharType="end"/>
      </w:r>
      <w:commentRangeEnd w:id="22"/>
      <w:r w:rsidR="00F3272B">
        <w:rPr>
          <w:rStyle w:val="CommentReference"/>
          <w:noProof w:val="0"/>
        </w:rPr>
        <w:commentReference w:id="22"/>
      </w:r>
      <w:r w:rsidR="00F3272B">
        <w:rPr>
          <w:sz w:val="22"/>
          <w:szCs w:val="22"/>
        </w:rPr>
        <w:t xml:space="preserve">. </w:t>
      </w:r>
      <w:commentRangeEnd w:id="14"/>
      <w:r w:rsidR="006932A7">
        <w:rPr>
          <w:rStyle w:val="CommentReference"/>
          <w:noProof w:val="0"/>
        </w:rPr>
        <w:commentReference w:id="14"/>
      </w:r>
      <w:r w:rsidR="002C1039">
        <w:rPr>
          <w:sz w:val="22"/>
          <w:szCs w:val="22"/>
        </w:rPr>
        <w:t>To achieve these goals, t</w:t>
      </w:r>
      <w:r w:rsidR="00F3272B">
        <w:rPr>
          <w:sz w:val="22"/>
          <w:szCs w:val="22"/>
        </w:rPr>
        <w:t xml:space="preserve">here is a </w:t>
      </w:r>
      <w:r w:rsidRPr="00260C26">
        <w:rPr>
          <w:sz w:val="22"/>
          <w:szCs w:val="22"/>
        </w:rPr>
        <w:t>need for an improved understanding and praxis of patient safety in relation to information technol</w:t>
      </w:r>
      <w:r w:rsidR="002C1039">
        <w:rPr>
          <w:sz w:val="22"/>
          <w:szCs w:val="22"/>
        </w:rPr>
        <w:t>ogy.</w:t>
      </w:r>
    </w:p>
    <w:p w14:paraId="5CC0CA42" w14:textId="314A7EDA" w:rsidR="000F720A" w:rsidRDefault="00260C26" w:rsidP="00260C26">
      <w:pPr>
        <w:pStyle w:val="DBodyText"/>
        <w:rPr>
          <w:sz w:val="22"/>
          <w:szCs w:val="22"/>
        </w:rPr>
      </w:pPr>
      <w:r w:rsidRPr="00260C26">
        <w:rPr>
          <w:sz w:val="22"/>
          <w:szCs w:val="22"/>
        </w:rPr>
        <w:t>Partially motivated by these concerns, the Patient Safety Translational Research Centres were set up by the UK National Institute for Health Research to translate patient</w:t>
      </w:r>
      <w:ins w:id="23" w:author="Rebecca Randell" w:date="2021-04-21T11:17:00Z">
        <w:r w:rsidR="00951D7E">
          <w:rPr>
            <w:sz w:val="22"/>
            <w:szCs w:val="22"/>
          </w:rPr>
          <w:t xml:space="preserve"> </w:t>
        </w:r>
      </w:ins>
      <w:del w:id="24" w:author="Rebecca Randell" w:date="2021-04-21T11:17:00Z">
        <w:r w:rsidRPr="00260C26" w:rsidDel="00951D7E">
          <w:rPr>
            <w:sz w:val="22"/>
            <w:szCs w:val="22"/>
          </w:rPr>
          <w:delText>-</w:delText>
        </w:r>
      </w:del>
      <w:r w:rsidRPr="00260C26">
        <w:rPr>
          <w:sz w:val="22"/>
          <w:szCs w:val="22"/>
        </w:rPr>
        <w:t>safety knowledge into practice</w:t>
      </w:r>
      <w:r w:rsidR="00CA6674">
        <w:rPr>
          <w:sz w:val="22"/>
          <w:szCs w:val="22"/>
        </w:rPr>
        <w:fldChar w:fldCharType="begin" w:fldLock="1"/>
      </w:r>
      <w:r w:rsidR="00F3272B">
        <w:rPr>
          <w:sz w:val="22"/>
          <w:szCs w:val="22"/>
        </w:rPr>
        <w:instrText>ADDIN CSL_CITATION {"citationItems":[{"id":"ITEM-1","itemData":{"URL":"https://www.nihr.ac.uk/news/17-million-invested-in-nihr-patient-safety-translational-research-centres/12278","accessed":{"date-parts":[["2021","3","26"]]},"author":[{"dropping-particle":"","family":"National Institute for Health Research","given":"","non-dropping-particle":"","parse-names":false,"suffix":""}],"id":"ITEM-1","issued":{"date-parts":[["2017"]]},"title":"£17 million invested in NIHR Patient Safety Translational Research Centres","type":"webpage"},"uris":["http://www.mendeley.com/documents/?uuid=d17c619b-7160-45a2-82c8-2b931fe86543"]}],"mendeley":{"formattedCitation":"[26]","plainTextFormattedCitation":"[26]","previouslyFormattedCitation":"[26]"},"properties":{"noteIndex":0},"schema":"https://github.com/citation-style-language/schema/raw/master/csl-citation.json"}</w:instrText>
      </w:r>
      <w:r w:rsidR="00CA6674">
        <w:rPr>
          <w:sz w:val="22"/>
          <w:szCs w:val="22"/>
        </w:rPr>
        <w:fldChar w:fldCharType="separate"/>
      </w:r>
      <w:r w:rsidR="004313E0" w:rsidRPr="004313E0">
        <w:rPr>
          <w:sz w:val="22"/>
          <w:szCs w:val="22"/>
        </w:rPr>
        <w:t>[26]</w:t>
      </w:r>
      <w:r w:rsidR="00CA6674">
        <w:rPr>
          <w:sz w:val="22"/>
          <w:szCs w:val="22"/>
        </w:rPr>
        <w:fldChar w:fldCharType="end"/>
      </w:r>
      <w:r w:rsidRPr="00260C26">
        <w:rPr>
          <w:sz w:val="22"/>
          <w:szCs w:val="22"/>
        </w:rPr>
        <w:t>. Beginning in 2020, a series of workshops led by the Centres from both Yorkshire and Humber and Greater Manchester w</w:t>
      </w:r>
      <w:ins w:id="25" w:author="Jonathan Benn" w:date="2021-04-21T12:00:00Z">
        <w:r w:rsidR="006932A7">
          <w:rPr>
            <w:sz w:val="22"/>
            <w:szCs w:val="22"/>
          </w:rPr>
          <w:t>ere</w:t>
        </w:r>
      </w:ins>
      <w:del w:id="26" w:author="Jonathan Benn" w:date="2021-04-21T12:00:00Z">
        <w:r w:rsidRPr="00260C26" w:rsidDel="006932A7">
          <w:rPr>
            <w:sz w:val="22"/>
            <w:szCs w:val="22"/>
          </w:rPr>
          <w:delText>as</w:delText>
        </w:r>
      </w:del>
      <w:r w:rsidRPr="00260C26">
        <w:rPr>
          <w:sz w:val="22"/>
          <w:szCs w:val="22"/>
        </w:rPr>
        <w:t xml:space="preserve"> set up specifically to explore the interaction between emerging digital health technologies and patient safety.</w:t>
      </w:r>
      <w:r w:rsidR="008C10E8">
        <w:rPr>
          <w:sz w:val="22"/>
          <w:szCs w:val="22"/>
        </w:rPr>
        <w:t xml:space="preserve"> </w:t>
      </w:r>
      <w:r w:rsidRPr="00260C26">
        <w:rPr>
          <w:sz w:val="22"/>
          <w:szCs w:val="22"/>
        </w:rPr>
        <w:t xml:space="preserve">The aim of the workshops was to develop the field of Patient Safety Informatics and establish a platform of Patient Safety Informatics theory for future research and development. In this paper, </w:t>
      </w:r>
      <w:r>
        <w:rPr>
          <w:sz w:val="22"/>
          <w:szCs w:val="22"/>
        </w:rPr>
        <w:t xml:space="preserve">we </w:t>
      </w:r>
      <w:r w:rsidRPr="00260C26">
        <w:rPr>
          <w:sz w:val="22"/>
          <w:szCs w:val="22"/>
        </w:rPr>
        <w:t xml:space="preserve">discuss the </w:t>
      </w:r>
      <w:ins w:id="27" w:author="Jonathan Benn" w:date="2021-04-21T12:02:00Z">
        <w:r w:rsidR="006932A7">
          <w:rPr>
            <w:sz w:val="22"/>
            <w:szCs w:val="22"/>
          </w:rPr>
          <w:t xml:space="preserve">patient safety </w:t>
        </w:r>
      </w:ins>
      <w:r w:rsidRPr="00260C26">
        <w:rPr>
          <w:sz w:val="22"/>
          <w:szCs w:val="22"/>
        </w:rPr>
        <w:t>challenges</w:t>
      </w:r>
      <w:ins w:id="28" w:author="Jonathan Benn" w:date="2021-04-21T12:02:00Z">
        <w:r w:rsidR="006932A7">
          <w:rPr>
            <w:sz w:val="22"/>
            <w:szCs w:val="22"/>
          </w:rPr>
          <w:t xml:space="preserve"> of </w:t>
        </w:r>
      </w:ins>
      <w:ins w:id="29" w:author="Jonathan Benn" w:date="2021-04-21T12:03:00Z">
        <w:r w:rsidR="006932A7">
          <w:rPr>
            <w:sz w:val="22"/>
            <w:szCs w:val="22"/>
          </w:rPr>
          <w:t>emerging digital health</w:t>
        </w:r>
      </w:ins>
      <w:r w:rsidRPr="00260C26">
        <w:rPr>
          <w:sz w:val="22"/>
          <w:szCs w:val="22"/>
        </w:rPr>
        <w:t xml:space="preserve"> identified in the workshop, and present recommendations to address the </w:t>
      </w:r>
      <w:del w:id="30" w:author="Jonathan Benn" w:date="2021-04-21T12:05:00Z">
        <w:r w:rsidRPr="00260C26" w:rsidDel="006932A7">
          <w:rPr>
            <w:sz w:val="22"/>
            <w:szCs w:val="22"/>
          </w:rPr>
          <w:delText xml:space="preserve">patient-safety </w:delText>
        </w:r>
      </w:del>
      <w:r w:rsidRPr="00260C26">
        <w:rPr>
          <w:sz w:val="22"/>
          <w:szCs w:val="22"/>
        </w:rPr>
        <w:t>concerns posed by them.</w:t>
      </w:r>
    </w:p>
    <w:p w14:paraId="136FCBF3" w14:textId="77777777" w:rsidR="00881B0E" w:rsidRPr="00696CC6" w:rsidRDefault="00881B0E" w:rsidP="00881B0E">
      <w:pPr>
        <w:rPr>
          <w:sz w:val="22"/>
          <w:szCs w:val="22"/>
        </w:rPr>
      </w:pPr>
    </w:p>
    <w:p w14:paraId="2FFB60B4" w14:textId="77777777" w:rsidR="008F30A7" w:rsidRPr="00696CC6" w:rsidRDefault="008F30A7" w:rsidP="008F30A7">
      <w:pPr>
        <w:pStyle w:val="ALevelOneHeader"/>
        <w:rPr>
          <w:sz w:val="22"/>
          <w:szCs w:val="22"/>
        </w:rPr>
      </w:pPr>
      <w:r w:rsidRPr="00696CC6">
        <w:rPr>
          <w:sz w:val="22"/>
          <w:szCs w:val="22"/>
        </w:rPr>
        <w:t>Methods</w:t>
      </w:r>
    </w:p>
    <w:p w14:paraId="59B9B21B" w14:textId="6F3B61CA" w:rsidR="008F30A7" w:rsidRDefault="000110DD" w:rsidP="008F30A7">
      <w:pPr>
        <w:pStyle w:val="DBodyText"/>
        <w:rPr>
          <w:sz w:val="22"/>
          <w:szCs w:val="22"/>
        </w:rPr>
      </w:pPr>
      <w:r>
        <w:rPr>
          <w:sz w:val="22"/>
          <w:szCs w:val="22"/>
        </w:rPr>
        <w:t>The lead author undertook a review of the academic, commercial and grey literature to collate an initial set of emerging health information technologies</w:t>
      </w:r>
      <w:commentRangeStart w:id="31"/>
      <w:commentRangeStart w:id="32"/>
      <w:r>
        <w:rPr>
          <w:sz w:val="22"/>
          <w:szCs w:val="22"/>
        </w:rPr>
        <w:t>.</w:t>
      </w:r>
      <w:commentRangeEnd w:id="31"/>
      <w:r>
        <w:rPr>
          <w:rStyle w:val="CommentReference"/>
          <w:noProof w:val="0"/>
        </w:rPr>
        <w:commentReference w:id="31"/>
      </w:r>
      <w:commentRangeEnd w:id="32"/>
      <w:r w:rsidR="00A72D32">
        <w:rPr>
          <w:rStyle w:val="CommentReference"/>
          <w:noProof w:val="0"/>
        </w:rPr>
        <w:commentReference w:id="32"/>
      </w:r>
      <w:r>
        <w:rPr>
          <w:sz w:val="22"/>
          <w:szCs w:val="22"/>
        </w:rPr>
        <w:t xml:space="preserve"> </w:t>
      </w:r>
      <w:r w:rsidRPr="000110DD">
        <w:rPr>
          <w:sz w:val="22"/>
          <w:szCs w:val="22"/>
        </w:rPr>
        <w:t xml:space="preserve">This initial set was amended </w:t>
      </w:r>
      <w:r>
        <w:rPr>
          <w:sz w:val="22"/>
          <w:szCs w:val="22"/>
        </w:rPr>
        <w:t>by 14 collaborators who</w:t>
      </w:r>
      <w:r w:rsidR="00260C26" w:rsidRPr="00260C26">
        <w:rPr>
          <w:sz w:val="22"/>
          <w:szCs w:val="22"/>
        </w:rPr>
        <w:t xml:space="preserve"> represented a diverse range of expertise in the development and evaluation of digital health technologies, including clinicians, commercial developers of digital health technologies, software engineers, medical statisticians, and researchers in applied health, health services, safety science, human factors, health informatics, and clinical decision making.</w:t>
      </w:r>
    </w:p>
    <w:p w14:paraId="3EFB25F7" w14:textId="2F938956" w:rsidR="000110DD" w:rsidRPr="00696CC6" w:rsidRDefault="000110DD" w:rsidP="008F30A7">
      <w:pPr>
        <w:pStyle w:val="DBodyText"/>
        <w:rPr>
          <w:sz w:val="22"/>
          <w:szCs w:val="22"/>
        </w:rPr>
      </w:pPr>
      <w:r>
        <w:rPr>
          <w:sz w:val="22"/>
          <w:szCs w:val="22"/>
        </w:rPr>
        <w:t xml:space="preserve">The 14 collaborators </w:t>
      </w:r>
      <w:r w:rsidR="002B4D75">
        <w:rPr>
          <w:sz w:val="22"/>
          <w:szCs w:val="22"/>
        </w:rPr>
        <w:t xml:space="preserve">convened </w:t>
      </w:r>
      <w:r>
        <w:rPr>
          <w:sz w:val="22"/>
          <w:szCs w:val="22"/>
        </w:rPr>
        <w:t xml:space="preserve">an </w:t>
      </w:r>
      <w:r w:rsidR="00A377E3">
        <w:rPr>
          <w:sz w:val="22"/>
          <w:szCs w:val="22"/>
        </w:rPr>
        <w:t xml:space="preserve">expert, </w:t>
      </w:r>
      <w:r>
        <w:rPr>
          <w:sz w:val="22"/>
          <w:szCs w:val="22"/>
        </w:rPr>
        <w:t xml:space="preserve">interdisciplinary workshop to discuss the </w:t>
      </w:r>
      <w:r w:rsidR="002B4D75">
        <w:rPr>
          <w:sz w:val="22"/>
          <w:szCs w:val="22"/>
        </w:rPr>
        <w:t>challenges associated with</w:t>
      </w:r>
      <w:r>
        <w:rPr>
          <w:sz w:val="22"/>
          <w:szCs w:val="22"/>
        </w:rPr>
        <w:t xml:space="preserve"> the aforementioned emerging technologies</w:t>
      </w:r>
      <w:r w:rsidR="002B4D75">
        <w:rPr>
          <w:sz w:val="22"/>
          <w:szCs w:val="22"/>
        </w:rPr>
        <w:t>, and the</w:t>
      </w:r>
      <w:r w:rsidR="002B4D75" w:rsidRPr="002B4D75">
        <w:rPr>
          <w:sz w:val="22"/>
          <w:szCs w:val="22"/>
        </w:rPr>
        <w:t xml:space="preserve"> </w:t>
      </w:r>
      <w:r w:rsidR="002B4D75">
        <w:rPr>
          <w:sz w:val="22"/>
          <w:szCs w:val="22"/>
        </w:rPr>
        <w:t xml:space="preserve">consequences for patient-safety. Output from the workshop informed a rapid scoping review of the literature that explored the challenges and consequences that were raised, and additionally explored recommendations to mitigate and </w:t>
      </w:r>
      <w:commentRangeStart w:id="33"/>
      <w:r w:rsidR="002B4D75">
        <w:rPr>
          <w:sz w:val="22"/>
          <w:szCs w:val="22"/>
        </w:rPr>
        <w:t xml:space="preserve">advert </w:t>
      </w:r>
      <w:commentRangeEnd w:id="33"/>
      <w:r w:rsidR="00DA0A68">
        <w:rPr>
          <w:rStyle w:val="CommentReference"/>
          <w:noProof w:val="0"/>
        </w:rPr>
        <w:commentReference w:id="33"/>
      </w:r>
      <w:r w:rsidR="002B4D75">
        <w:rPr>
          <w:sz w:val="22"/>
          <w:szCs w:val="22"/>
        </w:rPr>
        <w:t xml:space="preserve">them. </w:t>
      </w:r>
      <w:commentRangeStart w:id="34"/>
      <w:commentRangeStart w:id="35"/>
      <w:r w:rsidR="002B4D75">
        <w:rPr>
          <w:sz w:val="22"/>
          <w:szCs w:val="22"/>
        </w:rPr>
        <w:t>Similar to a Delphi method</w:t>
      </w:r>
      <w:commentRangeEnd w:id="34"/>
      <w:r w:rsidR="00DA0A68">
        <w:rPr>
          <w:rStyle w:val="CommentReference"/>
          <w:noProof w:val="0"/>
        </w:rPr>
        <w:commentReference w:id="34"/>
      </w:r>
      <w:r w:rsidR="002B4D75">
        <w:rPr>
          <w:sz w:val="22"/>
          <w:szCs w:val="22"/>
        </w:rPr>
        <w:t xml:space="preserve">, </w:t>
      </w:r>
      <w:commentRangeEnd w:id="35"/>
      <w:r w:rsidR="005C4E34">
        <w:rPr>
          <w:rStyle w:val="CommentReference"/>
          <w:noProof w:val="0"/>
        </w:rPr>
        <w:commentReference w:id="35"/>
      </w:r>
      <w:r w:rsidR="002B4D75">
        <w:rPr>
          <w:sz w:val="22"/>
          <w:szCs w:val="22"/>
        </w:rPr>
        <w:t xml:space="preserve">the lead author </w:t>
      </w:r>
      <w:r w:rsidR="00A377E3">
        <w:rPr>
          <w:sz w:val="22"/>
          <w:szCs w:val="22"/>
        </w:rPr>
        <w:t xml:space="preserve">then </w:t>
      </w:r>
      <w:r w:rsidR="002B4D75">
        <w:rPr>
          <w:sz w:val="22"/>
          <w:szCs w:val="22"/>
        </w:rPr>
        <w:t xml:space="preserve">facilited </w:t>
      </w:r>
      <w:r w:rsidR="009276D7">
        <w:rPr>
          <w:sz w:val="22"/>
          <w:szCs w:val="22"/>
        </w:rPr>
        <w:t xml:space="preserve">the </w:t>
      </w:r>
      <w:r w:rsidR="002B4D75">
        <w:rPr>
          <w:sz w:val="22"/>
          <w:szCs w:val="22"/>
        </w:rPr>
        <w:t xml:space="preserve">iterative development of a consensual set of challenges, consequences and </w:t>
      </w:r>
      <w:r w:rsidR="002B4D75">
        <w:rPr>
          <w:sz w:val="22"/>
          <w:szCs w:val="22"/>
        </w:rPr>
        <w:lastRenderedPageBreak/>
        <w:t xml:space="preserve">recommendations by synthesising </w:t>
      </w:r>
      <w:r w:rsidR="00A377E3">
        <w:rPr>
          <w:sz w:val="22"/>
          <w:szCs w:val="22"/>
        </w:rPr>
        <w:t>contributions from the</w:t>
      </w:r>
      <w:r w:rsidR="002B4D75">
        <w:rPr>
          <w:sz w:val="22"/>
          <w:szCs w:val="22"/>
        </w:rPr>
        <w:t xml:space="preserve"> expert collaborators with subsequent review</w:t>
      </w:r>
      <w:r w:rsidR="00A377E3">
        <w:rPr>
          <w:sz w:val="22"/>
          <w:szCs w:val="22"/>
        </w:rPr>
        <w:t>s</w:t>
      </w:r>
      <w:r w:rsidR="002B4D75">
        <w:rPr>
          <w:sz w:val="22"/>
          <w:szCs w:val="22"/>
        </w:rPr>
        <w:t xml:space="preserve"> of the literature.</w:t>
      </w:r>
    </w:p>
    <w:p w14:paraId="43F2920C" w14:textId="77777777" w:rsidR="008F30A7" w:rsidRPr="00696CC6" w:rsidRDefault="008F30A7" w:rsidP="008F30A7">
      <w:pPr>
        <w:pStyle w:val="ALevelOneHeader"/>
        <w:rPr>
          <w:sz w:val="22"/>
          <w:szCs w:val="22"/>
        </w:rPr>
      </w:pPr>
      <w:r w:rsidRPr="00696CC6">
        <w:rPr>
          <w:sz w:val="22"/>
          <w:szCs w:val="22"/>
        </w:rPr>
        <w:t>Results</w:t>
      </w:r>
    </w:p>
    <w:p w14:paraId="7E9E34D9" w14:textId="0B3B3FE3" w:rsidR="00131814" w:rsidRDefault="00131814" w:rsidP="00131814">
      <w:pPr>
        <w:pStyle w:val="DBodyText"/>
        <w:rPr>
          <w:sz w:val="22"/>
          <w:szCs w:val="22"/>
        </w:rPr>
      </w:pPr>
      <w:commentRangeStart w:id="36"/>
      <w:commentRangeStart w:id="37"/>
      <w:commentRangeStart w:id="38"/>
      <w:r>
        <w:rPr>
          <w:sz w:val="22"/>
          <w:szCs w:val="22"/>
        </w:rPr>
        <w:t>Table 2</w:t>
      </w:r>
      <w:commentRangeEnd w:id="36"/>
      <w:r w:rsidR="00951D7E">
        <w:rPr>
          <w:rStyle w:val="CommentReference"/>
          <w:noProof w:val="0"/>
        </w:rPr>
        <w:commentReference w:id="36"/>
      </w:r>
      <w:r>
        <w:rPr>
          <w:sz w:val="22"/>
          <w:szCs w:val="22"/>
        </w:rPr>
        <w:t xml:space="preserve"> </w:t>
      </w:r>
      <w:commentRangeEnd w:id="37"/>
      <w:r w:rsidR="005C4E34">
        <w:rPr>
          <w:rStyle w:val="CommentReference"/>
          <w:noProof w:val="0"/>
        </w:rPr>
        <w:commentReference w:id="37"/>
      </w:r>
      <w:r>
        <w:rPr>
          <w:sz w:val="22"/>
          <w:szCs w:val="22"/>
        </w:rPr>
        <w:t xml:space="preserve">summarises </w:t>
      </w:r>
      <w:r w:rsidRPr="00131814">
        <w:rPr>
          <w:sz w:val="22"/>
          <w:szCs w:val="22"/>
        </w:rPr>
        <w:t>recommendation</w:t>
      </w:r>
      <w:r>
        <w:rPr>
          <w:sz w:val="22"/>
          <w:szCs w:val="22"/>
        </w:rPr>
        <w:t>s</w:t>
      </w:r>
      <w:r w:rsidRPr="00131814">
        <w:rPr>
          <w:sz w:val="22"/>
          <w:szCs w:val="22"/>
        </w:rPr>
        <w:t xml:space="preserve"> to address </w:t>
      </w:r>
      <w:r w:rsidR="009276D7">
        <w:rPr>
          <w:sz w:val="22"/>
          <w:szCs w:val="22"/>
        </w:rPr>
        <w:t>patient-</w:t>
      </w:r>
      <w:r w:rsidRPr="00131814">
        <w:rPr>
          <w:sz w:val="22"/>
          <w:szCs w:val="22"/>
        </w:rPr>
        <w:t>safety concerns posed by the challenges of emerging digital health</w:t>
      </w:r>
      <w:r>
        <w:rPr>
          <w:sz w:val="22"/>
          <w:szCs w:val="22"/>
        </w:rPr>
        <w:t>.</w:t>
      </w:r>
      <w:commentRangeEnd w:id="38"/>
      <w:r w:rsidR="00DA0A68">
        <w:rPr>
          <w:rStyle w:val="CommentReference"/>
          <w:noProof w:val="0"/>
        </w:rPr>
        <w:commentReference w:id="38"/>
      </w:r>
    </w:p>
    <w:p w14:paraId="417FC055" w14:textId="5534FA11" w:rsidR="008F30A7" w:rsidRPr="00696CC6" w:rsidRDefault="008F30A7" w:rsidP="00877B8D">
      <w:pPr>
        <w:pStyle w:val="ALevelOneHeader"/>
        <w:rPr>
          <w:sz w:val="22"/>
          <w:szCs w:val="22"/>
        </w:rPr>
      </w:pPr>
      <w:r w:rsidRPr="00696CC6">
        <w:rPr>
          <w:sz w:val="22"/>
          <w:szCs w:val="22"/>
        </w:rPr>
        <w:t>Discussion</w:t>
      </w:r>
    </w:p>
    <w:p w14:paraId="20CAD1E6" w14:textId="70D71A5E" w:rsidR="00881B0E" w:rsidRPr="00696CC6" w:rsidRDefault="00881B0E" w:rsidP="00881B0E">
      <w:pPr>
        <w:pStyle w:val="BLevelTwoHeader"/>
        <w:rPr>
          <w:sz w:val="22"/>
          <w:szCs w:val="22"/>
        </w:rPr>
      </w:pPr>
      <w:r>
        <w:rPr>
          <w:sz w:val="22"/>
          <w:szCs w:val="22"/>
        </w:rPr>
        <w:t>Challenge 1: Conceptualising digital threats</w:t>
      </w:r>
    </w:p>
    <w:p w14:paraId="515B4894" w14:textId="4121833A" w:rsidR="00881B0E" w:rsidRDefault="00D033E4" w:rsidP="00881B0E">
      <w:pPr>
        <w:pStyle w:val="DBodyText"/>
        <w:rPr>
          <w:sz w:val="22"/>
          <w:szCs w:val="22"/>
        </w:rPr>
      </w:pPr>
      <w:r w:rsidRPr="00D033E4">
        <w:rPr>
          <w:i/>
          <w:sz w:val="22"/>
          <w:szCs w:val="22"/>
        </w:rPr>
        <w:t>It is challenging to conceptualise threats to patient safety from digital influences.</w:t>
      </w:r>
      <w:r>
        <w:rPr>
          <w:sz w:val="22"/>
          <w:szCs w:val="22"/>
        </w:rPr>
        <w:t xml:space="preserve"> </w:t>
      </w:r>
      <w:r w:rsidR="0096343B" w:rsidRPr="0096343B">
        <w:rPr>
          <w:sz w:val="22"/>
          <w:szCs w:val="22"/>
        </w:rPr>
        <w:t>Much of the innovation in digital health technologies is not physical, instead manifesting as software, systems architecture and communication protocols, which lack the tangibility so foundational to trust in digital and robotic systems</w:t>
      </w:r>
      <w:r w:rsidR="0096343B">
        <w:rPr>
          <w:sz w:val="22"/>
          <w:szCs w:val="22"/>
        </w:rPr>
        <w:fldChar w:fldCharType="begin" w:fldLock="1"/>
      </w:r>
      <w:r w:rsidR="00BC7324">
        <w:rPr>
          <w:sz w:val="22"/>
          <w:szCs w:val="22"/>
        </w:rPr>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[12]","plainTextFormattedCitation":"[12]","previouslyFormattedCitation":"[12]"},"properties":{"noteIndex":0},"schema":"https://github.com/citation-style-language/schema/raw/master/csl-citation.json"}</w:instrText>
      </w:r>
      <w:r w:rsidR="0096343B">
        <w:rPr>
          <w:sz w:val="22"/>
          <w:szCs w:val="22"/>
        </w:rPr>
        <w:fldChar w:fldCharType="separate"/>
      </w:r>
      <w:r w:rsidR="00BC7324" w:rsidRPr="00BC7324">
        <w:rPr>
          <w:sz w:val="22"/>
          <w:szCs w:val="22"/>
        </w:rPr>
        <w:t>[12]</w:t>
      </w:r>
      <w:r w:rsidR="0096343B">
        <w:rPr>
          <w:sz w:val="22"/>
          <w:szCs w:val="22"/>
        </w:rPr>
        <w:fldChar w:fldCharType="end"/>
      </w:r>
      <w:r w:rsidR="0096343B" w:rsidRPr="0096343B">
        <w:rPr>
          <w:sz w:val="22"/>
          <w:szCs w:val="22"/>
        </w:rPr>
        <w:t>.</w:t>
      </w:r>
      <w:r w:rsidR="0096343B">
        <w:rPr>
          <w:sz w:val="22"/>
          <w:szCs w:val="22"/>
        </w:rPr>
        <w:t xml:space="preserve"> </w:t>
      </w:r>
      <w:r w:rsidR="0096343B" w:rsidRPr="0096343B">
        <w:rPr>
          <w:sz w:val="22"/>
          <w:szCs w:val="22"/>
        </w:rPr>
        <w:t>Introducing digital technologies with the</w:t>
      </w:r>
      <w:r w:rsidR="0096343B">
        <w:rPr>
          <w:sz w:val="22"/>
          <w:szCs w:val="22"/>
        </w:rPr>
        <w:t>ir</w:t>
      </w:r>
      <w:r w:rsidR="0096343B" w:rsidRPr="0096343B">
        <w:rPr>
          <w:sz w:val="22"/>
          <w:szCs w:val="22"/>
        </w:rPr>
        <w:t xml:space="preserve"> associated interconnections can increase system complexity, reducing transparency </w:t>
      </w:r>
      <w:r w:rsidR="0096343B">
        <w:rPr>
          <w:sz w:val="22"/>
          <w:szCs w:val="22"/>
        </w:rPr>
        <w:t>of cause-and-</w:t>
      </w:r>
      <w:r w:rsidR="0096343B" w:rsidRPr="0096343B">
        <w:rPr>
          <w:sz w:val="22"/>
          <w:szCs w:val="22"/>
        </w:rPr>
        <w:t>effect and the traceability of failures in the system.</w:t>
      </w:r>
      <w:r w:rsidR="0096343B">
        <w:rPr>
          <w:sz w:val="22"/>
          <w:szCs w:val="22"/>
        </w:rPr>
        <w:t xml:space="preserve"> Pa</w:t>
      </w:r>
      <w:r w:rsidR="0096343B" w:rsidRPr="0096343B">
        <w:rPr>
          <w:sz w:val="22"/>
          <w:szCs w:val="22"/>
        </w:rPr>
        <w:t>tient safety might be facilitated by the use of dynamic, multi-view safety cases for digital health technology and for health care services</w:t>
      </w:r>
      <w:r w:rsidR="0096343B">
        <w:rPr>
          <w:sz w:val="22"/>
          <w:szCs w:val="22"/>
        </w:rPr>
        <w:fldChar w:fldCharType="begin" w:fldLock="1"/>
      </w:r>
      <w:r w:rsidR="00F3272B">
        <w:rPr>
          <w:sz w:val="22"/>
          <w:szCs w:val="22"/>
        </w:rPr>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[10,14,35]","plainTextFormattedCitation":"[10,14,35]","previouslyFormattedCitation":"[10,14,35]"},"properties":{"noteIndex":0},"schema":"https://github.com/citation-style-language/schema/raw/master/csl-citation.json"}</w:instrText>
      </w:r>
      <w:r w:rsidR="0096343B">
        <w:rPr>
          <w:sz w:val="22"/>
          <w:szCs w:val="22"/>
        </w:rPr>
        <w:fldChar w:fldCharType="separate"/>
      </w:r>
      <w:r w:rsidR="00F3272B" w:rsidRPr="00F3272B">
        <w:rPr>
          <w:sz w:val="22"/>
          <w:szCs w:val="22"/>
        </w:rPr>
        <w:t>[10,14,35]</w:t>
      </w:r>
      <w:r w:rsidR="0096343B">
        <w:rPr>
          <w:sz w:val="22"/>
          <w:szCs w:val="22"/>
        </w:rPr>
        <w:fldChar w:fldCharType="end"/>
      </w:r>
      <w:r w:rsidR="0096343B" w:rsidRPr="0096343B">
        <w:rPr>
          <w:sz w:val="22"/>
          <w:szCs w:val="22"/>
        </w:rPr>
        <w:t>.</w:t>
      </w:r>
    </w:p>
    <w:p w14:paraId="19D79D8F" w14:textId="07F32642" w:rsidR="00881B0E" w:rsidRPr="00696CC6" w:rsidRDefault="00881B0E" w:rsidP="00881B0E">
      <w:pPr>
        <w:pStyle w:val="BLevelTwoHeader"/>
        <w:rPr>
          <w:sz w:val="22"/>
          <w:szCs w:val="22"/>
        </w:rPr>
      </w:pPr>
      <w:r>
        <w:rPr>
          <w:sz w:val="22"/>
          <w:szCs w:val="22"/>
        </w:rPr>
        <w:t>Challenge 2: Trust in increasingly-complex digital health technology</w:t>
      </w:r>
    </w:p>
    <w:p w14:paraId="77861349" w14:textId="498AA0A7" w:rsidR="00854782" w:rsidRDefault="00D033E4" w:rsidP="00881B0E">
      <w:pPr>
        <w:pStyle w:val="DBodyText"/>
      </w:pPr>
      <w:r w:rsidRPr="00D033E4">
        <w:rPr>
          <w:i/>
          <w:sz w:val="22"/>
          <w:szCs w:val="22"/>
        </w:rPr>
        <w:t>Introducing new technologies into health care processes can challenge trust between patients, health care professionals and health care organisations.</w:t>
      </w:r>
      <w:r>
        <w:rPr>
          <w:sz w:val="22"/>
          <w:szCs w:val="22"/>
        </w:rPr>
        <w:t xml:space="preserve"> </w:t>
      </w:r>
      <w:r w:rsidR="00C577FF" w:rsidRPr="00C577FF">
        <w:rPr>
          <w:sz w:val="22"/>
          <w:szCs w:val="22"/>
        </w:rPr>
        <w:t>Trust is integral to patient care and is, partly, a function of inter-personal behaviours between patients, health care professionals, and digital hea</w:t>
      </w:r>
      <w:r w:rsidR="00854782">
        <w:rPr>
          <w:sz w:val="22"/>
          <w:szCs w:val="22"/>
        </w:rPr>
        <w:t>lth-</w:t>
      </w:r>
      <w:r w:rsidR="00C577FF" w:rsidRPr="00C577FF">
        <w:rPr>
          <w:sz w:val="22"/>
          <w:szCs w:val="22"/>
        </w:rPr>
        <w:t>technology developers</w:t>
      </w:r>
      <w:r w:rsidR="00C577FF">
        <w:rPr>
          <w:sz w:val="22"/>
          <w:szCs w:val="22"/>
        </w:rPr>
        <w:fldChar w:fldCharType="begin" w:fldLock="1"/>
      </w:r>
      <w:r w:rsidR="00F3272B">
        <w:rPr>
          <w:sz w:val="22"/>
          <w:szCs w:val="22"/>
        </w:rP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[33,36]","plainTextFormattedCitation":"[33,36]","previouslyFormattedCitation":"[33,36]"},"properties":{"noteIndex":0},"schema":"https://github.com/citation-style-language/schema/raw/master/csl-citation.json"}</w:instrText>
      </w:r>
      <w:r w:rsidR="00C577FF">
        <w:rPr>
          <w:sz w:val="22"/>
          <w:szCs w:val="22"/>
        </w:rPr>
        <w:fldChar w:fldCharType="separate"/>
      </w:r>
      <w:r w:rsidR="00F3272B" w:rsidRPr="00F3272B">
        <w:rPr>
          <w:sz w:val="22"/>
          <w:szCs w:val="22"/>
        </w:rPr>
        <w:t>[33,36]</w:t>
      </w:r>
      <w:r w:rsidR="00C577FF">
        <w:rPr>
          <w:sz w:val="22"/>
          <w:szCs w:val="22"/>
        </w:rPr>
        <w:fldChar w:fldCharType="end"/>
      </w:r>
      <w:r w:rsidR="00C577FF" w:rsidRPr="00C577FF">
        <w:rPr>
          <w:sz w:val="22"/>
          <w:szCs w:val="22"/>
        </w:rPr>
        <w:t>.</w:t>
      </w:r>
      <w:r w:rsidR="00C577FF" w:rsidRPr="00C577FF">
        <w:t xml:space="preserve"> </w:t>
      </w:r>
      <w:r w:rsidR="00C577FF" w:rsidRPr="00C577FF">
        <w:rPr>
          <w:sz w:val="22"/>
          <w:szCs w:val="22"/>
        </w:rPr>
        <w:t>The growth in web–based health information has introduced alternative sources of advice for patients, which can threaten patient safety with the risk of misinformation and disinformation</w:t>
      </w:r>
      <w:r w:rsidR="00C577FF">
        <w:rPr>
          <w:sz w:val="22"/>
          <w:szCs w:val="22"/>
        </w:rPr>
        <w:fldChar w:fldCharType="begin" w:fldLock="1"/>
      </w:r>
      <w:r w:rsidR="00F3272B">
        <w:rPr>
          <w:sz w:val="22"/>
          <w:szCs w:val="22"/>
        </w:rPr>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[38]","plainTextFormattedCitation":"[38]","previouslyFormattedCitation":"[38]"},"properties":{"noteIndex":0},"schema":"https://github.com/citation-style-language/schema/raw/master/csl-citation.json"}</w:instrText>
      </w:r>
      <w:r w:rsidR="00C577FF">
        <w:rPr>
          <w:sz w:val="22"/>
          <w:szCs w:val="22"/>
        </w:rPr>
        <w:fldChar w:fldCharType="separate"/>
      </w:r>
      <w:r w:rsidR="00F3272B" w:rsidRPr="00F3272B">
        <w:rPr>
          <w:sz w:val="22"/>
          <w:szCs w:val="22"/>
        </w:rPr>
        <w:t>[38]</w:t>
      </w:r>
      <w:r w:rsidR="00C577FF">
        <w:rPr>
          <w:sz w:val="22"/>
          <w:szCs w:val="22"/>
        </w:rPr>
        <w:fldChar w:fldCharType="end"/>
      </w:r>
      <w:r w:rsidR="00C577FF">
        <w:rPr>
          <w:sz w:val="22"/>
          <w:szCs w:val="22"/>
        </w:rPr>
        <w:t>.</w:t>
      </w:r>
      <w:r w:rsidR="00C577FF" w:rsidRPr="00C577FF">
        <w:t xml:space="preserve"> </w:t>
      </w:r>
      <w:r w:rsidR="00C577FF" w:rsidRPr="00942BD3">
        <w:rPr>
          <w:sz w:val="22"/>
          <w:szCs w:val="22"/>
          <w:rPrChange w:id="39" w:author="David Jenkins" w:date="2021-04-21T09:18:00Z">
            <w:rPr/>
          </w:rPrChange>
        </w:rPr>
        <w:t>Also,</w:t>
      </w:r>
      <w:r w:rsidR="00C577FF">
        <w:t xml:space="preserve"> </w:t>
      </w:r>
      <w:r w:rsidR="00C577FF" w:rsidRPr="00C577FF">
        <w:rPr>
          <w:sz w:val="22"/>
          <w:szCs w:val="22"/>
        </w:rPr>
        <w:t xml:space="preserve">technology </w:t>
      </w:r>
      <w:r w:rsidR="00C577FF">
        <w:rPr>
          <w:sz w:val="22"/>
          <w:szCs w:val="22"/>
        </w:rPr>
        <w:t>is often implemented</w:t>
      </w:r>
      <w:r w:rsidR="00C577FF" w:rsidRPr="00C577FF">
        <w:rPr>
          <w:sz w:val="22"/>
          <w:szCs w:val="22"/>
        </w:rPr>
        <w:t xml:space="preserve"> </w:t>
      </w:r>
      <w:r w:rsidR="00C577FF">
        <w:rPr>
          <w:sz w:val="22"/>
          <w:szCs w:val="22"/>
        </w:rPr>
        <w:t xml:space="preserve">in </w:t>
      </w:r>
      <w:r w:rsidR="00C577FF" w:rsidRPr="00C577FF">
        <w:rPr>
          <w:sz w:val="22"/>
          <w:szCs w:val="22"/>
        </w:rPr>
        <w:t>a top-down process in which health care professionals must find ways to make the technology work for them</w:t>
      </w:r>
      <w:r w:rsidR="00C577FF">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C577FF">
        <w:rPr>
          <w:sz w:val="22"/>
          <w:szCs w:val="22"/>
        </w:rPr>
        <w:fldChar w:fldCharType="separate"/>
      </w:r>
      <w:r w:rsidR="004313E0" w:rsidRPr="004313E0">
        <w:rPr>
          <w:sz w:val="22"/>
          <w:szCs w:val="22"/>
        </w:rPr>
        <w:t>[22]</w:t>
      </w:r>
      <w:r w:rsidR="00C577FF">
        <w:rPr>
          <w:sz w:val="22"/>
          <w:szCs w:val="22"/>
        </w:rPr>
        <w:fldChar w:fldCharType="end"/>
      </w:r>
      <w:r w:rsidR="00C577FF" w:rsidRPr="00C577FF">
        <w:rPr>
          <w:sz w:val="22"/>
          <w:szCs w:val="22"/>
        </w:rPr>
        <w:t>.</w:t>
      </w:r>
      <w:r w:rsidR="00854782" w:rsidRPr="00854782">
        <w:t xml:space="preserve"> </w:t>
      </w:r>
      <w:r w:rsidR="00854782">
        <w:rPr>
          <w:sz w:val="22"/>
          <w:szCs w:val="22"/>
        </w:rPr>
        <w:t>These influences</w:t>
      </w:r>
      <w:del w:id="40" w:author="David Jenkins" w:date="2021-04-21T09:18:00Z">
        <w:r w:rsidR="00854782" w:rsidDel="00942BD3">
          <w:rPr>
            <w:sz w:val="22"/>
            <w:szCs w:val="22"/>
          </w:rPr>
          <w:delText xml:space="preserve"> </w:delText>
        </w:r>
        <w:r w:rsidR="00854782" w:rsidRPr="00854782" w:rsidDel="00942BD3">
          <w:rPr>
            <w:sz w:val="22"/>
            <w:szCs w:val="22"/>
          </w:rPr>
          <w:delText xml:space="preserve">his </w:delText>
        </w:r>
      </w:del>
      <w:r w:rsidR="00854782" w:rsidRPr="00854782">
        <w:rPr>
          <w:sz w:val="22"/>
          <w:szCs w:val="22"/>
        </w:rPr>
        <w:t>can lead to technology abandonment</w:t>
      </w:r>
      <w:r w:rsidR="00854782">
        <w:rPr>
          <w:sz w:val="22"/>
          <w:szCs w:val="22"/>
        </w:rPr>
        <w:fldChar w:fldCharType="begin" w:fldLock="1"/>
      </w:r>
      <w:r w:rsidR="00F3272B">
        <w:rPr>
          <w:sz w:val="22"/>
          <w:szCs w:val="22"/>
        </w:rPr>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[24]","plainTextFormattedCitation":"[24]","previouslyFormattedCitation":"[24]"},"properties":{"noteIndex":0},"schema":"https://github.com/citation-style-language/schema/raw/master/csl-citation.json"}</w:instrText>
      </w:r>
      <w:r w:rsidR="00854782">
        <w:rPr>
          <w:sz w:val="22"/>
          <w:szCs w:val="22"/>
        </w:rPr>
        <w:fldChar w:fldCharType="separate"/>
      </w:r>
      <w:r w:rsidR="004313E0" w:rsidRPr="004313E0">
        <w:rPr>
          <w:sz w:val="22"/>
          <w:szCs w:val="22"/>
        </w:rPr>
        <w:t>[24]</w:t>
      </w:r>
      <w:r w:rsidR="00854782">
        <w:rPr>
          <w:sz w:val="22"/>
          <w:szCs w:val="22"/>
        </w:rPr>
        <w:fldChar w:fldCharType="end"/>
      </w:r>
      <w:r w:rsidR="00854782" w:rsidRPr="00854782">
        <w:rPr>
          <w:sz w:val="22"/>
          <w:szCs w:val="22"/>
        </w:rPr>
        <w:t xml:space="preserve"> due to concerns over patient safety</w:t>
      </w:r>
      <w:r w:rsidR="00854782">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854782">
        <w:rPr>
          <w:sz w:val="22"/>
          <w:szCs w:val="22"/>
        </w:rPr>
        <w:fldChar w:fldCharType="separate"/>
      </w:r>
      <w:r w:rsidR="004313E0" w:rsidRPr="004313E0">
        <w:rPr>
          <w:sz w:val="22"/>
          <w:szCs w:val="22"/>
        </w:rPr>
        <w:t>[22]</w:t>
      </w:r>
      <w:r w:rsidR="00854782">
        <w:rPr>
          <w:sz w:val="22"/>
          <w:szCs w:val="22"/>
        </w:rPr>
        <w:fldChar w:fldCharType="end"/>
      </w:r>
      <w:r w:rsidR="00854782" w:rsidRPr="00854782">
        <w:rPr>
          <w:sz w:val="22"/>
          <w:szCs w:val="22"/>
        </w:rPr>
        <w:t>.</w:t>
      </w:r>
    </w:p>
    <w:p w14:paraId="0268216E" w14:textId="005B5E22" w:rsidR="00881B0E" w:rsidRDefault="00C577FF" w:rsidP="00881B0E">
      <w:pPr>
        <w:pStyle w:val="DBodyText"/>
        <w:rPr>
          <w:sz w:val="22"/>
          <w:szCs w:val="22"/>
        </w:rPr>
      </w:pPr>
      <w:r w:rsidRPr="00C577FF">
        <w:rPr>
          <w:sz w:val="22"/>
          <w:szCs w:val="22"/>
        </w:rPr>
        <w:t>Practically, developers and vendors of emerging digital health technologies should include supplier declarations of conformity to industry standards and distribute information co-developed with user communities to promote trust in proven digital health solutions</w:t>
      </w:r>
      <w:r>
        <w:rPr>
          <w:sz w:val="22"/>
          <w:szCs w:val="22"/>
        </w:rPr>
        <w:fldChar w:fldCharType="begin" w:fldLock="1"/>
      </w:r>
      <w:r w:rsidR="00D65CD9">
        <w:rPr>
          <w:sz w:val="22"/>
          <w:szCs w:val="22"/>
        </w:rPr>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[2]","plainTextFormattedCitation":"[2]","previouslyFormattedCitation":"[2]"},"properties":{"noteIndex":0},"schema":"https://github.com/citation-style-language/schema/raw/master/csl-citation.json"}</w:instrText>
      </w:r>
      <w:r>
        <w:rPr>
          <w:sz w:val="22"/>
          <w:szCs w:val="22"/>
        </w:rPr>
        <w:fldChar w:fldCharType="separate"/>
      </w:r>
      <w:r w:rsidRPr="00C577FF">
        <w:rPr>
          <w:sz w:val="22"/>
          <w:szCs w:val="22"/>
        </w:rPr>
        <w:t>[2]</w:t>
      </w:r>
      <w:r>
        <w:rPr>
          <w:sz w:val="22"/>
          <w:szCs w:val="22"/>
        </w:rPr>
        <w:fldChar w:fldCharType="end"/>
      </w:r>
      <w:r w:rsidRPr="00C577FF">
        <w:rPr>
          <w:sz w:val="22"/>
          <w:szCs w:val="22"/>
        </w:rPr>
        <w:t>.</w:t>
      </w:r>
      <w:r w:rsidR="00854782">
        <w:rPr>
          <w:sz w:val="22"/>
          <w:szCs w:val="22"/>
        </w:rPr>
        <w:t xml:space="preserve"> </w:t>
      </w:r>
      <w:r w:rsidR="00854782" w:rsidRPr="00C577FF">
        <w:rPr>
          <w:sz w:val="22"/>
          <w:szCs w:val="22"/>
        </w:rPr>
        <w:t xml:space="preserve">A sociotechnical approach </w:t>
      </w:r>
      <w:r w:rsidR="00854782">
        <w:rPr>
          <w:sz w:val="22"/>
          <w:szCs w:val="22"/>
        </w:rPr>
        <w:t>can also facilitate</w:t>
      </w:r>
      <w:r w:rsidR="00854782" w:rsidRPr="00C577FF">
        <w:rPr>
          <w:sz w:val="22"/>
          <w:szCs w:val="22"/>
        </w:rPr>
        <w:t xml:space="preserve"> transparency as a foundation for trust in technology and its implementation, in line with the Transparency for Trust initiative</w:t>
      </w:r>
      <w:r w:rsidR="00854782">
        <w:rPr>
          <w:sz w:val="22"/>
          <w:szCs w:val="22"/>
        </w:rPr>
        <w:fldChar w:fldCharType="begin" w:fldLock="1"/>
      </w:r>
      <w:r w:rsidR="00F3272B">
        <w:rPr>
          <w:sz w:val="22"/>
          <w:szCs w:val="22"/>
        </w:rPr>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[41]","plainTextFormattedCitation":"[41]","previouslyFormattedCitation":"[41]"},"properties":{"noteIndex":0},"schema":"https://github.com/citation-style-language/schema/raw/master/csl-citation.json"}</w:instrText>
      </w:r>
      <w:r w:rsidR="00854782">
        <w:rPr>
          <w:sz w:val="22"/>
          <w:szCs w:val="22"/>
        </w:rPr>
        <w:fldChar w:fldCharType="separate"/>
      </w:r>
      <w:r w:rsidR="00F3272B" w:rsidRPr="00F3272B">
        <w:rPr>
          <w:sz w:val="22"/>
          <w:szCs w:val="22"/>
        </w:rPr>
        <w:t>[41]</w:t>
      </w:r>
      <w:r w:rsidR="00854782">
        <w:rPr>
          <w:sz w:val="22"/>
          <w:szCs w:val="22"/>
        </w:rPr>
        <w:fldChar w:fldCharType="end"/>
      </w:r>
      <w:r w:rsidR="00854782">
        <w:rPr>
          <w:sz w:val="22"/>
          <w:szCs w:val="22"/>
        </w:rPr>
        <w:t>.</w:t>
      </w:r>
    </w:p>
    <w:p w14:paraId="7E2F51D2" w14:textId="0B49C211" w:rsidR="00881B0E" w:rsidRPr="00696CC6" w:rsidRDefault="00881B0E" w:rsidP="00881B0E">
      <w:pPr>
        <w:pStyle w:val="BLevelTwoHeader"/>
        <w:rPr>
          <w:sz w:val="22"/>
          <w:szCs w:val="22"/>
        </w:rPr>
      </w:pPr>
      <w:r>
        <w:rPr>
          <w:sz w:val="22"/>
          <w:szCs w:val="22"/>
        </w:rPr>
        <w:t>Challenge 3: Integrating and interpreting data sources</w:t>
      </w:r>
    </w:p>
    <w:p w14:paraId="5D713B99" w14:textId="1208CF9E" w:rsidR="00D65CD9" w:rsidRDefault="00D033E4" w:rsidP="00881B0E">
      <w:pPr>
        <w:pStyle w:val="DBodyText"/>
        <w:rPr>
          <w:sz w:val="22"/>
          <w:szCs w:val="22"/>
        </w:rPr>
      </w:pPr>
      <w:r w:rsidRPr="00D033E4">
        <w:rPr>
          <w:i/>
          <w:sz w:val="22"/>
          <w:szCs w:val="22"/>
        </w:rPr>
        <w:t>Inadequate integration of data sources can lead to misuse, abuse, and non-use of data.</w:t>
      </w:r>
      <w:r>
        <w:rPr>
          <w:sz w:val="22"/>
          <w:szCs w:val="22"/>
        </w:rPr>
        <w:t xml:space="preserve"> </w:t>
      </w:r>
      <w:r w:rsidR="00D65CD9" w:rsidRPr="00D65CD9">
        <w:rPr>
          <w:sz w:val="22"/>
          <w:szCs w:val="22"/>
        </w:rPr>
        <w:t xml:space="preserve">Increasing the availability of data increases opportunity to support the provision of high quality and safe health care but only if the data are coherent and interpretable to health care decision makers and practitioners. Appropriate integration is needed to </w:t>
      </w:r>
      <w:r w:rsidR="00D65CD9" w:rsidRPr="00D65CD9">
        <w:rPr>
          <w:sz w:val="22"/>
          <w:szCs w:val="22"/>
        </w:rPr>
        <w:lastRenderedPageBreak/>
        <w:t>avoid misuse, abuse and non-use of data, which has been implicated in patient deaths</w:t>
      </w:r>
      <w:r w:rsidR="00D65CD9">
        <w:rPr>
          <w:sz w:val="22"/>
          <w:szCs w:val="22"/>
        </w:rPr>
        <w:fldChar w:fldCharType="begin" w:fldLock="1"/>
      </w:r>
      <w:r w:rsidR="00D65CD9">
        <w:rPr>
          <w:sz w:val="22"/>
          <w:szCs w:val="22"/>
        </w:rPr>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[3]","plainTextFormattedCitation":"[3]","previouslyFormattedCitation":"[3]"},"properties":{"noteIndex":0},"schema":"https://github.com/citation-style-language/schema/raw/master/csl-citation.json"}</w:instrText>
      </w:r>
      <w:r w:rsidR="00D65CD9">
        <w:rPr>
          <w:sz w:val="22"/>
          <w:szCs w:val="22"/>
        </w:rPr>
        <w:fldChar w:fldCharType="separate"/>
      </w:r>
      <w:r w:rsidR="00D65CD9" w:rsidRPr="00D65CD9">
        <w:rPr>
          <w:sz w:val="22"/>
          <w:szCs w:val="22"/>
        </w:rPr>
        <w:t>[3]</w:t>
      </w:r>
      <w:r w:rsidR="00D65CD9">
        <w:rPr>
          <w:sz w:val="22"/>
          <w:szCs w:val="22"/>
        </w:rPr>
        <w:fldChar w:fldCharType="end"/>
      </w:r>
      <w:r w:rsidR="00D65CD9" w:rsidRPr="00D65CD9">
        <w:rPr>
          <w:sz w:val="22"/>
          <w:szCs w:val="22"/>
        </w:rPr>
        <w:t>.</w:t>
      </w:r>
    </w:p>
    <w:p w14:paraId="1B64A877" w14:textId="74F8A84B" w:rsidR="00881B0E" w:rsidRDefault="00D65CD9" w:rsidP="00881B0E">
      <w:pPr>
        <w:pStyle w:val="DBodyText"/>
        <w:rPr>
          <w:sz w:val="22"/>
          <w:szCs w:val="22"/>
        </w:rPr>
      </w:pPr>
      <w:r w:rsidRPr="00D65CD9">
        <w:rPr>
          <w:sz w:val="22"/>
          <w:szCs w:val="22"/>
        </w:rPr>
        <w:t>To mitigate these hazards, safe development and use of middleware – software that interfaces systems and applications – will be essential to provide an intermediary between heterogeneous health care data</w:t>
      </w:r>
      <w:r>
        <w:rPr>
          <w:sz w:val="22"/>
          <w:szCs w:val="22"/>
        </w:rPr>
        <w:fldChar w:fldCharType="begin" w:fldLock="1"/>
      </w:r>
      <w:r w:rsidR="00BC7324">
        <w:rPr>
          <w:sz w:val="22"/>
          <w:szCs w:val="22"/>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[8]","plainTextFormattedCitation":"[8]","previouslyFormattedCitation":"[8]"},"properties":{"noteIndex":0},"schema":"https://github.com/citation-style-language/schema/raw/master/csl-citation.json"}</w:instrText>
      </w:r>
      <w:r>
        <w:rPr>
          <w:sz w:val="22"/>
          <w:szCs w:val="22"/>
        </w:rPr>
        <w:fldChar w:fldCharType="separate"/>
      </w:r>
      <w:r w:rsidR="00BC7324" w:rsidRPr="00BC7324">
        <w:rPr>
          <w:sz w:val="22"/>
          <w:szCs w:val="22"/>
        </w:rPr>
        <w:t>[8]</w:t>
      </w:r>
      <w:r>
        <w:rPr>
          <w:sz w:val="22"/>
          <w:szCs w:val="22"/>
        </w:rPr>
        <w:fldChar w:fldCharType="end"/>
      </w:r>
      <w:r w:rsidRPr="00D65CD9">
        <w:rPr>
          <w:sz w:val="22"/>
          <w:szCs w:val="22"/>
        </w:rPr>
        <w:t>.</w:t>
      </w:r>
      <w:r w:rsidRPr="00D65CD9">
        <w:t xml:space="preserve"> </w:t>
      </w:r>
      <w:r w:rsidRPr="00D65CD9">
        <w:rPr>
          <w:sz w:val="22"/>
          <w:szCs w:val="22"/>
        </w:rPr>
        <w:t xml:space="preserve">Other contributing solutions include </w:t>
      </w:r>
      <w:r w:rsidR="004709C7" w:rsidRPr="004709C7">
        <w:rPr>
          <w:sz w:val="22"/>
          <w:szCs w:val="22"/>
        </w:rPr>
        <w:t>distributed architectures to integrate electronic health records</w:t>
      </w:r>
      <w:r w:rsidR="004709C7">
        <w:rPr>
          <w:sz w:val="22"/>
          <w:szCs w:val="22"/>
        </w:rPr>
        <w:fldChar w:fldCharType="begin" w:fldLock="1"/>
      </w:r>
      <w:r w:rsidR="00F3272B">
        <w:rPr>
          <w:sz w:val="22"/>
          <w:szCs w:val="22"/>
        </w:rPr>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[29]","plainTextFormattedCitation":"[29]","previouslyFormattedCitation":"[29]"},"properties":{"noteIndex":0},"schema":"https://github.com/citation-style-language/schema/raw/master/csl-citation.json"}</w:instrText>
      </w:r>
      <w:r w:rsidR="004709C7">
        <w:rPr>
          <w:sz w:val="22"/>
          <w:szCs w:val="22"/>
        </w:rPr>
        <w:fldChar w:fldCharType="separate"/>
      </w:r>
      <w:r w:rsidR="004313E0" w:rsidRPr="004313E0">
        <w:rPr>
          <w:sz w:val="22"/>
          <w:szCs w:val="22"/>
        </w:rPr>
        <w:t>[29]</w:t>
      </w:r>
      <w:r w:rsidR="004709C7">
        <w:rPr>
          <w:sz w:val="22"/>
          <w:szCs w:val="22"/>
        </w:rPr>
        <w:fldChar w:fldCharType="end"/>
      </w:r>
      <w:r w:rsidR="004709C7">
        <w:rPr>
          <w:sz w:val="22"/>
          <w:szCs w:val="22"/>
        </w:rPr>
        <w:t>,</w:t>
      </w:r>
      <w:r w:rsidR="004709C7" w:rsidRPr="004709C7">
        <w:rPr>
          <w:sz w:val="22"/>
          <w:szCs w:val="22"/>
        </w:rPr>
        <w:t xml:space="preserve"> </w:t>
      </w:r>
      <w:r w:rsidR="004709C7">
        <w:rPr>
          <w:sz w:val="22"/>
          <w:szCs w:val="22"/>
        </w:rPr>
        <w:t>me</w:t>
      </w:r>
      <w:r w:rsidR="004709C7" w:rsidRPr="00D65CD9">
        <w:rPr>
          <w:sz w:val="22"/>
          <w:szCs w:val="22"/>
        </w:rPr>
        <w:t xml:space="preserve">thods that respect </w:t>
      </w:r>
      <w:r w:rsidR="004709C7">
        <w:rPr>
          <w:sz w:val="22"/>
          <w:szCs w:val="22"/>
        </w:rPr>
        <w:t>the</w:t>
      </w:r>
      <w:r w:rsidR="004709C7" w:rsidRPr="00D65CD9">
        <w:rPr>
          <w:sz w:val="22"/>
          <w:szCs w:val="22"/>
        </w:rPr>
        <w:t xml:space="preserve"> latent processes </w:t>
      </w:r>
      <w:r w:rsidR="004709C7">
        <w:rPr>
          <w:sz w:val="22"/>
          <w:szCs w:val="22"/>
        </w:rPr>
        <w:t>that generate health care data</w:t>
      </w:r>
      <w:r w:rsidR="004709C7">
        <w:rPr>
          <w:sz w:val="22"/>
          <w:szCs w:val="22"/>
        </w:rPr>
        <w:fldChar w:fldCharType="begin" w:fldLock="1"/>
      </w:r>
      <w:r w:rsidR="00F3272B">
        <w:rPr>
          <w:sz w:val="22"/>
          <w:szCs w:val="22"/>
        </w:rP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[34]","plainTextFormattedCitation":"[34]","previouslyFormattedCitation":"[34]"},"properties":{"noteIndex":0},"schema":"https://github.com/citation-style-language/schema/raw/master/csl-citation.json"}</w:instrText>
      </w:r>
      <w:r w:rsidR="004709C7">
        <w:rPr>
          <w:sz w:val="22"/>
          <w:szCs w:val="22"/>
        </w:rPr>
        <w:fldChar w:fldCharType="separate"/>
      </w:r>
      <w:r w:rsidR="00F3272B" w:rsidRPr="00F3272B">
        <w:rPr>
          <w:sz w:val="22"/>
          <w:szCs w:val="22"/>
        </w:rPr>
        <w:t>[34]</w:t>
      </w:r>
      <w:r w:rsidR="004709C7">
        <w:rPr>
          <w:sz w:val="22"/>
          <w:szCs w:val="22"/>
        </w:rPr>
        <w:fldChar w:fldCharType="end"/>
      </w:r>
      <w:r w:rsidR="004709C7">
        <w:rPr>
          <w:sz w:val="22"/>
          <w:szCs w:val="22"/>
        </w:rPr>
        <w:t xml:space="preserve">, </w:t>
      </w:r>
      <w:r w:rsidRPr="00D65CD9">
        <w:rPr>
          <w:sz w:val="22"/>
          <w:szCs w:val="22"/>
        </w:rPr>
        <w:t>dynamic modelling of the data</w:t>
      </w:r>
      <w:r>
        <w:rPr>
          <w:sz w:val="22"/>
          <w:szCs w:val="22"/>
        </w:rPr>
        <w:fldChar w:fldCharType="begin" w:fldLock="1"/>
      </w:r>
      <w:r w:rsidR="00BC7324">
        <w:rPr>
          <w:sz w:val="22"/>
          <w:szCs w:val="22"/>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[18]","plainTextFormattedCitation":"[18]","previouslyFormattedCitation":"[18]"},"properties":{"noteIndex":0},"schema":"https://github.com/citation-style-language/schema/raw/master/csl-citation.json"}</w:instrText>
      </w:r>
      <w:r>
        <w:rPr>
          <w:sz w:val="22"/>
          <w:szCs w:val="22"/>
        </w:rPr>
        <w:fldChar w:fldCharType="separate"/>
      </w:r>
      <w:r w:rsidR="00BC7324" w:rsidRPr="00BC7324">
        <w:rPr>
          <w:sz w:val="22"/>
          <w:szCs w:val="22"/>
        </w:rPr>
        <w:t>[18]</w:t>
      </w:r>
      <w:r>
        <w:rPr>
          <w:sz w:val="22"/>
          <w:szCs w:val="22"/>
        </w:rPr>
        <w:fldChar w:fldCharType="end"/>
      </w:r>
      <w:r w:rsidRPr="00D65CD9">
        <w:rPr>
          <w:sz w:val="22"/>
          <w:szCs w:val="22"/>
        </w:rPr>
        <w:t>,</w:t>
      </w:r>
      <w:r w:rsidRPr="00D65CD9">
        <w:t xml:space="preserve"> </w:t>
      </w:r>
      <w:r>
        <w:rPr>
          <w:sz w:val="22"/>
          <w:szCs w:val="22"/>
        </w:rPr>
        <w:t>and p</w:t>
      </w:r>
      <w:r w:rsidRPr="00D65CD9">
        <w:rPr>
          <w:sz w:val="22"/>
          <w:szCs w:val="22"/>
        </w:rPr>
        <w:t>rogr</w:t>
      </w:r>
      <w:r w:rsidR="00936C1C">
        <w:rPr>
          <w:sz w:val="22"/>
          <w:szCs w:val="22"/>
        </w:rPr>
        <w:t xml:space="preserve">ess in artificial intelligence, </w:t>
      </w:r>
      <w:r w:rsidRPr="00D65CD9">
        <w:rPr>
          <w:sz w:val="22"/>
          <w:szCs w:val="22"/>
        </w:rPr>
        <w:t>particularly anomaly detection</w:t>
      </w:r>
      <w:r w:rsidR="00936C1C">
        <w:rPr>
          <w:sz w:val="22"/>
          <w:szCs w:val="22"/>
        </w:rPr>
        <w:fldChar w:fldCharType="begin" w:fldLock="1"/>
      </w:r>
      <w:r w:rsidR="00F3272B">
        <w:rPr>
          <w:sz w:val="22"/>
          <w:szCs w:val="22"/>
        </w:rP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[20]","plainTextFormattedCitation":"[20]","previouslyFormattedCitation":"[20]"},"properties":{"noteIndex":0},"schema":"https://github.com/citation-style-language/schema/raw/master/csl-citation.json"}</w:instrText>
      </w:r>
      <w:r w:rsidR="00936C1C">
        <w:rPr>
          <w:sz w:val="22"/>
          <w:szCs w:val="22"/>
        </w:rPr>
        <w:fldChar w:fldCharType="separate"/>
      </w:r>
      <w:r w:rsidR="004313E0" w:rsidRPr="004313E0">
        <w:rPr>
          <w:sz w:val="22"/>
          <w:szCs w:val="22"/>
        </w:rPr>
        <w:t>[20]</w:t>
      </w:r>
      <w:r w:rsidR="00936C1C">
        <w:rPr>
          <w:sz w:val="22"/>
          <w:szCs w:val="22"/>
        </w:rPr>
        <w:fldChar w:fldCharType="end"/>
      </w:r>
      <w:r>
        <w:rPr>
          <w:sz w:val="22"/>
          <w:szCs w:val="22"/>
        </w:rPr>
        <w:t>.</w:t>
      </w:r>
    </w:p>
    <w:p w14:paraId="3B89BA28" w14:textId="6C862BC7" w:rsidR="00881B0E" w:rsidRPr="00696CC6" w:rsidRDefault="00881B0E" w:rsidP="00881B0E">
      <w:pPr>
        <w:pStyle w:val="BLevelTwoHeader"/>
        <w:rPr>
          <w:sz w:val="22"/>
          <w:szCs w:val="22"/>
        </w:rPr>
      </w:pPr>
      <w:r>
        <w:rPr>
          <w:sz w:val="22"/>
          <w:szCs w:val="22"/>
        </w:rPr>
        <w:t>Challenge 4: Reactive regulations and standards</w:t>
      </w:r>
    </w:p>
    <w:p w14:paraId="156D43B4" w14:textId="3682FB14" w:rsidR="00936C1C" w:rsidRDefault="00D033E4" w:rsidP="00881B0E">
      <w:pPr>
        <w:pStyle w:val="DBodyText"/>
        <w:rPr>
          <w:sz w:val="22"/>
          <w:szCs w:val="22"/>
        </w:rPr>
      </w:pPr>
      <w:r w:rsidRPr="00D033E4">
        <w:rPr>
          <w:i/>
          <w:sz w:val="22"/>
          <w:szCs w:val="22"/>
        </w:rPr>
        <w:t>As the pace of innovation accelerates, the current reactive (rather than proactive) regulatory– and standards–based approaches to safety will be increasingly ineffective at assuring patient safety.</w:t>
      </w:r>
      <w:r w:rsidR="0050189B">
        <w:rPr>
          <w:sz w:val="22"/>
          <w:szCs w:val="22"/>
        </w:rPr>
        <w:t xml:space="preserve"> </w:t>
      </w:r>
      <w:r w:rsidR="00936C1C" w:rsidRPr="00936C1C">
        <w:rPr>
          <w:sz w:val="22"/>
          <w:szCs w:val="22"/>
        </w:rPr>
        <w:t xml:space="preserve">The consequence of </w:t>
      </w:r>
      <w:commentRangeStart w:id="41"/>
      <w:r w:rsidR="00936C1C" w:rsidRPr="00936C1C">
        <w:rPr>
          <w:sz w:val="22"/>
          <w:szCs w:val="22"/>
        </w:rPr>
        <w:t xml:space="preserve">reactive regulations and standards </w:t>
      </w:r>
      <w:commentRangeEnd w:id="41"/>
      <w:r w:rsidR="005C4E34">
        <w:rPr>
          <w:rStyle w:val="CommentReference"/>
          <w:noProof w:val="0"/>
        </w:rPr>
        <w:commentReference w:id="41"/>
      </w:r>
      <w:r w:rsidR="00936C1C" w:rsidRPr="00936C1C">
        <w:rPr>
          <w:sz w:val="22"/>
          <w:szCs w:val="22"/>
        </w:rPr>
        <w:t>is that avoidable harm might be experienced before mitigations are put in place. We recommend synchronisation of the development and evaluation of digital health technologies, similar to the Idea-Development-Exploration-Assessment-Long term study (IDEAL) framework</w:t>
      </w:r>
      <w:r w:rsidR="00047B59">
        <w:rPr>
          <w:sz w:val="22"/>
          <w:szCs w:val="22"/>
        </w:rPr>
        <w:fldChar w:fldCharType="begin" w:fldLock="1"/>
      </w:r>
      <w:r w:rsidR="00F3272B">
        <w:rPr>
          <w:sz w:val="22"/>
          <w:szCs w:val="22"/>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[30]","plainTextFormattedCitation":"[30]","previouslyFormattedCitation":"[30]"},"properties":{"noteIndex":0},"schema":"https://github.com/citation-style-language/schema/raw/master/csl-citation.json"}</w:instrText>
      </w:r>
      <w:r w:rsidR="00047B59">
        <w:rPr>
          <w:sz w:val="22"/>
          <w:szCs w:val="22"/>
        </w:rPr>
        <w:fldChar w:fldCharType="separate"/>
      </w:r>
      <w:r w:rsidR="004313E0" w:rsidRPr="004313E0">
        <w:rPr>
          <w:sz w:val="22"/>
          <w:szCs w:val="22"/>
        </w:rPr>
        <w:t>[30]</w:t>
      </w:r>
      <w:r w:rsidR="00047B59">
        <w:rPr>
          <w:sz w:val="22"/>
          <w:szCs w:val="22"/>
        </w:rPr>
        <w:fldChar w:fldCharType="end"/>
      </w:r>
      <w:r w:rsidR="00936C1C" w:rsidRPr="00936C1C">
        <w:rPr>
          <w:sz w:val="22"/>
          <w:szCs w:val="22"/>
        </w:rPr>
        <w:t xml:space="preserve"> and the US Food and Drug Administration’s S</w:t>
      </w:r>
      <w:r w:rsidR="00936C1C">
        <w:rPr>
          <w:sz w:val="22"/>
          <w:szCs w:val="22"/>
        </w:rPr>
        <w:t>oftware Pre-Cert Pilot Program</w:t>
      </w:r>
      <w:r w:rsidR="00047B59">
        <w:rPr>
          <w:sz w:val="22"/>
          <w:szCs w:val="22"/>
        </w:rPr>
        <w:fldChar w:fldCharType="begin" w:fldLock="1"/>
      </w:r>
      <w:r w:rsidR="00F3272B">
        <w:rPr>
          <w:sz w:val="22"/>
          <w:szCs w:val="22"/>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[37]","plainTextFormattedCitation":"[37]","previouslyFormattedCitation":"[37]"},"properties":{"noteIndex":0},"schema":"https://github.com/citation-style-language/schema/raw/master/csl-citation.json"}</w:instrText>
      </w:r>
      <w:r w:rsidR="00047B59">
        <w:rPr>
          <w:sz w:val="22"/>
          <w:szCs w:val="22"/>
        </w:rPr>
        <w:fldChar w:fldCharType="separate"/>
      </w:r>
      <w:r w:rsidR="00F3272B" w:rsidRPr="00F3272B">
        <w:rPr>
          <w:sz w:val="22"/>
          <w:szCs w:val="22"/>
        </w:rPr>
        <w:t>[37]</w:t>
      </w:r>
      <w:r w:rsidR="00047B59">
        <w:rPr>
          <w:sz w:val="22"/>
          <w:szCs w:val="22"/>
        </w:rPr>
        <w:fldChar w:fldCharType="end"/>
      </w:r>
      <w:r w:rsidR="00936C1C">
        <w:rPr>
          <w:sz w:val="22"/>
          <w:szCs w:val="22"/>
        </w:rPr>
        <w:t>.</w:t>
      </w:r>
      <w:r w:rsidR="00936C1C" w:rsidRPr="00936C1C">
        <w:t xml:space="preserve"> </w:t>
      </w:r>
      <w:r w:rsidR="00936C1C" w:rsidRPr="00936C1C">
        <w:rPr>
          <w:sz w:val="22"/>
          <w:szCs w:val="22"/>
        </w:rPr>
        <w:t>Such frameworks simultaneously address concerns that the increased administrative burden of more-stringent regulations might delay products that are im</w:t>
      </w:r>
      <w:r w:rsidR="00936C1C">
        <w:rPr>
          <w:sz w:val="22"/>
          <w:szCs w:val="22"/>
        </w:rPr>
        <w:t>perfect but practically useful.</w:t>
      </w:r>
    </w:p>
    <w:p w14:paraId="21A4B859" w14:textId="378D6DE2" w:rsidR="00936C1C" w:rsidRDefault="00936C1C" w:rsidP="00881B0E">
      <w:pPr>
        <w:pStyle w:val="DBodyText"/>
        <w:rPr>
          <w:sz w:val="22"/>
          <w:szCs w:val="22"/>
        </w:rPr>
      </w:pPr>
      <w:r w:rsidRPr="00936C1C">
        <w:rPr>
          <w:sz w:val="22"/>
          <w:szCs w:val="22"/>
        </w:rPr>
        <w:t>We also recommend that regulators and developers of standards adopt a systems approach to conceptualising risk to appropriately reflect the complex adaptive nature of health care</w:t>
      </w:r>
      <w:r>
        <w:rPr>
          <w:sz w:val="22"/>
          <w:szCs w:val="22"/>
        </w:rPr>
        <w:fldChar w:fldCharType="begin" w:fldLock="1"/>
      </w:r>
      <w:r w:rsidR="00BC7324">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[15]","plainTextFormattedCitation":"[15]","previouslyFormattedCitation":"[15]"},"properties":{"noteIndex":0},"schema":"https://github.com/citation-style-language/schema/raw/master/csl-citation.json"}</w:instrText>
      </w:r>
      <w:r>
        <w:rPr>
          <w:sz w:val="22"/>
          <w:szCs w:val="22"/>
        </w:rPr>
        <w:fldChar w:fldCharType="separate"/>
      </w:r>
      <w:r w:rsidR="00BC7324" w:rsidRPr="00BC7324">
        <w:rPr>
          <w:sz w:val="22"/>
          <w:szCs w:val="22"/>
        </w:rPr>
        <w:t>[15]</w:t>
      </w:r>
      <w:r>
        <w:rPr>
          <w:sz w:val="22"/>
          <w:szCs w:val="22"/>
        </w:rPr>
        <w:fldChar w:fldCharType="end"/>
      </w:r>
      <w:r w:rsidRPr="00936C1C">
        <w:rPr>
          <w:sz w:val="22"/>
          <w:szCs w:val="22"/>
        </w:rPr>
        <w:t>. Practically, this would be reflected in the guidance and requirements relating to risk assessments</w:t>
      </w:r>
      <w:r>
        <w:rPr>
          <w:sz w:val="22"/>
          <w:szCs w:val="22"/>
        </w:rPr>
        <w:t xml:space="preserve">, which </w:t>
      </w:r>
      <w:r w:rsidRPr="00936C1C">
        <w:rPr>
          <w:sz w:val="22"/>
          <w:szCs w:val="22"/>
        </w:rPr>
        <w:t xml:space="preserve">might help to </w:t>
      </w:r>
      <w:r>
        <w:rPr>
          <w:sz w:val="22"/>
          <w:szCs w:val="22"/>
        </w:rPr>
        <w:t>increase</w:t>
      </w:r>
      <w:r w:rsidRPr="00936C1C">
        <w:rPr>
          <w:sz w:val="22"/>
          <w:szCs w:val="22"/>
        </w:rPr>
        <w:t xml:space="preserve"> sensitivity to safety during development</w:t>
      </w:r>
      <w:r>
        <w:rPr>
          <w:sz w:val="22"/>
          <w:szCs w:val="22"/>
        </w:rPr>
        <w:t>.</w:t>
      </w:r>
    </w:p>
    <w:p w14:paraId="100B383D" w14:textId="2F650AAB" w:rsidR="00881B0E" w:rsidRPr="00696CC6" w:rsidRDefault="00881B0E" w:rsidP="00881B0E">
      <w:pPr>
        <w:pStyle w:val="BLevelTwoHeader"/>
        <w:rPr>
          <w:sz w:val="22"/>
          <w:szCs w:val="22"/>
        </w:rPr>
      </w:pPr>
      <w:r>
        <w:rPr>
          <w:sz w:val="22"/>
          <w:szCs w:val="22"/>
        </w:rPr>
        <w:t>Challenge 5: Emergent patient</w:t>
      </w:r>
      <w:ins w:id="42" w:author="Rebecca Randell" w:date="2021-04-21T11:20:00Z">
        <w:r w:rsidR="00951D7E">
          <w:rPr>
            <w:sz w:val="22"/>
            <w:szCs w:val="22"/>
          </w:rPr>
          <w:t xml:space="preserve"> </w:t>
        </w:r>
      </w:ins>
      <w:del w:id="43" w:author="Rebecca Randell" w:date="2021-04-21T11:20:00Z">
        <w:r w:rsidDel="00951D7E">
          <w:rPr>
            <w:sz w:val="22"/>
            <w:szCs w:val="22"/>
          </w:rPr>
          <w:delText>-</w:delText>
        </w:r>
      </w:del>
      <w:r>
        <w:rPr>
          <w:sz w:val="22"/>
          <w:szCs w:val="22"/>
        </w:rPr>
        <w:t>safety consequences</w:t>
      </w:r>
    </w:p>
    <w:p w14:paraId="0143FD13" w14:textId="2A357F02" w:rsidR="00BC7324" w:rsidRPr="00567107" w:rsidRDefault="00D033E4" w:rsidP="00881B0E">
      <w:pPr>
        <w:pStyle w:val="DBodyText"/>
        <w:rPr>
          <w:sz w:val="22"/>
          <w:szCs w:val="22"/>
        </w:rPr>
      </w:pPr>
      <w:r w:rsidRPr="00567107">
        <w:rPr>
          <w:i/>
          <w:sz w:val="22"/>
          <w:szCs w:val="22"/>
        </w:rPr>
        <w:t>Focusing on technologies in isolation does not consider the patient</w:t>
      </w:r>
      <w:ins w:id="44" w:author="Rebecca Randell" w:date="2021-04-21T11:20:00Z">
        <w:r w:rsidR="00951D7E">
          <w:rPr>
            <w:i/>
            <w:sz w:val="22"/>
            <w:szCs w:val="22"/>
          </w:rPr>
          <w:t xml:space="preserve"> </w:t>
        </w:r>
      </w:ins>
      <w:del w:id="45" w:author="Rebecca Randell" w:date="2021-04-21T11:20:00Z">
        <w:r w:rsidRPr="00567107" w:rsidDel="00951D7E">
          <w:rPr>
            <w:i/>
            <w:sz w:val="22"/>
            <w:szCs w:val="22"/>
          </w:rPr>
          <w:delText>-</w:delText>
        </w:r>
      </w:del>
      <w:r w:rsidRPr="00567107">
        <w:rPr>
          <w:i/>
          <w:sz w:val="22"/>
          <w:szCs w:val="22"/>
        </w:rPr>
        <w:t>safety consequences that emerge when technologies interact.</w:t>
      </w:r>
      <w:r w:rsidR="0050189B" w:rsidRPr="00567107">
        <w:rPr>
          <w:sz w:val="22"/>
          <w:szCs w:val="22"/>
        </w:rPr>
        <w:t xml:space="preserve"> </w:t>
      </w:r>
      <w:r w:rsidR="00BC7324" w:rsidRPr="00567107">
        <w:rPr>
          <w:sz w:val="22"/>
          <w:szCs w:val="22"/>
        </w:rPr>
        <w:t>Health care systems are complex with a diversity of organi</w:t>
      </w:r>
      <w:ins w:id="46" w:author="Rebecca Randell" w:date="2021-04-21T11:22:00Z">
        <w:r w:rsidR="00807057">
          <w:rPr>
            <w:sz w:val="22"/>
            <w:szCs w:val="22"/>
          </w:rPr>
          <w:t>s</w:t>
        </w:r>
      </w:ins>
      <w:del w:id="47" w:author="Rebecca Randell" w:date="2021-04-21T11:22:00Z">
        <w:r w:rsidR="00BC7324" w:rsidRPr="00567107" w:rsidDel="00807057">
          <w:rPr>
            <w:sz w:val="22"/>
            <w:szCs w:val="22"/>
          </w:rPr>
          <w:delText>z</w:delText>
        </w:r>
      </w:del>
      <w:r w:rsidR="00BC7324" w:rsidRPr="00567107">
        <w:rPr>
          <w:sz w:val="22"/>
          <w:szCs w:val="22"/>
        </w:rPr>
        <w:t>ational forms, interdependence, and feedback effects</w:t>
      </w:r>
      <w:r w:rsidR="00BC7324" w:rsidRPr="00567107">
        <w:rPr>
          <w:sz w:val="22"/>
          <w:szCs w:val="22"/>
        </w:rPr>
        <w:fldChar w:fldCharType="begin" w:fldLock="1"/>
      </w:r>
      <w:r w:rsidR="00BC7324" w:rsidRPr="00567107">
        <w:rPr>
          <w:sz w:val="22"/>
          <w:szCs w:val="22"/>
        </w:rPr>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[4]","plainTextFormattedCitation":"[4]","previouslyFormattedCitation":"[4]"},"properties":{"noteIndex":0},"schema":"https://github.com/citation-style-language/schema/raw/master/csl-citation.json"}</w:instrText>
      </w:r>
      <w:r w:rsidR="00BC7324" w:rsidRPr="00567107">
        <w:rPr>
          <w:sz w:val="22"/>
          <w:szCs w:val="22"/>
        </w:rPr>
        <w:fldChar w:fldCharType="separate"/>
      </w:r>
      <w:r w:rsidR="00BC7324" w:rsidRPr="00567107">
        <w:rPr>
          <w:sz w:val="22"/>
          <w:szCs w:val="22"/>
        </w:rPr>
        <w:t>[4]</w:t>
      </w:r>
      <w:r w:rsidR="00BC7324" w:rsidRPr="00567107">
        <w:rPr>
          <w:sz w:val="22"/>
          <w:szCs w:val="22"/>
        </w:rPr>
        <w:fldChar w:fldCharType="end"/>
      </w:r>
      <w:r w:rsidR="00BC7324" w:rsidRPr="00567107">
        <w:rPr>
          <w:sz w:val="22"/>
          <w:szCs w:val="22"/>
        </w:rPr>
        <w:t>. Interactions between digital health technologies can make threats to patient safety more visible, change the nature of risk, and introduce new failure modes/incident types</w:t>
      </w:r>
      <w:r w:rsidR="00BC7324" w:rsidRPr="00567107">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BC7324" w:rsidRPr="00567107">
        <w:rPr>
          <w:sz w:val="22"/>
          <w:szCs w:val="22"/>
        </w:rPr>
        <w:fldChar w:fldCharType="separate"/>
      </w:r>
      <w:r w:rsidR="004313E0" w:rsidRPr="004313E0">
        <w:rPr>
          <w:sz w:val="22"/>
          <w:szCs w:val="22"/>
        </w:rPr>
        <w:t>[22]</w:t>
      </w:r>
      <w:r w:rsidR="00BC7324" w:rsidRPr="00567107">
        <w:rPr>
          <w:sz w:val="22"/>
          <w:szCs w:val="22"/>
        </w:rPr>
        <w:fldChar w:fldCharType="end"/>
      </w:r>
      <w:r w:rsidR="00BC7324" w:rsidRPr="00567107">
        <w:rPr>
          <w:sz w:val="22"/>
          <w:szCs w:val="22"/>
        </w:rPr>
        <w:t>. Sufficient theoretical and practical guidance is needed to navigate the novelty of emergent consequences and to understand how, through interaction, technologies and users anticipate outcomes and act to influence them</w:t>
      </w:r>
      <w:r w:rsidR="00BC7324"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00BC7324" w:rsidRPr="00567107">
        <w:rPr>
          <w:sz w:val="22"/>
          <w:szCs w:val="22"/>
        </w:rPr>
        <w:fldChar w:fldCharType="separate"/>
      </w:r>
      <w:r w:rsidR="00F3272B" w:rsidRPr="00F3272B">
        <w:rPr>
          <w:sz w:val="22"/>
          <w:szCs w:val="22"/>
        </w:rPr>
        <w:t>[39]</w:t>
      </w:r>
      <w:r w:rsidR="00BC7324" w:rsidRPr="00567107">
        <w:rPr>
          <w:sz w:val="22"/>
          <w:szCs w:val="22"/>
        </w:rPr>
        <w:fldChar w:fldCharType="end"/>
      </w:r>
      <w:r w:rsidR="00BC7324" w:rsidRPr="00567107">
        <w:rPr>
          <w:sz w:val="22"/>
          <w:szCs w:val="22"/>
        </w:rPr>
        <w:t>.</w:t>
      </w:r>
    </w:p>
    <w:p w14:paraId="12A72BE2" w14:textId="7328CFEE" w:rsidR="00881B0E" w:rsidRPr="00567107" w:rsidRDefault="0050189B" w:rsidP="00881B0E">
      <w:pPr>
        <w:pStyle w:val="DBodyText"/>
        <w:rPr>
          <w:sz w:val="22"/>
          <w:szCs w:val="22"/>
        </w:rPr>
      </w:pPr>
      <w:r w:rsidRPr="00567107">
        <w:rPr>
          <w:sz w:val="22"/>
          <w:szCs w:val="22"/>
        </w:rPr>
        <w:t>Health care systems a</w:t>
      </w:r>
      <w:r w:rsidR="007E12C1">
        <w:rPr>
          <w:sz w:val="22"/>
          <w:szCs w:val="22"/>
        </w:rPr>
        <w:t xml:space="preserve">re holarchical – nested systems </w:t>
      </w:r>
      <w:r w:rsidRPr="00567107">
        <w:rPr>
          <w:sz w:val="22"/>
          <w:szCs w:val="22"/>
        </w:rPr>
        <w:t>of</w:t>
      </w:r>
      <w:r w:rsidR="007E12C1">
        <w:rPr>
          <w:sz w:val="22"/>
          <w:szCs w:val="22"/>
        </w:rPr>
        <w:t xml:space="preserve"> </w:t>
      </w:r>
      <w:r w:rsidRPr="00567107">
        <w:rPr>
          <w:sz w:val="22"/>
          <w:szCs w:val="22"/>
        </w:rPr>
        <w:t>systems – as exemplified by the Heimdall framework of learning health systems</w:t>
      </w:r>
      <w:r w:rsidR="00BC7324" w:rsidRPr="00567107">
        <w:rPr>
          <w:sz w:val="22"/>
          <w:szCs w:val="22"/>
        </w:rPr>
        <w:fldChar w:fldCharType="begin" w:fldLock="1"/>
      </w:r>
      <w:r w:rsidR="00F3272B">
        <w:rPr>
          <w:sz w:val="22"/>
          <w:szCs w:val="22"/>
        </w:rPr>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[23]","plainTextFormattedCitation":"[23]","previouslyFormattedCitation":"[23]"},"properties":{"noteIndex":0},"schema":"https://github.com/citation-style-language/schema/raw/master/csl-citation.json"}</w:instrText>
      </w:r>
      <w:r w:rsidR="00BC7324" w:rsidRPr="00567107">
        <w:rPr>
          <w:sz w:val="22"/>
          <w:szCs w:val="22"/>
        </w:rPr>
        <w:fldChar w:fldCharType="separate"/>
      </w:r>
      <w:r w:rsidR="004313E0" w:rsidRPr="004313E0">
        <w:rPr>
          <w:sz w:val="22"/>
          <w:szCs w:val="22"/>
        </w:rPr>
        <w:t>[23]</w:t>
      </w:r>
      <w:r w:rsidR="00BC7324" w:rsidRPr="00567107">
        <w:rPr>
          <w:sz w:val="22"/>
          <w:szCs w:val="22"/>
        </w:rPr>
        <w:fldChar w:fldCharType="end"/>
      </w:r>
      <w:r w:rsidRPr="00567107">
        <w:rPr>
          <w:sz w:val="22"/>
          <w:szCs w:val="22"/>
        </w:rPr>
        <w:t xml:space="preserve"> and Carayon et al.’s</w:t>
      </w:r>
      <w:r w:rsidR="00BC7324" w:rsidRPr="00567107">
        <w:rPr>
          <w:sz w:val="22"/>
          <w:szCs w:val="22"/>
        </w:rPr>
        <w:fldChar w:fldCharType="begin" w:fldLock="1"/>
      </w:r>
      <w:r w:rsidR="00BC7324" w:rsidRPr="00567107">
        <w:rPr>
          <w:sz w:val="22"/>
          <w:szCs w:val="22"/>
        </w:rPr>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[6]","plainTextFormattedCitation":"[6]","previouslyFormattedCitation":"[6]"},"properties":{"noteIndex":0},"schema":"https://github.com/citation-style-language/schema/raw/master/csl-citation.json"}</w:instrText>
      </w:r>
      <w:r w:rsidR="00BC7324" w:rsidRPr="00567107">
        <w:rPr>
          <w:sz w:val="22"/>
          <w:szCs w:val="22"/>
        </w:rPr>
        <w:fldChar w:fldCharType="separate"/>
      </w:r>
      <w:r w:rsidR="00BC7324" w:rsidRPr="00567107">
        <w:rPr>
          <w:sz w:val="22"/>
          <w:szCs w:val="22"/>
        </w:rPr>
        <w:t>[6]</w:t>
      </w:r>
      <w:r w:rsidR="00BC7324" w:rsidRPr="00567107">
        <w:rPr>
          <w:sz w:val="22"/>
          <w:szCs w:val="22"/>
        </w:rPr>
        <w:fldChar w:fldCharType="end"/>
      </w:r>
      <w:r w:rsidRPr="00567107">
        <w:rPr>
          <w:sz w:val="22"/>
          <w:szCs w:val="22"/>
        </w:rPr>
        <w:t xml:space="preserve"> model of workplace safety. Systemic and holarchical conceptualisations of health care processes and patient-safety consequences can help to reveal factors underlying systems’ unpredictability. For example, the framework of Non-adoption, Abandonment, and Challenges to the Scale-Up, Spread, and Sustainability (NASSS) can help to identify uncertainties and interdependencies of technology-supported change in health care</w:t>
      </w:r>
      <w:r w:rsidR="00BC7324" w:rsidRPr="00567107">
        <w:rPr>
          <w:sz w:val="22"/>
          <w:szCs w:val="22"/>
        </w:rPr>
        <w:fldChar w:fldCharType="begin" w:fldLock="1"/>
      </w:r>
      <w:r w:rsidR="00BC7324" w:rsidRPr="00567107">
        <w:rPr>
          <w:sz w:val="22"/>
          <w:szCs w:val="22"/>
        </w:rPr>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[13]","plainTextFormattedCitation":"[13]","previouslyFormattedCitation":"[13]"},"properties":{"noteIndex":0},"schema":"https://github.com/citation-style-language/schema/raw/master/csl-citation.json"}</w:instrText>
      </w:r>
      <w:r w:rsidR="00BC7324" w:rsidRPr="00567107">
        <w:rPr>
          <w:sz w:val="22"/>
          <w:szCs w:val="22"/>
        </w:rPr>
        <w:fldChar w:fldCharType="separate"/>
      </w:r>
      <w:r w:rsidR="00BC7324" w:rsidRPr="00567107">
        <w:rPr>
          <w:sz w:val="22"/>
          <w:szCs w:val="22"/>
        </w:rPr>
        <w:t>[13]</w:t>
      </w:r>
      <w:r w:rsidR="00BC7324" w:rsidRPr="00567107">
        <w:rPr>
          <w:sz w:val="22"/>
          <w:szCs w:val="22"/>
        </w:rPr>
        <w:fldChar w:fldCharType="end"/>
      </w:r>
      <w:r w:rsidRPr="00567107">
        <w:rPr>
          <w:sz w:val="22"/>
          <w:szCs w:val="22"/>
        </w:rPr>
        <w:t>.</w:t>
      </w:r>
    </w:p>
    <w:p w14:paraId="6E86637D" w14:textId="5ACA3678" w:rsidR="00BC7324" w:rsidRPr="00567107" w:rsidRDefault="007E12C1" w:rsidP="00BC7324">
      <w:pPr>
        <w:pStyle w:val="DBodyText"/>
        <w:rPr>
          <w:sz w:val="22"/>
          <w:szCs w:val="22"/>
        </w:rPr>
      </w:pPr>
      <w:r w:rsidRPr="00567107">
        <w:rPr>
          <w:sz w:val="22"/>
          <w:szCs w:val="22"/>
        </w:rPr>
        <w:lastRenderedPageBreak/>
        <w:t>As noted by Weicks</w:t>
      </w:r>
      <w:r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Pr="00567107">
        <w:rPr>
          <w:sz w:val="22"/>
          <w:szCs w:val="22"/>
        </w:rPr>
        <w:fldChar w:fldCharType="separate"/>
      </w:r>
      <w:r w:rsidR="00F3272B" w:rsidRPr="00F3272B">
        <w:rPr>
          <w:sz w:val="22"/>
          <w:szCs w:val="22"/>
        </w:rPr>
        <w:t>[39]</w:t>
      </w:r>
      <w:r w:rsidRPr="00567107">
        <w:rPr>
          <w:sz w:val="22"/>
          <w:szCs w:val="22"/>
        </w:rPr>
        <w:fldChar w:fldCharType="end"/>
      </w:r>
      <w:r w:rsidRPr="00567107">
        <w:rPr>
          <w:sz w:val="22"/>
          <w:szCs w:val="22"/>
        </w:rPr>
        <w:t>, resilience is an emerging ability of a system to respond to unexpected demands such that normal operations can continue.</w:t>
      </w:r>
      <w:r>
        <w:rPr>
          <w:sz w:val="22"/>
          <w:szCs w:val="22"/>
        </w:rPr>
        <w:t xml:space="preserve"> Thus, o</w:t>
      </w:r>
      <w:r w:rsidR="00BC7324" w:rsidRPr="00567107">
        <w:rPr>
          <w:sz w:val="22"/>
          <w:szCs w:val="22"/>
        </w:rPr>
        <w:t>ur theoretical recommendations are to use systems–based definitions of risk and of resilience</w:t>
      </w:r>
      <w:r w:rsidR="00BC7324" w:rsidRPr="00567107">
        <w:rPr>
          <w:sz w:val="22"/>
          <w:szCs w:val="22"/>
        </w:rPr>
        <w:fldChar w:fldCharType="begin" w:fldLock="1"/>
      </w:r>
      <w:r w:rsidR="00BC7324" w:rsidRPr="00567107">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Approach","type":"article-journal","volume":"29"},"uris":["http://www.mendeley.com/documents/?uuid=be91c8a7-d065-46c7-9ead-103322cdddb1"]},{"id":"ITEM-2","itemData":{"DOI":"10.1111/j.1539-6924.2009.01216.x","author":[{"dropping-particle":"","family":"Haimes","given":"Yacov Y.","non-dropping-particle":"","parse-names":false,"suffix":""}],"container-title":"Risk Analysis","id":"ITEM-2","issue":"4","issued":{"date-parts":[["2009"]]},"page":"498-501","title":"On the Definition of Resilience in Systems","type":"article-journal","volume":"29"},"uris":["http://www.mendeley.com/documents/?uuid=2af15e7f-ed46-4772-bbde-8e15f46ccbf9"]}],"mendeley":{"formattedCitation":"[15,16]","plainTextFormattedCitation":"[15,16]","previouslyFormattedCitation":"[15,16]"},"properties":{"noteIndex":0},"schema":"https://github.com/citation-style-language/schema/raw/master/csl-citation.json"}</w:instrText>
      </w:r>
      <w:r w:rsidR="00BC7324" w:rsidRPr="00567107">
        <w:rPr>
          <w:sz w:val="22"/>
          <w:szCs w:val="22"/>
        </w:rPr>
        <w:fldChar w:fldCharType="separate"/>
      </w:r>
      <w:r w:rsidR="00BC7324" w:rsidRPr="00567107">
        <w:rPr>
          <w:sz w:val="22"/>
          <w:szCs w:val="22"/>
        </w:rPr>
        <w:t>[15,16]</w:t>
      </w:r>
      <w:r w:rsidR="00BC7324" w:rsidRPr="00567107">
        <w:rPr>
          <w:sz w:val="22"/>
          <w:szCs w:val="22"/>
        </w:rPr>
        <w:fldChar w:fldCharType="end"/>
      </w:r>
      <w:r w:rsidR="00BC7324" w:rsidRPr="00567107">
        <w:rPr>
          <w:sz w:val="22"/>
          <w:szCs w:val="22"/>
        </w:rPr>
        <w:t xml:space="preserve"> to complement a systems approach to patient safety</w:t>
      </w:r>
      <w:r>
        <w:rPr>
          <w:sz w:val="22"/>
          <w:szCs w:val="22"/>
        </w:rPr>
        <w:t>.</w:t>
      </w:r>
      <w:r w:rsidR="00BC7324" w:rsidRPr="00567107">
        <w:rPr>
          <w:sz w:val="22"/>
          <w:szCs w:val="22"/>
        </w:rPr>
        <w:t xml:space="preserve"> Practically, we recommend the aforementioned safety cases and gradual approval of medical devices as appropriate approaches to handle the limited capacity to predict the behaviour of complex systems.</w:t>
      </w:r>
    </w:p>
    <w:p w14:paraId="38078199" w14:textId="4B2222D6" w:rsidR="00881B0E" w:rsidRPr="00696CC6" w:rsidRDefault="00881B0E" w:rsidP="00881B0E">
      <w:pPr>
        <w:pStyle w:val="BLevelTwoHeader"/>
        <w:rPr>
          <w:sz w:val="22"/>
          <w:szCs w:val="22"/>
        </w:rPr>
      </w:pPr>
      <w:r>
        <w:rPr>
          <w:sz w:val="22"/>
          <w:szCs w:val="22"/>
        </w:rPr>
        <w:t>Challenge 6: Solutionism</w:t>
      </w:r>
    </w:p>
    <w:p w14:paraId="4F1B4283" w14:textId="4433753E" w:rsidR="00B706B2" w:rsidRDefault="00BB1C7E" w:rsidP="00881B0E">
      <w:pPr>
        <w:pStyle w:val="DBodyText"/>
        <w:rPr>
          <w:sz w:val="22"/>
          <w:szCs w:val="22"/>
        </w:rPr>
      </w:pPr>
      <w:r w:rsidRPr="00BB1C7E">
        <w:rPr>
          <w:i/>
          <w:sz w:val="22"/>
          <w:szCs w:val="22"/>
        </w:rPr>
        <w:t>Techno-optimism and technology push can drive ineffective and adverse digital health interventions.</w:t>
      </w:r>
      <w:r w:rsidRPr="00BB1C7E">
        <w:t xml:space="preserve"> </w:t>
      </w:r>
      <w:r w:rsidRPr="00BB1C7E">
        <w:rPr>
          <w:sz w:val="22"/>
          <w:szCs w:val="22"/>
        </w:rPr>
        <w:t>Solutionism is an ideology that inappropriately recasts “complex social situations...as neatly defined problems with definite, computable solutions...if only the right [technologies] are in place”</w:t>
      </w:r>
      <w:r w:rsidR="00B706B2">
        <w:rPr>
          <w:sz w:val="22"/>
          <w:szCs w:val="22"/>
        </w:rPr>
        <w:fldChar w:fldCharType="begin" w:fldLock="1"/>
      </w:r>
      <w:r w:rsidR="00F3272B">
        <w:rPr>
          <w:sz w:val="22"/>
          <w:szCs w:val="22"/>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[25]","plainTextFormattedCitation":"[25]","previouslyFormattedCitation":"[25]"},"properties":{"noteIndex":0},"schema":"https://github.com/citation-style-language/schema/raw/master/csl-citation.json"}</w:instrText>
      </w:r>
      <w:r w:rsidR="00B706B2">
        <w:rPr>
          <w:sz w:val="22"/>
          <w:szCs w:val="22"/>
        </w:rPr>
        <w:fldChar w:fldCharType="separate"/>
      </w:r>
      <w:r w:rsidR="004313E0" w:rsidRPr="004313E0">
        <w:rPr>
          <w:sz w:val="22"/>
          <w:szCs w:val="22"/>
        </w:rPr>
        <w:t>[25]</w:t>
      </w:r>
      <w:r w:rsidR="00B706B2">
        <w:rPr>
          <w:sz w:val="22"/>
          <w:szCs w:val="22"/>
        </w:rPr>
        <w:fldChar w:fldCharType="end"/>
      </w:r>
      <w:r w:rsidRPr="00BB1C7E">
        <w:rPr>
          <w:sz w:val="22"/>
          <w:szCs w:val="22"/>
        </w:rPr>
        <w:t>. Examples include diet apps that inappropriately simplify body composition as merely a function of calorie consumption</w:t>
      </w:r>
      <w:r w:rsidR="00B706B2">
        <w:rPr>
          <w:sz w:val="22"/>
          <w:szCs w:val="22"/>
        </w:rPr>
        <w:fldChar w:fldCharType="begin" w:fldLock="1"/>
      </w:r>
      <w:r w:rsidR="00F3272B">
        <w:rPr>
          <w:sz w:val="22"/>
          <w:szCs w:val="22"/>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[21]","plainTextFormattedCitation":"[21]","previouslyFormattedCitation":"[21]"},"properties":{"noteIndex":0},"schema":"https://github.com/citation-style-language/schema/raw/master/csl-citation.json"}</w:instrText>
      </w:r>
      <w:r w:rsidR="00B706B2">
        <w:rPr>
          <w:sz w:val="22"/>
          <w:szCs w:val="22"/>
        </w:rPr>
        <w:fldChar w:fldCharType="separate"/>
      </w:r>
      <w:r w:rsidR="004313E0" w:rsidRPr="004313E0">
        <w:rPr>
          <w:sz w:val="22"/>
          <w:szCs w:val="22"/>
        </w:rPr>
        <w:t>[21]</w:t>
      </w:r>
      <w:r w:rsidR="00B706B2">
        <w:rPr>
          <w:sz w:val="22"/>
          <w:szCs w:val="22"/>
        </w:rPr>
        <w:fldChar w:fldCharType="end"/>
      </w:r>
      <w:r w:rsidRPr="00BB1C7E">
        <w:rPr>
          <w:sz w:val="22"/>
          <w:szCs w:val="22"/>
        </w:rPr>
        <w:t>, and downplaying the unimproved quality of life of patients treated for neurological disorders because treatment improve</w:t>
      </w:r>
      <w:r w:rsidR="0011400F">
        <w:rPr>
          <w:sz w:val="22"/>
          <w:szCs w:val="22"/>
        </w:rPr>
        <w:t>s</w:t>
      </w:r>
      <w:r w:rsidRPr="00BB1C7E">
        <w:rPr>
          <w:sz w:val="22"/>
          <w:szCs w:val="22"/>
        </w:rPr>
        <w:t xml:space="preserve"> measurable variables of motor control</w:t>
      </w:r>
      <w:r w:rsidR="00B706B2">
        <w:rPr>
          <w:sz w:val="22"/>
          <w:szCs w:val="22"/>
        </w:rPr>
        <w:fldChar w:fldCharType="begin" w:fldLock="1"/>
      </w:r>
      <w:r w:rsidR="00BC7324">
        <w:rPr>
          <w:sz w:val="22"/>
          <w:szCs w:val="22"/>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[11]","plainTextFormattedCitation":"[11]","previouslyFormattedCitation":"[11]"},"properties":{"noteIndex":0},"schema":"https://github.com/citation-style-language/schema/raw/master/csl-citation.json"}</w:instrText>
      </w:r>
      <w:r w:rsidR="00B706B2">
        <w:rPr>
          <w:sz w:val="22"/>
          <w:szCs w:val="22"/>
        </w:rPr>
        <w:fldChar w:fldCharType="separate"/>
      </w:r>
      <w:r w:rsidR="00BC7324" w:rsidRPr="00BC7324">
        <w:rPr>
          <w:sz w:val="22"/>
          <w:szCs w:val="22"/>
        </w:rPr>
        <w:t>[11]</w:t>
      </w:r>
      <w:r w:rsidR="00B706B2">
        <w:rPr>
          <w:sz w:val="22"/>
          <w:szCs w:val="22"/>
        </w:rPr>
        <w:fldChar w:fldCharType="end"/>
      </w:r>
      <w:r w:rsidR="00B706B2">
        <w:rPr>
          <w:sz w:val="22"/>
          <w:szCs w:val="22"/>
        </w:rPr>
        <w:t>.</w:t>
      </w:r>
      <w:r w:rsidR="00B706B2" w:rsidRPr="00B706B2">
        <w:t xml:space="preserve"> </w:t>
      </w:r>
      <w:r w:rsidR="0011400F">
        <w:rPr>
          <w:sz w:val="22"/>
          <w:szCs w:val="22"/>
        </w:rPr>
        <w:t xml:space="preserve">Such </w:t>
      </w:r>
      <w:r w:rsidR="00B706B2" w:rsidRPr="00B706B2">
        <w:rPr>
          <w:sz w:val="22"/>
          <w:szCs w:val="22"/>
        </w:rPr>
        <w:t>techno-optimism might arise from differences of perceived risk or p</w:t>
      </w:r>
      <w:r w:rsidR="00B706B2">
        <w:rPr>
          <w:sz w:val="22"/>
          <w:szCs w:val="22"/>
        </w:rPr>
        <w:t>erceived capacity for control</w:t>
      </w:r>
      <w:r w:rsidR="00B706B2">
        <w:rPr>
          <w:sz w:val="22"/>
          <w:szCs w:val="22"/>
        </w:rPr>
        <w:fldChar w:fldCharType="begin" w:fldLock="1"/>
      </w:r>
      <w:r w:rsidR="00BC7324">
        <w:rPr>
          <w:sz w:val="22"/>
          <w:szCs w:val="22"/>
        </w:rPr>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[17]","plainTextFormattedCitation":"[17]","previouslyFormattedCitation":"[17]"},"properties":{"noteIndex":0},"schema":"https://github.com/citation-style-language/schema/raw/master/csl-citation.json"}</w:instrText>
      </w:r>
      <w:r w:rsidR="00B706B2">
        <w:rPr>
          <w:sz w:val="22"/>
          <w:szCs w:val="22"/>
        </w:rPr>
        <w:fldChar w:fldCharType="separate"/>
      </w:r>
      <w:r w:rsidR="00BC7324" w:rsidRPr="00BC7324">
        <w:rPr>
          <w:sz w:val="22"/>
          <w:szCs w:val="22"/>
        </w:rPr>
        <w:t>[17]</w:t>
      </w:r>
      <w:r w:rsidR="00B706B2">
        <w:rPr>
          <w:sz w:val="22"/>
          <w:szCs w:val="22"/>
        </w:rPr>
        <w:fldChar w:fldCharType="end"/>
      </w:r>
      <w:r w:rsidR="00B706B2">
        <w:rPr>
          <w:sz w:val="22"/>
          <w:szCs w:val="22"/>
        </w:rPr>
        <w:t>.</w:t>
      </w:r>
    </w:p>
    <w:p w14:paraId="2749492C" w14:textId="08F2D9E5" w:rsidR="00881B0E" w:rsidRDefault="00B706B2" w:rsidP="00881B0E">
      <w:pPr>
        <w:pStyle w:val="DBodyText"/>
        <w:rPr>
          <w:sz w:val="22"/>
          <w:szCs w:val="22"/>
        </w:rPr>
      </w:pPr>
      <w:r w:rsidRPr="00B706B2">
        <w:rPr>
          <w:sz w:val="22"/>
          <w:szCs w:val="22"/>
        </w:rPr>
        <w:t>In addition to earlier recommendations of adopting sociotechnical perspective and a systems approach to conceptualising risk, solutionism can be addressed by adopting a systemic approach to patient safety. Ravitz et al. describe such an approach with a case study on medication infusion pumps</w:t>
      </w:r>
      <w:r>
        <w:rPr>
          <w:sz w:val="22"/>
          <w:szCs w:val="22"/>
        </w:rPr>
        <w:fldChar w:fldCharType="begin" w:fldLock="1"/>
      </w:r>
      <w:r w:rsidR="00F3272B">
        <w:rPr>
          <w:sz w:val="22"/>
          <w:szCs w:val="22"/>
        </w:rPr>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[28]","plainTextFormattedCitation":"[28]","previouslyFormattedCitation":"[28]"},"properties":{"noteIndex":0},"schema":"https://github.com/citation-style-language/schema/raw/master/csl-citation.json"}</w:instrText>
      </w:r>
      <w:r>
        <w:rPr>
          <w:sz w:val="22"/>
          <w:szCs w:val="22"/>
        </w:rPr>
        <w:fldChar w:fldCharType="separate"/>
      </w:r>
      <w:r w:rsidR="004313E0" w:rsidRPr="004313E0">
        <w:rPr>
          <w:sz w:val="22"/>
          <w:szCs w:val="22"/>
        </w:rPr>
        <w:t>[28]</w:t>
      </w:r>
      <w:r>
        <w:rPr>
          <w:sz w:val="22"/>
          <w:szCs w:val="22"/>
        </w:rPr>
        <w:fldChar w:fldCharType="end"/>
      </w:r>
      <w:r w:rsidRPr="00B706B2">
        <w:rPr>
          <w:sz w:val="22"/>
          <w:szCs w:val="22"/>
        </w:rPr>
        <w:t>, while the Systems Engineering Initiative for Patient Safety model provides a framework for understanding the structures, processes and outcomes in health care, more generally</w:t>
      </w:r>
      <w:r>
        <w:rPr>
          <w:sz w:val="22"/>
          <w:szCs w:val="22"/>
        </w:rPr>
        <w:fldChar w:fldCharType="begin" w:fldLock="1"/>
      </w:r>
      <w:r w:rsidR="00BC7324">
        <w:rPr>
          <w:sz w:val="22"/>
          <w:szCs w:val="22"/>
        </w:rPr>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[7]","plainTextFormattedCitation":"[7]","previouslyFormattedCitation":"[7]"},"properties":{"noteIndex":0},"schema":"https://github.com/citation-style-language/schema/raw/master/csl-citation.json"}</w:instrText>
      </w:r>
      <w:r>
        <w:rPr>
          <w:sz w:val="22"/>
          <w:szCs w:val="22"/>
        </w:rPr>
        <w:fldChar w:fldCharType="separate"/>
      </w:r>
      <w:r w:rsidR="00BC7324" w:rsidRPr="00BC7324">
        <w:rPr>
          <w:sz w:val="22"/>
          <w:szCs w:val="22"/>
        </w:rPr>
        <w:t>[7]</w:t>
      </w:r>
      <w:r>
        <w:rPr>
          <w:sz w:val="22"/>
          <w:szCs w:val="22"/>
        </w:rPr>
        <w:fldChar w:fldCharType="end"/>
      </w:r>
      <w:r w:rsidRPr="00B706B2">
        <w:rPr>
          <w:sz w:val="22"/>
          <w:szCs w:val="22"/>
        </w:rPr>
        <w:t>. These approaches can help to sensitise developers and users of digital health to the relationships within health care systems that might facilitate unintended consequences.</w:t>
      </w:r>
    </w:p>
    <w:p w14:paraId="5C36E2EB" w14:textId="028C2747" w:rsidR="00A24F5D" w:rsidRPr="00696CC6" w:rsidRDefault="00A24F5D" w:rsidP="00A24F5D">
      <w:pPr>
        <w:pStyle w:val="BLevelTwoHeader"/>
        <w:rPr>
          <w:sz w:val="22"/>
          <w:szCs w:val="22"/>
        </w:rPr>
      </w:pPr>
      <w:r>
        <w:rPr>
          <w:sz w:val="22"/>
          <w:szCs w:val="22"/>
        </w:rPr>
        <w:t>Limitations</w:t>
      </w:r>
    </w:p>
    <w:p w14:paraId="5BCCF020" w14:textId="3C0015E0" w:rsidR="00A24F5D" w:rsidRPr="00696CC6" w:rsidRDefault="00EE768D" w:rsidP="00A24F5D">
      <w:pPr>
        <w:pStyle w:val="DBodyText"/>
        <w:rPr>
          <w:sz w:val="22"/>
          <w:szCs w:val="22"/>
        </w:rPr>
      </w:pPr>
      <w:r>
        <w:rPr>
          <w:sz w:val="22"/>
          <w:szCs w:val="22"/>
        </w:rPr>
        <w:t>Although the workshop convened collaborators with international experience, the recommendations herein could be improved by contemporary international input.</w:t>
      </w:r>
    </w:p>
    <w:p w14:paraId="3C0536B1" w14:textId="3838B371" w:rsidR="008F30A7" w:rsidRPr="00696CC6" w:rsidRDefault="008F30A7" w:rsidP="008F30A7">
      <w:pPr>
        <w:pStyle w:val="ALevelOneHeader"/>
        <w:rPr>
          <w:sz w:val="22"/>
          <w:szCs w:val="22"/>
        </w:rPr>
      </w:pPr>
      <w:r w:rsidRPr="00696CC6">
        <w:rPr>
          <w:sz w:val="22"/>
          <w:szCs w:val="22"/>
        </w:rPr>
        <w:t>Conclusion</w:t>
      </w:r>
      <w:r w:rsidR="000F720A" w:rsidRPr="00696CC6">
        <w:rPr>
          <w:sz w:val="22"/>
          <w:szCs w:val="22"/>
        </w:rPr>
        <w:t>s</w:t>
      </w:r>
    </w:p>
    <w:p w14:paraId="0D7007A8" w14:textId="1F7AE67D" w:rsidR="00B86E3A" w:rsidRPr="00B86E3A" w:rsidRDefault="00B86E3A" w:rsidP="00B86E3A">
      <w:pPr>
        <w:pStyle w:val="DBodyText"/>
        <w:rPr>
          <w:sz w:val="22"/>
          <w:szCs w:val="22"/>
        </w:rPr>
      </w:pPr>
      <w:r w:rsidRPr="00B86E3A">
        <w:rPr>
          <w:sz w:val="22"/>
          <w:szCs w:val="22"/>
        </w:rPr>
        <w:t xml:space="preserve">The intention of this paper was to </w:t>
      </w:r>
      <w:r w:rsidR="002B0BEA">
        <w:rPr>
          <w:sz w:val="22"/>
          <w:szCs w:val="22"/>
        </w:rPr>
        <w:t>contribute to the</w:t>
      </w:r>
      <w:r w:rsidRPr="00B86E3A">
        <w:rPr>
          <w:sz w:val="22"/>
          <w:szCs w:val="22"/>
        </w:rPr>
        <w:t xml:space="preserve"> process of developing the theoretical and practical foundations of Patient Safety Informatics, answering calls for practical progress in safety science</w:t>
      </w:r>
      <w:r w:rsidR="00A24F5D">
        <w:rPr>
          <w:sz w:val="22"/>
          <w:szCs w:val="22"/>
        </w:rPr>
        <w:fldChar w:fldCharType="begin" w:fldLock="1"/>
      </w:r>
      <w:r w:rsidR="00F3272B">
        <w:rPr>
          <w:sz w:val="22"/>
          <w:szCs w:val="22"/>
        </w:rPr>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[27]","plainTextFormattedCitation":"[27]","previouslyFormattedCitation":"[27]"},"properties":{"noteIndex":0},"schema":"https://github.com/citation-style-language/schema/raw/master/csl-citation.json"}</w:instrText>
      </w:r>
      <w:r w:rsidR="00A24F5D">
        <w:rPr>
          <w:sz w:val="22"/>
          <w:szCs w:val="22"/>
        </w:rPr>
        <w:fldChar w:fldCharType="separate"/>
      </w:r>
      <w:r w:rsidR="004313E0" w:rsidRPr="004313E0">
        <w:rPr>
          <w:sz w:val="22"/>
          <w:szCs w:val="22"/>
        </w:rPr>
        <w:t>[27]</w:t>
      </w:r>
      <w:r w:rsidR="00A24F5D">
        <w:rPr>
          <w:sz w:val="22"/>
          <w:szCs w:val="22"/>
        </w:rPr>
        <w:fldChar w:fldCharType="end"/>
      </w:r>
      <w:r w:rsidRPr="00B86E3A">
        <w:rPr>
          <w:sz w:val="22"/>
          <w:szCs w:val="22"/>
        </w:rPr>
        <w:t xml:space="preserve">. The intersection between the established and broad disciplines of digital technology, safety science and clinical practice give rise to applied research and practice in </w:t>
      </w:r>
      <w:commentRangeStart w:id="48"/>
      <w:r w:rsidRPr="00B86E3A">
        <w:rPr>
          <w:sz w:val="22"/>
          <w:szCs w:val="22"/>
        </w:rPr>
        <w:t>health informatics, patient safety and safety information systems</w:t>
      </w:r>
      <w:commentRangeEnd w:id="48"/>
      <w:r w:rsidR="00E7189B">
        <w:rPr>
          <w:rStyle w:val="CommentReference"/>
          <w:noProof w:val="0"/>
        </w:rPr>
        <w:commentReference w:id="48"/>
      </w:r>
      <w:r w:rsidRPr="00B86E3A">
        <w:rPr>
          <w:sz w:val="22"/>
          <w:szCs w:val="22"/>
        </w:rPr>
        <w:t xml:space="preserve">. </w:t>
      </w:r>
    </w:p>
    <w:p w14:paraId="2F0FF467" w14:textId="282797AA" w:rsidR="008F30A7" w:rsidRPr="00696CC6" w:rsidRDefault="00B86E3A" w:rsidP="00B86E3A">
      <w:pPr>
        <w:pStyle w:val="DBodyText"/>
        <w:rPr>
          <w:sz w:val="22"/>
          <w:szCs w:val="22"/>
        </w:rPr>
      </w:pPr>
      <w:r w:rsidRPr="00B86E3A">
        <w:rPr>
          <w:sz w:val="22"/>
          <w:szCs w:val="22"/>
        </w:rPr>
        <w:t xml:space="preserve">We presented 6 challenges posed by emerging digital health, described the consequences for patient safety, and recommended theoretical and practical mitigations. A key implication of considering the challenges and opportunities for Patient Safety Informatics is the interdisciplinary contribution required to study digital health technologies within their </w:t>
      </w:r>
      <w:r w:rsidRPr="00B86E3A">
        <w:rPr>
          <w:sz w:val="22"/>
          <w:szCs w:val="22"/>
        </w:rPr>
        <w:lastRenderedPageBreak/>
        <w:t xml:space="preserve">embedded context. While some recommendations are specific to challenges, the underlying principles are that of prospective action and a systems perspective that relates the social, technical and regulatory facets. </w:t>
      </w:r>
      <w:commentRangeStart w:id="49"/>
      <w:r w:rsidRPr="00B86E3A">
        <w:rPr>
          <w:sz w:val="22"/>
          <w:szCs w:val="22"/>
        </w:rPr>
        <w:t>These ideas will be further explored in subsequent workshops in our series that will address the consequences of contemporary safety theory for digital innovation, sociotechnical evaluation of digital health, and digital health interventions designed to improve patient safety.</w:t>
      </w:r>
      <w:r w:rsidR="00EA63D8" w:rsidRPr="00696CC6">
        <w:rPr>
          <w:sz w:val="22"/>
          <w:szCs w:val="22"/>
        </w:rPr>
        <w:t xml:space="preserve"> </w:t>
      </w:r>
      <w:commentRangeEnd w:id="49"/>
      <w:r w:rsidR="00E7189B">
        <w:rPr>
          <w:rStyle w:val="CommentReference"/>
          <w:noProof w:val="0"/>
        </w:rPr>
        <w:commentReference w:id="49"/>
      </w:r>
    </w:p>
    <w:p w14:paraId="5996D9E1" w14:textId="77777777" w:rsidR="00483099" w:rsidRPr="00696CC6" w:rsidRDefault="00483099" w:rsidP="00581235">
      <w:pPr>
        <w:rPr>
          <w:sz w:val="22"/>
          <w:szCs w:val="22"/>
        </w:rPr>
      </w:pPr>
    </w:p>
    <w:p w14:paraId="422CD562" w14:textId="4D02EA24" w:rsidR="00AC358F" w:rsidRPr="00696CC6" w:rsidRDefault="00AC358F" w:rsidP="00581235">
      <w:pPr>
        <w:pStyle w:val="ALevelOneHeader"/>
        <w:rPr>
          <w:sz w:val="22"/>
          <w:szCs w:val="22"/>
        </w:rPr>
      </w:pPr>
      <w:r w:rsidRPr="00696CC6">
        <w:rPr>
          <w:sz w:val="22"/>
          <w:szCs w:val="22"/>
        </w:rPr>
        <w:t>Acknowledgements</w:t>
      </w:r>
    </w:p>
    <w:p w14:paraId="3CED34BD" w14:textId="77777777" w:rsidR="0085417B" w:rsidRPr="0085417B" w:rsidRDefault="0085417B" w:rsidP="0085417B">
      <w:pPr>
        <w:rPr>
          <w:sz w:val="22"/>
          <w:szCs w:val="22"/>
        </w:rPr>
      </w:pPr>
      <w:r w:rsidRPr="0085417B">
        <w:rPr>
          <w:sz w:val="22"/>
          <w:szCs w:val="22"/>
        </w:rPr>
        <w:t>This research is partly funded by the National Institute for Health Research (NIHR) Yorkshire and Humber Patient Safety Translational Research Centre (NIHR Yorkshire and Humber PSTRC). The views expressed in this paper are those of the authors and not necessarily those of the NHS, the NIHR, or the Department of Health and Social Care.</w:t>
      </w:r>
    </w:p>
    <w:p w14:paraId="03DD433E" w14:textId="74E01F08" w:rsidR="00AC358F" w:rsidRPr="00696CC6" w:rsidRDefault="0085417B" w:rsidP="0085417B">
      <w:pPr>
        <w:rPr>
          <w:sz w:val="22"/>
          <w:szCs w:val="22"/>
        </w:rPr>
      </w:pPr>
      <w:r>
        <w:rPr>
          <w:sz w:val="22"/>
          <w:szCs w:val="22"/>
        </w:rPr>
        <w:t xml:space="preserve">Authors have no conflicts of interest to declare. </w:t>
      </w:r>
      <w:r w:rsidRPr="0085417B">
        <w:rPr>
          <w:sz w:val="22"/>
          <w:szCs w:val="22"/>
        </w:rPr>
        <w:t xml:space="preserve">We would like to acknowledge the contribution of other workshop attendees to informing the content of this paper: Dr Sarah Darley, University of Manchester; Ms Yan Jia, </w:t>
      </w:r>
      <w:r>
        <w:rPr>
          <w:sz w:val="22"/>
          <w:szCs w:val="22"/>
        </w:rPr>
        <w:t>University of York;</w:t>
      </w:r>
      <w:r w:rsidRPr="0085417B">
        <w:rPr>
          <w:sz w:val="22"/>
          <w:szCs w:val="22"/>
        </w:rPr>
        <w:t xml:space="preserve"> Dr Aseem Mishra, University of Manchester; Mr Richard Dodd, University of Manchester.</w:t>
      </w:r>
      <w:r w:rsidR="006B6C91" w:rsidRPr="00696CC6">
        <w:rPr>
          <w:sz w:val="22"/>
          <w:szCs w:val="22"/>
        </w:rPr>
        <w:t xml:space="preserve"> </w:t>
      </w:r>
    </w:p>
    <w:p w14:paraId="11F8F8B9" w14:textId="676D528A" w:rsidR="00CA1E45" w:rsidRPr="00696CC6" w:rsidRDefault="00511081" w:rsidP="00581235">
      <w:pPr>
        <w:pStyle w:val="ALevelOneHeader"/>
        <w:rPr>
          <w:sz w:val="22"/>
          <w:szCs w:val="22"/>
        </w:rPr>
      </w:pPr>
      <w:r w:rsidRPr="00696CC6">
        <w:rPr>
          <w:sz w:val="22"/>
          <w:szCs w:val="22"/>
        </w:rPr>
        <w:t>References</w:t>
      </w:r>
    </w:p>
    <w:p w14:paraId="60CFA974" w14:textId="3BAFB8FC" w:rsidR="00AF4BB7" w:rsidRPr="00AF4BB7" w:rsidRDefault="00585CED" w:rsidP="00AF4BB7">
      <w:pPr>
        <w:widowControl w:val="0"/>
        <w:ind w:left="640" w:hanging="640"/>
        <w:rPr>
          <w:noProof/>
          <w:sz w:val="22"/>
          <w:szCs w:val="24"/>
        </w:rPr>
      </w:pPr>
      <w:r>
        <w:rPr>
          <w:sz w:val="22"/>
          <w:szCs w:val="22"/>
          <w:lang w:eastAsia="en-US"/>
        </w:rPr>
        <w:fldChar w:fldCharType="begin" w:fldLock="1"/>
      </w:r>
      <w:r>
        <w:rPr>
          <w:sz w:val="22"/>
          <w:szCs w:val="22"/>
          <w:lang w:eastAsia="en-US"/>
        </w:rPr>
        <w:instrText xml:space="preserve">ADDIN Mendeley Bibliography CSL_BIBLIOGRAPHY </w:instrText>
      </w:r>
      <w:r>
        <w:rPr>
          <w:sz w:val="22"/>
          <w:szCs w:val="22"/>
          <w:lang w:eastAsia="en-US"/>
        </w:rPr>
        <w:fldChar w:fldCharType="separate"/>
      </w:r>
      <w:r w:rsidR="00AF4BB7" w:rsidRPr="00AF4BB7">
        <w:rPr>
          <w:noProof/>
          <w:sz w:val="22"/>
          <w:szCs w:val="24"/>
        </w:rPr>
        <w:t>[1]</w:t>
      </w:r>
      <w:r w:rsidR="00AF4BB7" w:rsidRPr="00AF4BB7">
        <w:rPr>
          <w:noProof/>
          <w:sz w:val="22"/>
          <w:szCs w:val="24"/>
        </w:rPr>
        <w:tab/>
        <w:t xml:space="preserve">G. Aceto, V. Persico, and A. Pescapé, Industry 4.0 and Health: Internet of Things, Big Data, and Cloud Computing, </w:t>
      </w:r>
      <w:r w:rsidR="00AF4BB7" w:rsidRPr="00AF4BB7">
        <w:rPr>
          <w:i/>
          <w:iCs/>
          <w:noProof/>
          <w:sz w:val="22"/>
          <w:szCs w:val="24"/>
        </w:rPr>
        <w:t>J. Ind. Inf. Integr.</w:t>
      </w:r>
      <w:r w:rsidR="00AF4BB7" w:rsidRPr="00AF4BB7">
        <w:rPr>
          <w:noProof/>
          <w:sz w:val="22"/>
          <w:szCs w:val="24"/>
        </w:rPr>
        <w:t xml:space="preserve"> </w:t>
      </w:r>
      <w:r w:rsidR="00AF4BB7" w:rsidRPr="00AF4BB7">
        <w:rPr>
          <w:b/>
          <w:bCs/>
          <w:noProof/>
          <w:sz w:val="22"/>
          <w:szCs w:val="24"/>
        </w:rPr>
        <w:t>18</w:t>
      </w:r>
      <w:r w:rsidR="00AF4BB7" w:rsidRPr="00AF4BB7">
        <w:rPr>
          <w:noProof/>
          <w:sz w:val="22"/>
          <w:szCs w:val="24"/>
        </w:rPr>
        <w:t xml:space="preserve"> (2020) 100129. doi:10.1016/j.jii.2020.100129.</w:t>
      </w:r>
    </w:p>
    <w:p w14:paraId="19A4AE52" w14:textId="77777777" w:rsidR="00AF4BB7" w:rsidRPr="00AF4BB7" w:rsidRDefault="00AF4BB7" w:rsidP="00AF4BB7">
      <w:pPr>
        <w:widowControl w:val="0"/>
        <w:ind w:left="640" w:hanging="640"/>
        <w:rPr>
          <w:noProof/>
          <w:sz w:val="22"/>
          <w:szCs w:val="24"/>
        </w:rPr>
      </w:pPr>
      <w:r w:rsidRPr="00AF4BB7">
        <w:rPr>
          <w:noProof/>
          <w:sz w:val="22"/>
          <w:szCs w:val="24"/>
        </w:rPr>
        <w:t>[2]</w:t>
      </w:r>
      <w:r w:rsidRPr="00AF4BB7">
        <w:rPr>
          <w:noProof/>
          <w:sz w:val="22"/>
          <w:szCs w:val="24"/>
        </w:rPr>
        <w:tab/>
        <w:t xml:space="preserve">M. Arnold, D. Piorkowski, D. Reimer, J. Richards, J. Tsay, K.R. Varshney, R.K.E. Bellamy, M. Hind, S. Houde, S. Mehta, A. Mojsilovic, R. Nair, K.N. Ramamurthy, and A. Olteanu, FactSheets: Increasing trust in AI services through supplier’s declarations of conformity, </w:t>
      </w:r>
      <w:r w:rsidRPr="00AF4BB7">
        <w:rPr>
          <w:i/>
          <w:iCs/>
          <w:noProof/>
          <w:sz w:val="22"/>
          <w:szCs w:val="24"/>
        </w:rPr>
        <w:t>IBM J. Res. Dev.</w:t>
      </w:r>
      <w:r w:rsidRPr="00AF4BB7">
        <w:rPr>
          <w:noProof/>
          <w:sz w:val="22"/>
          <w:szCs w:val="24"/>
        </w:rPr>
        <w:t xml:space="preserve"> </w:t>
      </w:r>
      <w:r w:rsidRPr="00AF4BB7">
        <w:rPr>
          <w:b/>
          <w:bCs/>
          <w:noProof/>
          <w:sz w:val="22"/>
          <w:szCs w:val="24"/>
        </w:rPr>
        <w:t>63</w:t>
      </w:r>
      <w:r w:rsidRPr="00AF4BB7">
        <w:rPr>
          <w:noProof/>
          <w:sz w:val="22"/>
          <w:szCs w:val="24"/>
        </w:rPr>
        <w:t xml:space="preserve"> (2019). doi:10.1147/JRD.2019.2942288.</w:t>
      </w:r>
    </w:p>
    <w:p w14:paraId="5DC037D5" w14:textId="77777777" w:rsidR="00AF4BB7" w:rsidRPr="00AF4BB7" w:rsidRDefault="00AF4BB7" w:rsidP="00AF4BB7">
      <w:pPr>
        <w:widowControl w:val="0"/>
        <w:ind w:left="640" w:hanging="640"/>
        <w:rPr>
          <w:noProof/>
          <w:sz w:val="22"/>
          <w:szCs w:val="24"/>
        </w:rPr>
      </w:pPr>
      <w:r w:rsidRPr="00AF4BB7">
        <w:rPr>
          <w:noProof/>
          <w:sz w:val="22"/>
          <w:szCs w:val="24"/>
        </w:rPr>
        <w:t>[3]</w:t>
      </w:r>
      <w:r w:rsidRPr="00AF4BB7">
        <w:rPr>
          <w:noProof/>
          <w:sz w:val="22"/>
          <w:szCs w:val="24"/>
        </w:rPr>
        <w:tab/>
        <w:t xml:space="preserve">K. Baker, E. Dunwoodie, R.G. Jones, A. Newsham, O.A. Johnson, C.P. Price, J. Wolstenholme, J. Leal, P. McGinley, C. Twelves, and G. Hall, Process mining routinely collected electronic health records to define real-life clinical pathways during chemotherapy, </w:t>
      </w:r>
      <w:r w:rsidRPr="00AF4BB7">
        <w:rPr>
          <w:i/>
          <w:iCs/>
          <w:noProof/>
          <w:sz w:val="22"/>
          <w:szCs w:val="24"/>
        </w:rPr>
        <w:t>Int. J. Med. Inform.</w:t>
      </w:r>
      <w:r w:rsidRPr="00AF4BB7">
        <w:rPr>
          <w:noProof/>
          <w:sz w:val="22"/>
          <w:szCs w:val="24"/>
        </w:rPr>
        <w:t xml:space="preserve"> </w:t>
      </w:r>
      <w:r w:rsidRPr="00AF4BB7">
        <w:rPr>
          <w:b/>
          <w:bCs/>
          <w:noProof/>
          <w:sz w:val="22"/>
          <w:szCs w:val="24"/>
        </w:rPr>
        <w:t>103</w:t>
      </w:r>
      <w:r w:rsidRPr="00AF4BB7">
        <w:rPr>
          <w:noProof/>
          <w:sz w:val="22"/>
          <w:szCs w:val="24"/>
        </w:rPr>
        <w:t xml:space="preserve"> (2017) 32–41. doi:10.1016/j.ijmedinf.2017.03.011.</w:t>
      </w:r>
    </w:p>
    <w:p w14:paraId="322AE17D" w14:textId="77777777" w:rsidR="00AF4BB7" w:rsidRPr="00AF4BB7" w:rsidRDefault="00AF4BB7" w:rsidP="00AF4BB7">
      <w:pPr>
        <w:widowControl w:val="0"/>
        <w:ind w:left="640" w:hanging="640"/>
        <w:rPr>
          <w:noProof/>
          <w:sz w:val="22"/>
          <w:szCs w:val="24"/>
        </w:rPr>
      </w:pPr>
      <w:r w:rsidRPr="00AF4BB7">
        <w:rPr>
          <w:noProof/>
          <w:sz w:val="22"/>
          <w:szCs w:val="24"/>
        </w:rPr>
        <w:t>[4]</w:t>
      </w:r>
      <w:r w:rsidRPr="00AF4BB7">
        <w:rPr>
          <w:noProof/>
          <w:sz w:val="22"/>
          <w:szCs w:val="24"/>
        </w:rPr>
        <w:tab/>
        <w:t>J.W. Begun, B. Zimmerman, and K. Dooley, Health Care Organizations as Complex Adaptive Systems, in: S.M. Mick, and M. Wyttenbach (Eds.), Adv. Heal. Care Organ. Theory, 1st ed., Jossey-Bass, San Francisco, CA, 2003: pp. 253–288.</w:t>
      </w:r>
    </w:p>
    <w:p w14:paraId="32193C99" w14:textId="77777777" w:rsidR="00AF4BB7" w:rsidRPr="00AF4BB7" w:rsidRDefault="00AF4BB7" w:rsidP="00AF4BB7">
      <w:pPr>
        <w:widowControl w:val="0"/>
        <w:ind w:left="640" w:hanging="640"/>
        <w:rPr>
          <w:noProof/>
          <w:sz w:val="22"/>
          <w:szCs w:val="24"/>
        </w:rPr>
      </w:pPr>
      <w:r w:rsidRPr="00AF4BB7">
        <w:rPr>
          <w:noProof/>
          <w:sz w:val="22"/>
          <w:szCs w:val="24"/>
        </w:rPr>
        <w:t>[5]</w:t>
      </w:r>
      <w:r w:rsidRPr="00AF4BB7">
        <w:rPr>
          <w:noProof/>
          <w:sz w:val="22"/>
          <w:szCs w:val="24"/>
        </w:rPr>
        <w:tab/>
        <w:t xml:space="preserve">H. Benbya, N. Nan, H. Tanriverdi, and Y. Yoo, Complexity and Information Systems Research in the Emerging Digital World, </w:t>
      </w:r>
      <w:r w:rsidRPr="00AF4BB7">
        <w:rPr>
          <w:i/>
          <w:iCs/>
          <w:noProof/>
          <w:sz w:val="22"/>
          <w:szCs w:val="24"/>
        </w:rPr>
        <w:t>Manag. Inf. Syst. Q.</w:t>
      </w:r>
      <w:r w:rsidRPr="00AF4BB7">
        <w:rPr>
          <w:noProof/>
          <w:sz w:val="22"/>
          <w:szCs w:val="24"/>
        </w:rPr>
        <w:t xml:space="preserve"> </w:t>
      </w:r>
      <w:r w:rsidRPr="00AF4BB7">
        <w:rPr>
          <w:b/>
          <w:bCs/>
          <w:noProof/>
          <w:sz w:val="22"/>
          <w:szCs w:val="24"/>
        </w:rPr>
        <w:t>44</w:t>
      </w:r>
      <w:r w:rsidRPr="00AF4BB7">
        <w:rPr>
          <w:noProof/>
          <w:sz w:val="22"/>
          <w:szCs w:val="24"/>
        </w:rPr>
        <w:t xml:space="preserve"> (2020) 1.</w:t>
      </w:r>
    </w:p>
    <w:p w14:paraId="0D36784D" w14:textId="77777777" w:rsidR="00AF4BB7" w:rsidRPr="00AF4BB7" w:rsidRDefault="00AF4BB7" w:rsidP="00AF4BB7">
      <w:pPr>
        <w:widowControl w:val="0"/>
        <w:ind w:left="640" w:hanging="640"/>
        <w:rPr>
          <w:noProof/>
          <w:sz w:val="22"/>
          <w:szCs w:val="24"/>
        </w:rPr>
      </w:pPr>
      <w:r w:rsidRPr="00AF4BB7">
        <w:rPr>
          <w:noProof/>
          <w:sz w:val="22"/>
          <w:szCs w:val="24"/>
        </w:rPr>
        <w:t>[6]</w:t>
      </w:r>
      <w:r w:rsidRPr="00AF4BB7">
        <w:rPr>
          <w:noProof/>
          <w:sz w:val="22"/>
          <w:szCs w:val="24"/>
        </w:rPr>
        <w:tab/>
        <w:t xml:space="preserve">P. Carayon, P. Hancock, N.G. Leveson, I. Noy, L. Sznelwar, and G. van Hootegem, Advancing a sociotechnical systems approach to workplace safety-developing the conceptual framework, </w:t>
      </w:r>
      <w:r w:rsidRPr="00AF4BB7">
        <w:rPr>
          <w:i/>
          <w:iCs/>
          <w:noProof/>
          <w:sz w:val="22"/>
          <w:szCs w:val="24"/>
        </w:rPr>
        <w:t>Ergonomics</w:t>
      </w:r>
      <w:r w:rsidRPr="00AF4BB7">
        <w:rPr>
          <w:noProof/>
          <w:sz w:val="22"/>
          <w:szCs w:val="24"/>
        </w:rPr>
        <w:t xml:space="preserve">. </w:t>
      </w:r>
      <w:r w:rsidRPr="00AF4BB7">
        <w:rPr>
          <w:b/>
          <w:bCs/>
          <w:noProof/>
          <w:sz w:val="22"/>
          <w:szCs w:val="24"/>
        </w:rPr>
        <w:t>58</w:t>
      </w:r>
      <w:r w:rsidRPr="00AF4BB7">
        <w:rPr>
          <w:noProof/>
          <w:sz w:val="22"/>
          <w:szCs w:val="24"/>
        </w:rPr>
        <w:t xml:space="preserve"> (2015) 548–564. </w:t>
      </w:r>
      <w:r w:rsidRPr="00AF4BB7">
        <w:rPr>
          <w:noProof/>
          <w:sz w:val="22"/>
          <w:szCs w:val="24"/>
        </w:rPr>
        <w:lastRenderedPageBreak/>
        <w:t>doi:10.1080/00140139.2015.1015623.</w:t>
      </w:r>
    </w:p>
    <w:p w14:paraId="7DB1D6B8" w14:textId="77777777" w:rsidR="00AF4BB7" w:rsidRPr="00AF4BB7" w:rsidRDefault="00AF4BB7" w:rsidP="00AF4BB7">
      <w:pPr>
        <w:widowControl w:val="0"/>
        <w:ind w:left="640" w:hanging="640"/>
        <w:rPr>
          <w:noProof/>
          <w:sz w:val="22"/>
          <w:szCs w:val="24"/>
        </w:rPr>
      </w:pPr>
      <w:r w:rsidRPr="00AF4BB7">
        <w:rPr>
          <w:noProof/>
          <w:sz w:val="22"/>
          <w:szCs w:val="24"/>
        </w:rPr>
        <w:t>[7]</w:t>
      </w:r>
      <w:r w:rsidRPr="00AF4BB7">
        <w:rPr>
          <w:noProof/>
          <w:sz w:val="22"/>
          <w:szCs w:val="24"/>
        </w:rPr>
        <w:tab/>
        <w:t xml:space="preserve">P. Carayon, A. Wooldridge, P. Hoonakker, A.S. Hundt, and M.M. Kelly, SEIPS 3.0: Human-centered design of the patient journey for patient safety, </w:t>
      </w:r>
      <w:r w:rsidRPr="00AF4BB7">
        <w:rPr>
          <w:i/>
          <w:iCs/>
          <w:noProof/>
          <w:sz w:val="22"/>
          <w:szCs w:val="24"/>
        </w:rPr>
        <w:t>Appl. Ergon.</w:t>
      </w:r>
      <w:r w:rsidRPr="00AF4BB7">
        <w:rPr>
          <w:noProof/>
          <w:sz w:val="22"/>
          <w:szCs w:val="24"/>
        </w:rPr>
        <w:t xml:space="preserve"> </w:t>
      </w:r>
      <w:r w:rsidRPr="00AF4BB7">
        <w:rPr>
          <w:b/>
          <w:bCs/>
          <w:noProof/>
          <w:sz w:val="22"/>
          <w:szCs w:val="24"/>
        </w:rPr>
        <w:t>84</w:t>
      </w:r>
      <w:r w:rsidRPr="00AF4BB7">
        <w:rPr>
          <w:noProof/>
          <w:sz w:val="22"/>
          <w:szCs w:val="24"/>
        </w:rPr>
        <w:t xml:space="preserve"> (2020) 103033. doi:10.1016/j.apergo.2019.103033.</w:t>
      </w:r>
    </w:p>
    <w:p w14:paraId="2A874C41" w14:textId="77777777" w:rsidR="00AF4BB7" w:rsidRPr="00AF4BB7" w:rsidRDefault="00AF4BB7" w:rsidP="00AF4BB7">
      <w:pPr>
        <w:widowControl w:val="0"/>
        <w:ind w:left="640" w:hanging="640"/>
        <w:rPr>
          <w:noProof/>
          <w:sz w:val="22"/>
          <w:szCs w:val="24"/>
        </w:rPr>
      </w:pPr>
      <w:r w:rsidRPr="00AF4BB7">
        <w:rPr>
          <w:noProof/>
          <w:sz w:val="22"/>
          <w:szCs w:val="24"/>
        </w:rPr>
        <w:t>[8]</w:t>
      </w:r>
      <w:r w:rsidRPr="00AF4BB7">
        <w:rPr>
          <w:noProof/>
          <w:sz w:val="22"/>
          <w:szCs w:val="24"/>
        </w:rPr>
        <w:tab/>
        <w:t xml:space="preserve">M. Díaz, C. Martín, and B. Rubio, State-of-the-art, challenges, and open issues in the integration of Internet of things and cloud computing, </w:t>
      </w:r>
      <w:r w:rsidRPr="00AF4BB7">
        <w:rPr>
          <w:i/>
          <w:iCs/>
          <w:noProof/>
          <w:sz w:val="22"/>
          <w:szCs w:val="24"/>
        </w:rPr>
        <w:t>J. Netw. Comput. Appl.</w:t>
      </w:r>
      <w:r w:rsidRPr="00AF4BB7">
        <w:rPr>
          <w:noProof/>
          <w:sz w:val="22"/>
          <w:szCs w:val="24"/>
        </w:rPr>
        <w:t xml:space="preserve"> </w:t>
      </w:r>
      <w:r w:rsidRPr="00AF4BB7">
        <w:rPr>
          <w:b/>
          <w:bCs/>
          <w:noProof/>
          <w:sz w:val="22"/>
          <w:szCs w:val="24"/>
        </w:rPr>
        <w:t>67</w:t>
      </w:r>
      <w:r w:rsidRPr="00AF4BB7">
        <w:rPr>
          <w:noProof/>
          <w:sz w:val="22"/>
          <w:szCs w:val="24"/>
        </w:rPr>
        <w:t xml:space="preserve"> (2016) 99–117. doi:10.1016/j.jnca.2016.01.010.</w:t>
      </w:r>
    </w:p>
    <w:p w14:paraId="23851363" w14:textId="77777777" w:rsidR="00AF4BB7" w:rsidRPr="00AF4BB7" w:rsidRDefault="00AF4BB7" w:rsidP="00AF4BB7">
      <w:pPr>
        <w:widowControl w:val="0"/>
        <w:ind w:left="640" w:hanging="640"/>
        <w:rPr>
          <w:noProof/>
          <w:sz w:val="22"/>
          <w:szCs w:val="24"/>
        </w:rPr>
      </w:pPr>
      <w:r w:rsidRPr="00AF4BB7">
        <w:rPr>
          <w:noProof/>
          <w:sz w:val="22"/>
          <w:szCs w:val="24"/>
        </w:rPr>
        <w:t>[9]</w:t>
      </w:r>
      <w:r w:rsidRPr="00AF4BB7">
        <w:rPr>
          <w:noProof/>
          <w:sz w:val="22"/>
          <w:szCs w:val="24"/>
        </w:rPr>
        <w:tab/>
        <w:t xml:space="preserve">B. Farahani, F. Firouzi, V. Chang, M. Badaroglu, N. Constant, and K. Mankodiya, Towards fog-driven IoT eHealth: Promises and challenges of IoT in medicine and healthcare, </w:t>
      </w:r>
      <w:r w:rsidRPr="00AF4BB7">
        <w:rPr>
          <w:i/>
          <w:iCs/>
          <w:noProof/>
          <w:sz w:val="22"/>
          <w:szCs w:val="24"/>
        </w:rPr>
        <w:t>Futur. Gener. Comput. Syst.</w:t>
      </w:r>
      <w:r w:rsidRPr="00AF4BB7">
        <w:rPr>
          <w:noProof/>
          <w:sz w:val="22"/>
          <w:szCs w:val="24"/>
        </w:rPr>
        <w:t xml:space="preserve"> </w:t>
      </w:r>
      <w:r w:rsidRPr="00AF4BB7">
        <w:rPr>
          <w:b/>
          <w:bCs/>
          <w:noProof/>
          <w:sz w:val="22"/>
          <w:szCs w:val="24"/>
        </w:rPr>
        <w:t>78</w:t>
      </w:r>
      <w:r w:rsidRPr="00AF4BB7">
        <w:rPr>
          <w:noProof/>
          <w:sz w:val="22"/>
          <w:szCs w:val="24"/>
        </w:rPr>
        <w:t xml:space="preserve"> (2018) 659–676. doi:10.1016/j.future.2017.04.036.</w:t>
      </w:r>
    </w:p>
    <w:p w14:paraId="4345722A" w14:textId="77777777" w:rsidR="00AF4BB7" w:rsidRPr="00AF4BB7" w:rsidRDefault="00AF4BB7" w:rsidP="00AF4BB7">
      <w:pPr>
        <w:widowControl w:val="0"/>
        <w:ind w:left="640" w:hanging="640"/>
        <w:rPr>
          <w:noProof/>
          <w:sz w:val="22"/>
          <w:szCs w:val="24"/>
        </w:rPr>
      </w:pPr>
      <w:r w:rsidRPr="00AF4BB7">
        <w:rPr>
          <w:noProof/>
          <w:sz w:val="22"/>
          <w:szCs w:val="24"/>
        </w:rPr>
        <w:t>[10]</w:t>
      </w:r>
      <w:r w:rsidRPr="00AF4BB7">
        <w:rPr>
          <w:noProof/>
          <w:sz w:val="22"/>
          <w:szCs w:val="24"/>
        </w:rPr>
        <w:tab/>
        <w:t xml:space="preserve">M. Flood, and I. Habli, Multi-view safety cases, </w:t>
      </w:r>
      <w:r w:rsidRPr="00AF4BB7">
        <w:rPr>
          <w:i/>
          <w:iCs/>
          <w:noProof/>
          <w:sz w:val="22"/>
          <w:szCs w:val="24"/>
        </w:rPr>
        <w:t>IET Conf. Publ.</w:t>
      </w:r>
      <w:r w:rsidRPr="00AF4BB7">
        <w:rPr>
          <w:noProof/>
          <w:sz w:val="22"/>
          <w:szCs w:val="24"/>
        </w:rPr>
        <w:t xml:space="preserve"> </w:t>
      </w:r>
      <w:r w:rsidRPr="00AF4BB7">
        <w:rPr>
          <w:b/>
          <w:bCs/>
          <w:noProof/>
          <w:sz w:val="22"/>
          <w:szCs w:val="24"/>
        </w:rPr>
        <w:t>2011</w:t>
      </w:r>
      <w:r w:rsidRPr="00AF4BB7">
        <w:rPr>
          <w:noProof/>
          <w:sz w:val="22"/>
          <w:szCs w:val="24"/>
        </w:rPr>
        <w:t xml:space="preserve"> (2011) 1–6. doi:10.1049/cp.2011.0260.</w:t>
      </w:r>
    </w:p>
    <w:p w14:paraId="5A398DBF" w14:textId="77777777" w:rsidR="00AF4BB7" w:rsidRPr="00AF4BB7" w:rsidRDefault="00AF4BB7" w:rsidP="00AF4BB7">
      <w:pPr>
        <w:widowControl w:val="0"/>
        <w:ind w:left="640" w:hanging="640"/>
        <w:rPr>
          <w:noProof/>
          <w:sz w:val="22"/>
          <w:szCs w:val="24"/>
        </w:rPr>
      </w:pPr>
      <w:r w:rsidRPr="00AF4BB7">
        <w:rPr>
          <w:noProof/>
          <w:sz w:val="22"/>
          <w:szCs w:val="24"/>
        </w:rPr>
        <w:t>[11]</w:t>
      </w:r>
      <w:r w:rsidRPr="00AF4BB7">
        <w:rPr>
          <w:noProof/>
          <w:sz w:val="22"/>
          <w:szCs w:val="24"/>
        </w:rPr>
        <w:tab/>
        <w:t xml:space="preserve">J. Gardner, and N. Warren, Learning from deep brain stimulation: the fallacy of techno-solutionism and the need for ‘regimes of care,’ </w:t>
      </w:r>
      <w:r w:rsidRPr="00AF4BB7">
        <w:rPr>
          <w:i/>
          <w:iCs/>
          <w:noProof/>
          <w:sz w:val="22"/>
          <w:szCs w:val="24"/>
        </w:rPr>
        <w:t>Med. Heal. Care Philos.</w:t>
      </w:r>
      <w:r w:rsidRPr="00AF4BB7">
        <w:rPr>
          <w:noProof/>
          <w:sz w:val="22"/>
          <w:szCs w:val="24"/>
        </w:rPr>
        <w:t xml:space="preserve"> </w:t>
      </w:r>
      <w:r w:rsidRPr="00AF4BB7">
        <w:rPr>
          <w:b/>
          <w:bCs/>
          <w:noProof/>
          <w:sz w:val="22"/>
          <w:szCs w:val="24"/>
        </w:rPr>
        <w:t>22</w:t>
      </w:r>
      <w:r w:rsidRPr="00AF4BB7">
        <w:rPr>
          <w:noProof/>
          <w:sz w:val="22"/>
          <w:szCs w:val="24"/>
        </w:rPr>
        <w:t xml:space="preserve"> (2019) 363–374. doi:10.1007/s11019-018-9858-6.</w:t>
      </w:r>
    </w:p>
    <w:p w14:paraId="6CFFC614" w14:textId="77777777" w:rsidR="00AF4BB7" w:rsidRPr="00AF4BB7" w:rsidRDefault="00AF4BB7" w:rsidP="00AF4BB7">
      <w:pPr>
        <w:widowControl w:val="0"/>
        <w:ind w:left="640" w:hanging="640"/>
        <w:rPr>
          <w:noProof/>
          <w:sz w:val="22"/>
          <w:szCs w:val="24"/>
        </w:rPr>
      </w:pPr>
      <w:r w:rsidRPr="00AF4BB7">
        <w:rPr>
          <w:noProof/>
          <w:sz w:val="22"/>
          <w:szCs w:val="24"/>
        </w:rPr>
        <w:t>[12]</w:t>
      </w:r>
      <w:r w:rsidRPr="00AF4BB7">
        <w:rPr>
          <w:noProof/>
          <w:sz w:val="22"/>
          <w:szCs w:val="24"/>
        </w:rPr>
        <w:tab/>
        <w:t xml:space="preserve">E. Glikson, and A.W. Woolley, Human Trust in Artificial Intelligence: Review of Empirical Research, </w:t>
      </w:r>
      <w:r w:rsidRPr="00AF4BB7">
        <w:rPr>
          <w:i/>
          <w:iCs/>
          <w:noProof/>
          <w:sz w:val="22"/>
          <w:szCs w:val="24"/>
        </w:rPr>
        <w:t>Acad. Manag. Ann.</w:t>
      </w:r>
      <w:r w:rsidRPr="00AF4BB7">
        <w:rPr>
          <w:noProof/>
          <w:sz w:val="22"/>
          <w:szCs w:val="24"/>
        </w:rPr>
        <w:t xml:space="preserve"> (2020). doi:10.5465/annals.2018.0057.</w:t>
      </w:r>
    </w:p>
    <w:p w14:paraId="2B5EEA79" w14:textId="77777777" w:rsidR="00AF4BB7" w:rsidRPr="00AF4BB7" w:rsidRDefault="00AF4BB7" w:rsidP="00AF4BB7">
      <w:pPr>
        <w:widowControl w:val="0"/>
        <w:ind w:left="640" w:hanging="640"/>
        <w:rPr>
          <w:noProof/>
          <w:sz w:val="22"/>
          <w:szCs w:val="24"/>
        </w:rPr>
      </w:pPr>
      <w:r w:rsidRPr="00AF4BB7">
        <w:rPr>
          <w:noProof/>
          <w:sz w:val="22"/>
          <w:szCs w:val="24"/>
        </w:rPr>
        <w:t>[13]</w:t>
      </w:r>
      <w:r w:rsidRPr="00AF4BB7">
        <w:rPr>
          <w:noProof/>
          <w:sz w:val="22"/>
          <w:szCs w:val="24"/>
        </w:rPr>
        <w:tab/>
        <w:t xml:space="preserve">T. Greenhalgh, J. Wherton, C. Papoutsi, J. Lynch, G. Hughes, C. A’Court, S. Hinder, N. Fahy, R. Procter, and S. Shaw, Beyond adoption: A new framework for theorizing and evaluating nonadoption, abandonment, and challenges to the scale-up, spread, and sustainability of health and care technologies, </w:t>
      </w:r>
      <w:r w:rsidRPr="00AF4BB7">
        <w:rPr>
          <w:i/>
          <w:iCs/>
          <w:noProof/>
          <w:sz w:val="22"/>
          <w:szCs w:val="24"/>
        </w:rPr>
        <w:t>J. Med. Internet Res.</w:t>
      </w:r>
      <w:r w:rsidRPr="00AF4BB7">
        <w:rPr>
          <w:noProof/>
          <w:sz w:val="22"/>
          <w:szCs w:val="24"/>
        </w:rPr>
        <w:t xml:space="preserve"> </w:t>
      </w:r>
      <w:r w:rsidRPr="00AF4BB7">
        <w:rPr>
          <w:b/>
          <w:bCs/>
          <w:noProof/>
          <w:sz w:val="22"/>
          <w:szCs w:val="24"/>
        </w:rPr>
        <w:t>19</w:t>
      </w:r>
      <w:r w:rsidRPr="00AF4BB7">
        <w:rPr>
          <w:noProof/>
          <w:sz w:val="22"/>
          <w:szCs w:val="24"/>
        </w:rPr>
        <w:t xml:space="preserve"> (2017). doi:10.2196/jmir.8775.</w:t>
      </w:r>
    </w:p>
    <w:p w14:paraId="7355EB83" w14:textId="77777777" w:rsidR="00AF4BB7" w:rsidRPr="00AF4BB7" w:rsidRDefault="00AF4BB7" w:rsidP="00AF4BB7">
      <w:pPr>
        <w:widowControl w:val="0"/>
        <w:ind w:left="640" w:hanging="640"/>
        <w:rPr>
          <w:noProof/>
          <w:sz w:val="22"/>
          <w:szCs w:val="24"/>
        </w:rPr>
      </w:pPr>
      <w:r w:rsidRPr="00AF4BB7">
        <w:rPr>
          <w:noProof/>
          <w:sz w:val="22"/>
          <w:szCs w:val="24"/>
        </w:rPr>
        <w:t>[14]</w:t>
      </w:r>
      <w:r w:rsidRPr="00AF4BB7">
        <w:rPr>
          <w:noProof/>
          <w:sz w:val="22"/>
          <w:szCs w:val="24"/>
        </w:rPr>
        <w:tab/>
        <w:t xml:space="preserve">I. Habli, S. White, M.A. Sujan, S. Harrison, and M. Ugarte, What is the safety case for health IT? A study of assurance practices in England, </w:t>
      </w:r>
      <w:r w:rsidRPr="00AF4BB7">
        <w:rPr>
          <w:i/>
          <w:iCs/>
          <w:noProof/>
          <w:sz w:val="22"/>
          <w:szCs w:val="24"/>
        </w:rPr>
        <w:t>Saf. Sci.</w:t>
      </w:r>
      <w:r w:rsidRPr="00AF4BB7">
        <w:rPr>
          <w:noProof/>
          <w:sz w:val="22"/>
          <w:szCs w:val="24"/>
        </w:rPr>
        <w:t xml:space="preserve"> </w:t>
      </w:r>
      <w:r w:rsidRPr="00AF4BB7">
        <w:rPr>
          <w:b/>
          <w:bCs/>
          <w:noProof/>
          <w:sz w:val="22"/>
          <w:szCs w:val="24"/>
        </w:rPr>
        <w:t>110</w:t>
      </w:r>
      <w:r w:rsidRPr="00AF4BB7">
        <w:rPr>
          <w:noProof/>
          <w:sz w:val="22"/>
          <w:szCs w:val="24"/>
        </w:rPr>
        <w:t xml:space="preserve"> (2018) 324–335. doi:10.1016/j.ssci.2018.09.001.</w:t>
      </w:r>
    </w:p>
    <w:p w14:paraId="4238EC56" w14:textId="77777777" w:rsidR="00AF4BB7" w:rsidRPr="00AF4BB7" w:rsidRDefault="00AF4BB7" w:rsidP="00AF4BB7">
      <w:pPr>
        <w:widowControl w:val="0"/>
        <w:ind w:left="640" w:hanging="640"/>
        <w:rPr>
          <w:noProof/>
          <w:sz w:val="22"/>
          <w:szCs w:val="24"/>
        </w:rPr>
      </w:pPr>
      <w:r w:rsidRPr="00AF4BB7">
        <w:rPr>
          <w:noProof/>
          <w:sz w:val="22"/>
          <w:szCs w:val="24"/>
        </w:rPr>
        <w:t>[15]</w:t>
      </w:r>
      <w:r w:rsidRPr="00AF4BB7">
        <w:rPr>
          <w:noProof/>
          <w:sz w:val="22"/>
          <w:szCs w:val="24"/>
        </w:rPr>
        <w:tab/>
        <w:t xml:space="preserve">Y.Y. Haimes, On the Complex Definition of Risk: A Systems-Based Approach,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doi:10.1111/j.1539-6924.2009.01310.x.</w:t>
      </w:r>
    </w:p>
    <w:p w14:paraId="1CCF80E0" w14:textId="77777777" w:rsidR="00AF4BB7" w:rsidRPr="00AF4BB7" w:rsidRDefault="00AF4BB7" w:rsidP="00AF4BB7">
      <w:pPr>
        <w:widowControl w:val="0"/>
        <w:ind w:left="640" w:hanging="640"/>
        <w:rPr>
          <w:noProof/>
          <w:sz w:val="22"/>
          <w:szCs w:val="24"/>
        </w:rPr>
      </w:pPr>
      <w:r w:rsidRPr="00AF4BB7">
        <w:rPr>
          <w:noProof/>
          <w:sz w:val="22"/>
          <w:szCs w:val="24"/>
        </w:rPr>
        <w:t>[16]</w:t>
      </w:r>
      <w:r w:rsidRPr="00AF4BB7">
        <w:rPr>
          <w:noProof/>
          <w:sz w:val="22"/>
          <w:szCs w:val="24"/>
        </w:rPr>
        <w:tab/>
        <w:t xml:space="preserve">Y.Y. Haimes, On the Definition of Resilience in Systems,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498–501. doi:10.1111/j.1539-6924.2009.01216.x.</w:t>
      </w:r>
    </w:p>
    <w:p w14:paraId="5F8FDED9" w14:textId="77777777" w:rsidR="00AF4BB7" w:rsidRPr="00AF4BB7" w:rsidRDefault="00AF4BB7" w:rsidP="00AF4BB7">
      <w:pPr>
        <w:widowControl w:val="0"/>
        <w:ind w:left="640" w:hanging="640"/>
        <w:rPr>
          <w:noProof/>
          <w:sz w:val="22"/>
          <w:szCs w:val="24"/>
        </w:rPr>
      </w:pPr>
      <w:r w:rsidRPr="00AF4BB7">
        <w:rPr>
          <w:noProof/>
          <w:sz w:val="22"/>
          <w:szCs w:val="24"/>
        </w:rPr>
        <w:t>[17]</w:t>
      </w:r>
      <w:r w:rsidRPr="00AF4BB7">
        <w:rPr>
          <w:noProof/>
          <w:sz w:val="22"/>
          <w:szCs w:val="24"/>
        </w:rPr>
        <w:tab/>
        <w:t xml:space="preserve">P. Harris, and W. Middleton, The illusion of control and optimism about health: On being less at risk but no more in control than others, </w:t>
      </w:r>
      <w:r w:rsidRPr="00AF4BB7">
        <w:rPr>
          <w:i/>
          <w:iCs/>
          <w:noProof/>
          <w:sz w:val="22"/>
          <w:szCs w:val="24"/>
        </w:rPr>
        <w:t>Br. J. Soc. Psychol.</w:t>
      </w:r>
      <w:r w:rsidRPr="00AF4BB7">
        <w:rPr>
          <w:noProof/>
          <w:sz w:val="22"/>
          <w:szCs w:val="24"/>
        </w:rPr>
        <w:t xml:space="preserve"> </w:t>
      </w:r>
      <w:r w:rsidRPr="00AF4BB7">
        <w:rPr>
          <w:b/>
          <w:bCs/>
          <w:noProof/>
          <w:sz w:val="22"/>
          <w:szCs w:val="24"/>
        </w:rPr>
        <w:t>33</w:t>
      </w:r>
      <w:r w:rsidRPr="00AF4BB7">
        <w:rPr>
          <w:noProof/>
          <w:sz w:val="22"/>
          <w:szCs w:val="24"/>
        </w:rPr>
        <w:t xml:space="preserve"> (1994) 369–386.</w:t>
      </w:r>
    </w:p>
    <w:p w14:paraId="2D6523FE" w14:textId="77777777" w:rsidR="00AF4BB7" w:rsidRPr="00AF4BB7" w:rsidRDefault="00AF4BB7" w:rsidP="00AF4BB7">
      <w:pPr>
        <w:widowControl w:val="0"/>
        <w:ind w:left="640" w:hanging="640"/>
        <w:rPr>
          <w:noProof/>
          <w:sz w:val="22"/>
          <w:szCs w:val="24"/>
        </w:rPr>
      </w:pPr>
      <w:r w:rsidRPr="00AF4BB7">
        <w:rPr>
          <w:noProof/>
          <w:sz w:val="22"/>
          <w:szCs w:val="24"/>
        </w:rPr>
        <w:t>[18]</w:t>
      </w:r>
      <w:r w:rsidRPr="00AF4BB7">
        <w:rPr>
          <w:noProof/>
          <w:sz w:val="22"/>
          <w:szCs w:val="24"/>
        </w:rPr>
        <w:tab/>
        <w:t xml:space="preserve">D.A. Jenkins, M. Sperrin, G.P. Martin, and N. Peek, Dynamic models to predict health outcomes: current status and methodological challenges, </w:t>
      </w:r>
      <w:r w:rsidRPr="00AF4BB7">
        <w:rPr>
          <w:i/>
          <w:iCs/>
          <w:noProof/>
          <w:sz w:val="22"/>
          <w:szCs w:val="24"/>
        </w:rPr>
        <w:t>Diagnostic Progn. Res.</w:t>
      </w:r>
      <w:r w:rsidRPr="00AF4BB7">
        <w:rPr>
          <w:noProof/>
          <w:sz w:val="22"/>
          <w:szCs w:val="24"/>
        </w:rPr>
        <w:t xml:space="preserve"> </w:t>
      </w:r>
      <w:r w:rsidRPr="00AF4BB7">
        <w:rPr>
          <w:b/>
          <w:bCs/>
          <w:noProof/>
          <w:sz w:val="22"/>
          <w:szCs w:val="24"/>
        </w:rPr>
        <w:t>2</w:t>
      </w:r>
      <w:r w:rsidRPr="00AF4BB7">
        <w:rPr>
          <w:noProof/>
          <w:sz w:val="22"/>
          <w:szCs w:val="24"/>
        </w:rPr>
        <w:t xml:space="preserve"> (2018) 1–9. doi:10.1186/s41512-018-0045-2.</w:t>
      </w:r>
    </w:p>
    <w:p w14:paraId="1C22961A" w14:textId="77777777" w:rsidR="00AF4BB7" w:rsidRPr="00AF4BB7" w:rsidRDefault="00AF4BB7" w:rsidP="00AF4BB7">
      <w:pPr>
        <w:widowControl w:val="0"/>
        <w:ind w:left="640" w:hanging="640"/>
        <w:rPr>
          <w:noProof/>
          <w:sz w:val="22"/>
          <w:szCs w:val="24"/>
        </w:rPr>
      </w:pPr>
      <w:r w:rsidRPr="00AF4BB7">
        <w:rPr>
          <w:noProof/>
          <w:sz w:val="22"/>
          <w:szCs w:val="24"/>
        </w:rPr>
        <w:t>[19]</w:t>
      </w:r>
      <w:r w:rsidRPr="00AF4BB7">
        <w:rPr>
          <w:noProof/>
          <w:sz w:val="22"/>
          <w:szCs w:val="24"/>
        </w:rPr>
        <w:tab/>
        <w:t xml:space="preserve">M.O. Kim, E. Coiera, and F. Magrabi, Problems with health information technology and their effects on care delivery and patient outcomes: a systematic review, </w:t>
      </w:r>
      <w:r w:rsidRPr="00AF4BB7">
        <w:rPr>
          <w:i/>
          <w:iCs/>
          <w:noProof/>
          <w:sz w:val="22"/>
          <w:szCs w:val="24"/>
        </w:rPr>
        <w:t>J. Am. Med. Informatics Assoc.</w:t>
      </w:r>
      <w:r w:rsidRPr="00AF4BB7">
        <w:rPr>
          <w:noProof/>
          <w:sz w:val="22"/>
          <w:szCs w:val="24"/>
        </w:rPr>
        <w:t xml:space="preserve"> </w:t>
      </w:r>
      <w:r w:rsidRPr="00AF4BB7">
        <w:rPr>
          <w:b/>
          <w:bCs/>
          <w:noProof/>
          <w:sz w:val="22"/>
          <w:szCs w:val="24"/>
        </w:rPr>
        <w:t>24</w:t>
      </w:r>
      <w:r w:rsidRPr="00AF4BB7">
        <w:rPr>
          <w:noProof/>
          <w:sz w:val="22"/>
          <w:szCs w:val="24"/>
        </w:rPr>
        <w:t xml:space="preserve"> (2017) 246–260. doi:10.1093/jamia/ocw154.</w:t>
      </w:r>
    </w:p>
    <w:p w14:paraId="75E51A37" w14:textId="77777777" w:rsidR="00AF4BB7" w:rsidRPr="00AF4BB7" w:rsidRDefault="00AF4BB7" w:rsidP="00AF4BB7">
      <w:pPr>
        <w:widowControl w:val="0"/>
        <w:ind w:left="640" w:hanging="640"/>
        <w:rPr>
          <w:noProof/>
          <w:sz w:val="22"/>
          <w:szCs w:val="24"/>
        </w:rPr>
      </w:pPr>
      <w:r w:rsidRPr="00AF4BB7">
        <w:rPr>
          <w:noProof/>
          <w:sz w:val="22"/>
          <w:szCs w:val="24"/>
        </w:rPr>
        <w:lastRenderedPageBreak/>
        <w:t>[20]</w:t>
      </w:r>
      <w:r w:rsidRPr="00AF4BB7">
        <w:rPr>
          <w:noProof/>
          <w:sz w:val="22"/>
          <w:szCs w:val="24"/>
        </w:rPr>
        <w:tab/>
        <w:t xml:space="preserve">C. Macrae, Governing the safety of artificial intelligence in healthcare, </w:t>
      </w:r>
      <w:r w:rsidRPr="00AF4BB7">
        <w:rPr>
          <w:i/>
          <w:iCs/>
          <w:noProof/>
          <w:sz w:val="22"/>
          <w:szCs w:val="24"/>
        </w:rPr>
        <w:t>BMJ Qual Saf</w:t>
      </w:r>
      <w:r w:rsidRPr="00AF4BB7">
        <w:rPr>
          <w:noProof/>
          <w:sz w:val="22"/>
          <w:szCs w:val="24"/>
        </w:rPr>
        <w:t xml:space="preserve">. </w:t>
      </w:r>
      <w:r w:rsidRPr="00AF4BB7">
        <w:rPr>
          <w:b/>
          <w:bCs/>
          <w:noProof/>
          <w:sz w:val="22"/>
          <w:szCs w:val="24"/>
        </w:rPr>
        <w:t>28</w:t>
      </w:r>
      <w:r w:rsidRPr="00AF4BB7">
        <w:rPr>
          <w:noProof/>
          <w:sz w:val="22"/>
          <w:szCs w:val="24"/>
        </w:rPr>
        <w:t xml:space="preserve"> (2019) 495–498. doi:10.1136/bmjqs-2019-009484.</w:t>
      </w:r>
    </w:p>
    <w:p w14:paraId="712BA7B7" w14:textId="77777777" w:rsidR="00AF4BB7" w:rsidRPr="00AF4BB7" w:rsidRDefault="00AF4BB7" w:rsidP="00AF4BB7">
      <w:pPr>
        <w:widowControl w:val="0"/>
        <w:ind w:left="640" w:hanging="640"/>
        <w:rPr>
          <w:noProof/>
          <w:sz w:val="22"/>
          <w:szCs w:val="24"/>
        </w:rPr>
      </w:pPr>
      <w:r w:rsidRPr="00AF4BB7">
        <w:rPr>
          <w:noProof/>
          <w:sz w:val="22"/>
          <w:szCs w:val="24"/>
        </w:rPr>
        <w:t>[21]</w:t>
      </w:r>
      <w:r w:rsidRPr="00AF4BB7">
        <w:rPr>
          <w:noProof/>
          <w:sz w:val="22"/>
          <w:szCs w:val="24"/>
        </w:rPr>
        <w:tab/>
        <w:t xml:space="preserve">A. Maturo, Fatism, self-monitoring and the pursuit of healthiness in the time of technological solutionism, </w:t>
      </w:r>
      <w:r w:rsidRPr="00AF4BB7">
        <w:rPr>
          <w:i/>
          <w:iCs/>
          <w:noProof/>
          <w:sz w:val="22"/>
          <w:szCs w:val="24"/>
        </w:rPr>
        <w:t>Ital. Sociol. Rev.</w:t>
      </w:r>
      <w:r w:rsidRPr="00AF4BB7">
        <w:rPr>
          <w:noProof/>
          <w:sz w:val="22"/>
          <w:szCs w:val="24"/>
        </w:rPr>
        <w:t xml:space="preserve"> </w:t>
      </w:r>
      <w:r w:rsidRPr="00AF4BB7">
        <w:rPr>
          <w:b/>
          <w:bCs/>
          <w:noProof/>
          <w:sz w:val="22"/>
          <w:szCs w:val="24"/>
        </w:rPr>
        <w:t>4</w:t>
      </w:r>
      <w:r w:rsidRPr="00AF4BB7">
        <w:rPr>
          <w:noProof/>
          <w:sz w:val="22"/>
          <w:szCs w:val="24"/>
        </w:rPr>
        <w:t xml:space="preserve"> (2014) 157–171. doi:10.13136/isr.v4i2.80.</w:t>
      </w:r>
    </w:p>
    <w:p w14:paraId="32CDFB83" w14:textId="77777777" w:rsidR="00AF4BB7" w:rsidRPr="00AF4BB7" w:rsidRDefault="00AF4BB7" w:rsidP="00AF4BB7">
      <w:pPr>
        <w:widowControl w:val="0"/>
        <w:ind w:left="640" w:hanging="640"/>
        <w:rPr>
          <w:noProof/>
          <w:sz w:val="22"/>
          <w:szCs w:val="24"/>
        </w:rPr>
      </w:pPr>
      <w:r w:rsidRPr="00AF4BB7">
        <w:rPr>
          <w:noProof/>
          <w:sz w:val="22"/>
          <w:szCs w:val="24"/>
        </w:rPr>
        <w:t>[22]</w:t>
      </w:r>
      <w:r w:rsidRPr="00AF4BB7">
        <w:rPr>
          <w:noProof/>
          <w:sz w:val="22"/>
          <w:szCs w:val="24"/>
        </w:rPr>
        <w:tab/>
        <w:t xml:space="preserve">C. McCrorie, J. Benn, O.A. Johnson, and A. Scantlebury, Staff expectations for the implementation of an electronic patient record system: A qualitative study Corresponding author, </w:t>
      </w:r>
      <w:r w:rsidRPr="00AF4BB7">
        <w:rPr>
          <w:i/>
          <w:iCs/>
          <w:noProof/>
          <w:sz w:val="22"/>
          <w:szCs w:val="24"/>
        </w:rPr>
        <w:t>BMC Med. Inform. Decis. Mak.</w:t>
      </w:r>
      <w:r w:rsidRPr="00AF4BB7">
        <w:rPr>
          <w:noProof/>
          <w:sz w:val="22"/>
          <w:szCs w:val="24"/>
        </w:rPr>
        <w:t xml:space="preserve"> </w:t>
      </w:r>
      <w:r w:rsidRPr="00AF4BB7">
        <w:rPr>
          <w:b/>
          <w:bCs/>
          <w:noProof/>
          <w:sz w:val="22"/>
          <w:szCs w:val="24"/>
        </w:rPr>
        <w:t>19</w:t>
      </w:r>
      <w:r w:rsidRPr="00AF4BB7">
        <w:rPr>
          <w:noProof/>
          <w:sz w:val="22"/>
          <w:szCs w:val="24"/>
        </w:rPr>
        <w:t xml:space="preserve"> (2019) 1–14. doi:/10.1186/s12911-019-0952-3.</w:t>
      </w:r>
    </w:p>
    <w:p w14:paraId="233696F3" w14:textId="77777777" w:rsidR="00AF4BB7" w:rsidRPr="00AF4BB7" w:rsidRDefault="00AF4BB7" w:rsidP="00AF4BB7">
      <w:pPr>
        <w:widowControl w:val="0"/>
        <w:ind w:left="640" w:hanging="640"/>
        <w:rPr>
          <w:noProof/>
          <w:sz w:val="22"/>
          <w:szCs w:val="24"/>
        </w:rPr>
      </w:pPr>
      <w:r w:rsidRPr="00AF4BB7">
        <w:rPr>
          <w:noProof/>
          <w:sz w:val="22"/>
          <w:szCs w:val="24"/>
        </w:rPr>
        <w:t>[23]</w:t>
      </w:r>
      <w:r w:rsidRPr="00AF4BB7">
        <w:rPr>
          <w:noProof/>
          <w:sz w:val="22"/>
          <w:szCs w:val="24"/>
        </w:rPr>
        <w:tab/>
        <w:t xml:space="preserve">S. Mclachlan, H.W.W. Potts, D. Kudakwashe, D. Buchanan, S. Lean, O.A. Johnson, B. Daley, W. Marsh, and N. Fenton, The Heimdall framework for supporting characterisation of learning health systems, </w:t>
      </w:r>
      <w:r w:rsidRPr="00AF4BB7">
        <w:rPr>
          <w:i/>
          <w:iCs/>
          <w:noProof/>
          <w:sz w:val="22"/>
          <w:szCs w:val="24"/>
        </w:rPr>
        <w:t>J Innov Heal. Inf.</w:t>
      </w:r>
      <w:r w:rsidRPr="00AF4BB7">
        <w:rPr>
          <w:noProof/>
          <w:sz w:val="22"/>
          <w:szCs w:val="24"/>
        </w:rPr>
        <w:t xml:space="preserve"> </w:t>
      </w:r>
      <w:r w:rsidRPr="00AF4BB7">
        <w:rPr>
          <w:b/>
          <w:bCs/>
          <w:noProof/>
          <w:sz w:val="22"/>
          <w:szCs w:val="24"/>
        </w:rPr>
        <w:t>25</w:t>
      </w:r>
      <w:r w:rsidRPr="00AF4BB7">
        <w:rPr>
          <w:noProof/>
          <w:sz w:val="22"/>
          <w:szCs w:val="24"/>
        </w:rPr>
        <w:t xml:space="preserve"> (2018). doi:http://dx.doi.org/10.14236/jhi.v25i2.996.</w:t>
      </w:r>
    </w:p>
    <w:p w14:paraId="0049B143" w14:textId="77777777" w:rsidR="00AF4BB7" w:rsidRPr="00AF4BB7" w:rsidRDefault="00AF4BB7" w:rsidP="00AF4BB7">
      <w:pPr>
        <w:widowControl w:val="0"/>
        <w:ind w:left="640" w:hanging="640"/>
        <w:rPr>
          <w:noProof/>
          <w:sz w:val="22"/>
          <w:szCs w:val="24"/>
        </w:rPr>
      </w:pPr>
      <w:r w:rsidRPr="00AF4BB7">
        <w:rPr>
          <w:noProof/>
          <w:sz w:val="22"/>
          <w:szCs w:val="24"/>
        </w:rPr>
        <w:t>[24]</w:t>
      </w:r>
      <w:r w:rsidRPr="00AF4BB7">
        <w:rPr>
          <w:noProof/>
          <w:sz w:val="22"/>
          <w:szCs w:val="24"/>
        </w:rPr>
        <w:tab/>
        <w:t xml:space="preserve">C. Morland, and I.J. Pettersen, Translating technological change-new technology and practices in a hospital, </w:t>
      </w:r>
      <w:r w:rsidRPr="00AF4BB7">
        <w:rPr>
          <w:i/>
          <w:iCs/>
          <w:noProof/>
          <w:sz w:val="22"/>
          <w:szCs w:val="24"/>
        </w:rPr>
        <w:t>Int. J. Product. Perform.</w:t>
      </w:r>
      <w:r w:rsidRPr="00AF4BB7">
        <w:rPr>
          <w:noProof/>
          <w:sz w:val="22"/>
          <w:szCs w:val="24"/>
        </w:rPr>
        <w:t xml:space="preserve"> </w:t>
      </w:r>
      <w:r w:rsidRPr="00AF4BB7">
        <w:rPr>
          <w:b/>
          <w:bCs/>
          <w:noProof/>
          <w:sz w:val="22"/>
          <w:szCs w:val="24"/>
        </w:rPr>
        <w:t>67</w:t>
      </w:r>
      <w:r w:rsidRPr="00AF4BB7">
        <w:rPr>
          <w:noProof/>
          <w:sz w:val="22"/>
          <w:szCs w:val="24"/>
        </w:rPr>
        <w:t xml:space="preserve"> (2018) 1000–1015.</w:t>
      </w:r>
    </w:p>
    <w:p w14:paraId="262207AC" w14:textId="77777777" w:rsidR="00AF4BB7" w:rsidRPr="00AF4BB7" w:rsidRDefault="00AF4BB7" w:rsidP="00AF4BB7">
      <w:pPr>
        <w:widowControl w:val="0"/>
        <w:ind w:left="640" w:hanging="640"/>
        <w:rPr>
          <w:noProof/>
          <w:sz w:val="22"/>
          <w:szCs w:val="24"/>
        </w:rPr>
      </w:pPr>
      <w:r w:rsidRPr="00AF4BB7">
        <w:rPr>
          <w:noProof/>
          <w:sz w:val="22"/>
          <w:szCs w:val="24"/>
        </w:rPr>
        <w:t>[25]</w:t>
      </w:r>
      <w:r w:rsidRPr="00AF4BB7">
        <w:rPr>
          <w:noProof/>
          <w:sz w:val="22"/>
          <w:szCs w:val="24"/>
        </w:rPr>
        <w:tab/>
        <w:t>E. Morozov, To Save Everything, Click Here: The Folly of Technological Solutionism, PublicAffairs, New York, 2013.</w:t>
      </w:r>
    </w:p>
    <w:p w14:paraId="028D0B09" w14:textId="77777777" w:rsidR="00AF4BB7" w:rsidRPr="00AF4BB7" w:rsidRDefault="00AF4BB7" w:rsidP="00AF4BB7">
      <w:pPr>
        <w:widowControl w:val="0"/>
        <w:ind w:left="640" w:hanging="640"/>
        <w:rPr>
          <w:noProof/>
          <w:sz w:val="22"/>
          <w:szCs w:val="24"/>
        </w:rPr>
      </w:pPr>
      <w:r w:rsidRPr="00AF4BB7">
        <w:rPr>
          <w:noProof/>
          <w:sz w:val="22"/>
          <w:szCs w:val="24"/>
        </w:rPr>
        <w:t>[26]</w:t>
      </w:r>
      <w:r w:rsidRPr="00AF4BB7">
        <w:rPr>
          <w:noProof/>
          <w:sz w:val="22"/>
          <w:szCs w:val="24"/>
        </w:rPr>
        <w:tab/>
        <w:t>National Institute for Health Research, £17 million invested in NIHR Patient Safety Translational Research Centres, (2017). https://www.nihr.ac.uk/news/17-million-invested-in-nihr-patient-safety-translational-research-centres/12278 (accessed March 26, 2021).</w:t>
      </w:r>
    </w:p>
    <w:p w14:paraId="77ED06F2" w14:textId="77777777" w:rsidR="00AF4BB7" w:rsidRPr="00AF4BB7" w:rsidRDefault="00AF4BB7" w:rsidP="00AF4BB7">
      <w:pPr>
        <w:widowControl w:val="0"/>
        <w:ind w:left="640" w:hanging="640"/>
        <w:rPr>
          <w:noProof/>
          <w:sz w:val="22"/>
          <w:szCs w:val="24"/>
        </w:rPr>
      </w:pPr>
      <w:r w:rsidRPr="00AF4BB7">
        <w:rPr>
          <w:noProof/>
          <w:sz w:val="22"/>
          <w:szCs w:val="24"/>
        </w:rPr>
        <w:t>[27]</w:t>
      </w:r>
      <w:r w:rsidRPr="00AF4BB7">
        <w:rPr>
          <w:noProof/>
          <w:sz w:val="22"/>
          <w:szCs w:val="24"/>
        </w:rPr>
        <w:tab/>
        <w:t xml:space="preserve">A. Rae, D. Provan, H. Aboelssaad, and R. Alexander, A manifesto for Reality-based Safety Science, </w:t>
      </w:r>
      <w:r w:rsidRPr="00AF4BB7">
        <w:rPr>
          <w:i/>
          <w:iCs/>
          <w:noProof/>
          <w:sz w:val="22"/>
          <w:szCs w:val="24"/>
        </w:rPr>
        <w:t>Saf. Sci.</w:t>
      </w:r>
      <w:r w:rsidRPr="00AF4BB7">
        <w:rPr>
          <w:noProof/>
          <w:sz w:val="22"/>
          <w:szCs w:val="24"/>
        </w:rPr>
        <w:t xml:space="preserve"> </w:t>
      </w:r>
      <w:r w:rsidRPr="00AF4BB7">
        <w:rPr>
          <w:b/>
          <w:bCs/>
          <w:noProof/>
          <w:sz w:val="22"/>
          <w:szCs w:val="24"/>
        </w:rPr>
        <w:t>126</w:t>
      </w:r>
      <w:r w:rsidRPr="00AF4BB7">
        <w:rPr>
          <w:noProof/>
          <w:sz w:val="22"/>
          <w:szCs w:val="24"/>
        </w:rPr>
        <w:t xml:space="preserve"> (2020). doi:10.1016/j.ssci.2020.104654.</w:t>
      </w:r>
    </w:p>
    <w:p w14:paraId="5B307856" w14:textId="77777777" w:rsidR="00AF4BB7" w:rsidRPr="00AF4BB7" w:rsidRDefault="00AF4BB7" w:rsidP="00AF4BB7">
      <w:pPr>
        <w:widowControl w:val="0"/>
        <w:ind w:left="640" w:hanging="640"/>
        <w:rPr>
          <w:noProof/>
          <w:sz w:val="22"/>
          <w:szCs w:val="24"/>
        </w:rPr>
      </w:pPr>
      <w:r w:rsidRPr="00AF4BB7">
        <w:rPr>
          <w:noProof/>
          <w:sz w:val="22"/>
          <w:szCs w:val="24"/>
        </w:rPr>
        <w:t>[28]</w:t>
      </w:r>
      <w:r w:rsidRPr="00AF4BB7">
        <w:rPr>
          <w:noProof/>
          <w:sz w:val="22"/>
          <w:szCs w:val="24"/>
        </w:rPr>
        <w:tab/>
        <w:t xml:space="preserve">A.D. Ravitz, A. Sapirstein, J.C. Pham, and P.A. Doyle, Systems approach and systems engineering applied to health care: Improving patient safety and health care delivery, </w:t>
      </w:r>
      <w:r w:rsidRPr="00AF4BB7">
        <w:rPr>
          <w:i/>
          <w:iCs/>
          <w:noProof/>
          <w:sz w:val="22"/>
          <w:szCs w:val="24"/>
        </w:rPr>
        <w:t>Johns Hopkins APL Tech. Dig. (Applied Phys. Lab.</w:t>
      </w:r>
      <w:r w:rsidRPr="00AF4BB7">
        <w:rPr>
          <w:noProof/>
          <w:sz w:val="22"/>
          <w:szCs w:val="24"/>
        </w:rPr>
        <w:t xml:space="preserve"> </w:t>
      </w:r>
      <w:r w:rsidRPr="00AF4BB7">
        <w:rPr>
          <w:b/>
          <w:bCs/>
          <w:noProof/>
          <w:sz w:val="22"/>
          <w:szCs w:val="24"/>
        </w:rPr>
        <w:t>31</w:t>
      </w:r>
      <w:r w:rsidRPr="00AF4BB7">
        <w:rPr>
          <w:noProof/>
          <w:sz w:val="22"/>
          <w:szCs w:val="24"/>
        </w:rPr>
        <w:t xml:space="preserve"> (2013) 354–365.</w:t>
      </w:r>
    </w:p>
    <w:p w14:paraId="6D8566E9" w14:textId="77777777" w:rsidR="00AF4BB7" w:rsidRPr="00AF4BB7" w:rsidRDefault="00AF4BB7" w:rsidP="00AF4BB7">
      <w:pPr>
        <w:widowControl w:val="0"/>
        <w:ind w:left="640" w:hanging="640"/>
        <w:rPr>
          <w:noProof/>
          <w:sz w:val="22"/>
          <w:szCs w:val="24"/>
        </w:rPr>
      </w:pPr>
      <w:r w:rsidRPr="00AF4BB7">
        <w:rPr>
          <w:noProof/>
          <w:sz w:val="22"/>
          <w:szCs w:val="24"/>
        </w:rPr>
        <w:t>[29]</w:t>
      </w:r>
      <w:r w:rsidRPr="00AF4BB7">
        <w:rPr>
          <w:noProof/>
          <w:sz w:val="22"/>
          <w:szCs w:val="24"/>
        </w:rPr>
        <w:tab/>
        <w:t xml:space="preserve">A. Roehrs, C. Andr, R. Righi, S. Jos, and M.H. Wichman, Toward a Model for Personal Health Record Interoperability, </w:t>
      </w:r>
      <w:r w:rsidRPr="00AF4BB7">
        <w:rPr>
          <w:i/>
          <w:iCs/>
          <w:noProof/>
          <w:sz w:val="22"/>
          <w:szCs w:val="24"/>
        </w:rPr>
        <w:t>IEEE J. Biomed. Heal. Informatics</w:t>
      </w:r>
      <w:r w:rsidRPr="00AF4BB7">
        <w:rPr>
          <w:noProof/>
          <w:sz w:val="22"/>
          <w:szCs w:val="24"/>
        </w:rPr>
        <w:t xml:space="preserve">. </w:t>
      </w:r>
      <w:r w:rsidRPr="00AF4BB7">
        <w:rPr>
          <w:b/>
          <w:bCs/>
          <w:noProof/>
          <w:sz w:val="22"/>
          <w:szCs w:val="24"/>
        </w:rPr>
        <w:t>23</w:t>
      </w:r>
      <w:r w:rsidRPr="00AF4BB7">
        <w:rPr>
          <w:noProof/>
          <w:sz w:val="22"/>
          <w:szCs w:val="24"/>
        </w:rPr>
        <w:t xml:space="preserve"> (2019) 867–873.</w:t>
      </w:r>
    </w:p>
    <w:p w14:paraId="31C9F986" w14:textId="77777777" w:rsidR="00AF4BB7" w:rsidRPr="00AF4BB7" w:rsidRDefault="00AF4BB7" w:rsidP="00AF4BB7">
      <w:pPr>
        <w:widowControl w:val="0"/>
        <w:ind w:left="640" w:hanging="640"/>
        <w:rPr>
          <w:noProof/>
          <w:sz w:val="22"/>
          <w:szCs w:val="24"/>
        </w:rPr>
      </w:pPr>
      <w:r w:rsidRPr="00AF4BB7">
        <w:rPr>
          <w:noProof/>
          <w:sz w:val="22"/>
          <w:szCs w:val="24"/>
        </w:rPr>
        <w:t>[30]</w:t>
      </w:r>
      <w:r w:rsidRPr="00AF4BB7">
        <w:rPr>
          <w:noProof/>
          <w:sz w:val="22"/>
          <w:szCs w:val="24"/>
        </w:rPr>
        <w:tab/>
        <w:t xml:space="preserve">A. Sedrakyan, B. Campbell, J.G. Merino, R. Kuntz, A. Hirst, and P. McCulloch, IDEAL-D: a rational framework for evaluating and achieve this goal, </w:t>
      </w:r>
      <w:r w:rsidRPr="00AF4BB7">
        <w:rPr>
          <w:i/>
          <w:iCs/>
          <w:noProof/>
          <w:sz w:val="22"/>
          <w:szCs w:val="24"/>
        </w:rPr>
        <w:t>BMJ</w:t>
      </w:r>
      <w:r w:rsidRPr="00AF4BB7">
        <w:rPr>
          <w:noProof/>
          <w:sz w:val="22"/>
          <w:szCs w:val="24"/>
        </w:rPr>
        <w:t xml:space="preserve">. </w:t>
      </w:r>
      <w:r w:rsidRPr="00AF4BB7">
        <w:rPr>
          <w:b/>
          <w:bCs/>
          <w:noProof/>
          <w:sz w:val="22"/>
          <w:szCs w:val="24"/>
        </w:rPr>
        <w:t>353</w:t>
      </w:r>
      <w:r w:rsidRPr="00AF4BB7">
        <w:rPr>
          <w:noProof/>
          <w:sz w:val="22"/>
          <w:szCs w:val="24"/>
        </w:rPr>
        <w:t xml:space="preserve"> (2016) 1–7. doi:10.1136/bmj.i2372.</w:t>
      </w:r>
    </w:p>
    <w:p w14:paraId="2C764D57" w14:textId="77777777" w:rsidR="00AF4BB7" w:rsidRPr="00AF4BB7" w:rsidRDefault="00AF4BB7" w:rsidP="00AF4BB7">
      <w:pPr>
        <w:widowControl w:val="0"/>
        <w:ind w:left="640" w:hanging="640"/>
        <w:rPr>
          <w:noProof/>
          <w:sz w:val="22"/>
          <w:szCs w:val="24"/>
        </w:rPr>
      </w:pPr>
      <w:r w:rsidRPr="00AF4BB7">
        <w:rPr>
          <w:noProof/>
          <w:sz w:val="22"/>
          <w:szCs w:val="24"/>
        </w:rPr>
        <w:t>[31]</w:t>
      </w:r>
      <w:r w:rsidRPr="00AF4BB7">
        <w:rPr>
          <w:noProof/>
          <w:sz w:val="22"/>
          <w:szCs w:val="24"/>
        </w:rPr>
        <w:tab/>
        <w:t xml:space="preserve">D.F. Sittig, A. Wright, E. Coiera, F. Magrabi, R. Ratwani,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w:t>
      </w:r>
      <w:r w:rsidRPr="00AF4BB7">
        <w:rPr>
          <w:b/>
          <w:bCs/>
          <w:noProof/>
          <w:sz w:val="22"/>
          <w:szCs w:val="24"/>
        </w:rPr>
        <w:t>26</w:t>
      </w:r>
      <w:r w:rsidRPr="00AF4BB7">
        <w:rPr>
          <w:noProof/>
          <w:sz w:val="22"/>
          <w:szCs w:val="24"/>
        </w:rPr>
        <w:t xml:space="preserve"> (2020) 181–189. doi:10.1177/1460458218814893.</w:t>
      </w:r>
    </w:p>
    <w:p w14:paraId="5181DD45" w14:textId="77777777" w:rsidR="00AF4BB7" w:rsidRPr="00AF4BB7" w:rsidRDefault="00AF4BB7" w:rsidP="00AF4BB7">
      <w:pPr>
        <w:widowControl w:val="0"/>
        <w:ind w:left="640" w:hanging="640"/>
        <w:rPr>
          <w:noProof/>
          <w:sz w:val="22"/>
          <w:szCs w:val="24"/>
        </w:rPr>
      </w:pPr>
      <w:r w:rsidRPr="00AF4BB7">
        <w:rPr>
          <w:noProof/>
          <w:sz w:val="22"/>
          <w:szCs w:val="24"/>
        </w:rPr>
        <w:t>[32]</w:t>
      </w:r>
      <w:r w:rsidRPr="00AF4BB7">
        <w:rPr>
          <w:noProof/>
          <w:sz w:val="22"/>
          <w:szCs w:val="24"/>
        </w:rPr>
        <w:tab/>
        <w:t xml:space="preserve">D.F. Sittig, A. Wright, E. Coiera, F. Magrabi, R. Ratwant,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(2018) 1–9. doi:10.1177/1460458218814893.</w:t>
      </w:r>
    </w:p>
    <w:p w14:paraId="7E1271A9" w14:textId="77777777" w:rsidR="00AF4BB7" w:rsidRPr="00AF4BB7" w:rsidRDefault="00AF4BB7" w:rsidP="00AF4BB7">
      <w:pPr>
        <w:widowControl w:val="0"/>
        <w:ind w:left="640" w:hanging="640"/>
        <w:rPr>
          <w:noProof/>
          <w:sz w:val="22"/>
          <w:szCs w:val="24"/>
        </w:rPr>
      </w:pPr>
      <w:r w:rsidRPr="00AF4BB7">
        <w:rPr>
          <w:noProof/>
          <w:sz w:val="22"/>
          <w:szCs w:val="24"/>
        </w:rPr>
        <w:t>[33]</w:t>
      </w:r>
      <w:r w:rsidRPr="00AF4BB7">
        <w:rPr>
          <w:noProof/>
          <w:sz w:val="22"/>
          <w:szCs w:val="24"/>
        </w:rPr>
        <w:tab/>
        <w:t xml:space="preserve">J. Song, and F.M. Zahedi, Trust in health infomediaries, </w:t>
      </w:r>
      <w:r w:rsidRPr="00AF4BB7">
        <w:rPr>
          <w:i/>
          <w:iCs/>
          <w:noProof/>
          <w:sz w:val="22"/>
          <w:szCs w:val="24"/>
        </w:rPr>
        <w:t>Decis. Support Syst.</w:t>
      </w:r>
      <w:r w:rsidRPr="00AF4BB7">
        <w:rPr>
          <w:noProof/>
          <w:sz w:val="22"/>
          <w:szCs w:val="24"/>
        </w:rPr>
        <w:t xml:space="preserve"> </w:t>
      </w:r>
      <w:r w:rsidRPr="00AF4BB7">
        <w:rPr>
          <w:b/>
          <w:bCs/>
          <w:noProof/>
          <w:sz w:val="22"/>
          <w:szCs w:val="24"/>
        </w:rPr>
        <w:t>43</w:t>
      </w:r>
      <w:r w:rsidRPr="00AF4BB7">
        <w:rPr>
          <w:noProof/>
          <w:sz w:val="22"/>
          <w:szCs w:val="24"/>
        </w:rPr>
        <w:t xml:space="preserve"> (2007) 390–407. </w:t>
      </w:r>
      <w:r w:rsidRPr="00AF4BB7">
        <w:rPr>
          <w:noProof/>
          <w:sz w:val="22"/>
          <w:szCs w:val="24"/>
        </w:rPr>
        <w:lastRenderedPageBreak/>
        <w:t>doi:10.1016/j.dss.2006.11.011.</w:t>
      </w:r>
    </w:p>
    <w:p w14:paraId="249F592E" w14:textId="77777777" w:rsidR="00AF4BB7" w:rsidRPr="00AF4BB7" w:rsidRDefault="00AF4BB7" w:rsidP="00AF4BB7">
      <w:pPr>
        <w:widowControl w:val="0"/>
        <w:ind w:left="640" w:hanging="640"/>
        <w:rPr>
          <w:noProof/>
          <w:sz w:val="22"/>
          <w:szCs w:val="24"/>
        </w:rPr>
      </w:pPr>
      <w:r w:rsidRPr="00AF4BB7">
        <w:rPr>
          <w:noProof/>
          <w:sz w:val="22"/>
          <w:szCs w:val="24"/>
        </w:rPr>
        <w:t>[34]</w:t>
      </w:r>
      <w:r w:rsidRPr="00AF4BB7">
        <w:rPr>
          <w:noProof/>
          <w:sz w:val="22"/>
          <w:szCs w:val="24"/>
        </w:rPr>
        <w:tab/>
        <w:t xml:space="preserve">M. Sperrin, D. Jenkins, G.P. Martin, and N. Peek, Explicit causal reasoning is needed to prevent prognostic models being victims of their own success, </w:t>
      </w:r>
      <w:r w:rsidRPr="00AF4BB7">
        <w:rPr>
          <w:i/>
          <w:iCs/>
          <w:noProof/>
          <w:sz w:val="22"/>
          <w:szCs w:val="24"/>
        </w:rPr>
        <w:t>J. Am. Med. Informatics Assoc.</w:t>
      </w:r>
      <w:r w:rsidRPr="00AF4BB7">
        <w:rPr>
          <w:noProof/>
          <w:sz w:val="22"/>
          <w:szCs w:val="24"/>
        </w:rPr>
        <w:t xml:space="preserve"> </w:t>
      </w:r>
      <w:r w:rsidRPr="00AF4BB7">
        <w:rPr>
          <w:b/>
          <w:bCs/>
          <w:noProof/>
          <w:sz w:val="22"/>
          <w:szCs w:val="24"/>
        </w:rPr>
        <w:t>26</w:t>
      </w:r>
      <w:r w:rsidRPr="00AF4BB7">
        <w:rPr>
          <w:noProof/>
          <w:sz w:val="22"/>
          <w:szCs w:val="24"/>
        </w:rPr>
        <w:t xml:space="preserve"> (2019) 1675–1676. doi:10.1093/jamia/ocz197.</w:t>
      </w:r>
    </w:p>
    <w:p w14:paraId="102D0C0F" w14:textId="77777777" w:rsidR="00AF4BB7" w:rsidRPr="00AF4BB7" w:rsidRDefault="00AF4BB7" w:rsidP="00AF4BB7">
      <w:pPr>
        <w:widowControl w:val="0"/>
        <w:ind w:left="640" w:hanging="640"/>
        <w:rPr>
          <w:noProof/>
          <w:sz w:val="22"/>
          <w:szCs w:val="24"/>
        </w:rPr>
      </w:pPr>
      <w:r w:rsidRPr="00AF4BB7">
        <w:rPr>
          <w:noProof/>
          <w:sz w:val="22"/>
          <w:szCs w:val="24"/>
        </w:rPr>
        <w:t>[35]</w:t>
      </w:r>
      <w:r w:rsidRPr="00AF4BB7">
        <w:rPr>
          <w:noProof/>
          <w:sz w:val="22"/>
          <w:szCs w:val="24"/>
        </w:rPr>
        <w:tab/>
        <w:t xml:space="preserve">M.A. Sujan, P. Spurgeon, M. Cooke, A. Weale, P. Debenham, and S. Cross, The development of safety cases for healthcare services: Practical experiences, opportunities and challenges, </w:t>
      </w:r>
      <w:r w:rsidRPr="00AF4BB7">
        <w:rPr>
          <w:i/>
          <w:iCs/>
          <w:noProof/>
          <w:sz w:val="22"/>
          <w:szCs w:val="24"/>
        </w:rPr>
        <w:t>Reliab. Eng. Syst. Saf.</w:t>
      </w:r>
      <w:r w:rsidRPr="00AF4BB7">
        <w:rPr>
          <w:noProof/>
          <w:sz w:val="22"/>
          <w:szCs w:val="24"/>
        </w:rPr>
        <w:t xml:space="preserve"> </w:t>
      </w:r>
      <w:r w:rsidRPr="00AF4BB7">
        <w:rPr>
          <w:b/>
          <w:bCs/>
          <w:noProof/>
          <w:sz w:val="22"/>
          <w:szCs w:val="24"/>
        </w:rPr>
        <w:t>140</w:t>
      </w:r>
      <w:r w:rsidRPr="00AF4BB7">
        <w:rPr>
          <w:noProof/>
          <w:sz w:val="22"/>
          <w:szCs w:val="24"/>
        </w:rPr>
        <w:t xml:space="preserve"> (2015) 200–207. doi:10.1016/j.ress.2015.03.033.</w:t>
      </w:r>
    </w:p>
    <w:p w14:paraId="2B3466D4" w14:textId="77777777" w:rsidR="00AF4BB7" w:rsidRPr="00AF4BB7" w:rsidRDefault="00AF4BB7" w:rsidP="00AF4BB7">
      <w:pPr>
        <w:widowControl w:val="0"/>
        <w:ind w:left="640" w:hanging="640"/>
        <w:rPr>
          <w:noProof/>
          <w:sz w:val="22"/>
          <w:szCs w:val="24"/>
        </w:rPr>
      </w:pPr>
      <w:r w:rsidRPr="00AF4BB7">
        <w:rPr>
          <w:noProof/>
          <w:sz w:val="22"/>
          <w:szCs w:val="24"/>
        </w:rPr>
        <w:t>[36]</w:t>
      </w:r>
      <w:r w:rsidRPr="00AF4BB7">
        <w:rPr>
          <w:noProof/>
          <w:sz w:val="22"/>
          <w:szCs w:val="24"/>
        </w:rPr>
        <w:tab/>
        <w:t xml:space="preserve">S.E. Thorne, and C.A. Robinson, Reciprocal trust in health care relationships, </w:t>
      </w:r>
      <w:r w:rsidRPr="00AF4BB7">
        <w:rPr>
          <w:i/>
          <w:iCs/>
          <w:noProof/>
          <w:sz w:val="22"/>
          <w:szCs w:val="24"/>
        </w:rPr>
        <w:t>J. Adv. Nurs.</w:t>
      </w:r>
      <w:r w:rsidRPr="00AF4BB7">
        <w:rPr>
          <w:noProof/>
          <w:sz w:val="22"/>
          <w:szCs w:val="24"/>
        </w:rPr>
        <w:t xml:space="preserve"> </w:t>
      </w:r>
      <w:r w:rsidRPr="00AF4BB7">
        <w:rPr>
          <w:b/>
          <w:bCs/>
          <w:noProof/>
          <w:sz w:val="22"/>
          <w:szCs w:val="24"/>
        </w:rPr>
        <w:t>13</w:t>
      </w:r>
      <w:r w:rsidRPr="00AF4BB7">
        <w:rPr>
          <w:noProof/>
          <w:sz w:val="22"/>
          <w:szCs w:val="24"/>
        </w:rPr>
        <w:t xml:space="preserve"> (1988) 782–789. doi:10.1111/j.1365-2648.1988.tb00570.x.</w:t>
      </w:r>
    </w:p>
    <w:p w14:paraId="1459A284" w14:textId="77777777" w:rsidR="00AF4BB7" w:rsidRPr="00AF4BB7" w:rsidRDefault="00AF4BB7" w:rsidP="00AF4BB7">
      <w:pPr>
        <w:widowControl w:val="0"/>
        <w:ind w:left="640" w:hanging="640"/>
        <w:rPr>
          <w:noProof/>
          <w:sz w:val="22"/>
          <w:szCs w:val="24"/>
        </w:rPr>
      </w:pPr>
      <w:r w:rsidRPr="00AF4BB7">
        <w:rPr>
          <w:noProof/>
          <w:sz w:val="22"/>
          <w:szCs w:val="24"/>
        </w:rPr>
        <w:t>[37]</w:t>
      </w:r>
      <w:r w:rsidRPr="00AF4BB7">
        <w:rPr>
          <w:noProof/>
          <w:sz w:val="22"/>
          <w:szCs w:val="24"/>
        </w:rPr>
        <w:tab/>
        <w:t>US Food and Drug Administration, Digital Health Innovation Action Plan, (2017). https://www.fda.gov/media/106331/download.</w:t>
      </w:r>
    </w:p>
    <w:p w14:paraId="4DBC7114" w14:textId="77777777" w:rsidR="00AF4BB7" w:rsidRPr="00AF4BB7" w:rsidRDefault="00AF4BB7" w:rsidP="00AF4BB7">
      <w:pPr>
        <w:widowControl w:val="0"/>
        <w:ind w:left="640" w:hanging="640"/>
        <w:rPr>
          <w:noProof/>
          <w:sz w:val="22"/>
          <w:szCs w:val="24"/>
        </w:rPr>
      </w:pPr>
      <w:r w:rsidRPr="00AF4BB7">
        <w:rPr>
          <w:noProof/>
          <w:sz w:val="22"/>
          <w:szCs w:val="24"/>
        </w:rPr>
        <w:t>[38]</w:t>
      </w:r>
      <w:r w:rsidRPr="00AF4BB7">
        <w:rPr>
          <w:noProof/>
          <w:sz w:val="22"/>
          <w:szCs w:val="24"/>
        </w:rPr>
        <w:tab/>
        <w:t xml:space="preserve">C. Wardle, and H. Derakhshan, Information Disorder: Toward an interdisciplinary framework for research and policy making, </w:t>
      </w:r>
      <w:r w:rsidRPr="00AF4BB7">
        <w:rPr>
          <w:i/>
          <w:iCs/>
          <w:noProof/>
          <w:sz w:val="22"/>
          <w:szCs w:val="24"/>
        </w:rPr>
        <w:t>Rep. to Counc. Eur.</w:t>
      </w:r>
      <w:r w:rsidRPr="00AF4BB7">
        <w:rPr>
          <w:noProof/>
          <w:sz w:val="22"/>
          <w:szCs w:val="24"/>
        </w:rPr>
        <w:t xml:space="preserve"> (2017) 108. https://rm.coe.int/information-disorder-toward-an-interdisciplinary-framework-for-researc/168076277c.</w:t>
      </w:r>
    </w:p>
    <w:p w14:paraId="514ADEE9" w14:textId="77777777" w:rsidR="00AF4BB7" w:rsidRPr="00AF4BB7" w:rsidRDefault="00AF4BB7" w:rsidP="00AF4BB7">
      <w:pPr>
        <w:widowControl w:val="0"/>
        <w:ind w:left="640" w:hanging="640"/>
        <w:rPr>
          <w:noProof/>
          <w:sz w:val="22"/>
          <w:szCs w:val="24"/>
        </w:rPr>
      </w:pPr>
      <w:r w:rsidRPr="00AF4BB7">
        <w:rPr>
          <w:noProof/>
          <w:sz w:val="22"/>
          <w:szCs w:val="24"/>
        </w:rPr>
        <w:t>[39]</w:t>
      </w:r>
      <w:r w:rsidRPr="00AF4BB7">
        <w:rPr>
          <w:noProof/>
          <w:sz w:val="22"/>
          <w:szCs w:val="24"/>
        </w:rPr>
        <w:tab/>
        <w:t>K.E. Weick, Sensemaking in organizations, SAGE, 1995.</w:t>
      </w:r>
    </w:p>
    <w:p w14:paraId="405677E5" w14:textId="77777777" w:rsidR="00AF4BB7" w:rsidRPr="00AF4BB7" w:rsidRDefault="00AF4BB7" w:rsidP="00AF4BB7">
      <w:pPr>
        <w:widowControl w:val="0"/>
        <w:ind w:left="640" w:hanging="640"/>
        <w:rPr>
          <w:noProof/>
          <w:sz w:val="22"/>
          <w:szCs w:val="24"/>
        </w:rPr>
      </w:pPr>
      <w:r w:rsidRPr="00AF4BB7">
        <w:rPr>
          <w:noProof/>
          <w:sz w:val="22"/>
          <w:szCs w:val="24"/>
        </w:rPr>
        <w:t>[40]</w:t>
      </w:r>
      <w:r w:rsidRPr="00AF4BB7">
        <w:rPr>
          <w:noProof/>
          <w:sz w:val="22"/>
          <w:szCs w:val="24"/>
        </w:rPr>
        <w:tab/>
        <w:t xml:space="preserve">J. Wherton, S. Shaw, C. Papoutsi, L. Seuren, and T. Greenhalgh, Guidance on the introduction and use of video consultations during COVID-19: important lessons from qualitative research, </w:t>
      </w:r>
      <w:r w:rsidRPr="00AF4BB7">
        <w:rPr>
          <w:i/>
          <w:iCs/>
          <w:noProof/>
          <w:sz w:val="22"/>
          <w:szCs w:val="24"/>
        </w:rPr>
        <w:t>BMJ Lead.</w:t>
      </w:r>
      <w:r w:rsidRPr="00AF4BB7">
        <w:rPr>
          <w:noProof/>
          <w:sz w:val="22"/>
          <w:szCs w:val="24"/>
        </w:rPr>
        <w:t xml:space="preserve"> (2020). doi:10.1136/leader-2020-000262.</w:t>
      </w:r>
    </w:p>
    <w:p w14:paraId="50427192" w14:textId="77777777" w:rsidR="00AF4BB7" w:rsidRPr="00AF4BB7" w:rsidRDefault="00AF4BB7" w:rsidP="00AF4BB7">
      <w:pPr>
        <w:widowControl w:val="0"/>
        <w:ind w:left="640" w:hanging="640"/>
        <w:rPr>
          <w:noProof/>
          <w:sz w:val="22"/>
        </w:rPr>
      </w:pPr>
      <w:r w:rsidRPr="00AF4BB7">
        <w:rPr>
          <w:noProof/>
          <w:sz w:val="22"/>
          <w:szCs w:val="24"/>
        </w:rPr>
        <w:t>[41]</w:t>
      </w:r>
      <w:r w:rsidRPr="00AF4BB7">
        <w:rPr>
          <w:noProof/>
          <w:sz w:val="22"/>
          <w:szCs w:val="24"/>
        </w:rPr>
        <w:tab/>
        <w:t xml:space="preserve">T. Wykes, and S. Schueller, Why reviewing apps is not enough: Transparency for trust (T4T) principles of responsible health app marketplaces, </w:t>
      </w:r>
      <w:r w:rsidRPr="00AF4BB7">
        <w:rPr>
          <w:i/>
          <w:iCs/>
          <w:noProof/>
          <w:sz w:val="22"/>
          <w:szCs w:val="24"/>
        </w:rPr>
        <w:t>J. Med. Internet Res.</w:t>
      </w:r>
      <w:r w:rsidRPr="00AF4BB7">
        <w:rPr>
          <w:noProof/>
          <w:sz w:val="22"/>
          <w:szCs w:val="24"/>
        </w:rPr>
        <w:t xml:space="preserve"> </w:t>
      </w:r>
      <w:r w:rsidRPr="00AF4BB7">
        <w:rPr>
          <w:b/>
          <w:bCs/>
          <w:noProof/>
          <w:sz w:val="22"/>
          <w:szCs w:val="24"/>
        </w:rPr>
        <w:t>21</w:t>
      </w:r>
      <w:r w:rsidRPr="00AF4BB7">
        <w:rPr>
          <w:noProof/>
          <w:sz w:val="22"/>
          <w:szCs w:val="24"/>
        </w:rPr>
        <w:t xml:space="preserve"> (2019). doi:10.2196/12390.</w:t>
      </w:r>
    </w:p>
    <w:p w14:paraId="6F294675" w14:textId="0BAE37FA" w:rsidR="00A7554C" w:rsidRPr="00696CC6" w:rsidRDefault="00585CED" w:rsidP="00581235">
      <w:pPr>
        <w:ind w:left="270" w:hanging="270"/>
        <w:rPr>
          <w:sz w:val="22"/>
          <w:szCs w:val="22"/>
          <w:lang w:eastAsia="en-US"/>
        </w:rPr>
      </w:pPr>
      <w:r>
        <w:rPr>
          <w:sz w:val="22"/>
          <w:szCs w:val="22"/>
          <w:lang w:eastAsia="en-US"/>
        </w:rPr>
        <w:fldChar w:fldCharType="end"/>
      </w:r>
    </w:p>
    <w:p w14:paraId="24F6D72E" w14:textId="7EFF7516" w:rsidR="00483099" w:rsidRPr="00696CC6" w:rsidRDefault="00483099" w:rsidP="00581235">
      <w:pPr>
        <w:rPr>
          <w:b/>
          <w:sz w:val="22"/>
          <w:szCs w:val="22"/>
        </w:rPr>
      </w:pPr>
      <w:r w:rsidRPr="00696CC6">
        <w:rPr>
          <w:b/>
          <w:sz w:val="22"/>
          <w:szCs w:val="22"/>
        </w:rPr>
        <w:t>Address for correspondence</w:t>
      </w:r>
    </w:p>
    <w:p w14:paraId="36C00152" w14:textId="77777777" w:rsidR="00483099" w:rsidRPr="00696CC6" w:rsidRDefault="00483099" w:rsidP="00581235">
      <w:pPr>
        <w:rPr>
          <w:b/>
          <w:sz w:val="22"/>
          <w:szCs w:val="22"/>
        </w:rPr>
      </w:pPr>
    </w:p>
    <w:p w14:paraId="3694BDE5" w14:textId="77777777" w:rsidR="0093497A" w:rsidRDefault="00585CED">
      <w:pPr>
        <w:rPr>
          <w:noProof/>
          <w:sz w:val="22"/>
          <w:szCs w:val="22"/>
        </w:rPr>
        <w:sectPr w:rsidR="0093497A" w:rsidSect="007F64F2">
          <w:type w:val="continuous"/>
          <w:pgSz w:w="11907" w:h="16840" w:code="9"/>
          <w:pgMar w:top="562" w:right="567" w:bottom="562" w:left="567" w:header="0" w:footer="1440" w:gutter="0"/>
          <w:cols w:num="2" w:space="706"/>
          <w:noEndnote/>
        </w:sectPr>
      </w:pPr>
      <w:r>
        <w:rPr>
          <w:noProof/>
          <w:sz w:val="22"/>
          <w:szCs w:val="22"/>
        </w:rPr>
        <w:t xml:space="preserve">Ciarán McInerney, </w:t>
      </w:r>
      <w:hyperlink r:id="rId13" w:history="1">
        <w:r w:rsidRPr="00AC2741">
          <w:rPr>
            <w:rStyle w:val="Hyperlink"/>
            <w:noProof/>
            <w:sz w:val="22"/>
            <w:szCs w:val="22"/>
          </w:rPr>
          <w:t>c.mcinerney@leeds.ac.uk</w:t>
        </w:r>
      </w:hyperlink>
    </w:p>
    <w:p w14:paraId="0E3F1D8D" w14:textId="770FB4FF" w:rsidR="0093497A" w:rsidRPr="0093497A" w:rsidRDefault="0093497A" w:rsidP="0093497A">
      <w:pPr>
        <w:pStyle w:val="DTableTitle"/>
        <w:rPr>
          <w:szCs w:val="22"/>
        </w:rPr>
      </w:pPr>
      <w:r w:rsidRPr="008A645C">
        <w:rPr>
          <w:szCs w:val="22"/>
        </w:rPr>
        <w:t xml:space="preserve">Table </w:t>
      </w:r>
      <w:r>
        <w:rPr>
          <w:szCs w:val="22"/>
        </w:rPr>
        <w:t>2</w:t>
      </w:r>
      <w:r w:rsidRPr="008A645C">
        <w:rPr>
          <w:szCs w:val="22"/>
        </w:rPr>
        <w:t xml:space="preserve">– </w:t>
      </w:r>
      <w:r>
        <w:rPr>
          <w:szCs w:val="22"/>
        </w:rPr>
        <w:t>Summary of recommendation to address safety concerns posed by the challenges of emerging digital health. P = practical applications; T = theory development</w:t>
      </w:r>
    </w:p>
    <w:tbl>
      <w:tblPr>
        <w:tblW w:w="0" w:type="auto"/>
        <w:jc w:val="center"/>
        <w:tblLayout w:type="fixed"/>
        <w:tblLook w:val="0000" w:firstRow="0" w:lastRow="0" w:firstColumn="0" w:lastColumn="0" w:noHBand="0" w:noVBand="0"/>
      </w:tblPr>
      <w:tblGrid>
        <w:gridCol w:w="3521"/>
        <w:gridCol w:w="3402"/>
        <w:gridCol w:w="3704"/>
      </w:tblGrid>
      <w:tr w:rsidR="0093497A" w:rsidRPr="00696CC6" w14:paraId="72D592EB" w14:textId="77777777" w:rsidTr="0084441A">
        <w:trPr>
          <w:jc w:val="center"/>
        </w:trPr>
        <w:tc>
          <w:tcPr>
            <w:tcW w:w="3521" w:type="dxa"/>
            <w:tcBorders>
              <w:top w:val="single" w:sz="4" w:space="0" w:color="auto"/>
              <w:bottom w:val="single" w:sz="4" w:space="0" w:color="auto"/>
            </w:tcBorders>
            <w:vAlign w:val="bottom"/>
          </w:tcPr>
          <w:p w14:paraId="3A4CCB96" w14:textId="77777777" w:rsidR="0093497A" w:rsidRPr="008A645C" w:rsidRDefault="0093497A" w:rsidP="0084441A">
            <w:pPr>
              <w:rPr>
                <w:b/>
                <w:noProof/>
                <w:szCs w:val="22"/>
              </w:rPr>
            </w:pPr>
            <w:r w:rsidRPr="008A645C">
              <w:rPr>
                <w:b/>
                <w:noProof/>
                <w:szCs w:val="22"/>
              </w:rPr>
              <w:t>Challenge</w:t>
            </w:r>
          </w:p>
        </w:tc>
        <w:tc>
          <w:tcPr>
            <w:tcW w:w="3402" w:type="dxa"/>
            <w:tcBorders>
              <w:top w:val="single" w:sz="4" w:space="0" w:color="auto"/>
              <w:bottom w:val="single" w:sz="4" w:space="0" w:color="auto"/>
            </w:tcBorders>
            <w:vAlign w:val="bottom"/>
          </w:tcPr>
          <w:p w14:paraId="2F2B08D8" w14:textId="77777777" w:rsidR="0093497A" w:rsidRPr="008A645C" w:rsidRDefault="0093497A" w:rsidP="0084441A">
            <w:pPr>
              <w:rPr>
                <w:b/>
                <w:noProof/>
                <w:szCs w:val="22"/>
              </w:rPr>
            </w:pPr>
            <w:r w:rsidRPr="008A645C">
              <w:rPr>
                <w:b/>
                <w:noProof/>
                <w:szCs w:val="22"/>
              </w:rPr>
              <w:t>Consequence</w:t>
            </w:r>
          </w:p>
        </w:tc>
        <w:tc>
          <w:tcPr>
            <w:tcW w:w="3704" w:type="dxa"/>
            <w:tcBorders>
              <w:top w:val="single" w:sz="4" w:space="0" w:color="auto"/>
              <w:bottom w:val="single" w:sz="4" w:space="0" w:color="auto"/>
            </w:tcBorders>
            <w:vAlign w:val="bottom"/>
          </w:tcPr>
          <w:p w14:paraId="20FF07A9" w14:textId="77777777" w:rsidR="0093497A" w:rsidRPr="008A645C" w:rsidRDefault="0093497A" w:rsidP="0084441A">
            <w:pPr>
              <w:rPr>
                <w:b/>
                <w:noProof/>
                <w:szCs w:val="22"/>
              </w:rPr>
            </w:pPr>
            <w:r w:rsidRPr="008A645C">
              <w:rPr>
                <w:b/>
                <w:noProof/>
                <w:szCs w:val="22"/>
              </w:rPr>
              <w:t>Recommendation</w:t>
            </w:r>
          </w:p>
        </w:tc>
      </w:tr>
      <w:tr w:rsidR="0093497A" w:rsidRPr="00696CC6" w14:paraId="3E8CE5EC" w14:textId="77777777" w:rsidTr="0084441A">
        <w:trPr>
          <w:jc w:val="center"/>
        </w:trPr>
        <w:tc>
          <w:tcPr>
            <w:tcW w:w="3521" w:type="dxa"/>
            <w:tcBorders>
              <w:top w:val="single" w:sz="4" w:space="0" w:color="auto"/>
            </w:tcBorders>
          </w:tcPr>
          <w:p w14:paraId="067227E0" w14:textId="77777777" w:rsidR="0093497A" w:rsidRPr="008A645C" w:rsidRDefault="0093497A" w:rsidP="0084441A">
            <w:pPr>
              <w:spacing w:before="60" w:after="60"/>
              <w:rPr>
                <w:noProof/>
                <w:szCs w:val="22"/>
              </w:rPr>
            </w:pPr>
            <w:r w:rsidRPr="008A645C">
              <w:rPr>
                <w:noProof/>
                <w:szCs w:val="22"/>
              </w:rPr>
              <w:t>Difficult to conceptualise threats to patient safety from non-physical innovations</w:t>
            </w:r>
          </w:p>
        </w:tc>
        <w:tc>
          <w:tcPr>
            <w:tcW w:w="3402" w:type="dxa"/>
            <w:tcBorders>
              <w:top w:val="single" w:sz="4" w:space="0" w:color="auto"/>
            </w:tcBorders>
          </w:tcPr>
          <w:p w14:paraId="6470826E" w14:textId="77777777" w:rsidR="0093497A" w:rsidRPr="008A645C" w:rsidRDefault="0093497A" w:rsidP="0084441A">
            <w:pPr>
              <w:spacing w:before="60" w:after="60"/>
              <w:rPr>
                <w:noProof/>
                <w:szCs w:val="22"/>
              </w:rPr>
            </w:pPr>
            <w:r>
              <w:rPr>
                <w:noProof/>
                <w:szCs w:val="22"/>
              </w:rPr>
              <w:t>Inadequate consideration of threats to patient safety</w:t>
            </w:r>
          </w:p>
        </w:tc>
        <w:tc>
          <w:tcPr>
            <w:tcW w:w="3704" w:type="dxa"/>
            <w:tcBorders>
              <w:top w:val="single" w:sz="4" w:space="0" w:color="auto"/>
            </w:tcBorders>
          </w:tcPr>
          <w:p w14:paraId="4B48AFCB"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Safety cases</w:t>
            </w:r>
            <w:r>
              <w:rPr>
                <w:noProof/>
                <w:szCs w:val="22"/>
                <w:vertAlign w:val="superscript"/>
              </w:rPr>
              <w:t>P</w:t>
            </w:r>
            <w:r>
              <w:rPr>
                <w:noProof/>
                <w:szCs w:val="22"/>
              </w:rPr>
              <w:t>; Sociotechnical perspective</w:t>
            </w:r>
          </w:p>
        </w:tc>
      </w:tr>
      <w:tr w:rsidR="0093497A" w:rsidRPr="00696CC6" w14:paraId="660B3AD7" w14:textId="77777777" w:rsidTr="0084441A">
        <w:trPr>
          <w:jc w:val="center"/>
        </w:trPr>
        <w:tc>
          <w:tcPr>
            <w:tcW w:w="3521" w:type="dxa"/>
          </w:tcPr>
          <w:p w14:paraId="3E5D6D25" w14:textId="77777777" w:rsidR="0093497A" w:rsidRPr="008A645C" w:rsidRDefault="0093497A" w:rsidP="0084441A">
            <w:pPr>
              <w:spacing w:before="60" w:after="60"/>
              <w:rPr>
                <w:noProof/>
                <w:szCs w:val="22"/>
              </w:rPr>
            </w:pPr>
            <w:r w:rsidRPr="008A645C">
              <w:rPr>
                <w:noProof/>
                <w:szCs w:val="22"/>
              </w:rPr>
              <w:t>Unclear</w:t>
            </w:r>
            <w:r>
              <w:rPr>
                <w:noProof/>
                <w:szCs w:val="22"/>
              </w:rPr>
              <w:t xml:space="preserve"> how to sensibly integrate and interpret new and voluminous data streams</w:t>
            </w:r>
          </w:p>
        </w:tc>
        <w:tc>
          <w:tcPr>
            <w:tcW w:w="3402" w:type="dxa"/>
          </w:tcPr>
          <w:p w14:paraId="2130F930" w14:textId="77777777" w:rsidR="0093497A" w:rsidRPr="008A645C" w:rsidRDefault="0093497A" w:rsidP="0084441A">
            <w:pPr>
              <w:spacing w:before="60" w:after="60"/>
              <w:rPr>
                <w:noProof/>
                <w:szCs w:val="22"/>
              </w:rPr>
            </w:pPr>
            <w:r>
              <w:rPr>
                <w:noProof/>
                <w:szCs w:val="22"/>
              </w:rPr>
              <w:t>Missed opportunity to use data; Inappropriate use of data; Biased use of data</w:t>
            </w:r>
          </w:p>
        </w:tc>
        <w:tc>
          <w:tcPr>
            <w:tcW w:w="3704" w:type="dxa"/>
          </w:tcPr>
          <w:p w14:paraId="6ED46A9F" w14:textId="77777777" w:rsidR="0093497A" w:rsidRPr="008A645C" w:rsidRDefault="0093497A" w:rsidP="0084441A">
            <w:pPr>
              <w:spacing w:before="60" w:after="60"/>
              <w:rPr>
                <w:noProof/>
                <w:szCs w:val="22"/>
              </w:rPr>
            </w:pPr>
            <w:r>
              <w:rPr>
                <w:noProof/>
                <w:szCs w:val="22"/>
              </w:rPr>
              <w:t>Dynamic and causal modelling continuously surveilled for performance</w:t>
            </w:r>
            <w:r>
              <w:rPr>
                <w:noProof/>
                <w:szCs w:val="22"/>
                <w:vertAlign w:val="superscript"/>
              </w:rPr>
              <w:t>P</w:t>
            </w:r>
            <w:r>
              <w:rPr>
                <w:noProof/>
                <w:szCs w:val="22"/>
              </w:rPr>
              <w:t>; Middleware for interoperability</w:t>
            </w:r>
            <w:r>
              <w:rPr>
                <w:noProof/>
                <w:szCs w:val="22"/>
                <w:vertAlign w:val="superscript"/>
              </w:rPr>
              <w:t>P</w:t>
            </w:r>
            <w:r>
              <w:rPr>
                <w:noProof/>
                <w:szCs w:val="22"/>
              </w:rPr>
              <w:t>; Standards for linkage and exchange of health care data</w:t>
            </w:r>
            <w:r>
              <w:rPr>
                <w:noProof/>
                <w:szCs w:val="22"/>
                <w:vertAlign w:val="superscript"/>
              </w:rPr>
              <w:t>P</w:t>
            </w:r>
            <w:r>
              <w:rPr>
                <w:noProof/>
                <w:szCs w:val="22"/>
              </w:rPr>
              <w:t>; Automated anolaly detection</w:t>
            </w:r>
            <w:r>
              <w:rPr>
                <w:noProof/>
                <w:szCs w:val="22"/>
                <w:vertAlign w:val="superscript"/>
              </w:rPr>
              <w:t>P</w:t>
            </w:r>
          </w:p>
        </w:tc>
      </w:tr>
      <w:tr w:rsidR="0093497A" w:rsidRPr="00696CC6" w14:paraId="0567A2FB" w14:textId="77777777" w:rsidTr="0084441A">
        <w:trPr>
          <w:jc w:val="center"/>
        </w:trPr>
        <w:tc>
          <w:tcPr>
            <w:tcW w:w="3521" w:type="dxa"/>
          </w:tcPr>
          <w:p w14:paraId="57DD254B" w14:textId="77777777" w:rsidR="0093497A" w:rsidRPr="008A645C" w:rsidRDefault="0093497A" w:rsidP="0084441A">
            <w:pPr>
              <w:spacing w:before="60" w:after="60"/>
              <w:rPr>
                <w:noProof/>
                <w:szCs w:val="22"/>
              </w:rPr>
            </w:pPr>
            <w:r>
              <w:rPr>
                <w:noProof/>
                <w:szCs w:val="22"/>
              </w:rPr>
              <w:t>Reactive regulatory- and standards-based approaches to safety</w:t>
            </w:r>
          </w:p>
        </w:tc>
        <w:tc>
          <w:tcPr>
            <w:tcW w:w="3402" w:type="dxa"/>
          </w:tcPr>
          <w:p w14:paraId="59EC8A42" w14:textId="77777777" w:rsidR="0093497A" w:rsidRPr="008A645C" w:rsidRDefault="0093497A" w:rsidP="0084441A">
            <w:pPr>
              <w:spacing w:before="60" w:after="60"/>
              <w:rPr>
                <w:noProof/>
                <w:szCs w:val="22"/>
              </w:rPr>
            </w:pPr>
            <w:r>
              <w:rPr>
                <w:noProof/>
                <w:szCs w:val="22"/>
              </w:rPr>
              <w:t>Avoidable hearm is experienced before mitigations are put in place</w:t>
            </w:r>
          </w:p>
        </w:tc>
        <w:tc>
          <w:tcPr>
            <w:tcW w:w="3704" w:type="dxa"/>
          </w:tcPr>
          <w:p w14:paraId="6280E1E9" w14:textId="77777777" w:rsidR="0093497A" w:rsidRPr="008A645C" w:rsidRDefault="0093497A" w:rsidP="0084441A">
            <w:pPr>
              <w:spacing w:before="60" w:after="60"/>
              <w:rPr>
                <w:noProof/>
                <w:szCs w:val="22"/>
              </w:rPr>
            </w:pPr>
            <w:r>
              <w:rPr>
                <w:noProof/>
                <w:szCs w:val="22"/>
              </w:rPr>
              <w:t>Gradual approval of medical devices</w:t>
            </w:r>
            <w:r>
              <w:rPr>
                <w:noProof/>
                <w:szCs w:val="22"/>
                <w:vertAlign w:val="superscript"/>
              </w:rPr>
              <w:t>P</w:t>
            </w:r>
            <w:r>
              <w:rPr>
                <w:noProof/>
                <w:szCs w:val="22"/>
              </w:rPr>
              <w:t>; Systems approach to conceptualising risk</w:t>
            </w:r>
            <w:r>
              <w:rPr>
                <w:noProof/>
                <w:szCs w:val="22"/>
                <w:vertAlign w:val="superscript"/>
              </w:rPr>
              <w:t>T</w:t>
            </w:r>
          </w:p>
        </w:tc>
      </w:tr>
      <w:tr w:rsidR="0093497A" w:rsidRPr="00696CC6" w14:paraId="4F45F6DF" w14:textId="77777777" w:rsidTr="0084441A">
        <w:trPr>
          <w:jc w:val="center"/>
        </w:trPr>
        <w:tc>
          <w:tcPr>
            <w:tcW w:w="3521" w:type="dxa"/>
          </w:tcPr>
          <w:p w14:paraId="73E429E8" w14:textId="77777777" w:rsidR="0093497A" w:rsidRPr="008A645C" w:rsidRDefault="0093497A" w:rsidP="0084441A">
            <w:pPr>
              <w:spacing w:before="60" w:after="60"/>
              <w:rPr>
                <w:noProof/>
                <w:szCs w:val="22"/>
              </w:rPr>
            </w:pPr>
            <w:r>
              <w:rPr>
                <w:noProof/>
                <w:szCs w:val="22"/>
              </w:rPr>
              <w:t>Difficult to build and maintain trust in health informatio sytems that are obscure and complex</w:t>
            </w:r>
          </w:p>
        </w:tc>
        <w:tc>
          <w:tcPr>
            <w:tcW w:w="3402" w:type="dxa"/>
          </w:tcPr>
          <w:p w14:paraId="1328A85D" w14:textId="77777777" w:rsidR="0093497A" w:rsidRPr="008A645C" w:rsidRDefault="0093497A" w:rsidP="0084441A">
            <w:pPr>
              <w:spacing w:before="60" w:after="60"/>
              <w:rPr>
                <w:noProof/>
                <w:szCs w:val="22"/>
              </w:rPr>
            </w:pPr>
            <w:r>
              <w:rPr>
                <w:noProof/>
                <w:szCs w:val="22"/>
              </w:rPr>
              <w:t>Misinformation and disinformation threaten patient safety</w:t>
            </w:r>
          </w:p>
        </w:tc>
        <w:tc>
          <w:tcPr>
            <w:tcW w:w="3704" w:type="dxa"/>
          </w:tcPr>
          <w:p w14:paraId="19CFADA9"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FactSheets</w:t>
            </w:r>
            <w:r>
              <w:rPr>
                <w:noProof/>
                <w:szCs w:val="22"/>
                <w:vertAlign w:val="superscript"/>
              </w:rPr>
              <w:t>P</w:t>
            </w:r>
          </w:p>
        </w:tc>
      </w:tr>
      <w:tr w:rsidR="0093497A" w:rsidRPr="00696CC6" w14:paraId="3BB5130A" w14:textId="77777777" w:rsidTr="0084441A">
        <w:trPr>
          <w:jc w:val="center"/>
        </w:trPr>
        <w:tc>
          <w:tcPr>
            <w:tcW w:w="3521" w:type="dxa"/>
          </w:tcPr>
          <w:p w14:paraId="4A1CB7FB" w14:textId="77777777" w:rsidR="0093497A" w:rsidRPr="008A645C" w:rsidRDefault="0093497A" w:rsidP="0084441A">
            <w:pPr>
              <w:spacing w:before="60" w:after="60"/>
              <w:rPr>
                <w:noProof/>
                <w:szCs w:val="22"/>
              </w:rPr>
            </w:pPr>
            <w:r>
              <w:rPr>
                <w:noProof/>
                <w:szCs w:val="22"/>
              </w:rPr>
              <w:t>Emergent patient-safety consequences in health information systems</w:t>
            </w:r>
          </w:p>
        </w:tc>
        <w:tc>
          <w:tcPr>
            <w:tcW w:w="3402" w:type="dxa"/>
          </w:tcPr>
          <w:p w14:paraId="4ACAF266" w14:textId="77777777" w:rsidR="0093497A" w:rsidRPr="008A645C" w:rsidRDefault="0093497A" w:rsidP="0084441A">
            <w:pPr>
              <w:spacing w:before="60" w:after="60"/>
              <w:rPr>
                <w:noProof/>
                <w:szCs w:val="22"/>
              </w:rPr>
            </w:pPr>
            <w:r>
              <w:rPr>
                <w:noProof/>
                <w:szCs w:val="22"/>
              </w:rPr>
              <w:t>Hazards cannot be completely foreseen</w:t>
            </w:r>
          </w:p>
        </w:tc>
        <w:tc>
          <w:tcPr>
            <w:tcW w:w="3704" w:type="dxa"/>
          </w:tcPr>
          <w:p w14:paraId="66C20134"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Systems approach to patient safety</w:t>
            </w:r>
            <w:r>
              <w:rPr>
                <w:noProof/>
                <w:szCs w:val="22"/>
                <w:vertAlign w:val="superscript"/>
              </w:rPr>
              <w:t>T</w:t>
            </w:r>
            <w:r>
              <w:rPr>
                <w:noProof/>
                <w:szCs w:val="22"/>
              </w:rPr>
              <w:t>; Safety cases</w:t>
            </w:r>
            <w:r>
              <w:rPr>
                <w:noProof/>
                <w:szCs w:val="22"/>
                <w:vertAlign w:val="superscript"/>
              </w:rPr>
              <w:t>P</w:t>
            </w:r>
            <w:r>
              <w:rPr>
                <w:noProof/>
                <w:szCs w:val="22"/>
              </w:rPr>
              <w:t>; Sociotechnical perspectives</w:t>
            </w:r>
            <w:r>
              <w:rPr>
                <w:noProof/>
                <w:szCs w:val="22"/>
                <w:vertAlign w:val="superscript"/>
              </w:rPr>
              <w:t>T</w:t>
            </w:r>
            <w:r>
              <w:rPr>
                <w:noProof/>
                <w:szCs w:val="22"/>
              </w:rPr>
              <w:t>; Gradual approval of medical devices</w:t>
            </w:r>
            <w:r>
              <w:rPr>
                <w:noProof/>
                <w:szCs w:val="22"/>
                <w:vertAlign w:val="superscript"/>
              </w:rPr>
              <w:t>P</w:t>
            </w:r>
          </w:p>
        </w:tc>
      </w:tr>
      <w:tr w:rsidR="0093497A" w:rsidRPr="00696CC6" w14:paraId="4ACF4B9A" w14:textId="77777777" w:rsidTr="0084441A">
        <w:trPr>
          <w:jc w:val="center"/>
        </w:trPr>
        <w:tc>
          <w:tcPr>
            <w:tcW w:w="3521" w:type="dxa"/>
            <w:tcBorders>
              <w:bottom w:val="single" w:sz="4" w:space="0" w:color="auto"/>
            </w:tcBorders>
          </w:tcPr>
          <w:p w14:paraId="2CA836BC" w14:textId="77777777" w:rsidR="0093497A" w:rsidRPr="008A645C" w:rsidRDefault="0093497A" w:rsidP="0084441A">
            <w:pPr>
              <w:spacing w:before="60" w:after="60"/>
              <w:rPr>
                <w:noProof/>
                <w:szCs w:val="22"/>
              </w:rPr>
            </w:pPr>
            <w:r>
              <w:rPr>
                <w:noProof/>
                <w:szCs w:val="22"/>
              </w:rPr>
              <w:t>Solutionism inappropriately simplifies provlems and predicaments</w:t>
            </w:r>
          </w:p>
        </w:tc>
        <w:tc>
          <w:tcPr>
            <w:tcW w:w="3402" w:type="dxa"/>
            <w:tcBorders>
              <w:bottom w:val="single" w:sz="4" w:space="0" w:color="auto"/>
            </w:tcBorders>
          </w:tcPr>
          <w:p w14:paraId="4C488471" w14:textId="77777777" w:rsidR="0093497A" w:rsidRPr="008A645C" w:rsidRDefault="0093497A" w:rsidP="0084441A">
            <w:pPr>
              <w:spacing w:before="60" w:after="60"/>
              <w:rPr>
                <w:noProof/>
                <w:szCs w:val="22"/>
              </w:rPr>
            </w:pPr>
            <w:r>
              <w:rPr>
                <w:noProof/>
                <w:szCs w:val="22"/>
              </w:rPr>
              <w:t>Unfit interventions and assurances</w:t>
            </w:r>
          </w:p>
        </w:tc>
        <w:tc>
          <w:tcPr>
            <w:tcW w:w="3704" w:type="dxa"/>
            <w:tcBorders>
              <w:bottom w:val="single" w:sz="4" w:space="0" w:color="auto"/>
            </w:tcBorders>
          </w:tcPr>
          <w:p w14:paraId="150DBB18"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Systems approach to conceptualising risk</w:t>
            </w:r>
            <w:r>
              <w:rPr>
                <w:noProof/>
                <w:szCs w:val="22"/>
                <w:vertAlign w:val="superscript"/>
              </w:rPr>
              <w:t>T</w:t>
            </w:r>
          </w:p>
        </w:tc>
      </w:tr>
    </w:tbl>
    <w:p w14:paraId="1820FE62" w14:textId="77777777" w:rsidR="0093497A" w:rsidRDefault="0093497A">
      <w:pPr>
        <w:rPr>
          <w:noProof/>
          <w:sz w:val="22"/>
          <w:szCs w:val="22"/>
        </w:rPr>
        <w:sectPr w:rsidR="0093497A" w:rsidSect="0093497A">
          <w:type w:val="continuous"/>
          <w:pgSz w:w="11907" w:h="16840" w:code="9"/>
          <w:pgMar w:top="562" w:right="567" w:bottom="562" w:left="567" w:header="0" w:footer="1440" w:gutter="0"/>
          <w:cols w:space="706"/>
          <w:noEndnote/>
        </w:sectPr>
      </w:pPr>
    </w:p>
    <w:p w14:paraId="00AA054C" w14:textId="15B11E59" w:rsidR="0093497A" w:rsidRPr="00696CC6" w:rsidRDefault="0093497A" w:rsidP="00EE768D">
      <w:pPr>
        <w:rPr>
          <w:noProof/>
          <w:sz w:val="22"/>
          <w:szCs w:val="22"/>
        </w:rPr>
      </w:pPr>
    </w:p>
    <w:sectPr w:rsidR="0093497A" w:rsidRPr="00696CC6" w:rsidSect="007F64F2">
      <w:type w:val="continuous"/>
      <w:pgSz w:w="11907" w:h="16840" w:code="9"/>
      <w:pgMar w:top="562" w:right="567" w:bottom="562" w:left="567" w:header="0" w:footer="1440" w:gutter="0"/>
      <w:cols w:num="2" w:space="706"/>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onathan Benn" w:date="2021-04-21T12:00:00Z" w:initials="JB">
    <w:p w14:paraId="7F44AB53" w14:textId="58683873" w:rsidR="006932A7" w:rsidRDefault="006932A7">
      <w:pPr>
        <w:pStyle w:val="CommentText"/>
      </w:pPr>
      <w:r>
        <w:rPr>
          <w:rStyle w:val="CommentReference"/>
        </w:rPr>
        <w:annotationRef/>
      </w:r>
      <w:r>
        <w:t>I think we should mention who was involved in the workshops, generally, in the abstract.  Either the Centres or multidisciplinary academics working in patient safety informatics</w:t>
      </w:r>
    </w:p>
  </w:comment>
  <w:comment w:id="8" w:author="Jonathan Benn" w:date="2021-04-21T12:10:00Z" w:initials="JB">
    <w:p w14:paraId="406F6A5C" w14:textId="6D72EE1E" w:rsidR="00DA0A68" w:rsidRDefault="00DA0A68">
      <w:pPr>
        <w:pStyle w:val="CommentText"/>
      </w:pPr>
      <w:r>
        <w:rPr>
          <w:rStyle w:val="CommentReference"/>
        </w:rPr>
        <w:annotationRef/>
      </w:r>
      <w:r>
        <w:t>How many?</w:t>
      </w:r>
    </w:p>
  </w:comment>
  <w:comment w:id="11" w:author="Ciarán McInerney" w:date="2021-03-26T11:56:00Z" w:initials="CM">
    <w:p w14:paraId="39C8DC01" w14:textId="2C3562A0" w:rsidR="00BE17D9" w:rsidRDefault="00BE17D9">
      <w:pPr>
        <w:pStyle w:val="CommentText"/>
      </w:pPr>
      <w:r>
        <w:rPr>
          <w:rStyle w:val="CommentReference"/>
        </w:rPr>
        <w:annotationRef/>
      </w:r>
      <w:r>
        <w:t xml:space="preserve">Some appropriate MeSH terms are below. Further detail at </w:t>
      </w:r>
      <w:hyperlink r:id="rId1" w:history="1">
        <w:r w:rsidRPr="00AC2741">
          <w:rPr>
            <w:rStyle w:val="Hyperlink"/>
          </w:rPr>
          <w:t>https://meshb.nlm.nih.gov/search</w:t>
        </w:r>
      </w:hyperlink>
      <w:r>
        <w:t>. We are only permitted 3 MeSH terms.</w:t>
      </w:r>
      <w:r>
        <w:br/>
      </w:r>
      <w:r>
        <w:br/>
      </w:r>
      <w:r>
        <w:rPr>
          <w:sz w:val="22"/>
          <w:szCs w:val="22"/>
        </w:rPr>
        <w:t>Patient safety; Informatics;</w:t>
      </w:r>
      <w:r w:rsidRPr="00893685">
        <w:rPr>
          <w:sz w:val="22"/>
          <w:szCs w:val="22"/>
        </w:rPr>
        <w:t xml:space="preserve"> </w:t>
      </w:r>
      <w:r>
        <w:rPr>
          <w:sz w:val="22"/>
          <w:szCs w:val="22"/>
        </w:rPr>
        <w:t>Digital technology; Computer systems; Systems Theory; Systems integration; Health information interoperability; User-computer interface; Computer communication networks; Artificial intelligence; Deliver</w:t>
      </w:r>
      <w:r w:rsidR="00C832FC">
        <w:rPr>
          <w:sz w:val="22"/>
          <w:szCs w:val="22"/>
        </w:rPr>
        <w:t>y</w:t>
      </w:r>
      <w:r>
        <w:rPr>
          <w:sz w:val="22"/>
          <w:szCs w:val="22"/>
        </w:rPr>
        <w:t xml:space="preserve"> of health care</w:t>
      </w:r>
    </w:p>
    <w:p w14:paraId="01D2F795" w14:textId="10F736E4" w:rsidR="00BE17D9" w:rsidRDefault="00BE17D9">
      <w:pPr>
        <w:pStyle w:val="CommentText"/>
      </w:pPr>
    </w:p>
  </w:comment>
  <w:comment w:id="12" w:author="David Jenkins" w:date="2021-04-21T09:12:00Z" w:initials="DJ">
    <w:p w14:paraId="69828782" w14:textId="331E3FE4" w:rsidR="00942BD3" w:rsidRDefault="00942BD3">
      <w:pPr>
        <w:pStyle w:val="CommentText"/>
      </w:pPr>
      <w:r>
        <w:rPr>
          <w:rStyle w:val="CommentReference"/>
        </w:rPr>
        <w:annotationRef/>
      </w:r>
      <w:r>
        <w:t>If we are focusing on digital technology maybe Digital technology should replace Systems theory?</w:t>
      </w:r>
    </w:p>
  </w:comment>
  <w:comment w:id="15" w:author="Ciarán McInerney" w:date="2021-03-26T17:02:00Z" w:initials="CM">
    <w:p w14:paraId="102E7C70" w14:textId="708981BB" w:rsidR="00F3272B" w:rsidRDefault="00F3272B">
      <w:pPr>
        <w:pStyle w:val="CommentText"/>
      </w:pPr>
      <w:r>
        <w:rPr>
          <w:rStyle w:val="CommentReference"/>
        </w:rPr>
        <w:annotationRef/>
      </w:r>
      <w:r>
        <w:t>This marks the inclusion of the Sittig et al 2020 paper, as suggested by the JMIR reviewer who didn’t understand what more our paper offered.</w:t>
      </w:r>
    </w:p>
  </w:comment>
  <w:comment w:id="22" w:author="Ciarán McInerney" w:date="2021-03-26T16:52:00Z" w:initials="CM">
    <w:p w14:paraId="185CD325" w14:textId="77777777" w:rsidR="00F3272B" w:rsidRDefault="00F3272B" w:rsidP="00F3272B">
      <w:pPr>
        <w:pStyle w:val="CommentText"/>
      </w:pPr>
      <w:r>
        <w:rPr>
          <w:rStyle w:val="CommentReference"/>
        </w:rPr>
        <w:annotationRef/>
      </w:r>
      <w:r>
        <w:t>This marks the inclusion of the Kim, Coiera and Magrabi paper, as suggested by the JMIR reviewer.</w:t>
      </w:r>
    </w:p>
  </w:comment>
  <w:comment w:id="14" w:author="Jonathan Benn" w:date="2021-04-21T11:57:00Z" w:initials="JB">
    <w:p w14:paraId="7FD4A4CA" w14:textId="72ECBE12" w:rsidR="006932A7" w:rsidRDefault="006932A7">
      <w:pPr>
        <w:pStyle w:val="CommentText"/>
      </w:pPr>
      <w:r>
        <w:rPr>
          <w:rStyle w:val="CommentReference"/>
        </w:rPr>
        <w:annotationRef/>
      </w:r>
      <w:r>
        <w:t xml:space="preserve">Slightly unclear (could be just me).  Might be better to say: </w:t>
      </w:r>
      <w:r>
        <w:rPr>
          <w:sz w:val="22"/>
          <w:szCs w:val="22"/>
        </w:rPr>
        <w:t>Previous work has presented an agenda for safety of digital health</w:t>
      </w:r>
      <w:r>
        <w:rPr>
          <w:sz w:val="22"/>
          <w:szCs w:val="22"/>
        </w:rPr>
        <w:fldChar w:fldCharType="begin" w:fldLock="1"/>
      </w:r>
      <w:r>
        <w:rPr>
          <w:sz w:val="22"/>
          <w:szCs w:val="22"/>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[32]","plainTextFormattedCitation":"[32]","previouslyFormattedCitation":"[32]"},"properties":{"noteIndex":0},"schema":"https://github.com/citation-style-language/schema/raw/master/csl-citation.json"}</w:instrText>
      </w:r>
      <w:r>
        <w:rPr>
          <w:sz w:val="22"/>
          <w:szCs w:val="22"/>
        </w:rPr>
        <w:fldChar w:fldCharType="separate"/>
      </w:r>
      <w:r w:rsidRPr="00F3272B">
        <w:rPr>
          <w:sz w:val="22"/>
          <w:szCs w:val="22"/>
        </w:rPr>
        <w:t>[32]</w:t>
      </w:r>
      <w:r>
        <w:rPr>
          <w:sz w:val="22"/>
          <w:szCs w:val="22"/>
        </w:rPr>
        <w:fldChar w:fldCharType="end"/>
      </w:r>
      <w:r>
        <w:rPr>
          <w:rStyle w:val="CommentReference"/>
        </w:rPr>
        <w:annotationRef/>
      </w:r>
      <w:r>
        <w:rPr>
          <w:sz w:val="22"/>
          <w:szCs w:val="22"/>
        </w:rPr>
        <w:t xml:space="preserve"> to address the outstanding PS consequences through systematic study</w:t>
      </w:r>
      <w:r>
        <w:rPr>
          <w:sz w:val="22"/>
          <w:szCs w:val="22"/>
        </w:rPr>
        <w:fldChar w:fldCharType="begin" w:fldLock="1"/>
      </w:r>
      <w:r>
        <w:rPr>
          <w:sz w:val="22"/>
          <w:szCs w:val="22"/>
        </w:rPr>
        <w:instrText>ADDIN CSL_CITATION {"citationItems":[{"id":"ITEM-1","itemData":{"DOI":"10.1093/jamia/ocw154","author":[{"dropping-particle":"","family":"Kim","given":"Mi Ok","non-dropping-particle":"","parse-names":false,"suffix":""},{"dropping-particle":"","family":"Coiera","given":"Enrico","non-dropping-particle":"","parse-names":false,"suffix":""},{"dropping-particle":"","family":"Magrabi","given":"Farah","non-dropping-particle":"","parse-names":false,"suffix":""}],"container-title":"Journal of the American Medical Informatics Association","id":"ITEM-1","issue":"2","issued":{"date-parts":[["2017"]]},"page":"246-260","title":"Problems with health information technology and their effects on care delivery and patient outcomes: a systematic review","type":"article-journal","volume":"24"},"uris":["http://www.mendeley.com/documents/?uuid=64618706-2907-4019-9424-c549bc110c1d"]}],"mendeley":{"formattedCitation":"[19]","plainTextFormattedCitation":"[19]","previouslyFormattedCitation":"[19]"},"properties":{"noteIndex":0},"schema":"https://github.com/citation-style-language/schema/raw/master/csl-citation.json"}</w:instrText>
      </w:r>
      <w:r>
        <w:rPr>
          <w:sz w:val="22"/>
          <w:szCs w:val="22"/>
        </w:rPr>
        <w:fldChar w:fldCharType="separate"/>
      </w:r>
      <w:r w:rsidRPr="004313E0">
        <w:rPr>
          <w:sz w:val="22"/>
          <w:szCs w:val="22"/>
        </w:rPr>
        <w:t>[19]</w:t>
      </w:r>
      <w:r>
        <w:rPr>
          <w:sz w:val="22"/>
          <w:szCs w:val="22"/>
        </w:rPr>
        <w:fldChar w:fldCharType="end"/>
      </w:r>
    </w:p>
  </w:comment>
  <w:comment w:id="31" w:author="Ciarán McInerney" w:date="2021-03-26T15:08:00Z" w:initials="CM">
    <w:p w14:paraId="31A26BE1" w14:textId="2FAEDCEB" w:rsidR="000110DD" w:rsidRDefault="000110DD">
      <w:pPr>
        <w:pStyle w:val="CommentText"/>
      </w:pPr>
      <w:r>
        <w:rPr>
          <w:rStyle w:val="CommentReference"/>
        </w:rPr>
        <w:annotationRef/>
      </w:r>
      <w:r>
        <w:t>Cite a link to the GitHub where the list is?</w:t>
      </w:r>
    </w:p>
  </w:comment>
  <w:comment w:id="32" w:author="David Jenkins" w:date="2021-04-21T09:50:00Z" w:initials="DJ">
    <w:p w14:paraId="1E90E7E7" w14:textId="1B4396E6" w:rsidR="00A72D32" w:rsidRDefault="00A72D32">
      <w:pPr>
        <w:pStyle w:val="CommentText"/>
      </w:pPr>
      <w:r>
        <w:rPr>
          <w:rStyle w:val="CommentReference"/>
        </w:rPr>
        <w:annotationRef/>
      </w:r>
      <w:r>
        <w:t>I think this is a good idea, a link to the search terms and info on the search is always helpful.</w:t>
      </w:r>
    </w:p>
  </w:comment>
  <w:comment w:id="33" w:author="Jonathan Benn" w:date="2021-04-21T12:06:00Z" w:initials="JB">
    <w:p w14:paraId="62CDEFBB" w14:textId="63AFDEA5" w:rsidR="00DA0A68" w:rsidRDefault="00DA0A68">
      <w:pPr>
        <w:pStyle w:val="CommentText"/>
      </w:pPr>
      <w:r>
        <w:rPr>
          <w:rStyle w:val="CommentReference"/>
        </w:rPr>
        <w:annotationRef/>
      </w:r>
      <w:r>
        <w:t>Do you mean “avert”?  Probably don’t need this at all after “mitigate”</w:t>
      </w:r>
    </w:p>
  </w:comment>
  <w:comment w:id="34" w:author="Jonathan Benn" w:date="2021-04-21T12:06:00Z" w:initials="JB">
    <w:p w14:paraId="6CFD46E4" w14:textId="53B42154" w:rsidR="00DA0A68" w:rsidRDefault="00DA0A68">
      <w:pPr>
        <w:pStyle w:val="CommentText"/>
      </w:pPr>
      <w:r>
        <w:rPr>
          <w:rStyle w:val="CommentReference"/>
        </w:rPr>
        <w:annotationRef/>
      </w:r>
      <w:r>
        <w:t>I think in the interests of clarity, we either say that we followed the principles of a Delphi process (if that’s defensible) or we take reference to Delphi out.  I probably favor the latter.</w:t>
      </w:r>
    </w:p>
  </w:comment>
  <w:comment w:id="35" w:author="Carolyn McCrorie" w:date="2021-04-21T13:08:00Z" w:initials="CM">
    <w:p w14:paraId="5602ACA1" w14:textId="772B66CD" w:rsidR="005C4E34" w:rsidRDefault="005C4E34">
      <w:pPr>
        <w:pStyle w:val="CommentText"/>
      </w:pPr>
      <w:r>
        <w:rPr>
          <w:rStyle w:val="CommentReference"/>
        </w:rPr>
        <w:annotationRef/>
      </w:r>
      <w:r>
        <w:t xml:space="preserve">If this stays in, it will be useful to reference previous interpretations of the method e.g. </w:t>
      </w:r>
      <w:hyperlink r:id="rId2" w:history="1">
        <w:r w:rsidRPr="00EB2B71">
          <w:rPr>
            <w:rStyle w:val="Hyperlink"/>
          </w:rPr>
          <w:t>https://www.nature.com/articles/s41366-018-0313-9</w:t>
        </w:r>
      </w:hyperlink>
    </w:p>
    <w:p w14:paraId="2A02E448" w14:textId="3FA58FF4" w:rsidR="005C4E34" w:rsidRDefault="005C4E34">
      <w:pPr>
        <w:pStyle w:val="CommentText"/>
      </w:pPr>
      <w:r>
        <w:t xml:space="preserve"> “</w:t>
      </w:r>
      <w:r>
        <w:rPr>
          <w:rFonts w:ascii="Segoe UI" w:hAnsi="Segoe UI" w:cs="Segoe UI"/>
          <w:color w:val="222222"/>
          <w:sz w:val="27"/>
          <w:szCs w:val="27"/>
          <w:shd w:val="clear" w:color="auto" w:fill="FFFFFF"/>
        </w:rPr>
        <w:t>The Delphi technique has proven to be a reliable measurement instrument in developing new concepts and setting the direction of future-orientated research [</w:t>
      </w:r>
      <w:hyperlink r:id="rId3" w:anchor="ref-CR26" w:tooltip="Rowe G, Wright G. The Delphi technique as a forecasting tool: issues and analysis. Int J Forecast. 1999;15:353–75." w:history="1">
        <w:r>
          <w:rPr>
            <w:rStyle w:val="Hyperlink"/>
            <w:rFonts w:ascii="Segoe UI" w:hAnsi="Segoe UI" w:cs="Segoe UI"/>
            <w:color w:val="006699"/>
            <w:sz w:val="27"/>
            <w:szCs w:val="27"/>
            <w:shd w:val="clear" w:color="auto" w:fill="FFFFFF"/>
          </w:rPr>
          <w:t>26</w:t>
        </w:r>
      </w:hyperlink>
      <w:r>
        <w:rPr>
          <w:rFonts w:ascii="Segoe UI" w:hAnsi="Segoe UI" w:cs="Segoe UI"/>
          <w:color w:val="222222"/>
          <w:sz w:val="27"/>
          <w:szCs w:val="27"/>
          <w:shd w:val="clear" w:color="auto" w:fill="FFFFFF"/>
        </w:rPr>
        <w:t>]. The technique seeks the opinion of a group of experts in order to assess the extent of agreement and to resolve disagreement on an issue [</w:t>
      </w:r>
      <w:hyperlink r:id="rId4" w:anchor="ref-CR27" w:tooltip="Jones J, Hunter D. Consensus methods for medical and health services research. BMJ. 1995;311:376–80." w:history="1">
        <w:r>
          <w:rPr>
            <w:rStyle w:val="Hyperlink"/>
            <w:rFonts w:ascii="Segoe UI" w:hAnsi="Segoe UI" w:cs="Segoe UI"/>
            <w:color w:val="006699"/>
            <w:sz w:val="27"/>
            <w:szCs w:val="27"/>
            <w:shd w:val="clear" w:color="auto" w:fill="FFFFFF"/>
          </w:rPr>
          <w:t>27</w:t>
        </w:r>
      </w:hyperlink>
      <w:r>
        <w:rPr>
          <w:rFonts w:ascii="Segoe UI" w:hAnsi="Segoe UI" w:cs="Segoe UI"/>
          <w:color w:val="222222"/>
          <w:sz w:val="27"/>
          <w:szCs w:val="27"/>
          <w:shd w:val="clear" w:color="auto" w:fill="FFFFFF"/>
        </w:rPr>
        <w:t>]. It has been used to establish consensus across a range of subject areas..”</w:t>
      </w:r>
    </w:p>
  </w:comment>
  <w:comment w:id="36" w:author="Rebecca Randell" w:date="2021-04-21T11:21:00Z" w:initials="RR">
    <w:p w14:paraId="739BF53E" w14:textId="1222FC6E" w:rsidR="00951D7E" w:rsidRDefault="00951D7E">
      <w:pPr>
        <w:pStyle w:val="CommentText"/>
      </w:pPr>
      <w:r>
        <w:rPr>
          <w:rStyle w:val="CommentReference"/>
        </w:rPr>
        <w:annotationRef/>
      </w:r>
      <w:r>
        <w:t>Table 2 should be in body of paper</w:t>
      </w:r>
    </w:p>
  </w:comment>
  <w:comment w:id="37" w:author="Carolyn McCrorie" w:date="2021-04-21T13:15:00Z" w:initials="CM">
    <w:p w14:paraId="15087CB2" w14:textId="1E0E9925" w:rsidR="005C4E34" w:rsidRDefault="005C4E34">
      <w:pPr>
        <w:pStyle w:val="CommentText"/>
      </w:pPr>
      <w:r>
        <w:rPr>
          <w:rStyle w:val="CommentReference"/>
        </w:rPr>
        <w:annotationRef/>
      </w:r>
      <w:r>
        <w:t>Table 1</w:t>
      </w:r>
    </w:p>
  </w:comment>
  <w:comment w:id="38" w:author="Jonathan Benn" w:date="2021-04-21T12:10:00Z" w:initials="JB">
    <w:p w14:paraId="6D25D52E" w14:textId="6AC08413" w:rsidR="00DA0A68" w:rsidRDefault="00DA0A68">
      <w:pPr>
        <w:pStyle w:val="CommentText"/>
      </w:pPr>
      <w:r>
        <w:rPr>
          <w:rStyle w:val="CommentReference"/>
        </w:rPr>
        <w:annotationRef/>
      </w:r>
      <w:r>
        <w:t xml:space="preserve">It might be okay to present results solely in table format for a conference.  To be on the safe side, consider a brief summary of the challenges here in a few sentences.  The alternative is to separate out the description of the challenges (results) and the recommendations for mitigation (discussion). </w:t>
      </w:r>
    </w:p>
  </w:comment>
  <w:comment w:id="41" w:author="Carolyn McCrorie" w:date="2021-04-21T13:12:00Z" w:initials="CM">
    <w:p w14:paraId="5713C194" w14:textId="38A451E6" w:rsidR="005C4E34" w:rsidRDefault="005C4E34">
      <w:pPr>
        <w:pStyle w:val="CommentText"/>
      </w:pPr>
      <w:r>
        <w:rPr>
          <w:rStyle w:val="CommentReference"/>
        </w:rPr>
        <w:annotationRef/>
      </w:r>
      <w:r>
        <w:t>It might be worth referencing the standards and regulations e.g. NHS digital, data and technology standards framework.</w:t>
      </w:r>
    </w:p>
  </w:comment>
  <w:comment w:id="48" w:author="Jonathan Benn" w:date="2021-04-21T12:16:00Z" w:initials="JB">
    <w:p w14:paraId="23B401A1" w14:textId="1C0EF763" w:rsidR="00E7189B" w:rsidRDefault="00E7189B">
      <w:pPr>
        <w:pStyle w:val="CommentText"/>
      </w:pPr>
      <w:r>
        <w:rPr>
          <w:rStyle w:val="CommentReference"/>
        </w:rPr>
        <w:annotationRef/>
      </w:r>
      <w:r>
        <w:t>Why not just say “in patient safety informatics”?</w:t>
      </w:r>
    </w:p>
  </w:comment>
  <w:comment w:id="49" w:author="Jonathan Benn" w:date="2021-04-21T12:20:00Z" w:initials="JB">
    <w:p w14:paraId="05355621" w14:textId="64AF3D30" w:rsidR="00E7189B" w:rsidRDefault="00E7189B">
      <w:pPr>
        <w:pStyle w:val="CommentText"/>
      </w:pPr>
      <w:r>
        <w:rPr>
          <w:rStyle w:val="CommentReference"/>
        </w:rPr>
        <w:annotationRef/>
      </w:r>
      <w:r>
        <w:t>I wonder if we should say this?  We haven’t considered whether we are prepared to open these workshops up to broader collaborators, yet, which may well be a question we get at conference.  Suggest removing for the time being.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44AB53" w15:done="0"/>
  <w15:commentEx w15:paraId="406F6A5C" w15:done="0"/>
  <w15:commentEx w15:paraId="01D2F795" w15:done="0"/>
  <w15:commentEx w15:paraId="69828782" w15:paraIdParent="01D2F795" w15:done="0"/>
  <w15:commentEx w15:paraId="102E7C70" w15:done="0"/>
  <w15:commentEx w15:paraId="185CD325" w15:done="0"/>
  <w15:commentEx w15:paraId="7FD4A4CA" w15:done="0"/>
  <w15:commentEx w15:paraId="31A26BE1" w15:done="0"/>
  <w15:commentEx w15:paraId="1E90E7E7" w15:paraIdParent="31A26BE1" w15:done="0"/>
  <w15:commentEx w15:paraId="62CDEFBB" w15:done="0"/>
  <w15:commentEx w15:paraId="6CFD46E4" w15:done="0"/>
  <w15:commentEx w15:paraId="2A02E448" w15:done="0"/>
  <w15:commentEx w15:paraId="739BF53E" w15:done="0"/>
  <w15:commentEx w15:paraId="15087CB2" w15:done="0"/>
  <w15:commentEx w15:paraId="6D25D52E" w15:done="0"/>
  <w15:commentEx w15:paraId="5713C194" w15:done="0"/>
  <w15:commentEx w15:paraId="23B401A1" w15:done="0"/>
  <w15:commentEx w15:paraId="053556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9242" w16cex:dateUtc="2021-04-21T11:00:00Z"/>
  <w16cex:commentExtensible w16cex:durableId="242A94AB" w16cex:dateUtc="2021-04-21T11:10:00Z"/>
  <w16cex:commentExtensible w16cex:durableId="242A6AE7" w16cex:dateUtc="2021-04-21T08:12:00Z"/>
  <w16cex:commentExtensible w16cex:durableId="242A91A5" w16cex:dateUtc="2021-04-21T10:57:00Z"/>
  <w16cex:commentExtensible w16cex:durableId="242A73D7" w16cex:dateUtc="2021-04-21T08:50:00Z"/>
  <w16cex:commentExtensible w16cex:durableId="242A93AC" w16cex:dateUtc="2021-04-21T11:06:00Z"/>
  <w16cex:commentExtensible w16cex:durableId="242A93E2" w16cex:dateUtc="2021-04-21T11:06:00Z"/>
  <w16cex:commentExtensible w16cex:durableId="242A8940" w16cex:dateUtc="2021-04-21T10:21:00Z"/>
  <w16cex:commentExtensible w16cex:durableId="242A94CB" w16cex:dateUtc="2021-04-21T11:10:00Z"/>
  <w16cex:commentExtensible w16cex:durableId="242A961E" w16cex:dateUtc="2021-04-21T11:16:00Z"/>
  <w16cex:commentExtensible w16cex:durableId="242A9713" w16cex:dateUtc="2021-04-21T1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44AB53" w16cid:durableId="242A9242"/>
  <w16cid:commentId w16cid:paraId="406F6A5C" w16cid:durableId="242A94AB"/>
  <w16cid:commentId w16cid:paraId="01D2F795" w16cid:durableId="242A6A51"/>
  <w16cid:commentId w16cid:paraId="69828782" w16cid:durableId="242A6AE7"/>
  <w16cid:commentId w16cid:paraId="102E7C70" w16cid:durableId="242A6A52"/>
  <w16cid:commentId w16cid:paraId="185CD325" w16cid:durableId="242A6A53"/>
  <w16cid:commentId w16cid:paraId="7FD4A4CA" w16cid:durableId="242A91A5"/>
  <w16cid:commentId w16cid:paraId="31A26BE1" w16cid:durableId="242A6A54"/>
  <w16cid:commentId w16cid:paraId="1E90E7E7" w16cid:durableId="242A73D7"/>
  <w16cid:commentId w16cid:paraId="62CDEFBB" w16cid:durableId="242A93AC"/>
  <w16cid:commentId w16cid:paraId="6CFD46E4" w16cid:durableId="242A93E2"/>
  <w16cid:commentId w16cid:paraId="739BF53E" w16cid:durableId="242A8940"/>
  <w16cid:commentId w16cid:paraId="6D25D52E" w16cid:durableId="242A94CB"/>
  <w16cid:commentId w16cid:paraId="23B401A1" w16cid:durableId="242A961E"/>
  <w16cid:commentId w16cid:paraId="05355621" w16cid:durableId="242A971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70A7F" w14:textId="77777777" w:rsidR="00B71F86" w:rsidRDefault="00B71F86">
      <w:r>
        <w:separator/>
      </w:r>
    </w:p>
  </w:endnote>
  <w:endnote w:type="continuationSeparator" w:id="0">
    <w:p w14:paraId="7B3903A9" w14:textId="77777777" w:rsidR="00B71F86" w:rsidRDefault="00B71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D1307" w14:textId="77777777" w:rsidR="00B71F86" w:rsidRDefault="00B71F86">
      <w:r>
        <w:separator/>
      </w:r>
    </w:p>
  </w:footnote>
  <w:footnote w:type="continuationSeparator" w:id="0">
    <w:p w14:paraId="77E7514A" w14:textId="77777777" w:rsidR="00B71F86" w:rsidRDefault="00B71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15:restartNumberingAfterBreak="0">
    <w:nsid w:val="31431829"/>
    <w:multiLevelType w:val="hybridMultilevel"/>
    <w:tmpl w:val="0F06D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Jenkins">
    <w15:presenceInfo w15:providerId="None" w15:userId="David Jenkins"/>
  </w15:person>
  <w15:person w15:author="Rebecca Randell">
    <w15:presenceInfo w15:providerId="AD" w15:userId="S::rrandell@bradford.ac.uk::cbd9cd56-b502-4789-a023-e20afdff6e69"/>
  </w15:person>
  <w15:person w15:author="Jonathan Benn">
    <w15:presenceInfo w15:providerId="None" w15:userId="Jonathan Benn"/>
  </w15:person>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trackRevisions/>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2NjeyMDczMTU2NrRU0lEKTi0uzszPAykwrgUAbFfqzCwAAAA="/>
    <w:docVar w:name="EN.InstantFormat" w:val="&lt;ENInstantFormat&gt;&lt;Enabled&gt;1&lt;/Enabled&gt;&lt;ScanUnformatted&gt;1&lt;/ScanUnformatted&gt;&lt;ScanChanges&gt;1&lt;/ScanChanges&gt;&lt;Suspended&gt;0&lt;/Suspended&gt;&lt;/ENInstantFormat&gt;"/>
    <w:docVar w:name="EN.Layout" w:val="&lt;ENLayout&gt;&lt;Style&gt;IOS Press to us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vzs998dwzabeztzixxtwiaeeerzw2r0rt&quot;&gt;IMIA yearbook informatics paper&lt;record-ids&gt;&lt;item&gt;117&lt;/item&gt;&lt;item&gt;513&lt;/item&gt;&lt;/record-ids&gt;&lt;/item&gt;&lt;/Libraries&gt;"/>
  </w:docVars>
  <w:rsids>
    <w:rsidRoot w:val="000E727A"/>
    <w:rsid w:val="000076DB"/>
    <w:rsid w:val="0001095E"/>
    <w:rsid w:val="000110DD"/>
    <w:rsid w:val="00034915"/>
    <w:rsid w:val="00047B59"/>
    <w:rsid w:val="00064126"/>
    <w:rsid w:val="000675B1"/>
    <w:rsid w:val="00074739"/>
    <w:rsid w:val="00086506"/>
    <w:rsid w:val="000A0412"/>
    <w:rsid w:val="000B18F4"/>
    <w:rsid w:val="000B1D12"/>
    <w:rsid w:val="000C2055"/>
    <w:rsid w:val="000C57D1"/>
    <w:rsid w:val="000D3B40"/>
    <w:rsid w:val="000E727A"/>
    <w:rsid w:val="000F1108"/>
    <w:rsid w:val="000F59AF"/>
    <w:rsid w:val="000F6DB2"/>
    <w:rsid w:val="000F720A"/>
    <w:rsid w:val="00104050"/>
    <w:rsid w:val="0011400F"/>
    <w:rsid w:val="00116055"/>
    <w:rsid w:val="00116B1A"/>
    <w:rsid w:val="001205A6"/>
    <w:rsid w:val="0012276C"/>
    <w:rsid w:val="00131814"/>
    <w:rsid w:val="00135DB2"/>
    <w:rsid w:val="00151BBB"/>
    <w:rsid w:val="00160CA4"/>
    <w:rsid w:val="00160CF9"/>
    <w:rsid w:val="00162571"/>
    <w:rsid w:val="00162A4B"/>
    <w:rsid w:val="0017289A"/>
    <w:rsid w:val="001751EF"/>
    <w:rsid w:val="00177508"/>
    <w:rsid w:val="0018118A"/>
    <w:rsid w:val="001879F3"/>
    <w:rsid w:val="001A3747"/>
    <w:rsid w:val="001C5539"/>
    <w:rsid w:val="001E2F2B"/>
    <w:rsid w:val="001E6FEF"/>
    <w:rsid w:val="001F0C1E"/>
    <w:rsid w:val="001F49F3"/>
    <w:rsid w:val="002027F0"/>
    <w:rsid w:val="0022364C"/>
    <w:rsid w:val="0023774C"/>
    <w:rsid w:val="002412C2"/>
    <w:rsid w:val="00241756"/>
    <w:rsid w:val="00246F1C"/>
    <w:rsid w:val="00260C26"/>
    <w:rsid w:val="00280EDB"/>
    <w:rsid w:val="00281339"/>
    <w:rsid w:val="002879F9"/>
    <w:rsid w:val="002962A5"/>
    <w:rsid w:val="00297324"/>
    <w:rsid w:val="002A0370"/>
    <w:rsid w:val="002B0BEA"/>
    <w:rsid w:val="002B4D75"/>
    <w:rsid w:val="002C06BD"/>
    <w:rsid w:val="002C1039"/>
    <w:rsid w:val="002C5888"/>
    <w:rsid w:val="002E3E86"/>
    <w:rsid w:val="002E6CAB"/>
    <w:rsid w:val="002E7512"/>
    <w:rsid w:val="0031795D"/>
    <w:rsid w:val="003238ED"/>
    <w:rsid w:val="00337439"/>
    <w:rsid w:val="0034587F"/>
    <w:rsid w:val="0037639A"/>
    <w:rsid w:val="00392AFA"/>
    <w:rsid w:val="003940F5"/>
    <w:rsid w:val="003C388C"/>
    <w:rsid w:val="003C3DD9"/>
    <w:rsid w:val="003D2956"/>
    <w:rsid w:val="003D356D"/>
    <w:rsid w:val="003F1B3D"/>
    <w:rsid w:val="004105CF"/>
    <w:rsid w:val="00411526"/>
    <w:rsid w:val="004132FD"/>
    <w:rsid w:val="004178D9"/>
    <w:rsid w:val="004313E0"/>
    <w:rsid w:val="00436B89"/>
    <w:rsid w:val="00445C01"/>
    <w:rsid w:val="004709C7"/>
    <w:rsid w:val="00474A4B"/>
    <w:rsid w:val="00483099"/>
    <w:rsid w:val="00491A02"/>
    <w:rsid w:val="004A43D0"/>
    <w:rsid w:val="004B2A10"/>
    <w:rsid w:val="004B58BF"/>
    <w:rsid w:val="004C4A64"/>
    <w:rsid w:val="004D28C1"/>
    <w:rsid w:val="004D2C23"/>
    <w:rsid w:val="0050189B"/>
    <w:rsid w:val="00511081"/>
    <w:rsid w:val="00556981"/>
    <w:rsid w:val="0055752B"/>
    <w:rsid w:val="00560AEC"/>
    <w:rsid w:val="00561EBD"/>
    <w:rsid w:val="00567107"/>
    <w:rsid w:val="00581235"/>
    <w:rsid w:val="00585CED"/>
    <w:rsid w:val="00586C08"/>
    <w:rsid w:val="005877E2"/>
    <w:rsid w:val="0059647C"/>
    <w:rsid w:val="005978C7"/>
    <w:rsid w:val="005A62AF"/>
    <w:rsid w:val="005C1961"/>
    <w:rsid w:val="005C1CE3"/>
    <w:rsid w:val="005C35B6"/>
    <w:rsid w:val="005C4E34"/>
    <w:rsid w:val="005D5684"/>
    <w:rsid w:val="005E14AB"/>
    <w:rsid w:val="005E75F6"/>
    <w:rsid w:val="0061020E"/>
    <w:rsid w:val="0061081C"/>
    <w:rsid w:val="00614D97"/>
    <w:rsid w:val="0061551C"/>
    <w:rsid w:val="00617F60"/>
    <w:rsid w:val="00637A96"/>
    <w:rsid w:val="00661ED8"/>
    <w:rsid w:val="00662D84"/>
    <w:rsid w:val="00664CE6"/>
    <w:rsid w:val="00677D7A"/>
    <w:rsid w:val="00680354"/>
    <w:rsid w:val="00680E6B"/>
    <w:rsid w:val="00682543"/>
    <w:rsid w:val="006920EF"/>
    <w:rsid w:val="006932A7"/>
    <w:rsid w:val="00696CC6"/>
    <w:rsid w:val="006B3AC3"/>
    <w:rsid w:val="006B6C91"/>
    <w:rsid w:val="006D1D3C"/>
    <w:rsid w:val="006E0FDB"/>
    <w:rsid w:val="006F0469"/>
    <w:rsid w:val="006F20EA"/>
    <w:rsid w:val="00704068"/>
    <w:rsid w:val="00707676"/>
    <w:rsid w:val="007172F4"/>
    <w:rsid w:val="00722FF6"/>
    <w:rsid w:val="00726B6A"/>
    <w:rsid w:val="00726FB1"/>
    <w:rsid w:val="0074588A"/>
    <w:rsid w:val="00747EBE"/>
    <w:rsid w:val="00764E3C"/>
    <w:rsid w:val="00765C11"/>
    <w:rsid w:val="0077223C"/>
    <w:rsid w:val="007938BB"/>
    <w:rsid w:val="007A240D"/>
    <w:rsid w:val="007A2752"/>
    <w:rsid w:val="007B1B83"/>
    <w:rsid w:val="007B4AEE"/>
    <w:rsid w:val="007D7ECF"/>
    <w:rsid w:val="007E12C1"/>
    <w:rsid w:val="007E7F70"/>
    <w:rsid w:val="007F64F2"/>
    <w:rsid w:val="008028F3"/>
    <w:rsid w:val="00807057"/>
    <w:rsid w:val="008209EB"/>
    <w:rsid w:val="00821806"/>
    <w:rsid w:val="00822BA3"/>
    <w:rsid w:val="00827BDE"/>
    <w:rsid w:val="0085417B"/>
    <w:rsid w:val="00854782"/>
    <w:rsid w:val="00860E63"/>
    <w:rsid w:val="00876A67"/>
    <w:rsid w:val="00877B8D"/>
    <w:rsid w:val="00881B0E"/>
    <w:rsid w:val="00882F06"/>
    <w:rsid w:val="00884831"/>
    <w:rsid w:val="0088721A"/>
    <w:rsid w:val="00890C91"/>
    <w:rsid w:val="00893685"/>
    <w:rsid w:val="008A645C"/>
    <w:rsid w:val="008B5715"/>
    <w:rsid w:val="008C10E8"/>
    <w:rsid w:val="008C2D02"/>
    <w:rsid w:val="008D283F"/>
    <w:rsid w:val="008F1B19"/>
    <w:rsid w:val="008F2292"/>
    <w:rsid w:val="008F30A7"/>
    <w:rsid w:val="008F3AF0"/>
    <w:rsid w:val="008F4126"/>
    <w:rsid w:val="009009E6"/>
    <w:rsid w:val="00903EF3"/>
    <w:rsid w:val="00910453"/>
    <w:rsid w:val="009222FB"/>
    <w:rsid w:val="0092383D"/>
    <w:rsid w:val="009276D7"/>
    <w:rsid w:val="0093497A"/>
    <w:rsid w:val="00936C1C"/>
    <w:rsid w:val="00942BD3"/>
    <w:rsid w:val="0094740F"/>
    <w:rsid w:val="00950382"/>
    <w:rsid w:val="00951D7E"/>
    <w:rsid w:val="00963024"/>
    <w:rsid w:val="0096343B"/>
    <w:rsid w:val="00964C4F"/>
    <w:rsid w:val="00966857"/>
    <w:rsid w:val="009706C5"/>
    <w:rsid w:val="00976CAF"/>
    <w:rsid w:val="00980168"/>
    <w:rsid w:val="009A0D5D"/>
    <w:rsid w:val="009A6B2E"/>
    <w:rsid w:val="009B7398"/>
    <w:rsid w:val="009C06F0"/>
    <w:rsid w:val="009C5400"/>
    <w:rsid w:val="009C5AF6"/>
    <w:rsid w:val="009D7A14"/>
    <w:rsid w:val="009E6DBD"/>
    <w:rsid w:val="009F27E7"/>
    <w:rsid w:val="00A05FD2"/>
    <w:rsid w:val="00A07C4D"/>
    <w:rsid w:val="00A16E86"/>
    <w:rsid w:val="00A24F5D"/>
    <w:rsid w:val="00A30333"/>
    <w:rsid w:val="00A377E3"/>
    <w:rsid w:val="00A41081"/>
    <w:rsid w:val="00A41B22"/>
    <w:rsid w:val="00A47251"/>
    <w:rsid w:val="00A47A1F"/>
    <w:rsid w:val="00A50A6B"/>
    <w:rsid w:val="00A65A0D"/>
    <w:rsid w:val="00A66E65"/>
    <w:rsid w:val="00A72D32"/>
    <w:rsid w:val="00A7554C"/>
    <w:rsid w:val="00A764A0"/>
    <w:rsid w:val="00A95CDD"/>
    <w:rsid w:val="00AA2C36"/>
    <w:rsid w:val="00AC358F"/>
    <w:rsid w:val="00AE0884"/>
    <w:rsid w:val="00AE2204"/>
    <w:rsid w:val="00AE244A"/>
    <w:rsid w:val="00AF0BCE"/>
    <w:rsid w:val="00AF4BB7"/>
    <w:rsid w:val="00B00996"/>
    <w:rsid w:val="00B06DFF"/>
    <w:rsid w:val="00B129B0"/>
    <w:rsid w:val="00B2011B"/>
    <w:rsid w:val="00B20B5A"/>
    <w:rsid w:val="00B241AF"/>
    <w:rsid w:val="00B25DA6"/>
    <w:rsid w:val="00B473CC"/>
    <w:rsid w:val="00B56EED"/>
    <w:rsid w:val="00B640AD"/>
    <w:rsid w:val="00B6688E"/>
    <w:rsid w:val="00B706B2"/>
    <w:rsid w:val="00B71F86"/>
    <w:rsid w:val="00B72881"/>
    <w:rsid w:val="00B74081"/>
    <w:rsid w:val="00B86E3A"/>
    <w:rsid w:val="00BA2E57"/>
    <w:rsid w:val="00BA534A"/>
    <w:rsid w:val="00BB1C7E"/>
    <w:rsid w:val="00BB2665"/>
    <w:rsid w:val="00BB4C23"/>
    <w:rsid w:val="00BB6A3A"/>
    <w:rsid w:val="00BC0854"/>
    <w:rsid w:val="00BC2728"/>
    <w:rsid w:val="00BC604A"/>
    <w:rsid w:val="00BC7324"/>
    <w:rsid w:val="00BD019E"/>
    <w:rsid w:val="00BD190F"/>
    <w:rsid w:val="00BD2431"/>
    <w:rsid w:val="00BE17D9"/>
    <w:rsid w:val="00BF04D7"/>
    <w:rsid w:val="00BF4811"/>
    <w:rsid w:val="00BF6C16"/>
    <w:rsid w:val="00C03464"/>
    <w:rsid w:val="00C226F1"/>
    <w:rsid w:val="00C22B1C"/>
    <w:rsid w:val="00C35628"/>
    <w:rsid w:val="00C449B0"/>
    <w:rsid w:val="00C547DD"/>
    <w:rsid w:val="00C56333"/>
    <w:rsid w:val="00C577FF"/>
    <w:rsid w:val="00C60F53"/>
    <w:rsid w:val="00C7362C"/>
    <w:rsid w:val="00C77915"/>
    <w:rsid w:val="00C83061"/>
    <w:rsid w:val="00C832FC"/>
    <w:rsid w:val="00C876F3"/>
    <w:rsid w:val="00C918D7"/>
    <w:rsid w:val="00C93E5E"/>
    <w:rsid w:val="00C94318"/>
    <w:rsid w:val="00CA1E45"/>
    <w:rsid w:val="00CA6674"/>
    <w:rsid w:val="00CB15B2"/>
    <w:rsid w:val="00CB40C8"/>
    <w:rsid w:val="00CC1025"/>
    <w:rsid w:val="00CC7FE7"/>
    <w:rsid w:val="00CD606E"/>
    <w:rsid w:val="00CD6464"/>
    <w:rsid w:val="00CD79AE"/>
    <w:rsid w:val="00CF54A9"/>
    <w:rsid w:val="00D033E4"/>
    <w:rsid w:val="00D046F6"/>
    <w:rsid w:val="00D05E44"/>
    <w:rsid w:val="00D36D16"/>
    <w:rsid w:val="00D415AB"/>
    <w:rsid w:val="00D44A0A"/>
    <w:rsid w:val="00D62A65"/>
    <w:rsid w:val="00D659B3"/>
    <w:rsid w:val="00D65CD9"/>
    <w:rsid w:val="00D664FC"/>
    <w:rsid w:val="00D772D2"/>
    <w:rsid w:val="00D80902"/>
    <w:rsid w:val="00DA0A68"/>
    <w:rsid w:val="00DA0D30"/>
    <w:rsid w:val="00DA377F"/>
    <w:rsid w:val="00DA5D03"/>
    <w:rsid w:val="00DB1B95"/>
    <w:rsid w:val="00DB6F55"/>
    <w:rsid w:val="00DC1C01"/>
    <w:rsid w:val="00DC52AF"/>
    <w:rsid w:val="00DC5700"/>
    <w:rsid w:val="00DC6A0E"/>
    <w:rsid w:val="00DD6495"/>
    <w:rsid w:val="00DE37C6"/>
    <w:rsid w:val="00DF0947"/>
    <w:rsid w:val="00E25618"/>
    <w:rsid w:val="00E2722D"/>
    <w:rsid w:val="00E37F9C"/>
    <w:rsid w:val="00E40F1B"/>
    <w:rsid w:val="00E53B7F"/>
    <w:rsid w:val="00E644F1"/>
    <w:rsid w:val="00E7189B"/>
    <w:rsid w:val="00E80482"/>
    <w:rsid w:val="00E8514B"/>
    <w:rsid w:val="00E9096E"/>
    <w:rsid w:val="00EA63D8"/>
    <w:rsid w:val="00EB34FA"/>
    <w:rsid w:val="00EB45EC"/>
    <w:rsid w:val="00EC0307"/>
    <w:rsid w:val="00EC3BBC"/>
    <w:rsid w:val="00ED2289"/>
    <w:rsid w:val="00EE6582"/>
    <w:rsid w:val="00EE6BAF"/>
    <w:rsid w:val="00EE768D"/>
    <w:rsid w:val="00EF2B34"/>
    <w:rsid w:val="00EF3875"/>
    <w:rsid w:val="00EF4EAB"/>
    <w:rsid w:val="00F2041C"/>
    <w:rsid w:val="00F27AFA"/>
    <w:rsid w:val="00F3272B"/>
    <w:rsid w:val="00F45D6E"/>
    <w:rsid w:val="00F55E6E"/>
    <w:rsid w:val="00F70441"/>
    <w:rsid w:val="00F71667"/>
    <w:rsid w:val="00F8599A"/>
    <w:rsid w:val="00FA3522"/>
    <w:rsid w:val="00FB07AC"/>
    <w:rsid w:val="00FC22C6"/>
    <w:rsid w:val="00FC4120"/>
    <w:rsid w:val="00FD1CC1"/>
    <w:rsid w:val="00FD47FC"/>
    <w:rsid w:val="00FD50E9"/>
    <w:rsid w:val="00FE04C1"/>
    <w:rsid w:val="00FE3BDF"/>
    <w:rsid w:val="00FF0EFB"/>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9208A0"/>
  <w15:docId w15:val="{AD3EA198-8EA8-452B-AD24-DEF3BAE5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customStyle="1" w:styleId="Default">
    <w:name w:val="Default"/>
    <w:rsid w:val="002C06BD"/>
    <w:pPr>
      <w:autoSpaceDE w:val="0"/>
      <w:autoSpaceDN w:val="0"/>
      <w:adjustRightInd w:val="0"/>
    </w:pPr>
    <w:rPr>
      <w:rFonts w:ascii="Arial" w:eastAsiaTheme="minorHAnsi" w:hAnsi="Arial" w:cs="Arial"/>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41366-018-0313-9" TargetMode="External"/><Relationship Id="rId2" Type="http://schemas.openxmlformats.org/officeDocument/2006/relationships/hyperlink" Target="https://www.nature.com/articles/s41366-018-0313-9" TargetMode="External"/><Relationship Id="rId1" Type="http://schemas.openxmlformats.org/officeDocument/2006/relationships/hyperlink" Target="https://meshb.nlm.nih.gov/search" TargetMode="External"/><Relationship Id="rId4" Type="http://schemas.openxmlformats.org/officeDocument/2006/relationships/hyperlink" Target="https://www.nature.com/articles/s41366-018-0313-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mcinerney@leeds.ac.uk" TargetMode="Externa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C7013-86CE-4A07-9DC9-402078798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D33FF8-1A6E-44CD-9251-2EF45E5FC41B}">
  <ds:schemaRefs>
    <ds:schemaRef ds:uri="http://schemas.microsoft.com/sharepoint/v3/contenttype/forms"/>
  </ds:schemaRefs>
</ds:datastoreItem>
</file>

<file path=customXml/itemProps3.xml><?xml version="1.0" encoding="utf-8"?>
<ds:datastoreItem xmlns:ds="http://schemas.openxmlformats.org/officeDocument/2006/customXml" ds:itemID="{326A9CB4-25EB-4F3E-8D05-4208D8B36DDC}">
  <ds:schemaRef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5e36aeda-f48f-46f3-9de8-7474189645c5"/>
    <ds:schemaRef ds:uri="bbd61249-83b9-438e-a84b-789da273a8cb"/>
    <ds:schemaRef ds:uri="http://www.w3.org/XML/1998/namespace"/>
    <ds:schemaRef ds:uri="http://purl.org/dc/dcmitype/"/>
  </ds:schemaRefs>
</ds:datastoreItem>
</file>

<file path=customXml/itemProps4.xml><?xml version="1.0" encoding="utf-8"?>
<ds:datastoreItem xmlns:ds="http://schemas.openxmlformats.org/officeDocument/2006/customXml" ds:itemID="{162B0BDC-D267-4C41-BF4C-249C9C5C7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0</TotalTime>
  <Pages>6</Pages>
  <Words>16090</Words>
  <Characters>91719</Characters>
  <Application>Microsoft Office Word</Application>
  <DocSecurity>4</DocSecurity>
  <Lines>764</Lines>
  <Paragraphs>215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2015 MEDINFO Template</vt:lpstr>
      <vt:lpstr>2015 MEDINFO Template</vt:lpstr>
    </vt:vector>
  </TitlesOfParts>
  <Company>IMIA</Company>
  <LinksUpToDate>false</LinksUpToDate>
  <CharactersWithSpaces>107594</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creator>Adi Gundlapalli</dc:creator>
  <cp:lastModifiedBy>Ciarán McInerney</cp:lastModifiedBy>
  <cp:revision>2</cp:revision>
  <cp:lastPrinted>2003-07-19T03:59:00Z</cp:lastPrinted>
  <dcterms:created xsi:type="dcterms:W3CDTF">2021-04-21T13:22:00Z</dcterms:created>
  <dcterms:modified xsi:type="dcterms:W3CDTF">2021-04-21T13:22:00Z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http://www.zotero.org/styles/ios-press-books</vt:lpwstr>
  </property>
  <property fmtid="{D5CDD505-2E9C-101B-9397-08002B2CF9AE}" pid="9" name="Mendeley Recent Style Name 3_1">
    <vt:lpwstr>IOS Press (books)</vt:lpwstr>
  </property>
  <property fmtid="{D5CDD505-2E9C-101B-9397-08002B2CF9AE}" pid="10" name="Mendeley Recent Style Id 4_1">
    <vt:lpwstr>http://www.zotero.org/styles/journal-of-clinical-oncology</vt:lpwstr>
  </property>
  <property fmtid="{D5CDD505-2E9C-101B-9397-08002B2CF9AE}" pid="11" name="Mendeley Recent Style Name 4_1">
    <vt:lpwstr>Journal of Clinical Oncology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http://csl.mendeley.com/styles/405490401/vancouver-superscript-inline</vt:lpwstr>
  </property>
  <property fmtid="{D5CDD505-2E9C-101B-9397-08002B2CF9AE}" pid="19" name="Mendeley Recent Style Name 8_1">
    <vt:lpwstr>Vancouver - Ciarán McInerney, Research Assistant (Biostatistics)</vt:lpwstr>
  </property>
  <property fmtid="{D5CDD505-2E9C-101B-9397-08002B2CF9AE}" pid="20" name="Mendeley Recent Style Id 9_1">
    <vt:lpwstr>https://csl.mendeley.com/styles/405490401/vancouver-superscript-inline</vt:lpwstr>
  </property>
  <property fmtid="{D5CDD505-2E9C-101B-9397-08002B2CF9AE}" pid="21" name="Mendeley Recent Style Name 9_1">
    <vt:lpwstr>Vancouver - Ciarán McInerney, Research Assistant (Biostatistics) - Ciarán McInerney, Research Assistant (Biostatistics) - Ciarán McInerney, Research Assistant (Biostatistics)</vt:lpwstr>
  </property>
  <property fmtid="{D5CDD505-2E9C-101B-9397-08002B2CF9AE}" pid="22" name="Mendeley Document_1">
    <vt:lpwstr>True</vt:lpwstr>
  </property>
  <property fmtid="{D5CDD505-2E9C-101B-9397-08002B2CF9AE}" pid="23" name="Mendeley Citation Style_1">
    <vt:lpwstr>http://www.zotero.org/styles/ios-press-books</vt:lpwstr>
  </property>
  <property fmtid="{D5CDD505-2E9C-101B-9397-08002B2CF9AE}" pid="24" name="Mendeley Unique User Id_1">
    <vt:lpwstr>d9b94113-83fb-3279-ac68-8a70b7357c0a</vt:lpwstr>
  </property>
  <property fmtid="{D5CDD505-2E9C-101B-9397-08002B2CF9AE}" pid="25" name="ContentTypeId">
    <vt:lpwstr>0x0101006DE130CAEB37044C9F27A096B751B6FA</vt:lpwstr>
  </property>
</Properties>
</file>