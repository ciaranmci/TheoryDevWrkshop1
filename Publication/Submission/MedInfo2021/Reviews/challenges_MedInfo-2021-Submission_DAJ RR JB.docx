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2E0ECE" w14:textId="42596818" w:rsidR="00BA2E57" w:rsidRPr="00696CC6" w:rsidRDefault="009A0D5D" w:rsidP="000F1108">
      <w:pPr>
        <w:pStyle w:val="1TITLE"/>
        <w:rPr>
          <w:noProof/>
          <w:sz w:val="22"/>
          <w:szCs w:val="22"/>
        </w:rPr>
      </w:pPr>
      <w:bookmarkStart w:id="0" w:name="_GoBack"/>
      <w:bookmarkEnd w:id="0"/>
      <w:r>
        <w:rPr>
          <w:noProof/>
          <w:sz w:val="22"/>
          <w:szCs w:val="22"/>
        </w:rPr>
        <w:t>Patient Safety Informatics: Meeting the challenges of emerging digital health</w:t>
      </w:r>
    </w:p>
    <w:p w14:paraId="20FABB6C" w14:textId="0E76FF12" w:rsidR="00FF7BDC" w:rsidRPr="00696CC6" w:rsidRDefault="00411526" w:rsidP="00BB2665">
      <w:pPr>
        <w:pStyle w:val="2Authors"/>
        <w:rPr>
          <w:sz w:val="22"/>
          <w:szCs w:val="22"/>
        </w:rPr>
      </w:pPr>
      <w:r>
        <w:rPr>
          <w:sz w:val="22"/>
          <w:szCs w:val="22"/>
        </w:rPr>
        <w:t>Ciarán McInerney</w:t>
      </w:r>
      <w:r w:rsidR="001F49F3" w:rsidRPr="00696CC6">
        <w:rPr>
          <w:noProof/>
          <w:sz w:val="22"/>
          <w:szCs w:val="22"/>
          <w:vertAlign w:val="superscript"/>
        </w:rPr>
        <w:t>a</w:t>
      </w:r>
      <w:r>
        <w:rPr>
          <w:noProof/>
          <w:sz w:val="22"/>
          <w:szCs w:val="22"/>
          <w:vertAlign w:val="superscript"/>
        </w:rPr>
        <w:t>,b</w:t>
      </w:r>
      <w:r w:rsidR="00BB2665" w:rsidRPr="00696CC6">
        <w:rPr>
          <w:sz w:val="22"/>
          <w:szCs w:val="22"/>
        </w:rPr>
        <w:t xml:space="preserve">, </w:t>
      </w:r>
      <w:r>
        <w:rPr>
          <w:sz w:val="22"/>
          <w:szCs w:val="22"/>
        </w:rPr>
        <w:t>Jonathan Benn</w:t>
      </w:r>
      <w:r w:rsidR="00BB2665" w:rsidRPr="00696CC6">
        <w:rPr>
          <w:noProof/>
          <w:sz w:val="22"/>
          <w:szCs w:val="22"/>
          <w:vertAlign w:val="superscript"/>
        </w:rPr>
        <w:t>b</w:t>
      </w:r>
      <w:r>
        <w:rPr>
          <w:noProof/>
          <w:sz w:val="22"/>
          <w:szCs w:val="22"/>
          <w:vertAlign w:val="superscript"/>
        </w:rPr>
        <w:t>,c</w:t>
      </w:r>
      <w:r w:rsidR="00BB2665" w:rsidRPr="00696CC6">
        <w:rPr>
          <w:sz w:val="22"/>
          <w:szCs w:val="22"/>
        </w:rPr>
        <w:t xml:space="preserve">, </w:t>
      </w:r>
      <w:r>
        <w:rPr>
          <w:sz w:val="22"/>
          <w:szCs w:val="22"/>
        </w:rPr>
        <w:t>Dawn Dowding</w:t>
      </w:r>
      <w:r>
        <w:rPr>
          <w:sz w:val="22"/>
          <w:szCs w:val="22"/>
          <w:vertAlign w:val="superscript"/>
        </w:rPr>
        <w:t>d</w:t>
      </w:r>
      <w:r w:rsidRPr="00696CC6">
        <w:rPr>
          <w:sz w:val="22"/>
          <w:szCs w:val="22"/>
        </w:rPr>
        <w:t xml:space="preserve">, </w:t>
      </w:r>
      <w:r>
        <w:rPr>
          <w:sz w:val="22"/>
          <w:szCs w:val="22"/>
        </w:rPr>
        <w:t>Ibrahim Habli</w:t>
      </w:r>
      <w:r>
        <w:rPr>
          <w:sz w:val="22"/>
          <w:szCs w:val="22"/>
          <w:vertAlign w:val="superscript"/>
        </w:rPr>
        <w:t>e</w:t>
      </w:r>
      <w:r w:rsidRPr="00696CC6">
        <w:rPr>
          <w:sz w:val="22"/>
          <w:szCs w:val="22"/>
        </w:rPr>
        <w:t xml:space="preserve">, </w:t>
      </w:r>
      <w:r>
        <w:rPr>
          <w:sz w:val="22"/>
          <w:szCs w:val="22"/>
        </w:rPr>
        <w:t>Da</w:t>
      </w:r>
      <w:r w:rsidR="002E7512">
        <w:rPr>
          <w:sz w:val="22"/>
          <w:szCs w:val="22"/>
        </w:rPr>
        <w:t>vid</w:t>
      </w:r>
      <w:r>
        <w:rPr>
          <w:sz w:val="22"/>
          <w:szCs w:val="22"/>
        </w:rPr>
        <w:t xml:space="preserve"> </w:t>
      </w:r>
      <w:ins w:id="1" w:author="David Jenkins" w:date="2021-04-21T09:10:00Z">
        <w:r w:rsidR="00942BD3">
          <w:rPr>
            <w:sz w:val="22"/>
            <w:szCs w:val="22"/>
          </w:rPr>
          <w:t xml:space="preserve">A </w:t>
        </w:r>
      </w:ins>
      <w:r w:rsidR="002E7512">
        <w:rPr>
          <w:sz w:val="22"/>
          <w:szCs w:val="22"/>
        </w:rPr>
        <w:t>Jenkins</w:t>
      </w:r>
      <w:r w:rsidR="002E7512">
        <w:rPr>
          <w:sz w:val="22"/>
          <w:szCs w:val="22"/>
          <w:vertAlign w:val="superscript"/>
        </w:rPr>
        <w:t>d,f</w:t>
      </w:r>
      <w:r w:rsidRPr="00696CC6">
        <w:rPr>
          <w:sz w:val="22"/>
          <w:szCs w:val="22"/>
        </w:rPr>
        <w:t xml:space="preserve">, </w:t>
      </w:r>
      <w:r w:rsidR="002E7512">
        <w:rPr>
          <w:sz w:val="22"/>
          <w:szCs w:val="22"/>
        </w:rPr>
        <w:t>Carolyn McCrorie</w:t>
      </w:r>
      <w:r w:rsidR="002E7512">
        <w:rPr>
          <w:sz w:val="22"/>
          <w:szCs w:val="22"/>
          <w:vertAlign w:val="superscript"/>
        </w:rPr>
        <w:t>b</w:t>
      </w:r>
      <w:r w:rsidRPr="00696CC6">
        <w:rPr>
          <w:sz w:val="22"/>
          <w:szCs w:val="22"/>
        </w:rPr>
        <w:t xml:space="preserve">, </w:t>
      </w:r>
      <w:r w:rsidR="002E7512">
        <w:rPr>
          <w:sz w:val="22"/>
          <w:szCs w:val="22"/>
        </w:rPr>
        <w:t>Niels Peek</w:t>
      </w:r>
      <w:r>
        <w:rPr>
          <w:sz w:val="22"/>
          <w:szCs w:val="22"/>
          <w:vertAlign w:val="superscript"/>
        </w:rPr>
        <w:t>d</w:t>
      </w:r>
      <w:r w:rsidR="002E7512">
        <w:rPr>
          <w:sz w:val="22"/>
          <w:szCs w:val="22"/>
          <w:vertAlign w:val="superscript"/>
        </w:rPr>
        <w:t>,f</w:t>
      </w:r>
      <w:r w:rsidRPr="00696CC6">
        <w:rPr>
          <w:sz w:val="22"/>
          <w:szCs w:val="22"/>
        </w:rPr>
        <w:t xml:space="preserve">, </w:t>
      </w:r>
      <w:r w:rsidR="002E7512">
        <w:rPr>
          <w:sz w:val="22"/>
          <w:szCs w:val="22"/>
        </w:rPr>
        <w:t>Rebecca Randell</w:t>
      </w:r>
      <w:r w:rsidR="002E7512">
        <w:rPr>
          <w:sz w:val="22"/>
          <w:szCs w:val="22"/>
          <w:vertAlign w:val="superscript"/>
        </w:rPr>
        <w:t>g</w:t>
      </w:r>
      <w:ins w:id="2" w:author="Rebecca Randell" w:date="2021-04-21T11:11:00Z">
        <w:r w:rsidR="00951D7E">
          <w:rPr>
            <w:sz w:val="22"/>
            <w:szCs w:val="22"/>
            <w:vertAlign w:val="superscript"/>
          </w:rPr>
          <w:t>,h</w:t>
        </w:r>
      </w:ins>
      <w:r w:rsidR="002E7512" w:rsidRPr="00696CC6">
        <w:rPr>
          <w:sz w:val="22"/>
          <w:szCs w:val="22"/>
        </w:rPr>
        <w:t xml:space="preserve">, </w:t>
      </w:r>
      <w:r w:rsidR="009A0D5D">
        <w:rPr>
          <w:sz w:val="22"/>
          <w:szCs w:val="22"/>
        </w:rPr>
        <w:t>Richard Williams</w:t>
      </w:r>
      <w:r w:rsidR="002E7512">
        <w:rPr>
          <w:sz w:val="22"/>
          <w:szCs w:val="22"/>
          <w:vertAlign w:val="superscript"/>
        </w:rPr>
        <w:t>d</w:t>
      </w:r>
      <w:r w:rsidR="009A0D5D">
        <w:rPr>
          <w:sz w:val="22"/>
          <w:szCs w:val="22"/>
          <w:vertAlign w:val="superscript"/>
        </w:rPr>
        <w:t>,f</w:t>
      </w:r>
      <w:r w:rsidR="002E7512" w:rsidRPr="00696CC6">
        <w:rPr>
          <w:sz w:val="22"/>
          <w:szCs w:val="22"/>
        </w:rPr>
        <w:t xml:space="preserve">, </w:t>
      </w:r>
      <w:r w:rsidR="009A0D5D">
        <w:rPr>
          <w:sz w:val="22"/>
          <w:szCs w:val="22"/>
        </w:rPr>
        <w:t>Owen Johnson</w:t>
      </w:r>
      <w:r w:rsidR="009A0D5D">
        <w:rPr>
          <w:sz w:val="22"/>
          <w:szCs w:val="22"/>
          <w:vertAlign w:val="superscript"/>
        </w:rPr>
        <w:t>a,b</w:t>
      </w:r>
    </w:p>
    <w:p w14:paraId="4DF4D5C1" w14:textId="010A5DB7" w:rsidR="00BB2665" w:rsidRPr="00696CC6" w:rsidRDefault="00FF7BDC" w:rsidP="00BB2665">
      <w:pPr>
        <w:pStyle w:val="3Affiliations"/>
        <w:rPr>
          <w:sz w:val="22"/>
          <w:szCs w:val="22"/>
        </w:rPr>
      </w:pPr>
      <w:r w:rsidRPr="00696CC6">
        <w:rPr>
          <w:b/>
          <w:bCs/>
          <w:iCs/>
          <w:noProof/>
          <w:sz w:val="22"/>
          <w:szCs w:val="22"/>
          <w:vertAlign w:val="superscript"/>
        </w:rPr>
        <w:t>a</w:t>
      </w:r>
      <w:r w:rsidR="002E3E86" w:rsidRPr="00696CC6">
        <w:rPr>
          <w:b/>
          <w:bCs/>
          <w:iCs/>
          <w:noProof/>
          <w:sz w:val="22"/>
          <w:szCs w:val="22"/>
          <w:vertAlign w:val="superscript"/>
        </w:rPr>
        <w:t xml:space="preserve"> </w:t>
      </w:r>
      <w:r w:rsidR="00411526">
        <w:rPr>
          <w:sz w:val="22"/>
          <w:szCs w:val="22"/>
        </w:rPr>
        <w:t>School of Computing</w:t>
      </w:r>
      <w:r w:rsidR="00BB2665" w:rsidRPr="00696CC6">
        <w:rPr>
          <w:sz w:val="22"/>
          <w:szCs w:val="22"/>
        </w:rPr>
        <w:t xml:space="preserve">, University </w:t>
      </w:r>
      <w:r w:rsidR="00411526">
        <w:rPr>
          <w:sz w:val="22"/>
          <w:szCs w:val="22"/>
        </w:rPr>
        <w:t>of Leeds</w:t>
      </w:r>
      <w:r w:rsidR="00BB2665" w:rsidRPr="00696CC6">
        <w:rPr>
          <w:sz w:val="22"/>
          <w:szCs w:val="22"/>
        </w:rPr>
        <w:t xml:space="preserve">, </w:t>
      </w:r>
      <w:r w:rsidR="00411526">
        <w:rPr>
          <w:sz w:val="22"/>
          <w:szCs w:val="22"/>
        </w:rPr>
        <w:t>Leeds</w:t>
      </w:r>
      <w:r w:rsidR="00BB2665" w:rsidRPr="00696CC6">
        <w:rPr>
          <w:sz w:val="22"/>
          <w:szCs w:val="22"/>
        </w:rPr>
        <w:t>,</w:t>
      </w:r>
      <w:r w:rsidR="0031795D" w:rsidRPr="00696CC6">
        <w:rPr>
          <w:sz w:val="22"/>
          <w:szCs w:val="22"/>
        </w:rPr>
        <w:t xml:space="preserve"> </w:t>
      </w:r>
      <w:r w:rsidR="00411526">
        <w:rPr>
          <w:sz w:val="22"/>
          <w:szCs w:val="22"/>
        </w:rPr>
        <w:t>United Kingdom</w:t>
      </w:r>
      <w:r w:rsidR="00BB2665" w:rsidRPr="00696CC6">
        <w:rPr>
          <w:sz w:val="22"/>
          <w:szCs w:val="22"/>
        </w:rPr>
        <w:t xml:space="preserve"> </w:t>
      </w:r>
    </w:p>
    <w:p w14:paraId="44B93DCE" w14:textId="6A70608E" w:rsidR="00BB2665" w:rsidRPr="00696CC6" w:rsidRDefault="00411526" w:rsidP="00BB2665">
      <w:pPr>
        <w:pStyle w:val="3Affiliations"/>
        <w:rPr>
          <w:noProof/>
          <w:sz w:val="22"/>
          <w:szCs w:val="22"/>
        </w:rPr>
      </w:pPr>
      <w:r>
        <w:rPr>
          <w:b/>
          <w:bCs/>
          <w:iCs/>
          <w:noProof/>
          <w:sz w:val="22"/>
          <w:szCs w:val="22"/>
          <w:vertAlign w:val="superscript"/>
        </w:rPr>
        <w:t>b</w:t>
      </w:r>
      <w:r w:rsidR="00BB2665" w:rsidRPr="00696CC6">
        <w:rPr>
          <w:b/>
          <w:bCs/>
          <w:iCs/>
          <w:noProof/>
          <w:sz w:val="22"/>
          <w:szCs w:val="22"/>
          <w:vertAlign w:val="superscript"/>
        </w:rPr>
        <w:t xml:space="preserve"> </w:t>
      </w:r>
      <w:r>
        <w:rPr>
          <w:sz w:val="22"/>
          <w:szCs w:val="22"/>
        </w:rPr>
        <w:t>NIHR Yorkshire and Humber Patient Safety Translational Research Centre, United Kingdom</w:t>
      </w:r>
    </w:p>
    <w:p w14:paraId="1979B8B3" w14:textId="54D396A0" w:rsidR="00411526" w:rsidRDefault="00411526" w:rsidP="00411526">
      <w:pPr>
        <w:pStyle w:val="3Affiliations"/>
        <w:rPr>
          <w:sz w:val="22"/>
          <w:szCs w:val="22"/>
        </w:rPr>
      </w:pPr>
      <w:r>
        <w:rPr>
          <w:b/>
          <w:bCs/>
          <w:iCs/>
          <w:noProof/>
          <w:sz w:val="22"/>
          <w:szCs w:val="22"/>
          <w:vertAlign w:val="superscript"/>
        </w:rPr>
        <w:t>c</w:t>
      </w:r>
      <w:r w:rsidRPr="00696CC6">
        <w:rPr>
          <w:b/>
          <w:bCs/>
          <w:iCs/>
          <w:noProof/>
          <w:sz w:val="22"/>
          <w:szCs w:val="22"/>
          <w:vertAlign w:val="superscript"/>
        </w:rPr>
        <w:t xml:space="preserve"> </w:t>
      </w:r>
      <w:r>
        <w:rPr>
          <w:sz w:val="22"/>
          <w:szCs w:val="22"/>
        </w:rPr>
        <w:t>School of Psychology</w:t>
      </w:r>
      <w:r w:rsidRPr="00696CC6">
        <w:rPr>
          <w:sz w:val="22"/>
          <w:szCs w:val="22"/>
        </w:rPr>
        <w:t xml:space="preserve">, University </w:t>
      </w:r>
      <w:r>
        <w:rPr>
          <w:sz w:val="22"/>
          <w:szCs w:val="22"/>
        </w:rPr>
        <w:t>of Leeds</w:t>
      </w:r>
      <w:r w:rsidRPr="00696CC6">
        <w:rPr>
          <w:sz w:val="22"/>
          <w:szCs w:val="22"/>
        </w:rPr>
        <w:t xml:space="preserve">, </w:t>
      </w:r>
      <w:r>
        <w:rPr>
          <w:sz w:val="22"/>
          <w:szCs w:val="22"/>
        </w:rPr>
        <w:t>Leeds</w:t>
      </w:r>
      <w:r w:rsidRPr="00696CC6">
        <w:rPr>
          <w:sz w:val="22"/>
          <w:szCs w:val="22"/>
        </w:rPr>
        <w:t xml:space="preserve">, </w:t>
      </w:r>
      <w:r>
        <w:rPr>
          <w:sz w:val="22"/>
          <w:szCs w:val="22"/>
        </w:rPr>
        <w:t>United Kingdom</w:t>
      </w:r>
    </w:p>
    <w:p w14:paraId="5446582F" w14:textId="04EE3036" w:rsidR="00411526" w:rsidRDefault="00411526" w:rsidP="00411526">
      <w:pPr>
        <w:pStyle w:val="3Affiliations"/>
        <w:rPr>
          <w:sz w:val="22"/>
          <w:szCs w:val="22"/>
        </w:rPr>
      </w:pPr>
      <w:r>
        <w:rPr>
          <w:b/>
          <w:bCs/>
          <w:iCs/>
          <w:noProof/>
          <w:sz w:val="22"/>
          <w:szCs w:val="22"/>
          <w:vertAlign w:val="superscript"/>
        </w:rPr>
        <w:t>d</w:t>
      </w:r>
      <w:r w:rsidRPr="00696CC6">
        <w:rPr>
          <w:b/>
          <w:bCs/>
          <w:iCs/>
          <w:noProof/>
          <w:sz w:val="22"/>
          <w:szCs w:val="22"/>
          <w:vertAlign w:val="superscript"/>
        </w:rPr>
        <w:t xml:space="preserve"> </w:t>
      </w:r>
      <w:r>
        <w:rPr>
          <w:sz w:val="22"/>
          <w:szCs w:val="22"/>
        </w:rPr>
        <w:t>School of Health Sciences</w:t>
      </w:r>
      <w:r w:rsidRPr="00696CC6">
        <w:rPr>
          <w:sz w:val="22"/>
          <w:szCs w:val="22"/>
        </w:rPr>
        <w:t xml:space="preserve">, University </w:t>
      </w:r>
      <w:r>
        <w:rPr>
          <w:sz w:val="22"/>
          <w:szCs w:val="22"/>
        </w:rPr>
        <w:t>of Manchester</w:t>
      </w:r>
      <w:r w:rsidRPr="00696CC6">
        <w:rPr>
          <w:sz w:val="22"/>
          <w:szCs w:val="22"/>
        </w:rPr>
        <w:t xml:space="preserve">, </w:t>
      </w:r>
      <w:r>
        <w:rPr>
          <w:sz w:val="22"/>
          <w:szCs w:val="22"/>
        </w:rPr>
        <w:t>Manchester</w:t>
      </w:r>
      <w:r w:rsidRPr="00696CC6">
        <w:rPr>
          <w:sz w:val="22"/>
          <w:szCs w:val="22"/>
        </w:rPr>
        <w:t xml:space="preserve">, </w:t>
      </w:r>
      <w:r>
        <w:rPr>
          <w:sz w:val="22"/>
          <w:szCs w:val="22"/>
        </w:rPr>
        <w:t>United Kingdom</w:t>
      </w:r>
    </w:p>
    <w:p w14:paraId="036EF716" w14:textId="44B72C03" w:rsidR="002E7512" w:rsidRDefault="002E7512" w:rsidP="002E7512">
      <w:pPr>
        <w:pStyle w:val="3Affiliations"/>
        <w:rPr>
          <w:sz w:val="22"/>
          <w:szCs w:val="22"/>
        </w:rPr>
      </w:pPr>
      <w:r>
        <w:rPr>
          <w:b/>
          <w:bCs/>
          <w:iCs/>
          <w:noProof/>
          <w:sz w:val="22"/>
          <w:szCs w:val="22"/>
          <w:vertAlign w:val="superscript"/>
        </w:rPr>
        <w:t>e</w:t>
      </w:r>
      <w:r w:rsidRPr="00696CC6">
        <w:rPr>
          <w:b/>
          <w:bCs/>
          <w:iCs/>
          <w:noProof/>
          <w:sz w:val="22"/>
          <w:szCs w:val="22"/>
          <w:vertAlign w:val="superscript"/>
        </w:rPr>
        <w:t xml:space="preserve"> </w:t>
      </w:r>
      <w:r>
        <w:rPr>
          <w:sz w:val="22"/>
          <w:szCs w:val="22"/>
        </w:rPr>
        <w:t>Department of Computer Sciences</w:t>
      </w:r>
      <w:r w:rsidRPr="00696CC6">
        <w:rPr>
          <w:sz w:val="22"/>
          <w:szCs w:val="22"/>
        </w:rPr>
        <w:t xml:space="preserve">, University </w:t>
      </w:r>
      <w:r>
        <w:rPr>
          <w:sz w:val="22"/>
          <w:szCs w:val="22"/>
        </w:rPr>
        <w:t>of York</w:t>
      </w:r>
      <w:r w:rsidRPr="00696CC6">
        <w:rPr>
          <w:sz w:val="22"/>
          <w:szCs w:val="22"/>
        </w:rPr>
        <w:t xml:space="preserve">, </w:t>
      </w:r>
      <w:r>
        <w:rPr>
          <w:sz w:val="22"/>
          <w:szCs w:val="22"/>
        </w:rPr>
        <w:t>York</w:t>
      </w:r>
      <w:r w:rsidRPr="00696CC6">
        <w:rPr>
          <w:sz w:val="22"/>
          <w:szCs w:val="22"/>
        </w:rPr>
        <w:t xml:space="preserve">, </w:t>
      </w:r>
      <w:r>
        <w:rPr>
          <w:sz w:val="22"/>
          <w:szCs w:val="22"/>
        </w:rPr>
        <w:t>United Kingdom</w:t>
      </w:r>
    </w:p>
    <w:p w14:paraId="17BAF1C5" w14:textId="2F52842D" w:rsidR="002E7512" w:rsidRDefault="002E7512" w:rsidP="002E7512">
      <w:pPr>
        <w:pStyle w:val="3Affiliations"/>
        <w:rPr>
          <w:sz w:val="22"/>
          <w:szCs w:val="22"/>
        </w:rPr>
      </w:pPr>
      <w:r>
        <w:rPr>
          <w:b/>
          <w:bCs/>
          <w:iCs/>
          <w:noProof/>
          <w:sz w:val="22"/>
          <w:szCs w:val="22"/>
          <w:vertAlign w:val="superscript"/>
        </w:rPr>
        <w:t>f</w:t>
      </w:r>
      <w:r w:rsidRPr="00696CC6">
        <w:rPr>
          <w:b/>
          <w:bCs/>
          <w:iCs/>
          <w:noProof/>
          <w:sz w:val="22"/>
          <w:szCs w:val="22"/>
          <w:vertAlign w:val="superscript"/>
        </w:rPr>
        <w:t xml:space="preserve"> </w:t>
      </w:r>
      <w:r>
        <w:rPr>
          <w:sz w:val="22"/>
          <w:szCs w:val="22"/>
        </w:rPr>
        <w:t>NIHR Greater Manchester Patient Safety Translational Research Centre, United Kingdom</w:t>
      </w:r>
    </w:p>
    <w:p w14:paraId="0BA581A0" w14:textId="01926AB0" w:rsidR="002E7512" w:rsidRDefault="002E7512" w:rsidP="002E7512">
      <w:pPr>
        <w:pStyle w:val="3Affiliations"/>
        <w:rPr>
          <w:sz w:val="22"/>
          <w:szCs w:val="22"/>
        </w:rPr>
      </w:pPr>
      <w:r>
        <w:rPr>
          <w:b/>
          <w:bCs/>
          <w:iCs/>
          <w:noProof/>
          <w:sz w:val="22"/>
          <w:szCs w:val="22"/>
          <w:vertAlign w:val="superscript"/>
        </w:rPr>
        <w:t>g</w:t>
      </w:r>
      <w:r w:rsidRPr="00696CC6">
        <w:rPr>
          <w:b/>
          <w:bCs/>
          <w:iCs/>
          <w:noProof/>
          <w:sz w:val="22"/>
          <w:szCs w:val="22"/>
          <w:vertAlign w:val="superscript"/>
        </w:rPr>
        <w:t xml:space="preserve"> </w:t>
      </w:r>
      <w:r>
        <w:rPr>
          <w:sz w:val="22"/>
          <w:szCs w:val="22"/>
        </w:rPr>
        <w:t>Faculty of Health Studies</w:t>
      </w:r>
      <w:r w:rsidRPr="00696CC6">
        <w:rPr>
          <w:sz w:val="22"/>
          <w:szCs w:val="22"/>
        </w:rPr>
        <w:t xml:space="preserve">, University </w:t>
      </w:r>
      <w:r>
        <w:rPr>
          <w:sz w:val="22"/>
          <w:szCs w:val="22"/>
        </w:rPr>
        <w:t>of Bradford</w:t>
      </w:r>
      <w:r w:rsidRPr="00696CC6">
        <w:rPr>
          <w:sz w:val="22"/>
          <w:szCs w:val="22"/>
        </w:rPr>
        <w:t xml:space="preserve">, </w:t>
      </w:r>
      <w:r>
        <w:rPr>
          <w:sz w:val="22"/>
          <w:szCs w:val="22"/>
        </w:rPr>
        <w:t>Bradford</w:t>
      </w:r>
      <w:r w:rsidRPr="00696CC6">
        <w:rPr>
          <w:sz w:val="22"/>
          <w:szCs w:val="22"/>
        </w:rPr>
        <w:t xml:space="preserve">, </w:t>
      </w:r>
      <w:r>
        <w:rPr>
          <w:sz w:val="22"/>
          <w:szCs w:val="22"/>
        </w:rPr>
        <w:t>United Kingdom</w:t>
      </w:r>
    </w:p>
    <w:p w14:paraId="52BFB650" w14:textId="44FFE586" w:rsidR="00411526" w:rsidRPr="00696CC6" w:rsidRDefault="00951D7E" w:rsidP="00951D7E">
      <w:pPr>
        <w:pStyle w:val="3Affiliations"/>
        <w:rPr>
          <w:sz w:val="22"/>
          <w:szCs w:val="22"/>
        </w:rPr>
      </w:pPr>
      <w:ins w:id="3" w:author="Rebecca Randell" w:date="2021-04-21T11:12:00Z">
        <w:r>
          <w:rPr>
            <w:b/>
            <w:bCs/>
            <w:iCs/>
            <w:noProof/>
            <w:sz w:val="22"/>
            <w:szCs w:val="22"/>
            <w:vertAlign w:val="superscript"/>
          </w:rPr>
          <w:t>h</w:t>
        </w:r>
      </w:ins>
      <w:ins w:id="4" w:author="Rebecca Randell" w:date="2021-04-21T11:11:00Z">
        <w:r w:rsidRPr="00696CC6">
          <w:rPr>
            <w:b/>
            <w:bCs/>
            <w:iCs/>
            <w:noProof/>
            <w:sz w:val="22"/>
            <w:szCs w:val="22"/>
            <w:vertAlign w:val="superscript"/>
          </w:rPr>
          <w:t xml:space="preserve"> </w:t>
        </w:r>
        <w:r>
          <w:rPr>
            <w:sz w:val="22"/>
            <w:szCs w:val="22"/>
          </w:rPr>
          <w:t>Wolfson Centre for Applied Health Research</w:t>
        </w:r>
        <w:r w:rsidRPr="00696CC6">
          <w:rPr>
            <w:sz w:val="22"/>
            <w:szCs w:val="22"/>
          </w:rPr>
          <w:t xml:space="preserve">, </w:t>
        </w:r>
        <w:r>
          <w:rPr>
            <w:sz w:val="22"/>
            <w:szCs w:val="22"/>
          </w:rPr>
          <w:t>Bradford</w:t>
        </w:r>
        <w:r w:rsidRPr="00696CC6">
          <w:rPr>
            <w:sz w:val="22"/>
            <w:szCs w:val="22"/>
          </w:rPr>
          <w:t xml:space="preserve">, </w:t>
        </w:r>
        <w:r>
          <w:rPr>
            <w:sz w:val="22"/>
            <w:szCs w:val="22"/>
          </w:rPr>
          <w:t>United Kingdom</w:t>
        </w:r>
      </w:ins>
    </w:p>
    <w:p w14:paraId="32E66F1B" w14:textId="77777777" w:rsidR="00392AFA" w:rsidRPr="00696CC6" w:rsidRDefault="00392AFA" w:rsidP="005D5684">
      <w:pPr>
        <w:pStyle w:val="4HeaderSpacer"/>
      </w:pPr>
    </w:p>
    <w:p w14:paraId="4D412C36" w14:textId="77777777" w:rsidR="00392AFA" w:rsidRPr="00696CC6" w:rsidRDefault="00392AFA">
      <w:pPr>
        <w:jc w:val="center"/>
        <w:rPr>
          <w:noProof/>
          <w:sz w:val="22"/>
        </w:rPr>
        <w:sectPr w:rsidR="00392AFA" w:rsidRPr="00696CC6" w:rsidSect="007F64F2">
          <w:type w:val="continuous"/>
          <w:pgSz w:w="11907" w:h="16840" w:code="9"/>
          <w:pgMar w:top="562" w:right="567" w:bottom="562" w:left="567" w:header="0" w:footer="1440" w:gutter="0"/>
          <w:cols w:space="1152"/>
          <w:noEndnote/>
        </w:sectPr>
      </w:pPr>
    </w:p>
    <w:p w14:paraId="5849DF72" w14:textId="77777777" w:rsidR="00392AFA" w:rsidRPr="00696CC6" w:rsidRDefault="003C3DD9" w:rsidP="00C449B0">
      <w:pPr>
        <w:pStyle w:val="5AbstractHeader"/>
        <w:rPr>
          <w:sz w:val="22"/>
          <w:szCs w:val="22"/>
        </w:rPr>
      </w:pPr>
      <w:r w:rsidRPr="00696CC6">
        <w:rPr>
          <w:sz w:val="22"/>
          <w:szCs w:val="22"/>
        </w:rPr>
        <w:t>Abstract</w:t>
      </w:r>
    </w:p>
    <w:p w14:paraId="250DEB5D" w14:textId="4BBD9621" w:rsidR="00E2722D" w:rsidRPr="00696CC6" w:rsidRDefault="00893685" w:rsidP="00E2722D">
      <w:pPr>
        <w:pStyle w:val="6AbstractText"/>
        <w:rPr>
          <w:i w:val="0"/>
          <w:iCs/>
          <w:sz w:val="22"/>
          <w:szCs w:val="22"/>
        </w:rPr>
      </w:pPr>
      <w:r w:rsidRPr="00893685">
        <w:rPr>
          <w:i w:val="0"/>
          <w:iCs/>
          <w:sz w:val="22"/>
          <w:szCs w:val="22"/>
        </w:rPr>
        <w:t xml:space="preserve">The fourth industrial revolution is based on cyber-physical systems and the connectivity of devices. It is currently unclear what the consequences are for patient safety as existing digital health technologies become ubiquitous with increasing pace and interact in unforeseen ways. In this paper, we describe the output </w:t>
      </w:r>
      <w:commentRangeStart w:id="5"/>
      <w:r w:rsidRPr="00893685">
        <w:rPr>
          <w:i w:val="0"/>
          <w:iCs/>
          <w:sz w:val="22"/>
          <w:szCs w:val="22"/>
        </w:rPr>
        <w:t xml:space="preserve">from a workshop </w:t>
      </w:r>
      <w:commentRangeEnd w:id="5"/>
      <w:r w:rsidR="006932A7">
        <w:rPr>
          <w:rStyle w:val="CommentReference"/>
          <w:i w:val="0"/>
          <w:noProof w:val="0"/>
        </w:rPr>
        <w:commentReference w:id="5"/>
      </w:r>
      <w:r w:rsidRPr="00893685">
        <w:rPr>
          <w:i w:val="0"/>
          <w:iCs/>
          <w:sz w:val="22"/>
          <w:szCs w:val="22"/>
        </w:rPr>
        <w:t>focused on identifying the patient</w:t>
      </w:r>
      <w:ins w:id="6" w:author="Rebecca Randell" w:date="2021-04-21T11:12:00Z">
        <w:r w:rsidR="00951D7E">
          <w:rPr>
            <w:i w:val="0"/>
            <w:iCs/>
            <w:sz w:val="22"/>
            <w:szCs w:val="22"/>
          </w:rPr>
          <w:t xml:space="preserve"> </w:t>
        </w:r>
      </w:ins>
      <w:del w:id="7" w:author="Rebecca Randell" w:date="2021-04-21T11:12:00Z">
        <w:r w:rsidRPr="00893685" w:rsidDel="00951D7E">
          <w:rPr>
            <w:i w:val="0"/>
            <w:iCs/>
            <w:sz w:val="22"/>
            <w:szCs w:val="22"/>
          </w:rPr>
          <w:delText>-</w:delText>
        </w:r>
      </w:del>
      <w:r w:rsidRPr="00893685">
        <w:rPr>
          <w:i w:val="0"/>
          <w:iCs/>
          <w:sz w:val="22"/>
          <w:szCs w:val="22"/>
        </w:rPr>
        <w:t xml:space="preserve">safety challenges associated with emerging digital health technologies. We discuss </w:t>
      </w:r>
      <w:commentRangeStart w:id="8"/>
      <w:r w:rsidRPr="00893685">
        <w:rPr>
          <w:i w:val="0"/>
          <w:iCs/>
          <w:sz w:val="22"/>
          <w:szCs w:val="22"/>
        </w:rPr>
        <w:t xml:space="preserve">the challenges </w:t>
      </w:r>
      <w:commentRangeEnd w:id="8"/>
      <w:r w:rsidR="00DA0A68">
        <w:rPr>
          <w:rStyle w:val="CommentReference"/>
          <w:i w:val="0"/>
          <w:noProof w:val="0"/>
        </w:rPr>
        <w:commentReference w:id="8"/>
      </w:r>
      <w:r w:rsidRPr="00893685">
        <w:rPr>
          <w:i w:val="0"/>
          <w:iCs/>
          <w:sz w:val="22"/>
          <w:szCs w:val="22"/>
        </w:rPr>
        <w:t>identified in the workshop and present recommendations to address the patient</w:t>
      </w:r>
      <w:ins w:id="9" w:author="Rebecca Randell" w:date="2021-04-21T11:12:00Z">
        <w:r w:rsidR="00951D7E">
          <w:rPr>
            <w:i w:val="0"/>
            <w:iCs/>
            <w:sz w:val="22"/>
            <w:szCs w:val="22"/>
          </w:rPr>
          <w:t xml:space="preserve"> </w:t>
        </w:r>
      </w:ins>
      <w:del w:id="10" w:author="Rebecca Randell" w:date="2021-04-21T11:12:00Z">
        <w:r w:rsidRPr="00893685" w:rsidDel="00951D7E">
          <w:rPr>
            <w:i w:val="0"/>
            <w:iCs/>
            <w:sz w:val="22"/>
            <w:szCs w:val="22"/>
          </w:rPr>
          <w:delText>-</w:delText>
        </w:r>
      </w:del>
      <w:r w:rsidRPr="00893685">
        <w:rPr>
          <w:i w:val="0"/>
          <w:iCs/>
          <w:sz w:val="22"/>
          <w:szCs w:val="22"/>
        </w:rPr>
        <w:t xml:space="preserve">safety concerns posed by them. A key implication of considering the challenges and opportunities for Patient Safety Informatics is the interdisciplinary contribution required to study digital health </w:t>
      </w:r>
      <w:r w:rsidRPr="00893685">
        <w:rPr>
          <w:i w:val="0"/>
          <w:iCs/>
          <w:sz w:val="22"/>
          <w:szCs w:val="22"/>
        </w:rPr>
        <w:lastRenderedPageBreak/>
        <w:t>technologies within their embedded context. The principles underlying our recommendations are those of proactive and systems approaches that relate the social, technical and regulatory facets underpinning patient safety informatics theory and practice.</w:t>
      </w:r>
    </w:p>
    <w:p w14:paraId="220B052F" w14:textId="77777777" w:rsidR="00E25618" w:rsidRPr="00696CC6" w:rsidRDefault="00392AFA" w:rsidP="008F3AF0">
      <w:pPr>
        <w:pStyle w:val="7KeywordHeader"/>
        <w:rPr>
          <w:sz w:val="22"/>
          <w:szCs w:val="22"/>
        </w:rPr>
      </w:pPr>
      <w:commentRangeStart w:id="11"/>
      <w:commentRangeStart w:id="12"/>
      <w:r w:rsidRPr="00696CC6">
        <w:rPr>
          <w:sz w:val="22"/>
          <w:szCs w:val="22"/>
        </w:rPr>
        <w:t>Keywords</w:t>
      </w:r>
      <w:commentRangeEnd w:id="11"/>
      <w:r w:rsidR="00747EBE">
        <w:rPr>
          <w:rStyle w:val="CommentReference"/>
          <w:b w:val="0"/>
          <w:i w:val="0"/>
          <w:noProof w:val="0"/>
        </w:rPr>
        <w:commentReference w:id="11"/>
      </w:r>
      <w:commentRangeEnd w:id="12"/>
      <w:r w:rsidR="00942BD3">
        <w:rPr>
          <w:rStyle w:val="CommentReference"/>
          <w:b w:val="0"/>
          <w:i w:val="0"/>
          <w:noProof w:val="0"/>
        </w:rPr>
        <w:commentReference w:id="12"/>
      </w:r>
      <w:r w:rsidR="00B25DA6" w:rsidRPr="00696CC6">
        <w:rPr>
          <w:sz w:val="22"/>
          <w:szCs w:val="22"/>
        </w:rPr>
        <w:t xml:space="preserve">: </w:t>
      </w:r>
    </w:p>
    <w:p w14:paraId="1BD2B0F8" w14:textId="42C10A16" w:rsidR="00392AFA" w:rsidRPr="00696CC6" w:rsidRDefault="00893685" w:rsidP="000675B1">
      <w:pPr>
        <w:pStyle w:val="8KeywordList"/>
        <w:jc w:val="both"/>
        <w:rPr>
          <w:sz w:val="22"/>
          <w:szCs w:val="22"/>
        </w:rPr>
      </w:pPr>
      <w:r>
        <w:rPr>
          <w:sz w:val="22"/>
          <w:szCs w:val="22"/>
        </w:rPr>
        <w:t>Patient safety; Informatics;</w:t>
      </w:r>
      <w:r w:rsidRPr="00893685">
        <w:rPr>
          <w:sz w:val="22"/>
          <w:szCs w:val="22"/>
        </w:rPr>
        <w:t xml:space="preserve"> </w:t>
      </w:r>
      <w:r>
        <w:rPr>
          <w:sz w:val="22"/>
          <w:szCs w:val="22"/>
        </w:rPr>
        <w:t>Systems Theory</w:t>
      </w:r>
    </w:p>
    <w:p w14:paraId="7CDBEC36" w14:textId="77777777" w:rsidR="00392AFA" w:rsidRPr="00696CC6" w:rsidRDefault="008F30A7" w:rsidP="0061081C">
      <w:pPr>
        <w:pStyle w:val="ALevelOneHeader"/>
        <w:rPr>
          <w:sz w:val="22"/>
          <w:szCs w:val="22"/>
        </w:rPr>
      </w:pPr>
      <w:r w:rsidRPr="00696CC6">
        <w:rPr>
          <w:sz w:val="22"/>
          <w:szCs w:val="22"/>
        </w:rPr>
        <w:t>Introduction</w:t>
      </w:r>
    </w:p>
    <w:p w14:paraId="350ECB40" w14:textId="753D501C" w:rsidR="004313E0" w:rsidRDefault="00260C26" w:rsidP="004313E0">
      <w:pPr>
        <w:pStyle w:val="DBodyText"/>
        <w:rPr>
          <w:sz w:val="22"/>
          <w:szCs w:val="22"/>
        </w:rPr>
      </w:pPr>
      <w:r w:rsidRPr="00260C26">
        <w:rPr>
          <w:sz w:val="22"/>
          <w:szCs w:val="22"/>
        </w:rPr>
        <w:t>The fourth industrial revolution is based on cyber-physical systems and the connectivity of devices. ‘Health care 4.0’ describes the adaptation of health care to this new paradigm by facilitating, for example, physiological monitoring, assisted living, and telemedicine</w:t>
      </w:r>
      <w:r w:rsidR="00585CED">
        <w:rPr>
          <w:sz w:val="22"/>
          <w:szCs w:val="22"/>
        </w:rPr>
        <w:fldChar w:fldCharType="begin" w:fldLock="1"/>
      </w:r>
      <w:r w:rsidR="00585CED">
        <w:rPr>
          <w:sz w:val="22"/>
          <w:szCs w:val="22"/>
        </w:rPr>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mendeley":{"formattedCitation":"[1]","plainTextFormattedCitation":"[1]","previouslyFormattedCitation":"[1]"},"properties":{"noteIndex":0},"schema":"https://github.com/citation-style-language/schema/raw/master/csl-citation.json"}</w:instrText>
      </w:r>
      <w:r w:rsidR="00585CED">
        <w:rPr>
          <w:sz w:val="22"/>
          <w:szCs w:val="22"/>
        </w:rPr>
        <w:fldChar w:fldCharType="separate"/>
      </w:r>
      <w:r w:rsidR="00585CED" w:rsidRPr="00585CED">
        <w:rPr>
          <w:sz w:val="22"/>
          <w:szCs w:val="22"/>
        </w:rPr>
        <w:t>[1]</w:t>
      </w:r>
      <w:r w:rsidR="00585CED">
        <w:rPr>
          <w:sz w:val="22"/>
          <w:szCs w:val="22"/>
        </w:rPr>
        <w:fldChar w:fldCharType="end"/>
      </w:r>
      <w:r w:rsidRPr="00260C26">
        <w:rPr>
          <w:sz w:val="22"/>
          <w:szCs w:val="22"/>
        </w:rPr>
        <w:t>. Health care is already becoming increasingly digital and connected with moves toward fog computing and the Internet of Things</w:t>
      </w:r>
      <w:r w:rsidR="00585CED">
        <w:rPr>
          <w:sz w:val="22"/>
          <w:szCs w:val="22"/>
        </w:rPr>
        <w:fldChar w:fldCharType="begin" w:fldLock="1"/>
      </w:r>
      <w:r w:rsidR="00BC7324">
        <w:rPr>
          <w:sz w:val="22"/>
          <w:szCs w:val="22"/>
        </w:rPr>
        <w:instrText>ADDIN CSL_CITATION {"citationItems":[{"id":"ITEM-1","itemData":{"DOI":"10.1016/j.future.2017.04.036","ISSN":"0167739X","abstract":"Internet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Systems","id":"ITEM-1","issued":{"date-parts":[["2018"]]},"page":"659-676","title":"Towards fog-driven IoT eHealth: Promises and challenges of IoT in medicine and healthcare","type":"article-journal","volume":"78"},"uris":["http://www.mendeley.com/documents/?uuid=b5803d7f-4c09-470f-87f6-e57f99febcca"]}],"mendeley":{"formattedCitation":"[9]","plainTextFormattedCitation":"[9]","previouslyFormattedCitation":"[9]"},"properties":{"noteIndex":0},"schema":"https://github.com/citation-style-language/schema/raw/master/csl-citation.json"}</w:instrText>
      </w:r>
      <w:r w:rsidR="00585CED">
        <w:rPr>
          <w:sz w:val="22"/>
          <w:szCs w:val="22"/>
        </w:rPr>
        <w:fldChar w:fldCharType="separate"/>
      </w:r>
      <w:r w:rsidR="00BC7324" w:rsidRPr="00BC7324">
        <w:rPr>
          <w:sz w:val="22"/>
          <w:szCs w:val="22"/>
        </w:rPr>
        <w:t>[9]</w:t>
      </w:r>
      <w:r w:rsidR="00585CED">
        <w:rPr>
          <w:sz w:val="22"/>
          <w:szCs w:val="22"/>
        </w:rPr>
        <w:fldChar w:fldCharType="end"/>
      </w:r>
      <w:r w:rsidRPr="00260C26">
        <w:rPr>
          <w:sz w:val="22"/>
          <w:szCs w:val="22"/>
        </w:rPr>
        <w:t>. Additionally, at the time of writing, the COVID-19 pandemic is accelerating the conception, design, development and use of digital health technology. Health care providers have quickly responded with rapid wide-spread adoption of existing technology like video consultation</w:t>
      </w:r>
      <w:r w:rsidR="00585CED">
        <w:rPr>
          <w:sz w:val="22"/>
          <w:szCs w:val="22"/>
        </w:rPr>
        <w:fldChar w:fldCharType="begin" w:fldLock="1"/>
      </w:r>
      <w:r w:rsidR="00F3272B">
        <w:rPr>
          <w:sz w:val="22"/>
          <w:szCs w:val="22"/>
        </w:rPr>
        <w:instrText>ADDIN CSL_CITATION {"citationItems":[{"id":"ITEM-1","itemData":{"DOI":"10.1136/leader-2020-000262","author":[{"dropping-particle":"","family":"Wherton","given":"Joseph","non-dropping-particle":"","parse-names":false,"suffix":""},{"dropping-particle":"","family":"Shaw","given":"Sara","non-dropping-particle":"","parse-names":false,"suffix":""},{"dropping-particle":"","family":"Papoutsi","given":"Chrysanthi","non-dropping-particle":"","parse-names":false,"suffix":""},{"dropping-particle":"","family":"Seuren","given":"Lucas","non-dropping-particle":"","parse-names":false,"suffix":""},{"dropping-particle":"","family":"Greenhalgh","given":"Trisha","non-dropping-particle":"","parse-names":false,"suffix":""}],"container-title":"BMJ Leader","id":"ITEM-1","issued":{"date-parts":[["2020"]]},"title":"Guidance on the introduction and use of video consultations during COVID-19: important lessons from qualitative research","type":"article-journal"},"uris":["http://www.mendeley.com/documents/?uuid=85a6c090-6d16-42ba-8f2e-56c7fe4b3b6b"]}],"mendeley":{"formattedCitation":"[40]","plainTextFormattedCitation":"[40]","previouslyFormattedCitation":"[40]"},"properties":{"noteIndex":0},"schema":"https://github.com/citation-style-language/schema/raw/master/csl-citation.json"}</w:instrText>
      </w:r>
      <w:r w:rsidR="00585CED">
        <w:rPr>
          <w:sz w:val="22"/>
          <w:szCs w:val="22"/>
        </w:rPr>
        <w:fldChar w:fldCharType="separate"/>
      </w:r>
      <w:r w:rsidR="00F3272B" w:rsidRPr="00F3272B">
        <w:rPr>
          <w:sz w:val="22"/>
          <w:szCs w:val="22"/>
        </w:rPr>
        <w:t>[40]</w:t>
      </w:r>
      <w:r w:rsidR="00585CED">
        <w:rPr>
          <w:sz w:val="22"/>
          <w:szCs w:val="22"/>
        </w:rPr>
        <w:fldChar w:fldCharType="end"/>
      </w:r>
      <w:r w:rsidRPr="00260C26">
        <w:rPr>
          <w:sz w:val="22"/>
          <w:szCs w:val="22"/>
        </w:rPr>
        <w:t>. Other technologies like electronic health records, decision-support tools and handheld medical devices have been widely adopted with reported benefits for patient care along with concerns for patient safety</w:t>
      </w:r>
      <w:r w:rsidR="00585CED">
        <w:rPr>
          <w:sz w:val="22"/>
          <w:szCs w:val="22"/>
        </w:rPr>
        <w:fldChar w:fldCharType="begin" w:fldLock="1"/>
      </w:r>
      <w:r w:rsidR="00F3272B">
        <w:rPr>
          <w:sz w:val="22"/>
          <w:szCs w:val="22"/>
        </w:rPr>
        <w:instrText>ADDIN CSL_CITATION {"citationItems":[{"id":"ITEM-1","itemData":{"DOI":"10.1177/1460458218814893","ISSN":"17412811","PMID":"30537881","abstract":"We identify and describe nine key, short-term, challenges to help healthcare organizations, health information technology developers, researchers, policymakers, and funders focus their efforts on health information technology–related patient safety. Categorized according to the stage of the health information technology lifecycle where they appear, these challenges relate to (1) developing models, methods, and tools to enable risk assessment; (2) developing standard user interface design features and functions; (3) ensuring the safety of software in an interfaced, network-enabled clinical environment; (4) implementing a method for unambiguous patient identification (1–4 Design and Development stage); (5) developing and implementing decision support which improves safety; (6) identifying practices to safely manage information technology system transitions (5 and 6 Implementation and Use stage); (7) developing real-time methods to enable automated surveillance and monitoring of system performance and safety; (8) establishing the cultural and legal framework/safe harbor to allow sharing information about hazards and adverse events; and (9) developing models and methods for consumers/patients to improve health information technology safety (7–9 Monitoring, Evaluation, and Optimization stage). These challenges represent key “to-do’s” that must be completed before we can expect to have safe, reliable, and efficient health information technology–based systems required to care for patients.","author":[{"dropping-particle":"","family":"Sittig","given":"Dean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i","given":"Raj","non-dropping-particle":"","parse-names":false,"suffix":""},{"dropping-particle":"","family":"Bates","given":"David W.","non-dropping-particle":"","parse-names":false,"suffix":""},{"dropping-particle":"","family":"Singh","given":"Hardeep","non-dropping-particle":"","parse-names":false,"suffix":""}],"container-title":"Health Informatics Journal","id":"ITEM-1","issue":"1","issued":{"date-parts":[["2020"]]},"page":"181-189","title":"Current challenges in health information technology–related patient safety","type":"article-journal","volume":"26"},"uris":["http://www.mendeley.com/documents/?uuid=46620991-0897-48db-9a1b-e70bb71380ee"]}],"mendeley":{"formattedCitation":"[31]","plainTextFormattedCitation":"[31]","previouslyFormattedCitation":"[31]"},"properties":{"noteIndex":0},"schema":"https://github.com/citation-style-language/schema/raw/master/csl-citation.json"}</w:instrText>
      </w:r>
      <w:r w:rsidR="00585CED">
        <w:rPr>
          <w:sz w:val="22"/>
          <w:szCs w:val="22"/>
        </w:rPr>
        <w:fldChar w:fldCharType="separate"/>
      </w:r>
      <w:r w:rsidR="004313E0" w:rsidRPr="004313E0">
        <w:rPr>
          <w:sz w:val="22"/>
          <w:szCs w:val="22"/>
        </w:rPr>
        <w:t>[31]</w:t>
      </w:r>
      <w:r w:rsidR="00585CED">
        <w:rPr>
          <w:sz w:val="22"/>
          <w:szCs w:val="22"/>
        </w:rPr>
        <w:fldChar w:fldCharType="end"/>
      </w:r>
      <w:r w:rsidRPr="00260C26">
        <w:rPr>
          <w:sz w:val="22"/>
          <w:szCs w:val="22"/>
        </w:rPr>
        <w:t>.</w:t>
      </w:r>
      <w:r w:rsidR="004313E0">
        <w:rPr>
          <w:sz w:val="22"/>
          <w:szCs w:val="22"/>
        </w:rPr>
        <w:t xml:space="preserve"> P</w:t>
      </w:r>
      <w:r w:rsidR="004313E0" w:rsidRPr="00260C26">
        <w:rPr>
          <w:sz w:val="22"/>
          <w:szCs w:val="22"/>
        </w:rPr>
        <w:t xml:space="preserve">atient safety </w:t>
      </w:r>
      <w:r w:rsidR="004313E0">
        <w:rPr>
          <w:sz w:val="22"/>
          <w:szCs w:val="22"/>
        </w:rPr>
        <w:t xml:space="preserve">can be threatened by </w:t>
      </w:r>
      <w:r w:rsidR="004313E0" w:rsidRPr="00260C26">
        <w:rPr>
          <w:sz w:val="22"/>
          <w:szCs w:val="22"/>
        </w:rPr>
        <w:t>existing di</w:t>
      </w:r>
      <w:r w:rsidR="004313E0">
        <w:rPr>
          <w:sz w:val="22"/>
          <w:szCs w:val="22"/>
        </w:rPr>
        <w:t>gital health technologies becoming</w:t>
      </w:r>
      <w:r w:rsidR="004313E0" w:rsidRPr="00260C26">
        <w:rPr>
          <w:sz w:val="22"/>
          <w:szCs w:val="22"/>
        </w:rPr>
        <w:t xml:space="preserve"> ubiquitous with increasing pace and interact</w:t>
      </w:r>
      <w:ins w:id="13" w:author="Jonathan Benn" w:date="2021-04-21T11:55:00Z">
        <w:r w:rsidR="006932A7">
          <w:rPr>
            <w:sz w:val="22"/>
            <w:szCs w:val="22"/>
          </w:rPr>
          <w:t>ing</w:t>
        </w:r>
      </w:ins>
      <w:r w:rsidR="004313E0" w:rsidRPr="00260C26">
        <w:rPr>
          <w:sz w:val="22"/>
          <w:szCs w:val="22"/>
        </w:rPr>
        <w:t xml:space="preserve"> in unforeseen ways</w:t>
      </w:r>
      <w:r w:rsidR="004313E0">
        <w:rPr>
          <w:sz w:val="22"/>
          <w:szCs w:val="22"/>
        </w:rPr>
        <w:fldChar w:fldCharType="begin" w:fldLock="1"/>
      </w:r>
      <w:r w:rsidR="004313E0">
        <w:rPr>
          <w:sz w:val="22"/>
          <w:szCs w:val="22"/>
        </w:rPr>
        <w:instrText>ADDIN CSL_CITATION {"citationItems":[{"id":"ITEM-1","itemData":{"ISSN":"0276-7783","abstract":"Complexity is all around us in this increasingly digital world. Global digital infrastructure, social media, Internet of Things, robotic process automation, digital business platforms, algorithmic decision making, and other digitally enabled networks and ecosystems fuel complexity by fostering hyper-connections and mutual dependencies among human actors, technical artifacts, processes, organizations, and institutions. Complexity affects human agencies and experiences in all dimensions. Individuals and organizations turn to digitally enabled solutions to cope with the wicked problems arising out of digitalization. In the digital world, complexity and digital solutions present new opportunities and challenges for information systems (IS) research. The purpose of this special issue is to foster the development of new IS theories on the causes, dynamics, and consequences of complexity in increasing digital sociotechnical systems. In this essay, we discuss the key theories and methods of complexity science, and illustrate emerging new IS research challenges and opportunities in complex sociotechnical systems. We also provide an overview of the five articles included in the special issue. These articles illustrate how IS researchers build on theories and methods from complexity science to study wicked problems in the emerging digital world. They also illustrate how IS researchers leverage the uniqueness of the IS context to generate new insights to contribute back to complexity science. 1","author":[{"dropping-particle":"","family":"Benbya","given":"Hind","non-dropping-particle":"","parse-names":false,"suffix":""},{"dropping-particle":"","family":"Nan","given":"Ning","non-dropping-particle":"","parse-names":false,"suffix":""},{"dropping-particle":"","family":"Tanriverdi","given":"Hüseyin","non-dropping-particle":"","parse-names":false,"suffix":""},{"dropping-particle":"","family":"Yoo","given":"Youngjin","non-dropping-particle":"","parse-names":false,"suffix":""}],"container-title":"Management Information Systems Quarterly","id":"ITEM-1","issue":"1","issued":{"date-parts":[["2020"]]},"page":"1","title":"Complexity and Information Systems Research in the Emerging Digital World","type":"article-journal","volume":"44"},"uris":["http://www.mendeley.com/documents/?uuid=5f79c7b6-20ae-449b-9eeb-841da126e9e2"]}],"mendeley":{"formattedCitation":"[5]","plainTextFormattedCitation":"[5]","previouslyFormattedCitation":"[5]"},"properties":{"noteIndex":0},"schema":"https://github.com/citation-style-language/schema/raw/master/csl-citation.json"}</w:instrText>
      </w:r>
      <w:r w:rsidR="004313E0">
        <w:rPr>
          <w:sz w:val="22"/>
          <w:szCs w:val="22"/>
        </w:rPr>
        <w:fldChar w:fldCharType="separate"/>
      </w:r>
      <w:r w:rsidR="004313E0" w:rsidRPr="00BC7324">
        <w:rPr>
          <w:sz w:val="22"/>
          <w:szCs w:val="22"/>
        </w:rPr>
        <w:t>[5]</w:t>
      </w:r>
      <w:r w:rsidR="004313E0">
        <w:rPr>
          <w:sz w:val="22"/>
          <w:szCs w:val="22"/>
        </w:rPr>
        <w:fldChar w:fldCharType="end"/>
      </w:r>
      <w:r w:rsidR="004313E0" w:rsidRPr="00260C26">
        <w:rPr>
          <w:sz w:val="22"/>
          <w:szCs w:val="22"/>
        </w:rPr>
        <w:t>.</w:t>
      </w:r>
      <w:r w:rsidR="008C10E8">
        <w:rPr>
          <w:sz w:val="22"/>
          <w:szCs w:val="22"/>
        </w:rPr>
        <w:t xml:space="preserve"> </w:t>
      </w:r>
      <w:commentRangeStart w:id="14"/>
      <w:r w:rsidR="00F3272B">
        <w:rPr>
          <w:sz w:val="22"/>
          <w:szCs w:val="22"/>
        </w:rPr>
        <w:t>Previous work has presented an agenda for safety of digital health</w:t>
      </w:r>
      <w:commentRangeStart w:id="15"/>
      <w:r w:rsidR="00F3272B">
        <w:rPr>
          <w:sz w:val="22"/>
          <w:szCs w:val="22"/>
        </w:rPr>
        <w:fldChar w:fldCharType="begin" w:fldLock="1"/>
      </w:r>
      <w:r w:rsidR="00F3272B">
        <w:rPr>
          <w:sz w:val="22"/>
          <w:szCs w:val="22"/>
        </w:rPr>
        <w:instrText>ADDIN CSL_CITATION {"citationItems":[{"id":"ITEM-1","itemData":{"DOI":"10.1177/1460458218814893","author":[{"dropping-particle":"","family":"Sittig","given":"Dean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t","given":"Raj","non-dropping-particle":"","parse-names":false,"suffix":""},{"dropping-particle":"","family":"Bates","given":"David W.","non-dropping-particle":"","parse-names":false,"suffix":""},{"dropping-particle":"","family":"Singh","given":"Hardeep","non-dropping-particle":"","parse-names":false,"suffix":""}],"container-title":"Health Informatics Journal","id":"ITEM-1","issue":"2","issued":{"date-parts":[["2018"]]},"page":"1-9","title":"Current challenges in health information technology–related patient safety","type":"article-journal"},"uris":["http://www.mendeley.com/documents/?uuid=b9db33f0-a753-4fc4-b3d8-ab0597270afd"]}],"mendeley":{"formattedCitation":"[32]","plainTextFormattedCitation":"[32]","previouslyFormattedCitation":"[32]"},"properties":{"noteIndex":0},"schema":"https://github.com/citation-style-language/schema/raw/master/csl-citation.json"}</w:instrText>
      </w:r>
      <w:r w:rsidR="00F3272B">
        <w:rPr>
          <w:sz w:val="22"/>
          <w:szCs w:val="22"/>
        </w:rPr>
        <w:fldChar w:fldCharType="separate"/>
      </w:r>
      <w:r w:rsidR="00F3272B" w:rsidRPr="00F3272B">
        <w:rPr>
          <w:sz w:val="22"/>
          <w:szCs w:val="22"/>
        </w:rPr>
        <w:t>[32]</w:t>
      </w:r>
      <w:r w:rsidR="00F3272B">
        <w:rPr>
          <w:sz w:val="22"/>
          <w:szCs w:val="22"/>
        </w:rPr>
        <w:fldChar w:fldCharType="end"/>
      </w:r>
      <w:commentRangeEnd w:id="15"/>
      <w:r w:rsidR="00F3272B">
        <w:rPr>
          <w:rStyle w:val="CommentReference"/>
          <w:noProof w:val="0"/>
        </w:rPr>
        <w:commentReference w:id="15"/>
      </w:r>
      <w:r w:rsidR="00F3272B">
        <w:rPr>
          <w:sz w:val="22"/>
          <w:szCs w:val="22"/>
        </w:rPr>
        <w:t xml:space="preserve"> to address the systematic</w:t>
      </w:r>
      <w:del w:id="16" w:author="Jonathan Benn" w:date="2021-04-21T11:55:00Z">
        <w:r w:rsidR="00F3272B" w:rsidDel="006932A7">
          <w:rPr>
            <w:sz w:val="22"/>
            <w:szCs w:val="22"/>
          </w:rPr>
          <w:delText>ally</w:delText>
        </w:r>
      </w:del>
      <w:r w:rsidR="00F3272B">
        <w:rPr>
          <w:sz w:val="22"/>
          <w:szCs w:val="22"/>
        </w:rPr>
        <w:t xml:space="preserve"> study of </w:t>
      </w:r>
      <w:del w:id="17" w:author="Jonathan Benn" w:date="2021-04-21T11:56:00Z">
        <w:r w:rsidR="00F3272B" w:rsidDel="006932A7">
          <w:rPr>
            <w:sz w:val="22"/>
            <w:szCs w:val="22"/>
          </w:rPr>
          <w:delText>t</w:delText>
        </w:r>
        <w:r w:rsidR="00F3272B" w:rsidRPr="00260C26" w:rsidDel="006932A7">
          <w:rPr>
            <w:sz w:val="22"/>
            <w:szCs w:val="22"/>
          </w:rPr>
          <w:delText xml:space="preserve">he </w:delText>
        </w:r>
      </w:del>
      <w:r w:rsidR="00F3272B">
        <w:rPr>
          <w:sz w:val="22"/>
          <w:szCs w:val="22"/>
        </w:rPr>
        <w:t>patient</w:t>
      </w:r>
      <w:ins w:id="18" w:author="Rebecca Randell" w:date="2021-04-21T11:13:00Z">
        <w:r w:rsidR="00951D7E">
          <w:rPr>
            <w:sz w:val="22"/>
            <w:szCs w:val="22"/>
          </w:rPr>
          <w:t xml:space="preserve"> </w:t>
        </w:r>
      </w:ins>
      <w:del w:id="19" w:author="Rebecca Randell" w:date="2021-04-21T11:13:00Z">
        <w:r w:rsidR="00F3272B" w:rsidDel="00951D7E">
          <w:rPr>
            <w:sz w:val="22"/>
            <w:szCs w:val="22"/>
          </w:rPr>
          <w:delText>-</w:delText>
        </w:r>
      </w:del>
      <w:r w:rsidR="00F3272B">
        <w:rPr>
          <w:sz w:val="22"/>
          <w:szCs w:val="22"/>
        </w:rPr>
        <w:t xml:space="preserve">safety </w:t>
      </w:r>
      <w:r w:rsidR="00F3272B" w:rsidRPr="00260C26">
        <w:rPr>
          <w:sz w:val="22"/>
          <w:szCs w:val="22"/>
        </w:rPr>
        <w:t xml:space="preserve">consequences </w:t>
      </w:r>
      <w:r w:rsidR="00F3272B">
        <w:rPr>
          <w:sz w:val="22"/>
          <w:szCs w:val="22"/>
        </w:rPr>
        <w:t xml:space="preserve">that </w:t>
      </w:r>
      <w:ins w:id="20" w:author="Jonathan Benn" w:date="2021-04-21T11:57:00Z">
        <w:r w:rsidR="006932A7">
          <w:rPr>
            <w:sz w:val="22"/>
            <w:szCs w:val="22"/>
          </w:rPr>
          <w:t>are</w:t>
        </w:r>
      </w:ins>
      <w:del w:id="21" w:author="Jonathan Benn" w:date="2021-04-21T11:56:00Z">
        <w:r w:rsidR="00F3272B" w:rsidDel="006932A7">
          <w:rPr>
            <w:sz w:val="22"/>
            <w:szCs w:val="22"/>
          </w:rPr>
          <w:delText>is</w:delText>
        </w:r>
      </w:del>
      <w:r w:rsidR="00F3272B">
        <w:rPr>
          <w:sz w:val="22"/>
          <w:szCs w:val="22"/>
        </w:rPr>
        <w:t xml:space="preserve"> still outstanding</w:t>
      </w:r>
      <w:commentRangeStart w:id="22"/>
      <w:r w:rsidR="00F3272B">
        <w:rPr>
          <w:sz w:val="22"/>
          <w:szCs w:val="22"/>
        </w:rPr>
        <w:fldChar w:fldCharType="begin" w:fldLock="1"/>
      </w:r>
      <w:r w:rsidR="00F3272B">
        <w:rPr>
          <w:sz w:val="22"/>
          <w:szCs w:val="22"/>
        </w:rPr>
        <w:instrText>ADDIN CSL_CITATION {"citationItems":[{"id":"ITEM-1","itemData":{"DOI":"10.1093/jamia/ocw154","author":[{"dropping-particle":"","family":"Kim","given":"Mi Ok","non-dropping-particle":"","parse-names":false,"suffix":""},{"dropping-particle":"","family":"Coiera","given":"Enrico","non-dropping-particle":"","parse-names":false,"suffix":""},{"dropping-particle":"","family":"Magrabi","given":"Farah","non-dropping-particle":"","parse-names":false,"suffix":""}],"container-title":"Journal of the American Medical Informatics Association","id":"ITEM-1","issue":"2","issued":{"date-parts":[["2017"]]},"page":"246-260","title":"Problems with health information technology and their effects on care delivery and patient outcomes: a systematic review","type":"article-journal","volume":"24"},"uris":["http://www.mendeley.com/documents/?uuid=64618706-2907-4019-9424-c549bc110c1d"]}],"mendeley":{"formattedCitation":"[19]","plainTextFormattedCitation":"[19]","previouslyFormattedCitation":"[19]"},"properties":{"noteIndex":0},"schema":"https://github.com/citation-style-language/schema/raw/master/csl-citation.json"}</w:instrText>
      </w:r>
      <w:r w:rsidR="00F3272B">
        <w:rPr>
          <w:sz w:val="22"/>
          <w:szCs w:val="22"/>
        </w:rPr>
        <w:fldChar w:fldCharType="separate"/>
      </w:r>
      <w:r w:rsidR="00F3272B" w:rsidRPr="004313E0">
        <w:rPr>
          <w:sz w:val="22"/>
          <w:szCs w:val="22"/>
        </w:rPr>
        <w:t>[19]</w:t>
      </w:r>
      <w:r w:rsidR="00F3272B">
        <w:rPr>
          <w:sz w:val="22"/>
          <w:szCs w:val="22"/>
        </w:rPr>
        <w:fldChar w:fldCharType="end"/>
      </w:r>
      <w:commentRangeEnd w:id="22"/>
      <w:r w:rsidR="00F3272B">
        <w:rPr>
          <w:rStyle w:val="CommentReference"/>
          <w:noProof w:val="0"/>
        </w:rPr>
        <w:commentReference w:id="22"/>
      </w:r>
      <w:r w:rsidR="00F3272B">
        <w:rPr>
          <w:sz w:val="22"/>
          <w:szCs w:val="22"/>
        </w:rPr>
        <w:t xml:space="preserve">. </w:t>
      </w:r>
      <w:commentRangeEnd w:id="14"/>
      <w:r w:rsidR="006932A7">
        <w:rPr>
          <w:rStyle w:val="CommentReference"/>
          <w:noProof w:val="0"/>
        </w:rPr>
        <w:commentReference w:id="14"/>
      </w:r>
      <w:r w:rsidR="002C1039">
        <w:rPr>
          <w:sz w:val="22"/>
          <w:szCs w:val="22"/>
        </w:rPr>
        <w:t>To achieve these goals, t</w:t>
      </w:r>
      <w:r w:rsidR="00F3272B">
        <w:rPr>
          <w:sz w:val="22"/>
          <w:szCs w:val="22"/>
        </w:rPr>
        <w:t xml:space="preserve">here is a </w:t>
      </w:r>
      <w:r w:rsidRPr="00260C26">
        <w:rPr>
          <w:sz w:val="22"/>
          <w:szCs w:val="22"/>
        </w:rPr>
        <w:t>need for an improved understanding and praxis of patient safety in relation to information technol</w:t>
      </w:r>
      <w:r w:rsidR="002C1039">
        <w:rPr>
          <w:sz w:val="22"/>
          <w:szCs w:val="22"/>
        </w:rPr>
        <w:t>ogy.</w:t>
      </w:r>
    </w:p>
    <w:p w14:paraId="5CC0CA42" w14:textId="314A7EDA" w:rsidR="000F720A" w:rsidRDefault="00260C26" w:rsidP="00260C26">
      <w:pPr>
        <w:pStyle w:val="DBodyText"/>
        <w:rPr>
          <w:sz w:val="22"/>
          <w:szCs w:val="22"/>
        </w:rPr>
      </w:pPr>
      <w:r w:rsidRPr="00260C26">
        <w:rPr>
          <w:sz w:val="22"/>
          <w:szCs w:val="22"/>
        </w:rPr>
        <w:t>Partially motivated by these concerns, the Patient Safety Translational Research Centres were set up by the UK National Institute for Health Research to translate patient</w:t>
      </w:r>
      <w:ins w:id="23" w:author="Rebecca Randell" w:date="2021-04-21T11:17:00Z">
        <w:r w:rsidR="00951D7E">
          <w:rPr>
            <w:sz w:val="22"/>
            <w:szCs w:val="22"/>
          </w:rPr>
          <w:t xml:space="preserve"> </w:t>
        </w:r>
      </w:ins>
      <w:del w:id="24" w:author="Rebecca Randell" w:date="2021-04-21T11:17:00Z">
        <w:r w:rsidRPr="00260C26" w:rsidDel="00951D7E">
          <w:rPr>
            <w:sz w:val="22"/>
            <w:szCs w:val="22"/>
          </w:rPr>
          <w:delText>-</w:delText>
        </w:r>
      </w:del>
      <w:r w:rsidRPr="00260C26">
        <w:rPr>
          <w:sz w:val="22"/>
          <w:szCs w:val="22"/>
        </w:rPr>
        <w:t>safety knowledge into practice</w:t>
      </w:r>
      <w:r w:rsidR="00CA6674">
        <w:rPr>
          <w:sz w:val="22"/>
          <w:szCs w:val="22"/>
        </w:rPr>
        <w:fldChar w:fldCharType="begin" w:fldLock="1"/>
      </w:r>
      <w:r w:rsidR="00F3272B">
        <w:rPr>
          <w:sz w:val="22"/>
          <w:szCs w:val="22"/>
        </w:rPr>
        <w:instrText>ADDIN CSL_CITATION {"citationItems":[{"id":"ITEM-1","itemData":{"URL":"https://www.nihr.ac.uk/news/17-million-invested-in-nihr-patient-safety-translational-research-centres/12278","accessed":{"date-parts":[["2021","3","26"]]},"author":[{"dropping-particle":"","family":"National Institute for Health Research","given":"","non-dropping-particle":"","parse-names":false,"suffix":""}],"id":"ITEM-1","issued":{"date-parts":[["2017"]]},"title":"£17 million invested in NIHR Patient Safety Translational Research Centres","type":"webpage"},"uris":["http://www.mendeley.com/documents/?uuid=d17c619b-7160-45a2-82c8-2b931fe86543"]}],"mendeley":{"formattedCitation":"[26]","plainTextFormattedCitation":"[26]","previouslyFormattedCitation":"[26]"},"properties":{"noteIndex":0},"schema":"https://github.com/citation-style-language/schema/raw/master/csl-citation.json"}</w:instrText>
      </w:r>
      <w:r w:rsidR="00CA6674">
        <w:rPr>
          <w:sz w:val="22"/>
          <w:szCs w:val="22"/>
        </w:rPr>
        <w:fldChar w:fldCharType="separate"/>
      </w:r>
      <w:r w:rsidR="004313E0" w:rsidRPr="004313E0">
        <w:rPr>
          <w:sz w:val="22"/>
          <w:szCs w:val="22"/>
        </w:rPr>
        <w:t>[26]</w:t>
      </w:r>
      <w:r w:rsidR="00CA6674">
        <w:rPr>
          <w:sz w:val="22"/>
          <w:szCs w:val="22"/>
        </w:rPr>
        <w:fldChar w:fldCharType="end"/>
      </w:r>
      <w:r w:rsidRPr="00260C26">
        <w:rPr>
          <w:sz w:val="22"/>
          <w:szCs w:val="22"/>
        </w:rPr>
        <w:t>. Beginning in 2020, a series of workshops led by the Centres from both Yorkshire and Humber and Greater Manchester w</w:t>
      </w:r>
      <w:ins w:id="25" w:author="Jonathan Benn" w:date="2021-04-21T12:00:00Z">
        <w:r w:rsidR="006932A7">
          <w:rPr>
            <w:sz w:val="22"/>
            <w:szCs w:val="22"/>
          </w:rPr>
          <w:t>ere</w:t>
        </w:r>
      </w:ins>
      <w:del w:id="26" w:author="Jonathan Benn" w:date="2021-04-21T12:00:00Z">
        <w:r w:rsidRPr="00260C26" w:rsidDel="006932A7">
          <w:rPr>
            <w:sz w:val="22"/>
            <w:szCs w:val="22"/>
          </w:rPr>
          <w:delText>as</w:delText>
        </w:r>
      </w:del>
      <w:r w:rsidRPr="00260C26">
        <w:rPr>
          <w:sz w:val="22"/>
          <w:szCs w:val="22"/>
        </w:rPr>
        <w:t xml:space="preserve"> set up specifically to explore the interaction between emerging digital health technologies and patient safety.</w:t>
      </w:r>
      <w:r w:rsidR="008C10E8">
        <w:rPr>
          <w:sz w:val="22"/>
          <w:szCs w:val="22"/>
        </w:rPr>
        <w:t xml:space="preserve"> </w:t>
      </w:r>
      <w:r w:rsidRPr="00260C26">
        <w:rPr>
          <w:sz w:val="22"/>
          <w:szCs w:val="22"/>
        </w:rPr>
        <w:t xml:space="preserve">The aim of the workshops was to develop the field of Patient Safety Informatics and establish a platform of Patient Safety Informatics theory for future research and development. In this paper, </w:t>
      </w:r>
      <w:r>
        <w:rPr>
          <w:sz w:val="22"/>
          <w:szCs w:val="22"/>
        </w:rPr>
        <w:t xml:space="preserve">we </w:t>
      </w:r>
      <w:r w:rsidRPr="00260C26">
        <w:rPr>
          <w:sz w:val="22"/>
          <w:szCs w:val="22"/>
        </w:rPr>
        <w:t xml:space="preserve">discuss </w:t>
      </w:r>
      <w:r w:rsidRPr="00260C26">
        <w:rPr>
          <w:sz w:val="22"/>
          <w:szCs w:val="22"/>
        </w:rPr>
        <w:lastRenderedPageBreak/>
        <w:t xml:space="preserve">the </w:t>
      </w:r>
      <w:ins w:id="27" w:author="Jonathan Benn" w:date="2021-04-21T12:02:00Z">
        <w:r w:rsidR="006932A7">
          <w:rPr>
            <w:sz w:val="22"/>
            <w:szCs w:val="22"/>
          </w:rPr>
          <w:t xml:space="preserve">patient safety </w:t>
        </w:r>
      </w:ins>
      <w:r w:rsidRPr="00260C26">
        <w:rPr>
          <w:sz w:val="22"/>
          <w:szCs w:val="22"/>
        </w:rPr>
        <w:t>challenges</w:t>
      </w:r>
      <w:ins w:id="28" w:author="Jonathan Benn" w:date="2021-04-21T12:02:00Z">
        <w:r w:rsidR="006932A7">
          <w:rPr>
            <w:sz w:val="22"/>
            <w:szCs w:val="22"/>
          </w:rPr>
          <w:t xml:space="preserve"> of </w:t>
        </w:r>
      </w:ins>
      <w:ins w:id="29" w:author="Jonathan Benn" w:date="2021-04-21T12:03:00Z">
        <w:r w:rsidR="006932A7">
          <w:rPr>
            <w:sz w:val="22"/>
            <w:szCs w:val="22"/>
          </w:rPr>
          <w:t>emerging digital health</w:t>
        </w:r>
      </w:ins>
      <w:r w:rsidRPr="00260C26">
        <w:rPr>
          <w:sz w:val="22"/>
          <w:szCs w:val="22"/>
        </w:rPr>
        <w:t xml:space="preserve"> identified in the workshop, and present recommendations to address the </w:t>
      </w:r>
      <w:del w:id="30" w:author="Jonathan Benn" w:date="2021-04-21T12:05:00Z">
        <w:r w:rsidRPr="00260C26" w:rsidDel="006932A7">
          <w:rPr>
            <w:sz w:val="22"/>
            <w:szCs w:val="22"/>
          </w:rPr>
          <w:delText xml:space="preserve">patient-safety </w:delText>
        </w:r>
      </w:del>
      <w:r w:rsidRPr="00260C26">
        <w:rPr>
          <w:sz w:val="22"/>
          <w:szCs w:val="22"/>
        </w:rPr>
        <w:t>concerns posed by them.</w:t>
      </w:r>
    </w:p>
    <w:p w14:paraId="136FCBF3" w14:textId="77777777" w:rsidR="00881B0E" w:rsidRPr="00696CC6" w:rsidRDefault="00881B0E" w:rsidP="00881B0E">
      <w:pPr>
        <w:rPr>
          <w:sz w:val="22"/>
          <w:szCs w:val="22"/>
        </w:rPr>
      </w:pPr>
    </w:p>
    <w:p w14:paraId="2FFB60B4" w14:textId="77777777" w:rsidR="008F30A7" w:rsidRPr="00696CC6" w:rsidRDefault="008F30A7" w:rsidP="008F30A7">
      <w:pPr>
        <w:pStyle w:val="ALevelOneHeader"/>
        <w:rPr>
          <w:sz w:val="22"/>
          <w:szCs w:val="22"/>
        </w:rPr>
      </w:pPr>
      <w:r w:rsidRPr="00696CC6">
        <w:rPr>
          <w:sz w:val="22"/>
          <w:szCs w:val="22"/>
        </w:rPr>
        <w:t>Methods</w:t>
      </w:r>
    </w:p>
    <w:p w14:paraId="59B9B21B" w14:textId="6F3B61CA" w:rsidR="008F30A7" w:rsidRDefault="000110DD" w:rsidP="008F30A7">
      <w:pPr>
        <w:pStyle w:val="DBodyText"/>
        <w:rPr>
          <w:sz w:val="22"/>
          <w:szCs w:val="22"/>
        </w:rPr>
      </w:pPr>
      <w:r>
        <w:rPr>
          <w:sz w:val="22"/>
          <w:szCs w:val="22"/>
        </w:rPr>
        <w:t>The lead author undertook a review of the academic, commercial and grey literature to collate an initial set of emerging health information technologies</w:t>
      </w:r>
      <w:commentRangeStart w:id="31"/>
      <w:commentRangeStart w:id="32"/>
      <w:r>
        <w:rPr>
          <w:sz w:val="22"/>
          <w:szCs w:val="22"/>
        </w:rPr>
        <w:t>.</w:t>
      </w:r>
      <w:commentRangeEnd w:id="31"/>
      <w:r>
        <w:rPr>
          <w:rStyle w:val="CommentReference"/>
          <w:noProof w:val="0"/>
        </w:rPr>
        <w:commentReference w:id="31"/>
      </w:r>
      <w:commentRangeEnd w:id="32"/>
      <w:r w:rsidR="00A72D32">
        <w:rPr>
          <w:rStyle w:val="CommentReference"/>
          <w:noProof w:val="0"/>
        </w:rPr>
        <w:commentReference w:id="32"/>
      </w:r>
      <w:r>
        <w:rPr>
          <w:sz w:val="22"/>
          <w:szCs w:val="22"/>
        </w:rPr>
        <w:t xml:space="preserve"> </w:t>
      </w:r>
      <w:r w:rsidRPr="000110DD">
        <w:rPr>
          <w:sz w:val="22"/>
          <w:szCs w:val="22"/>
        </w:rPr>
        <w:t xml:space="preserve">This initial set was amended </w:t>
      </w:r>
      <w:r>
        <w:rPr>
          <w:sz w:val="22"/>
          <w:szCs w:val="22"/>
        </w:rPr>
        <w:t>by 14 collaborators who</w:t>
      </w:r>
      <w:r w:rsidR="00260C26" w:rsidRPr="00260C26">
        <w:rPr>
          <w:sz w:val="22"/>
          <w:szCs w:val="22"/>
        </w:rPr>
        <w:t xml:space="preserve"> represented a diverse range of expertise in the development and evaluation of digital health technologies, including clinicians, commercial developers of digital health technologies, software engineers, medical statisticians, and researchers in applied health, health services, safety science, human factors, health informatics, and clinical decision making.</w:t>
      </w:r>
    </w:p>
    <w:p w14:paraId="3EFB25F7" w14:textId="2F938956" w:rsidR="000110DD" w:rsidRPr="00696CC6" w:rsidRDefault="000110DD" w:rsidP="008F30A7">
      <w:pPr>
        <w:pStyle w:val="DBodyText"/>
        <w:rPr>
          <w:sz w:val="22"/>
          <w:szCs w:val="22"/>
        </w:rPr>
      </w:pPr>
      <w:r>
        <w:rPr>
          <w:sz w:val="22"/>
          <w:szCs w:val="22"/>
        </w:rPr>
        <w:t xml:space="preserve">The 14 collaborators </w:t>
      </w:r>
      <w:r w:rsidR="002B4D75">
        <w:rPr>
          <w:sz w:val="22"/>
          <w:szCs w:val="22"/>
        </w:rPr>
        <w:t xml:space="preserve">convened </w:t>
      </w:r>
      <w:r>
        <w:rPr>
          <w:sz w:val="22"/>
          <w:szCs w:val="22"/>
        </w:rPr>
        <w:t xml:space="preserve">an </w:t>
      </w:r>
      <w:r w:rsidR="00A377E3">
        <w:rPr>
          <w:sz w:val="22"/>
          <w:szCs w:val="22"/>
        </w:rPr>
        <w:t xml:space="preserve">expert, </w:t>
      </w:r>
      <w:r>
        <w:rPr>
          <w:sz w:val="22"/>
          <w:szCs w:val="22"/>
        </w:rPr>
        <w:t xml:space="preserve">interdisciplinary workshop to discuss the </w:t>
      </w:r>
      <w:r w:rsidR="002B4D75">
        <w:rPr>
          <w:sz w:val="22"/>
          <w:szCs w:val="22"/>
        </w:rPr>
        <w:t>challenges associated with</w:t>
      </w:r>
      <w:r>
        <w:rPr>
          <w:sz w:val="22"/>
          <w:szCs w:val="22"/>
        </w:rPr>
        <w:t xml:space="preserve"> the aforementioned emerging technologies</w:t>
      </w:r>
      <w:r w:rsidR="002B4D75">
        <w:rPr>
          <w:sz w:val="22"/>
          <w:szCs w:val="22"/>
        </w:rPr>
        <w:t>, and the</w:t>
      </w:r>
      <w:r w:rsidR="002B4D75" w:rsidRPr="002B4D75">
        <w:rPr>
          <w:sz w:val="22"/>
          <w:szCs w:val="22"/>
        </w:rPr>
        <w:t xml:space="preserve"> </w:t>
      </w:r>
      <w:r w:rsidR="002B4D75">
        <w:rPr>
          <w:sz w:val="22"/>
          <w:szCs w:val="22"/>
        </w:rPr>
        <w:t xml:space="preserve">consequences for patient-safety. Output from the workshop informed a rapid scoping review of the literature that explored the challenges and consequences that were raised, and additionally explored recommendations to mitigate and </w:t>
      </w:r>
      <w:commentRangeStart w:id="33"/>
      <w:r w:rsidR="002B4D75">
        <w:rPr>
          <w:sz w:val="22"/>
          <w:szCs w:val="22"/>
        </w:rPr>
        <w:t xml:space="preserve">advert </w:t>
      </w:r>
      <w:commentRangeEnd w:id="33"/>
      <w:r w:rsidR="00DA0A68">
        <w:rPr>
          <w:rStyle w:val="CommentReference"/>
          <w:noProof w:val="0"/>
        </w:rPr>
        <w:commentReference w:id="33"/>
      </w:r>
      <w:r w:rsidR="002B4D75">
        <w:rPr>
          <w:sz w:val="22"/>
          <w:szCs w:val="22"/>
        </w:rPr>
        <w:t xml:space="preserve">them. </w:t>
      </w:r>
      <w:commentRangeStart w:id="34"/>
      <w:r w:rsidR="002B4D75">
        <w:rPr>
          <w:sz w:val="22"/>
          <w:szCs w:val="22"/>
        </w:rPr>
        <w:t>Similar to a Delphi method</w:t>
      </w:r>
      <w:commentRangeEnd w:id="34"/>
      <w:r w:rsidR="00DA0A68">
        <w:rPr>
          <w:rStyle w:val="CommentReference"/>
          <w:noProof w:val="0"/>
        </w:rPr>
        <w:commentReference w:id="34"/>
      </w:r>
      <w:r w:rsidR="002B4D75">
        <w:rPr>
          <w:sz w:val="22"/>
          <w:szCs w:val="22"/>
        </w:rPr>
        <w:t xml:space="preserve">, the lead author </w:t>
      </w:r>
      <w:r w:rsidR="00A377E3">
        <w:rPr>
          <w:sz w:val="22"/>
          <w:szCs w:val="22"/>
        </w:rPr>
        <w:t xml:space="preserve">then </w:t>
      </w:r>
      <w:r w:rsidR="002B4D75">
        <w:rPr>
          <w:sz w:val="22"/>
          <w:szCs w:val="22"/>
        </w:rPr>
        <w:t xml:space="preserve">facilited </w:t>
      </w:r>
      <w:r w:rsidR="009276D7">
        <w:rPr>
          <w:sz w:val="22"/>
          <w:szCs w:val="22"/>
        </w:rPr>
        <w:t xml:space="preserve">the </w:t>
      </w:r>
      <w:r w:rsidR="002B4D75">
        <w:rPr>
          <w:sz w:val="22"/>
          <w:szCs w:val="22"/>
        </w:rPr>
        <w:t xml:space="preserve">iterative development of a consensual set of challenges, consequences and recommendations by synthesising </w:t>
      </w:r>
      <w:r w:rsidR="00A377E3">
        <w:rPr>
          <w:sz w:val="22"/>
          <w:szCs w:val="22"/>
        </w:rPr>
        <w:t>contributions from the</w:t>
      </w:r>
      <w:r w:rsidR="002B4D75">
        <w:rPr>
          <w:sz w:val="22"/>
          <w:szCs w:val="22"/>
        </w:rPr>
        <w:t xml:space="preserve"> expert collaborators with subsequent review</w:t>
      </w:r>
      <w:r w:rsidR="00A377E3">
        <w:rPr>
          <w:sz w:val="22"/>
          <w:szCs w:val="22"/>
        </w:rPr>
        <w:t>s</w:t>
      </w:r>
      <w:r w:rsidR="002B4D75">
        <w:rPr>
          <w:sz w:val="22"/>
          <w:szCs w:val="22"/>
        </w:rPr>
        <w:t xml:space="preserve"> of the literature.</w:t>
      </w:r>
    </w:p>
    <w:p w14:paraId="43F2920C" w14:textId="77777777" w:rsidR="008F30A7" w:rsidRPr="00696CC6" w:rsidRDefault="008F30A7" w:rsidP="008F30A7">
      <w:pPr>
        <w:pStyle w:val="ALevelOneHeader"/>
        <w:rPr>
          <w:sz w:val="22"/>
          <w:szCs w:val="22"/>
        </w:rPr>
      </w:pPr>
      <w:r w:rsidRPr="00696CC6">
        <w:rPr>
          <w:sz w:val="22"/>
          <w:szCs w:val="22"/>
        </w:rPr>
        <w:t>Results</w:t>
      </w:r>
    </w:p>
    <w:p w14:paraId="7E9E34D9" w14:textId="0B3B3FE3" w:rsidR="00131814" w:rsidRDefault="00131814" w:rsidP="00131814">
      <w:pPr>
        <w:pStyle w:val="DBodyText"/>
        <w:rPr>
          <w:sz w:val="22"/>
          <w:szCs w:val="22"/>
        </w:rPr>
      </w:pPr>
      <w:commentRangeStart w:id="35"/>
      <w:commentRangeStart w:id="36"/>
      <w:r>
        <w:rPr>
          <w:sz w:val="22"/>
          <w:szCs w:val="22"/>
        </w:rPr>
        <w:t>Table 2</w:t>
      </w:r>
      <w:commentRangeEnd w:id="35"/>
      <w:r w:rsidR="00951D7E">
        <w:rPr>
          <w:rStyle w:val="CommentReference"/>
          <w:noProof w:val="0"/>
        </w:rPr>
        <w:commentReference w:id="35"/>
      </w:r>
      <w:r>
        <w:rPr>
          <w:sz w:val="22"/>
          <w:szCs w:val="22"/>
        </w:rPr>
        <w:t xml:space="preserve"> summarises </w:t>
      </w:r>
      <w:r w:rsidRPr="00131814">
        <w:rPr>
          <w:sz w:val="22"/>
          <w:szCs w:val="22"/>
        </w:rPr>
        <w:t>recommendation</w:t>
      </w:r>
      <w:r>
        <w:rPr>
          <w:sz w:val="22"/>
          <w:szCs w:val="22"/>
        </w:rPr>
        <w:t>s</w:t>
      </w:r>
      <w:r w:rsidRPr="00131814">
        <w:rPr>
          <w:sz w:val="22"/>
          <w:szCs w:val="22"/>
        </w:rPr>
        <w:t xml:space="preserve"> to address </w:t>
      </w:r>
      <w:r w:rsidR="009276D7">
        <w:rPr>
          <w:sz w:val="22"/>
          <w:szCs w:val="22"/>
        </w:rPr>
        <w:t>patient-</w:t>
      </w:r>
      <w:r w:rsidRPr="00131814">
        <w:rPr>
          <w:sz w:val="22"/>
          <w:szCs w:val="22"/>
        </w:rPr>
        <w:t>safety concerns posed by the challenges of emerging digital health</w:t>
      </w:r>
      <w:r>
        <w:rPr>
          <w:sz w:val="22"/>
          <w:szCs w:val="22"/>
        </w:rPr>
        <w:t>.</w:t>
      </w:r>
      <w:commentRangeEnd w:id="36"/>
      <w:r w:rsidR="00DA0A68">
        <w:rPr>
          <w:rStyle w:val="CommentReference"/>
          <w:noProof w:val="0"/>
        </w:rPr>
        <w:commentReference w:id="36"/>
      </w:r>
    </w:p>
    <w:p w14:paraId="417FC055" w14:textId="5534FA11" w:rsidR="008F30A7" w:rsidRPr="00696CC6" w:rsidRDefault="008F30A7" w:rsidP="00877B8D">
      <w:pPr>
        <w:pStyle w:val="ALevelOneHeader"/>
        <w:rPr>
          <w:sz w:val="22"/>
          <w:szCs w:val="22"/>
        </w:rPr>
      </w:pPr>
      <w:r w:rsidRPr="00696CC6">
        <w:rPr>
          <w:sz w:val="22"/>
          <w:szCs w:val="22"/>
        </w:rPr>
        <w:lastRenderedPageBreak/>
        <w:t>Discussion</w:t>
      </w:r>
    </w:p>
    <w:p w14:paraId="20CAD1E6" w14:textId="70D71A5E" w:rsidR="00881B0E" w:rsidRPr="00696CC6" w:rsidRDefault="00881B0E" w:rsidP="00881B0E">
      <w:pPr>
        <w:pStyle w:val="BLevelTwoHeader"/>
        <w:rPr>
          <w:sz w:val="22"/>
          <w:szCs w:val="22"/>
        </w:rPr>
      </w:pPr>
      <w:r>
        <w:rPr>
          <w:sz w:val="22"/>
          <w:szCs w:val="22"/>
        </w:rPr>
        <w:t>Challenge 1: Conceptualising digital threats</w:t>
      </w:r>
    </w:p>
    <w:p w14:paraId="515B4894" w14:textId="4121833A" w:rsidR="00881B0E" w:rsidRDefault="00D033E4" w:rsidP="00881B0E">
      <w:pPr>
        <w:pStyle w:val="DBodyText"/>
        <w:rPr>
          <w:sz w:val="22"/>
          <w:szCs w:val="22"/>
        </w:rPr>
      </w:pPr>
      <w:r w:rsidRPr="00D033E4">
        <w:rPr>
          <w:i/>
          <w:sz w:val="22"/>
          <w:szCs w:val="22"/>
        </w:rPr>
        <w:t>It is challenging to conceptualise threats to patient safety from digital influences.</w:t>
      </w:r>
      <w:r>
        <w:rPr>
          <w:sz w:val="22"/>
          <w:szCs w:val="22"/>
        </w:rPr>
        <w:t xml:space="preserve"> </w:t>
      </w:r>
      <w:r w:rsidR="0096343B" w:rsidRPr="0096343B">
        <w:rPr>
          <w:sz w:val="22"/>
          <w:szCs w:val="22"/>
        </w:rPr>
        <w:t>Much of the innovation in digital health technologies is not physical, instead manifesting as software, systems architecture and communication protocols, which lack the tangibility so foundational to trust in digital and robotic systems</w:t>
      </w:r>
      <w:r w:rsidR="0096343B">
        <w:rPr>
          <w:sz w:val="22"/>
          <w:szCs w:val="22"/>
        </w:rPr>
        <w:fldChar w:fldCharType="begin" w:fldLock="1"/>
      </w:r>
      <w:r w:rsidR="00BC7324">
        <w:rPr>
          <w:sz w:val="22"/>
          <w:szCs w:val="22"/>
        </w:rPr>
        <w:instrText>ADDIN CSL_CITATION {"citationItems":[{"id":"ITEM-1","itemData":{"DOI":"10.5465/annals.2018.0057","ISSN":"1941-6520","abstract":"Predicting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approach.","author":[{"dropping-particle":"","family":"Glikson","given":"Ella","non-dropping-particle":"","parse-names":false,"suffix":""},{"dropping-particle":"","family":"Woolley","given":"Anita Williams","non-dropping-particle":"","parse-names":false,"suffix":""}],"container-title":"Academy of Management Annals","id":"ITEM-1","issued":{"date-parts":[["2020"]]},"title":"Human Trust in Artificial Intelligence: Review of Empirical Research","type":"article-journal"},"uris":["http://www.mendeley.com/documents/?uuid=445d24f3-1cc5-42ce-8b8a-88e1c2b0f989"]}],"mendeley":{"formattedCitation":"[12]","plainTextFormattedCitation":"[12]","previouslyFormattedCitation":"[12]"},"properties":{"noteIndex":0},"schema":"https://github.com/citation-style-language/schema/raw/master/csl-citation.json"}</w:instrText>
      </w:r>
      <w:r w:rsidR="0096343B">
        <w:rPr>
          <w:sz w:val="22"/>
          <w:szCs w:val="22"/>
        </w:rPr>
        <w:fldChar w:fldCharType="separate"/>
      </w:r>
      <w:r w:rsidR="00BC7324" w:rsidRPr="00BC7324">
        <w:rPr>
          <w:sz w:val="22"/>
          <w:szCs w:val="22"/>
        </w:rPr>
        <w:t>[12]</w:t>
      </w:r>
      <w:r w:rsidR="0096343B">
        <w:rPr>
          <w:sz w:val="22"/>
          <w:szCs w:val="22"/>
        </w:rPr>
        <w:fldChar w:fldCharType="end"/>
      </w:r>
      <w:r w:rsidR="0096343B" w:rsidRPr="0096343B">
        <w:rPr>
          <w:sz w:val="22"/>
          <w:szCs w:val="22"/>
        </w:rPr>
        <w:t>.</w:t>
      </w:r>
      <w:r w:rsidR="0096343B">
        <w:rPr>
          <w:sz w:val="22"/>
          <w:szCs w:val="22"/>
        </w:rPr>
        <w:t xml:space="preserve"> </w:t>
      </w:r>
      <w:r w:rsidR="0096343B" w:rsidRPr="0096343B">
        <w:rPr>
          <w:sz w:val="22"/>
          <w:szCs w:val="22"/>
        </w:rPr>
        <w:t>Introducing digital technologies with the</w:t>
      </w:r>
      <w:r w:rsidR="0096343B">
        <w:rPr>
          <w:sz w:val="22"/>
          <w:szCs w:val="22"/>
        </w:rPr>
        <w:t>ir</w:t>
      </w:r>
      <w:r w:rsidR="0096343B" w:rsidRPr="0096343B">
        <w:rPr>
          <w:sz w:val="22"/>
          <w:szCs w:val="22"/>
        </w:rPr>
        <w:t xml:space="preserve"> associated interconnections can increase system complexity, reducing transparency </w:t>
      </w:r>
      <w:r w:rsidR="0096343B">
        <w:rPr>
          <w:sz w:val="22"/>
          <w:szCs w:val="22"/>
        </w:rPr>
        <w:t>of cause-and-</w:t>
      </w:r>
      <w:r w:rsidR="0096343B" w:rsidRPr="0096343B">
        <w:rPr>
          <w:sz w:val="22"/>
          <w:szCs w:val="22"/>
        </w:rPr>
        <w:t>effect and the traceability of failures in the system.</w:t>
      </w:r>
      <w:r w:rsidR="0096343B">
        <w:rPr>
          <w:sz w:val="22"/>
          <w:szCs w:val="22"/>
        </w:rPr>
        <w:t xml:space="preserve"> Pa</w:t>
      </w:r>
      <w:r w:rsidR="0096343B" w:rsidRPr="0096343B">
        <w:rPr>
          <w:sz w:val="22"/>
          <w:szCs w:val="22"/>
        </w:rPr>
        <w:t>tient safety might be facilitated by the use of dynamic, multi-view safety cases for digital health technology and for health care services</w:t>
      </w:r>
      <w:r w:rsidR="0096343B">
        <w:rPr>
          <w:sz w:val="22"/>
          <w:szCs w:val="22"/>
        </w:rPr>
        <w:fldChar w:fldCharType="begin" w:fldLock="1"/>
      </w:r>
      <w:r w:rsidR="00F3272B">
        <w:rPr>
          <w:sz w:val="22"/>
          <w:szCs w:val="22"/>
        </w:rPr>
        <w:instrText>ADDIN CSL_CITATION {"citationItems":[{"id":"ITEM-1","itemData":{"DOI":"10.1016/j.ress.2015.03.033","ISSN":"09518320","abstract":"There has been growing interest in the concept of safety cases for medical devices and health information technology, but questions remain about how safety cases can be developed and used meaningfully in the safety management of healthcare services and processes. The paper presents two examples of the development and use of safety cases at a service level in healthcare. These first practical experiences at the service level suggest that safety cases might be a useful tool to support service improvement and communication of safety in healthcare. The paper argues that safety cases might be helpful in supporting healthcare organisations with the adoption of proactive and rigorous safety management practices. However, it is also important to consider the different level of maturity of safety management and regulatory oversight in healthcare. Adaptations to the purpose and use of safety cases might be required, complemented by the provision of education to both practitioners and regulators.","author":[{"dropping-particle":"","family":"Sujan","given":"Mark A.","non-dropping-particle":"","parse-names":false,"suffix":""},{"dropping-particle":"","family":"Spurgeon","given":"Peter","non-dropping-particle":"","parse-names":false,"suffix":""},{"dropping-particle":"","family":"Cooke","given":"Matthew","non-dropping-particle":"","parse-names":false,"suffix":""},{"dropping-particle":"","family":"Weale","given":"Andy","non-dropping-particle":"","parse-names":false,"suffix":""},{"dropping-particle":"","family":"Debenham","given":"Philip","non-dropping-particle":"","parse-names":false,"suffix":""},{"dropping-particle":"","family":"Cross","given":"Steve","non-dropping-particle":"","parse-names":false,"suffix":""}],"container-title":"Reliability Engineering and System Safety","id":"ITEM-1","issued":{"date-parts":[["2015"]]},"page":"200-207","publisher":"Elsevier","title":"The development of safety cases for healthcare services: Practical experiences, opportunities and challenges","type":"article-journal","volume":"140"},"uris":["http://www.mendeley.com/documents/?uuid=e5cba41f-0989-433d-9270-ba17c483ebf6"]},{"id":"ITEM-2","itemData":{"DOI":"10.1016/j.ssci.2018.09.001","ISSN":"0925-7535","author":[{"dropping-particle":"","family":"Habli","given":"Ibrahim","non-dropping-particle":"","parse-names":false,"suffix":""},{"dropping-particle":"","family":"White","given":"Sean","non-dropping-particle":"","parse-names":false,"suffix":""},{"dropping-particle":"","family":"Sujan","given":"Mark A.","non-dropping-particle":"","parse-names":false,"suffix":""},{"dropping-particle":"","family":"Harrison","given":"Stuart","non-dropping-particle":"","parse-names":false,"suffix":""},{"dropping-particle":"","family":"Ugarte","given":"Marta","non-dropping-particle":"","parse-names":false,"suffix":""}],"container-title":"Safety Science","id":"ITEM-2","issued":{"date-parts":[["2018"]]},"page":"324-335","publisher":"Elsevier","title":"What is the safety case for health IT? A study of assurance practices in England","type":"article-journal","volume":"110"},"uris":["http://www.mendeley.com/documents/?uuid=818ec875-7ed7-46a0-a2e9-0658c547e71a"]},{"id":"ITEM-3","itemData":{"DOI":"10.1049/cp.2011.0260","ISBN":"9781849195355","abstract":"Due to high levels of complexity in the design and operation of safety-critical systems, the size and complexity of safety-cases continues to grow. This presents considerable challenges to the development, review and maintenance of safety cases. The independent review into the Nimrod crash in 2006 pointed out the dangers of poor practices in safety cases. It noted that the UK Health and Safety Executive (HSE) has also found a number of problems with safety case practices in its role as regulator. In the past, the area of software architecture has been plundered to provide techniques that aid safety case construction and presentation. This paper argues that this can continue to bear fruit, and demonstrates how the principles of multi-view architecture can be used to produce multi-view safety cases. Multi-view safety cases have the potential to filter information of interest to stakeholders, thus reducing complexity and increasing comprehension of the safety argument. Modifiability and extensibility could be improved, as changes to the safety case can be reviewed more easily through relevant stakeholders' views.","author":[{"dropping-particle":"","family":"Flood","given":"M.","non-dropping-particle":"","parse-names":false,"suffix":""},{"dropping-particle":"","family":"Habli","given":"Ibrahim","non-dropping-particle":"","parse-names":false,"suffix":""}],"container-title":"IET Conference Publications","id":"ITEM-3","issue":"578 CP","issued":{"date-parts":[["2011"]]},"page":"1-6","title":"Multi-view safety cases","type":"article-journal","volume":"2011"},"uris":["http://www.mendeley.com/documents/?uuid=0bc5aa90-6672-4d86-a8ef-eb7483e6f2a7"]}],"mendeley":{"formattedCitation":"[10,14,35]","plainTextFormattedCitation":"[10,14,35]","previouslyFormattedCitation":"[10,14,35]"},"properties":{"noteIndex":0},"schema":"https://github.com/citation-style-language/schema/raw/master/csl-citation.json"}</w:instrText>
      </w:r>
      <w:r w:rsidR="0096343B">
        <w:rPr>
          <w:sz w:val="22"/>
          <w:szCs w:val="22"/>
        </w:rPr>
        <w:fldChar w:fldCharType="separate"/>
      </w:r>
      <w:r w:rsidR="00F3272B" w:rsidRPr="00F3272B">
        <w:rPr>
          <w:sz w:val="22"/>
          <w:szCs w:val="22"/>
        </w:rPr>
        <w:t>[10,14,35]</w:t>
      </w:r>
      <w:r w:rsidR="0096343B">
        <w:rPr>
          <w:sz w:val="22"/>
          <w:szCs w:val="22"/>
        </w:rPr>
        <w:fldChar w:fldCharType="end"/>
      </w:r>
      <w:r w:rsidR="0096343B" w:rsidRPr="0096343B">
        <w:rPr>
          <w:sz w:val="22"/>
          <w:szCs w:val="22"/>
        </w:rPr>
        <w:t>.</w:t>
      </w:r>
    </w:p>
    <w:p w14:paraId="19D79D8F" w14:textId="07F32642" w:rsidR="00881B0E" w:rsidRPr="00696CC6" w:rsidRDefault="00881B0E" w:rsidP="00881B0E">
      <w:pPr>
        <w:pStyle w:val="BLevelTwoHeader"/>
        <w:rPr>
          <w:sz w:val="22"/>
          <w:szCs w:val="22"/>
        </w:rPr>
      </w:pPr>
      <w:r>
        <w:rPr>
          <w:sz w:val="22"/>
          <w:szCs w:val="22"/>
        </w:rPr>
        <w:t>Challenge 2: Trust in increasingly-complex digital health technology</w:t>
      </w:r>
    </w:p>
    <w:p w14:paraId="77861349" w14:textId="498AA0A7" w:rsidR="00854782" w:rsidRDefault="00D033E4" w:rsidP="00881B0E">
      <w:pPr>
        <w:pStyle w:val="DBodyText"/>
      </w:pPr>
      <w:r w:rsidRPr="00D033E4">
        <w:rPr>
          <w:i/>
          <w:sz w:val="22"/>
          <w:szCs w:val="22"/>
        </w:rPr>
        <w:t>Introducing new technologies into health care processes can challenge trust between patients, health care professionals and health care organisations.</w:t>
      </w:r>
      <w:r>
        <w:rPr>
          <w:sz w:val="22"/>
          <w:szCs w:val="22"/>
        </w:rPr>
        <w:t xml:space="preserve"> </w:t>
      </w:r>
      <w:r w:rsidR="00C577FF" w:rsidRPr="00C577FF">
        <w:rPr>
          <w:sz w:val="22"/>
          <w:szCs w:val="22"/>
        </w:rPr>
        <w:t>Trust is integral to patient care and is, partly, a function of inter-personal behaviours between patients, health care professionals, and digital hea</w:t>
      </w:r>
      <w:r w:rsidR="00854782">
        <w:rPr>
          <w:sz w:val="22"/>
          <w:szCs w:val="22"/>
        </w:rPr>
        <w:t>lth-</w:t>
      </w:r>
      <w:r w:rsidR="00C577FF" w:rsidRPr="00C577FF">
        <w:rPr>
          <w:sz w:val="22"/>
          <w:szCs w:val="22"/>
        </w:rPr>
        <w:t>technology developers</w:t>
      </w:r>
      <w:r w:rsidR="00C577FF">
        <w:rPr>
          <w:sz w:val="22"/>
          <w:szCs w:val="22"/>
        </w:rPr>
        <w:fldChar w:fldCharType="begin" w:fldLock="1"/>
      </w:r>
      <w:r w:rsidR="00F3272B">
        <w:rPr>
          <w:sz w:val="22"/>
          <w:szCs w:val="22"/>
        </w:rPr>
        <w:instrText>ADDIN CSL_CITATION {"citationItems":[{"id":"ITEM-1","itemData":{"DOI":"10.1111/j.1365-2648.1988.tb00570.x","ISSN":"13652648","abstract":"This paper examines the phenomenon of trust in health care relationships from a new perspective, that of the recipients of care for chronic illness. The authors argue that reciprocal trust is a necessary component of satisfying, effective health care relationships when the illness is of an ongoing nature. From the patient's perspective, reciprocal trust has a significant impact on the experience of being a receiver of health care and on the development of competency with illness management. Because of this, the authors claim that it is imperative for health care professionals to alter their traditional beliefs with regard to sick role and trust. With a new perspective, they may then develop the specific skills necessary to enact the caring aspect of the service they offer. The authors offer a number of suggestions for actualizing this reciprocal trust in clinical practice. Copyright © 1988, Wiley Blackwell. All rights reserved","author":[{"dropping-particle":"","family":"Thorne","given":"Sally E.","non-dropping-particle":"","parse-names":false,"suffix":""},{"dropping-particle":"","family":"Robinson","given":"Carole A.","non-dropping-particle":"","parse-names":false,"suffix":""}],"container-title":"Journal of Advanced Nursing","id":"ITEM-1","issue":"6","issued":{"date-parts":[["1988"]]},"page":"782-789","title":"Reciprocal trust in health care relationships","type":"article-journal","volume":"13"},"uris":["http://www.mendeley.com/documents/?uuid=f4498fc6-e290-423b-ae04-36437b771c84"]},{"id":"ITEM-2","itemData":{"DOI":"10.1016/j.dss.2006.11.011","ISSN":"01679236","abstract":"Health infomediaries play an increasingly critical role in providing support for people's health and wellness decisions. Effectiveness of health infomediaries depends on people's trust in them. In this paper, we conceptualize a comprehensive synthesis of trust antecedents that are relevant to health infomediaries based on trust research and the actor-network theory. The model is constructed to highlight the factors that play a significant role in trust formation in health infomediaries. The empirical test of the model indicates that web users' beliefs about the ability and benevolence of the health infomediary critically affect their behavior intentions. Moreover, testing has identified the dimensions of information and system quality as well as the trust signs that enhance each trust belief. Environmental factors also play a significant role in enhancing beliefs about the ability and integrity of the health infomediary. Our empirical results further show that an individual user's propensity to trust has a significant relationship with risk-related beliefs. Such trust and risk beliefs positively influence web users' behaviors. Our study shows the importance of context-specific modeling of trust in health infomediaries. © 2006 Elsevier B.V. All rights reserved.","author":[{"dropping-particle":"","family":"Song","given":"Jaeki","non-dropping-particle":"","parse-names":false,"suffix":""},{"dropping-particle":"","family":"Zahedi","given":"Fatemeh Mariam","non-dropping-particle":"","parse-names":false,"suffix":""}],"container-title":"Decision Support Systems","id":"ITEM-2","issue":"2","issued":{"date-parts":[["2007"]]},"page":"390-407","title":"Trust in health infomediaries","type":"article-journal","volume":"43"},"uris":["http://www.mendeley.com/documents/?uuid=7a9d7c5e-7e04-4c36-872b-34c6cc5f64a7"]}],"mendeley":{"formattedCitation":"[33,36]","plainTextFormattedCitation":"[33,36]","previouslyFormattedCitation":"[33,36]"},"properties":{"noteIndex":0},"schema":"https://github.com/citation-style-language/schema/raw/master/csl-citation.json"}</w:instrText>
      </w:r>
      <w:r w:rsidR="00C577FF">
        <w:rPr>
          <w:sz w:val="22"/>
          <w:szCs w:val="22"/>
        </w:rPr>
        <w:fldChar w:fldCharType="separate"/>
      </w:r>
      <w:r w:rsidR="00F3272B" w:rsidRPr="00F3272B">
        <w:rPr>
          <w:sz w:val="22"/>
          <w:szCs w:val="22"/>
        </w:rPr>
        <w:t>[33,36]</w:t>
      </w:r>
      <w:r w:rsidR="00C577FF">
        <w:rPr>
          <w:sz w:val="22"/>
          <w:szCs w:val="22"/>
        </w:rPr>
        <w:fldChar w:fldCharType="end"/>
      </w:r>
      <w:r w:rsidR="00C577FF" w:rsidRPr="00C577FF">
        <w:rPr>
          <w:sz w:val="22"/>
          <w:szCs w:val="22"/>
        </w:rPr>
        <w:t>.</w:t>
      </w:r>
      <w:r w:rsidR="00C577FF" w:rsidRPr="00C577FF">
        <w:t xml:space="preserve"> </w:t>
      </w:r>
      <w:r w:rsidR="00C577FF" w:rsidRPr="00C577FF">
        <w:rPr>
          <w:sz w:val="22"/>
          <w:szCs w:val="22"/>
        </w:rPr>
        <w:t>The growth in web–based health information has introduced alternative sources of advice for patients, which can threaten patient safety with the risk of misinformation and disinformation</w:t>
      </w:r>
      <w:r w:rsidR="00C577FF">
        <w:rPr>
          <w:sz w:val="22"/>
          <w:szCs w:val="22"/>
        </w:rPr>
        <w:fldChar w:fldCharType="begin" w:fldLock="1"/>
      </w:r>
      <w:r w:rsidR="00F3272B">
        <w:rPr>
          <w:sz w:val="22"/>
          <w:szCs w:val="22"/>
        </w:rPr>
        <w:instrText>ADDIN CSL_CITATION {"citationItems":[{"id":"ITEM-1","itemData":{"abstract":"Contemporary women experience more menstrual cycles than their predecessors, and their menstrual patterns are modified by contraceptives. Amenorrhea is one side effect that has recently been advocated as desirable. This qualitative study investigated Brazilian women's views regarding the suppression of menstruation using hormones. Data were collected through eight focus groups, following a semistructured guideline. Sixty-four women, 21-51 years old, all menstruating regularly and all of whom had already initiated sexual activity and had no perceived infertility participated. Discussions were recorded, transcribed and entered into the computer, using the Ethnograph V 5.0 software to aggregate similar patterns. Thematic content analysis revealed that menstruation and amenorrhea were both seen with ambiguity. Although regarded as a nuisance, menstruation was associated with femaleness, youth, fertility and health. Most women, although they would like to be free from menstruation, feared negative consequences of induced amenorrhea and even regarded the proposition as a male intrusion into what they consider a natural female condition. © 2005 Elsevier Inc. All rights reserved.","author":[{"dropping-particle":"","family":"Wardle","given":"Claire","non-dropping-particle":"","parse-names":false,"suffix":""},{"dropping-particle":"","family":"Derakhshan","given":"Hossein","non-dropping-particle":"","parse-names":false,"suffix":""}],"container-title":"Report to the Council of Europe","id":"ITEM-1","issued":{"date-parts":[["2017"]]},"page":"108","title":"Information Disorder: Toward an interdisciplinary framework for research and policy making","type":"article-journal"},"uris":["http://www.mendeley.com/documents/?uuid=873fbbd6-d527-4793-8190-827ecc22fec7"]}],"mendeley":{"formattedCitation":"[38]","plainTextFormattedCitation":"[38]","previouslyFormattedCitation":"[38]"},"properties":{"noteIndex":0},"schema":"https://github.com/citation-style-language/schema/raw/master/csl-citation.json"}</w:instrText>
      </w:r>
      <w:r w:rsidR="00C577FF">
        <w:rPr>
          <w:sz w:val="22"/>
          <w:szCs w:val="22"/>
        </w:rPr>
        <w:fldChar w:fldCharType="separate"/>
      </w:r>
      <w:r w:rsidR="00F3272B" w:rsidRPr="00F3272B">
        <w:rPr>
          <w:sz w:val="22"/>
          <w:szCs w:val="22"/>
        </w:rPr>
        <w:t>[38]</w:t>
      </w:r>
      <w:r w:rsidR="00C577FF">
        <w:rPr>
          <w:sz w:val="22"/>
          <w:szCs w:val="22"/>
        </w:rPr>
        <w:fldChar w:fldCharType="end"/>
      </w:r>
      <w:r w:rsidR="00C577FF">
        <w:rPr>
          <w:sz w:val="22"/>
          <w:szCs w:val="22"/>
        </w:rPr>
        <w:t>.</w:t>
      </w:r>
      <w:r w:rsidR="00C577FF" w:rsidRPr="00C577FF">
        <w:t xml:space="preserve"> </w:t>
      </w:r>
      <w:r w:rsidR="00C577FF" w:rsidRPr="00942BD3">
        <w:rPr>
          <w:sz w:val="22"/>
          <w:szCs w:val="22"/>
          <w:rPrChange w:id="37" w:author="David Jenkins" w:date="2021-04-21T09:18:00Z">
            <w:rPr/>
          </w:rPrChange>
        </w:rPr>
        <w:t>Also,</w:t>
      </w:r>
      <w:r w:rsidR="00C577FF">
        <w:t xml:space="preserve"> </w:t>
      </w:r>
      <w:r w:rsidR="00C577FF" w:rsidRPr="00C577FF">
        <w:rPr>
          <w:sz w:val="22"/>
          <w:szCs w:val="22"/>
        </w:rPr>
        <w:t xml:space="preserve">technology </w:t>
      </w:r>
      <w:r w:rsidR="00C577FF">
        <w:rPr>
          <w:sz w:val="22"/>
          <w:szCs w:val="22"/>
        </w:rPr>
        <w:t>is often implemented</w:t>
      </w:r>
      <w:r w:rsidR="00C577FF" w:rsidRPr="00C577FF">
        <w:rPr>
          <w:sz w:val="22"/>
          <w:szCs w:val="22"/>
        </w:rPr>
        <w:t xml:space="preserve"> </w:t>
      </w:r>
      <w:r w:rsidR="00C577FF">
        <w:rPr>
          <w:sz w:val="22"/>
          <w:szCs w:val="22"/>
        </w:rPr>
        <w:t xml:space="preserve">in </w:t>
      </w:r>
      <w:r w:rsidR="00C577FF" w:rsidRPr="00C577FF">
        <w:rPr>
          <w:sz w:val="22"/>
          <w:szCs w:val="22"/>
        </w:rPr>
        <w:t>a top-down process in which health care professionals must find ways to make the technology work for them</w:t>
      </w:r>
      <w:r w:rsidR="00C577FF">
        <w:rPr>
          <w:sz w:val="22"/>
          <w:szCs w:val="22"/>
        </w:rPr>
        <w:fldChar w:fldCharType="begin" w:fldLock="1"/>
      </w:r>
      <w:r w:rsidR="00F3272B">
        <w:rPr>
          <w:sz w:val="22"/>
          <w:szCs w:val="22"/>
        </w:rPr>
        <w:instrText>ADDIN CSL_CITATION {"citationItems":[{"id":"ITEM-1","itemData":{"DOI":"/10.1186/s12911-019-0952-3","abstract":"Background","author":[{"dropping-particle":"","family":"McCrorie","given":"Carolyn","non-dropping-particle":"","parse-names":false,"suffix":""},{"dropping-particle":"","family":"Benn","given":"Jonathan","non-dropping-particle":"","parse-names":false,"suffix":""},{"dropping-particle":"","family":"Johnson","given":"Owen A.","non-dropping-particle":"","parse-names":false,"suffix":""},{"dropping-particle":"","family":"Scantlebury","given":"Arabella","non-dropping-particle":"","parse-names":false,"suffix":""}],"container-title":"BMC Medical Informatics and Decision Making","id":"ITEM-1","issue":"222","issued":{"date-parts":[["2019"]]},"page":"1-14","publisher":"BMC Medical Informatics and Decision Making","title":"Staff expectations for the implementation of an electronic patient record system: A qualitative study Corresponding author","type":"article-journal","volume":"19"},"uris":["http://www.mendeley.com/documents/?uuid=92e8ac78-21b4-4f65-acd1-6a427ab1f019"]}],"mendeley":{"formattedCitation":"[22]","plainTextFormattedCitation":"[22]","previouslyFormattedCitation":"[22]"},"properties":{"noteIndex":0},"schema":"https://github.com/citation-style-language/schema/raw/master/csl-citation.json"}</w:instrText>
      </w:r>
      <w:r w:rsidR="00C577FF">
        <w:rPr>
          <w:sz w:val="22"/>
          <w:szCs w:val="22"/>
        </w:rPr>
        <w:fldChar w:fldCharType="separate"/>
      </w:r>
      <w:r w:rsidR="004313E0" w:rsidRPr="004313E0">
        <w:rPr>
          <w:sz w:val="22"/>
          <w:szCs w:val="22"/>
        </w:rPr>
        <w:t>[22]</w:t>
      </w:r>
      <w:r w:rsidR="00C577FF">
        <w:rPr>
          <w:sz w:val="22"/>
          <w:szCs w:val="22"/>
        </w:rPr>
        <w:fldChar w:fldCharType="end"/>
      </w:r>
      <w:r w:rsidR="00C577FF" w:rsidRPr="00C577FF">
        <w:rPr>
          <w:sz w:val="22"/>
          <w:szCs w:val="22"/>
        </w:rPr>
        <w:t>.</w:t>
      </w:r>
      <w:r w:rsidR="00854782" w:rsidRPr="00854782">
        <w:t xml:space="preserve"> </w:t>
      </w:r>
      <w:r w:rsidR="00854782">
        <w:rPr>
          <w:sz w:val="22"/>
          <w:szCs w:val="22"/>
        </w:rPr>
        <w:t>These influences</w:t>
      </w:r>
      <w:del w:id="38" w:author="David Jenkins" w:date="2021-04-21T09:18:00Z">
        <w:r w:rsidR="00854782" w:rsidDel="00942BD3">
          <w:rPr>
            <w:sz w:val="22"/>
            <w:szCs w:val="22"/>
          </w:rPr>
          <w:delText xml:space="preserve"> </w:delText>
        </w:r>
        <w:r w:rsidR="00854782" w:rsidRPr="00854782" w:rsidDel="00942BD3">
          <w:rPr>
            <w:sz w:val="22"/>
            <w:szCs w:val="22"/>
          </w:rPr>
          <w:delText xml:space="preserve">his </w:delText>
        </w:r>
      </w:del>
      <w:r w:rsidR="00854782" w:rsidRPr="00854782">
        <w:rPr>
          <w:sz w:val="22"/>
          <w:szCs w:val="22"/>
        </w:rPr>
        <w:t>can lead to technology abandonment</w:t>
      </w:r>
      <w:r w:rsidR="00854782">
        <w:rPr>
          <w:sz w:val="22"/>
          <w:szCs w:val="22"/>
        </w:rPr>
        <w:fldChar w:fldCharType="begin" w:fldLock="1"/>
      </w:r>
      <w:r w:rsidR="00F3272B">
        <w:rPr>
          <w:sz w:val="22"/>
          <w:szCs w:val="22"/>
        </w:rPr>
        <w:instrText>ADDIN CSL_CITATION {"citationItems":[{"id":"ITEM-1","itemData":{"author":[{"dropping-particle":"","family":"Morland","given":"Charlotte","non-dropping-particle":"","parse-names":false,"suffix":""},{"dropping-particle":"","family":"Pettersen","given":"Inger Johanne","non-dropping-particle":"","parse-names":false,"suffix":""}],"container-title":"International Journal of Productivity and Performance","id":"ITEM-1","issue":"6","issued":{"date-parts":[["2018"]]},"page":"1000-1015","title":"Translating technological change-new technology and practices in a hospital","type":"article-journal","volume":"67"},"uris":["http://www.mendeley.com/documents/?uuid=0f9305dd-aaf4-4b37-979e-66e3542cf797"]}],"mendeley":{"formattedCitation":"[24]","plainTextFormattedCitation":"[24]","previouslyFormattedCitation":"[24]"},"properties":{"noteIndex":0},"schema":"https://github.com/citation-style-language/schema/raw/master/csl-citation.json"}</w:instrText>
      </w:r>
      <w:r w:rsidR="00854782">
        <w:rPr>
          <w:sz w:val="22"/>
          <w:szCs w:val="22"/>
        </w:rPr>
        <w:fldChar w:fldCharType="separate"/>
      </w:r>
      <w:r w:rsidR="004313E0" w:rsidRPr="004313E0">
        <w:rPr>
          <w:sz w:val="22"/>
          <w:szCs w:val="22"/>
        </w:rPr>
        <w:t>[24]</w:t>
      </w:r>
      <w:r w:rsidR="00854782">
        <w:rPr>
          <w:sz w:val="22"/>
          <w:szCs w:val="22"/>
        </w:rPr>
        <w:fldChar w:fldCharType="end"/>
      </w:r>
      <w:r w:rsidR="00854782" w:rsidRPr="00854782">
        <w:rPr>
          <w:sz w:val="22"/>
          <w:szCs w:val="22"/>
        </w:rPr>
        <w:t xml:space="preserve"> due to concerns over patient safety</w:t>
      </w:r>
      <w:r w:rsidR="00854782">
        <w:rPr>
          <w:sz w:val="22"/>
          <w:szCs w:val="22"/>
        </w:rPr>
        <w:fldChar w:fldCharType="begin" w:fldLock="1"/>
      </w:r>
      <w:r w:rsidR="00F3272B">
        <w:rPr>
          <w:sz w:val="22"/>
          <w:szCs w:val="22"/>
        </w:rPr>
        <w:instrText>ADDIN CSL_CITATION {"citationItems":[{"id":"ITEM-1","itemData":{"DOI":"/10.1186/s12911-019-0952-3","abstract":"Background","author":[{"dropping-particle":"","family":"McCrorie","given":"Carolyn","non-dropping-particle":"","parse-names":false,"suffix":""},{"dropping-particle":"","family":"Benn","given":"Jonathan","non-dropping-particle":"","parse-names":false,"suffix":""},{"dropping-particle":"","family":"Johnson","given":"Owen A.","non-dropping-particle":"","parse-names":false,"suffix":""},{"dropping-particle":"","family":"Scantlebury","given":"Arabella","non-dropping-particle":"","parse-names":false,"suffix":""}],"container-title":"BMC Medical Informatics and Decision Making","id":"ITEM-1","issue":"222","issued":{"date-parts":[["2019"]]},"page":"1-14","publisher":"BMC Medical Informatics and Decision Making","title":"Staff expectations for the implementation of an electronic patient record system: A qualitative study Corresponding author","type":"article-journal","volume":"19"},"uris":["http://www.mendeley.com/documents/?uuid=92e8ac78-21b4-4f65-acd1-6a427ab1f019"]}],"mendeley":{"formattedCitation":"[22]","plainTextFormattedCitation":"[22]","previouslyFormattedCitation":"[22]"},"properties":{"noteIndex":0},"schema":"https://github.com/citation-style-language/schema/raw/master/csl-citation.json"}</w:instrText>
      </w:r>
      <w:r w:rsidR="00854782">
        <w:rPr>
          <w:sz w:val="22"/>
          <w:szCs w:val="22"/>
        </w:rPr>
        <w:fldChar w:fldCharType="separate"/>
      </w:r>
      <w:r w:rsidR="004313E0" w:rsidRPr="004313E0">
        <w:rPr>
          <w:sz w:val="22"/>
          <w:szCs w:val="22"/>
        </w:rPr>
        <w:t>[22]</w:t>
      </w:r>
      <w:r w:rsidR="00854782">
        <w:rPr>
          <w:sz w:val="22"/>
          <w:szCs w:val="22"/>
        </w:rPr>
        <w:fldChar w:fldCharType="end"/>
      </w:r>
      <w:r w:rsidR="00854782" w:rsidRPr="00854782">
        <w:rPr>
          <w:sz w:val="22"/>
          <w:szCs w:val="22"/>
        </w:rPr>
        <w:t>.</w:t>
      </w:r>
    </w:p>
    <w:p w14:paraId="0268216E" w14:textId="005B5E22" w:rsidR="00881B0E" w:rsidRDefault="00C577FF" w:rsidP="00881B0E">
      <w:pPr>
        <w:pStyle w:val="DBodyText"/>
        <w:rPr>
          <w:sz w:val="22"/>
          <w:szCs w:val="22"/>
        </w:rPr>
      </w:pPr>
      <w:r w:rsidRPr="00C577FF">
        <w:rPr>
          <w:sz w:val="22"/>
          <w:szCs w:val="22"/>
        </w:rPr>
        <w:t>Practically, developers and vendors of emerging digital health technologies should include supplier declarations of conformity to industry standards and distribute information co-developed with user communities to promote trust in proven digital health solutions</w:t>
      </w:r>
      <w:r>
        <w:rPr>
          <w:sz w:val="22"/>
          <w:szCs w:val="22"/>
        </w:rPr>
        <w:fldChar w:fldCharType="begin" w:fldLock="1"/>
      </w:r>
      <w:r w:rsidR="00D65CD9">
        <w:rPr>
          <w:sz w:val="22"/>
          <w:szCs w:val="22"/>
        </w:rPr>
        <w:instrText>ADDIN CSL_CITATION {"citationItems":[{"id":"ITEM-1","itemData":{"DOI":"10.1147/JRD.2019.2942288","ISSN":"21518556","abstract":"Accuracy is an important concern for suppliers of artificial intelligence (AI) services, but considerations beyond accuracy, such as safety (which includes fairness and explainability), security, and provenance, are also critical elements to engender consumers' trust in a service. Many industries use transparent, standardized, but often not legally required documents called supplier's declarations of conformity (SDoCs) to describe the lineage of a product along with the safety and performance testing it has undergone. SDoCs may be considered multidimensional fact sheets that capture and quantify various aspects of the product and its development to make it worthy of consumers' trust. In this article, inspired by this practice, we propose FactSheets to help increase trust in AI services. We envision such documents to contain purpose, performance, safety, security, and provenance information to be completed by AI service providers for examination by consumers. We suggest a comprehensive set of declaration items tailored to AI in the Appendix of this article.","author":[{"dropping-particle":"","family":"Arnold","given":"M.","non-dropping-particle":"","parse-names":false,"suffix":""},{"dropping-particle":"","family":"Piorkowski","given":"D.","non-dropping-particle":"","parse-names":false,"suffix":""},{"dropping-particle":"","family":"Reimer","given":"D.","non-dropping-particle":"","parse-names":false,"suffix":""},{"dropping-particle":"","family":"Richards","given":"J.","non-dropping-particle":"","parse-names":false,"suffix":""},{"dropping-particle":"","family":"Tsay","given":"J.","non-dropping-particle":"","parse-names":false,"suffix":""},{"dropping-particle":"","family":"Varshney","given":"K. R.","non-dropping-particle":"","parse-names":false,"suffix":""},{"dropping-particle":"","family":"Bellamy","given":"R. K.E.","non-dropping-particle":"","parse-names":false,"suffix":""},{"dropping-particle":"","family":"Hind","given":"M.","non-dropping-particle":"","parse-names":false,"suffix":""},{"dropping-particle":"","family":"Houde","given":"S.","non-dropping-particle":"","parse-names":false,"suffix":""},{"dropping-particle":"","family":"Mehta","given":"S.","non-dropping-particle":"","parse-names":false,"suffix":""},{"dropping-particle":"","family":"Mojsilovic","given":"A.","non-dropping-particle":"","parse-names":false,"suffix":""},{"dropping-particle":"","family":"Nair","given":"R.","non-dropping-particle":"","parse-names":false,"suffix":""},{"dropping-particle":"","family":"Ramamurthy","given":"K. Natesan","non-dropping-particle":"","parse-names":false,"suffix":""},{"dropping-particle":"","family":"Olteanu","given":"A.","non-dropping-particle":"","parse-names":false,"suffix":""}],"container-title":"IBM Journal of Research and Development","id":"ITEM-1","issue":"4-5","issued":{"date-parts":[["2019"]]},"title":"FactSheets: Increasing trust in AI services through supplier's declarations of conformity","type":"article-journal","volume":"63"},"uris":["http://www.mendeley.com/documents/?uuid=1d320ac6-7556-4520-9c7f-c50d51ca8e8b"]}],"mendeley":{"formattedCitation":"[2]","plainTextFormattedCitation":"[2]","previouslyFormattedCitation":"[2]"},"properties":{"noteIndex":0},"schema":"https://github.com/citation-style-language/schema/raw/master/csl-citation.json"}</w:instrText>
      </w:r>
      <w:r>
        <w:rPr>
          <w:sz w:val="22"/>
          <w:szCs w:val="22"/>
        </w:rPr>
        <w:fldChar w:fldCharType="separate"/>
      </w:r>
      <w:r w:rsidRPr="00C577FF">
        <w:rPr>
          <w:sz w:val="22"/>
          <w:szCs w:val="22"/>
        </w:rPr>
        <w:t>[2]</w:t>
      </w:r>
      <w:r>
        <w:rPr>
          <w:sz w:val="22"/>
          <w:szCs w:val="22"/>
        </w:rPr>
        <w:fldChar w:fldCharType="end"/>
      </w:r>
      <w:r w:rsidRPr="00C577FF">
        <w:rPr>
          <w:sz w:val="22"/>
          <w:szCs w:val="22"/>
        </w:rPr>
        <w:t>.</w:t>
      </w:r>
      <w:r w:rsidR="00854782">
        <w:rPr>
          <w:sz w:val="22"/>
          <w:szCs w:val="22"/>
        </w:rPr>
        <w:t xml:space="preserve"> </w:t>
      </w:r>
      <w:r w:rsidR="00854782" w:rsidRPr="00C577FF">
        <w:rPr>
          <w:sz w:val="22"/>
          <w:szCs w:val="22"/>
        </w:rPr>
        <w:t xml:space="preserve">A sociotechnical approach </w:t>
      </w:r>
      <w:r w:rsidR="00854782">
        <w:rPr>
          <w:sz w:val="22"/>
          <w:szCs w:val="22"/>
        </w:rPr>
        <w:t>can also facilitate</w:t>
      </w:r>
      <w:r w:rsidR="00854782" w:rsidRPr="00C577FF">
        <w:rPr>
          <w:sz w:val="22"/>
          <w:szCs w:val="22"/>
        </w:rPr>
        <w:t xml:space="preserve"> transparency as a foundation for trust in technology and its implementation, in line with the Transparency for Trust initiative</w:t>
      </w:r>
      <w:r w:rsidR="00854782">
        <w:rPr>
          <w:sz w:val="22"/>
          <w:szCs w:val="22"/>
        </w:rPr>
        <w:fldChar w:fldCharType="begin" w:fldLock="1"/>
      </w:r>
      <w:r w:rsidR="00F3272B">
        <w:rPr>
          <w:sz w:val="22"/>
          <w:szCs w:val="22"/>
        </w:rPr>
        <w:instrText>ADDIN CSL_CITATION {"citationItems":[{"id":"ITEM-1","itemData":{"DOI":"10.2196/12390","ISSN":"14388871","PMID":"31045497","abstract":"The overselling of health apps that may provide little benefit and even harm needs the health community’s immediate attention. With little formal regulation, a light-touch approach to consumer protection is now warranted to give customers a modicum of information to help them choose from the vast array of so-called health apps. We suggest 4 guiding principles that should be adopted to provide the consumer with information that can guide their choice at the point of download. We call these the Transparency for Trust (T4T) principles, which are derived from experimental studies, systematic reviews, and reports of patient concerns. The T4T principles are (1) privacy and data security, (2) development characteristics, (3) feasibility data, and (4) benefits. All our questions are in a simple form so that all consumers can understand them. We suggest that app stores should take responsibility for providing this information and store it with any app marketed as a health app. Even the absence of information would provide consumers with some understanding and fuel their choice. This would also provide some commercial impetus for app developers to consider this requested information from the outset.","author":[{"dropping-particle":"","family":"Wykes","given":"Til","non-dropping-particle":"","parse-names":false,"suffix":""},{"dropping-particle":"","family":"Schueller","given":"Stephen","non-dropping-particle":"","parse-names":false,"suffix":""}],"container-title":"Journal of Medical Internet Research","id":"ITEM-1","issue":"5","issued":{"date-parts":[["2019"]]},"title":"Why reviewing apps is not enough: Transparency for trust (T4T) principles of responsible health app marketplaces","type":"article-journal","volume":"21"},"uris":["http://www.mendeley.com/documents/?uuid=bf99d2d1-b25f-4b4e-85de-bf52e0035c90"]}],"mendeley":{"formattedCitation":"[41]","plainTextFormattedCitation":"[41]","previouslyFormattedCitation":"[41]"},"properties":{"noteIndex":0},"schema":"https://github.com/citation-style-language/schema/raw/master/csl-citation.json"}</w:instrText>
      </w:r>
      <w:r w:rsidR="00854782">
        <w:rPr>
          <w:sz w:val="22"/>
          <w:szCs w:val="22"/>
        </w:rPr>
        <w:fldChar w:fldCharType="separate"/>
      </w:r>
      <w:r w:rsidR="00F3272B" w:rsidRPr="00F3272B">
        <w:rPr>
          <w:sz w:val="22"/>
          <w:szCs w:val="22"/>
        </w:rPr>
        <w:t>[41]</w:t>
      </w:r>
      <w:r w:rsidR="00854782">
        <w:rPr>
          <w:sz w:val="22"/>
          <w:szCs w:val="22"/>
        </w:rPr>
        <w:fldChar w:fldCharType="end"/>
      </w:r>
      <w:r w:rsidR="00854782">
        <w:rPr>
          <w:sz w:val="22"/>
          <w:szCs w:val="22"/>
        </w:rPr>
        <w:t>.</w:t>
      </w:r>
    </w:p>
    <w:p w14:paraId="7E2F51D2" w14:textId="0B49C211" w:rsidR="00881B0E" w:rsidRPr="00696CC6" w:rsidRDefault="00881B0E" w:rsidP="00881B0E">
      <w:pPr>
        <w:pStyle w:val="BLevelTwoHeader"/>
        <w:rPr>
          <w:sz w:val="22"/>
          <w:szCs w:val="22"/>
        </w:rPr>
      </w:pPr>
      <w:r>
        <w:rPr>
          <w:sz w:val="22"/>
          <w:szCs w:val="22"/>
        </w:rPr>
        <w:lastRenderedPageBreak/>
        <w:t>Challenge 3: Integrating and interpreting data sources</w:t>
      </w:r>
    </w:p>
    <w:p w14:paraId="5D713B99" w14:textId="1208CF9E" w:rsidR="00D65CD9" w:rsidRDefault="00D033E4" w:rsidP="00881B0E">
      <w:pPr>
        <w:pStyle w:val="DBodyText"/>
        <w:rPr>
          <w:sz w:val="22"/>
          <w:szCs w:val="22"/>
        </w:rPr>
      </w:pPr>
      <w:r w:rsidRPr="00D033E4">
        <w:rPr>
          <w:i/>
          <w:sz w:val="22"/>
          <w:szCs w:val="22"/>
        </w:rPr>
        <w:t>Inadequate integration of data sources can lead to misuse, abuse, and non-use of data.</w:t>
      </w:r>
      <w:r>
        <w:rPr>
          <w:sz w:val="22"/>
          <w:szCs w:val="22"/>
        </w:rPr>
        <w:t xml:space="preserve"> </w:t>
      </w:r>
      <w:r w:rsidR="00D65CD9" w:rsidRPr="00D65CD9">
        <w:rPr>
          <w:sz w:val="22"/>
          <w:szCs w:val="22"/>
        </w:rPr>
        <w:t>Increasing the availability of data increases opportunity to support the provision of high quality and safe health care but only if the data are coherent and interpretable to health care decision makers and practitioners. Appropriate integration is needed to avoid misuse, abuse and non-use of data, which has been implicated in patient deaths</w:t>
      </w:r>
      <w:r w:rsidR="00D65CD9">
        <w:rPr>
          <w:sz w:val="22"/>
          <w:szCs w:val="22"/>
        </w:rPr>
        <w:fldChar w:fldCharType="begin" w:fldLock="1"/>
      </w:r>
      <w:r w:rsidR="00D65CD9">
        <w:rPr>
          <w:sz w:val="22"/>
          <w:szCs w:val="22"/>
        </w:rPr>
        <w:instrText>ADDIN CSL_CITATION {"citationItems":[{"id":"ITEM-1","itemData":{"DOI":"10.1016/j.ijmedinf.2017.03.011","ISSN":"18728243","PMID":"28550999","abstract":"Background There is growing interest in the use of routinely collected electronic health records to enhance service delivery and facilitate clinical research. It should be possible to detect and measure patterns of care and use the data to monitor improvements but there are methodological and data quality challenges. Driven by the desire to model the impact of a patient self-test blood count monitoring service in patients on chemotherapy, we aimed to (i) establish reproducible methods of process-mining electronic health records, (ii) use the outputs derived to define and quantify patient pathways during chemotherapy, and (iii) to gather robust data which is structured to be able to inform a cost-effectiveness decision model of home monitoring of neutropenic status during chemotherapy. Methods Electronic Health Records at a UK oncology centre were included if they had (i) a diagnosis of metastatic breast cancer and received adjuvant epirubicin and cyclosphosphamide chemotherapy or (ii) colorectal cancer and received palliative oxaliplatin and infusional 5-fluorouracil chemotherapy, and (iii) were first diagnosed with cancer between January 2004 and February 2013. Software and a Markov model were developed, producing a schematic of patient pathways during chemotherapy. Results Significant variance from the assumed care pathway was evident from the data. Of the 535 patients with breast cancer and 420 with colorectal cancer there were 474 and 329 pathway variants respectively. Only 27 (5%) and 26 (6%) completed the planned six cycles of chemotherapy without having unplanned hospital contact. Over the six cycles, 169 (31.6%) patients with breast cancer and 190 (45.2%) patients with colorectal cancer were admitted to hospital. Conclusion The pathways of patients on chemotherapy are complex. An iterative approach to addressing semantic and data quality issues enabled the effective use of routinely collected patient records to produce accurate models of the real-life experiences of chemotherapy patients and generate clinically useful information. Very few patients experience the idealised patient pathway that is used to plan their care. A better understanding of real-life clinical pathways through process mining can contribute to care and data quality assurance, identifying unmet needs, facilitating quantification of innovation impact, communicating with stakeholders, and ultimately improving patient care and outcomes.","author":[{"dropping-particle":"","family":"Baker","given":"Karl","non-dropping-particle":"","parse-names":false,"suffix":""},{"dropping-particle":"","family":"Dunwoodie","given":"Elaine","non-dropping-particle":"","parse-names":false,"suffix":""},{"dropping-particle":"","family":"Jones","given":"Richard G.","non-dropping-particle":"","parse-names":false,"suffix":""},{"dropping-particle":"","family":"Newsham","given":"Alex","non-dropping-particle":"","parse-names":false,"suffix":""},{"dropping-particle":"","family":"Johnson","given":"Owen A.","non-dropping-particle":"","parse-names":false,"suffix":""},{"dropping-particle":"","family":"Price","given":"Christopher P.","non-dropping-particle":"","parse-names":false,"suffix":""},{"dropping-particle":"","family":"Wolstenholme","given":"Jane","non-dropping-particle":"","parse-names":false,"suffix":""},{"dropping-particle":"","family":"Leal","given":"Jose","non-dropping-particle":"","parse-names":false,"suffix":""},{"dropping-particle":"","family":"McGinley","given":"Patrick","non-dropping-particle":"","parse-names":false,"suffix":""},{"dropping-particle":"","family":"Twelves","given":"Chris","non-dropping-particle":"","parse-names":false,"suffix":""},{"dropping-particle":"","family":"Hall","given":"Geoff","non-dropping-particle":"","parse-names":false,"suffix":""}],"container-title":"International Journal of Medical Informatics","id":"ITEM-1","issued":{"date-parts":[["2017"]]},"page":"32-41","publisher":"Elsevier Ireland Ltd","title":"Process mining routinely collected electronic health records to define real-life clinical pathways during chemotherapy","type":"article-journal","volume":"103"},"uris":["http://www.mendeley.com/documents/?uuid=a92f96f0-dd1e-4def-bd31-dd2b89238e05"]}],"mendeley":{"formattedCitation":"[3]","plainTextFormattedCitation":"[3]","previouslyFormattedCitation":"[3]"},"properties":{"noteIndex":0},"schema":"https://github.com/citation-style-language/schema/raw/master/csl-citation.json"}</w:instrText>
      </w:r>
      <w:r w:rsidR="00D65CD9">
        <w:rPr>
          <w:sz w:val="22"/>
          <w:szCs w:val="22"/>
        </w:rPr>
        <w:fldChar w:fldCharType="separate"/>
      </w:r>
      <w:r w:rsidR="00D65CD9" w:rsidRPr="00D65CD9">
        <w:rPr>
          <w:sz w:val="22"/>
          <w:szCs w:val="22"/>
        </w:rPr>
        <w:t>[3]</w:t>
      </w:r>
      <w:r w:rsidR="00D65CD9">
        <w:rPr>
          <w:sz w:val="22"/>
          <w:szCs w:val="22"/>
        </w:rPr>
        <w:fldChar w:fldCharType="end"/>
      </w:r>
      <w:r w:rsidR="00D65CD9" w:rsidRPr="00D65CD9">
        <w:rPr>
          <w:sz w:val="22"/>
          <w:szCs w:val="22"/>
        </w:rPr>
        <w:t>.</w:t>
      </w:r>
    </w:p>
    <w:p w14:paraId="1B64A877" w14:textId="74F8A84B" w:rsidR="00881B0E" w:rsidRDefault="00D65CD9" w:rsidP="00881B0E">
      <w:pPr>
        <w:pStyle w:val="DBodyText"/>
        <w:rPr>
          <w:sz w:val="22"/>
          <w:szCs w:val="22"/>
        </w:rPr>
      </w:pPr>
      <w:r w:rsidRPr="00D65CD9">
        <w:rPr>
          <w:sz w:val="22"/>
          <w:szCs w:val="22"/>
        </w:rPr>
        <w:t>To mitigate these hazards, safe development and use of middleware – software that interfaces systems and applications – will be essential to provide an intermediary between heterogeneous health care data</w:t>
      </w:r>
      <w:r>
        <w:rPr>
          <w:sz w:val="22"/>
          <w:szCs w:val="22"/>
        </w:rPr>
        <w:fldChar w:fldCharType="begin" w:fldLock="1"/>
      </w:r>
      <w:r w:rsidR="00BC7324">
        <w:rPr>
          <w:sz w:val="22"/>
          <w:szCs w:val="22"/>
        </w:rPr>
        <w:instrText>ADDIN CSL_CITATION {"citationItems":[{"id":"ITEM-1","itemData":{"DOI":"10.1016/j.jnca.2016.01.010","ISSN":"10958592","abstract":"The Internet of Things (IoT) is a paradigm based on the Internet that comprises many interconnected technologies like RFID (Radio Frequency IDentification) and WSAN (Wireless Sensor and Actor Networks) in order to exchange information. The current needs for better control, monitoring and management in many areas, and the ongoing research in this field, have originated the appearance and creation of multiple systems like smart-home, smart-city and smart-grid. However, the limitations of associated devices in the IoT in terms of storage, network and computing, and the requirements of complex analysis, scalability, and data access, require a technology like Cloud Computing to supplement this field. Moreover, the IoT can generate large amounts of varied data and quickly when there are millions of things feeding data to Cloud Computing. The latter is a clear example of Big Data, that Cloud Computing needs to take into account. This paper presents a survey of integration components: Cloud platforms, Cloud infrastructures and IoT Middleware. In addition, some integration proposals and data analytics techniques are surveyed as well as different challenges and open research issues are pointed out.","author":[{"dropping-particle":"","family":"Díaz","given":"Manuel","non-dropping-particle":"","parse-names":false,"suffix":""},{"dropping-particle":"","family":"Martín","given":"Cristian","non-dropping-particle":"","parse-names":false,"suffix":""},{"dropping-particle":"","family":"Rubio","given":"Bartolomé","non-dropping-particle":"","parse-names":false,"suffix":""}],"container-title":"Journal of Network and Computer Applications","id":"ITEM-1","issued":{"date-parts":[["2016"]]},"page":"99-117","publisher":"Elsevier","title":"State-of-the-art, challenges, and open issues in the integration of Internet of things and cloud computing","type":"article-journal","volume":"67"},"uris":["http://www.mendeley.com/documents/?uuid=61b040d5-3adc-4029-a8e5-b04f6211ea16"]}],"mendeley":{"formattedCitation":"[8]","plainTextFormattedCitation":"[8]","previouslyFormattedCitation":"[8]"},"properties":{"noteIndex":0},"schema":"https://github.com/citation-style-language/schema/raw/master/csl-citation.json"}</w:instrText>
      </w:r>
      <w:r>
        <w:rPr>
          <w:sz w:val="22"/>
          <w:szCs w:val="22"/>
        </w:rPr>
        <w:fldChar w:fldCharType="separate"/>
      </w:r>
      <w:r w:rsidR="00BC7324" w:rsidRPr="00BC7324">
        <w:rPr>
          <w:sz w:val="22"/>
          <w:szCs w:val="22"/>
        </w:rPr>
        <w:t>[8]</w:t>
      </w:r>
      <w:r>
        <w:rPr>
          <w:sz w:val="22"/>
          <w:szCs w:val="22"/>
        </w:rPr>
        <w:fldChar w:fldCharType="end"/>
      </w:r>
      <w:r w:rsidRPr="00D65CD9">
        <w:rPr>
          <w:sz w:val="22"/>
          <w:szCs w:val="22"/>
        </w:rPr>
        <w:t>.</w:t>
      </w:r>
      <w:r w:rsidRPr="00D65CD9">
        <w:t xml:space="preserve"> </w:t>
      </w:r>
      <w:r w:rsidRPr="00D65CD9">
        <w:rPr>
          <w:sz w:val="22"/>
          <w:szCs w:val="22"/>
        </w:rPr>
        <w:t xml:space="preserve">Other contributing solutions include </w:t>
      </w:r>
      <w:r w:rsidR="004709C7" w:rsidRPr="004709C7">
        <w:rPr>
          <w:sz w:val="22"/>
          <w:szCs w:val="22"/>
        </w:rPr>
        <w:t>distributed architectures to integrate electronic health records</w:t>
      </w:r>
      <w:r w:rsidR="004709C7">
        <w:rPr>
          <w:sz w:val="22"/>
          <w:szCs w:val="22"/>
        </w:rPr>
        <w:fldChar w:fldCharType="begin" w:fldLock="1"/>
      </w:r>
      <w:r w:rsidR="00F3272B">
        <w:rPr>
          <w:sz w:val="22"/>
          <w:szCs w:val="22"/>
        </w:rPr>
        <w:instrText>ADDIN CSL_CITATION {"citationItems":[{"id":"ITEM-1","itemData":{"author":[{"dropping-particle":"","family":"Roehrs","given":"Alex","non-dropping-particle":"","parse-names":false,"suffix":""},{"dropping-particle":"","family":"Andr","given":"Cristiano","non-dropping-particle":"","parse-names":false,"suffix":""},{"dropping-particle":"","family":"Righi","given":"Rosa","non-dropping-particle":"","parse-names":false,"suffix":""},{"dropping-particle":"","family":"Jos","given":"Sandro","non-dropping-particle":"","parse-names":false,"suffix":""},{"dropping-particle":"","family":"Wichman","given":"Matheus Henrique","non-dropping-particle":"","parse-names":false,"suffix":""}],"container-title":"IEEE Journal of Biomedical and Health Informatics","id":"ITEM-1","issue":"2","issued":{"date-parts":[["2019"]]},"page":"867-873","title":"Toward a Model for Personal Health Record Interoperability","type":"article-journal","volume":"23"},"uris":["http://www.mendeley.com/documents/?uuid=cfce974b-ad7b-4c7f-9e18-757e48591be6"]}],"mendeley":{"formattedCitation":"[29]","plainTextFormattedCitation":"[29]","previouslyFormattedCitation":"[29]"},"properties":{"noteIndex":0},"schema":"https://github.com/citation-style-language/schema/raw/master/csl-citation.json"}</w:instrText>
      </w:r>
      <w:r w:rsidR="004709C7">
        <w:rPr>
          <w:sz w:val="22"/>
          <w:szCs w:val="22"/>
        </w:rPr>
        <w:fldChar w:fldCharType="separate"/>
      </w:r>
      <w:r w:rsidR="004313E0" w:rsidRPr="004313E0">
        <w:rPr>
          <w:sz w:val="22"/>
          <w:szCs w:val="22"/>
        </w:rPr>
        <w:t>[29]</w:t>
      </w:r>
      <w:r w:rsidR="004709C7">
        <w:rPr>
          <w:sz w:val="22"/>
          <w:szCs w:val="22"/>
        </w:rPr>
        <w:fldChar w:fldCharType="end"/>
      </w:r>
      <w:r w:rsidR="004709C7">
        <w:rPr>
          <w:sz w:val="22"/>
          <w:szCs w:val="22"/>
        </w:rPr>
        <w:t>,</w:t>
      </w:r>
      <w:r w:rsidR="004709C7" w:rsidRPr="004709C7">
        <w:rPr>
          <w:sz w:val="22"/>
          <w:szCs w:val="22"/>
        </w:rPr>
        <w:t xml:space="preserve"> </w:t>
      </w:r>
      <w:r w:rsidR="004709C7">
        <w:rPr>
          <w:sz w:val="22"/>
          <w:szCs w:val="22"/>
        </w:rPr>
        <w:t>me</w:t>
      </w:r>
      <w:r w:rsidR="004709C7" w:rsidRPr="00D65CD9">
        <w:rPr>
          <w:sz w:val="22"/>
          <w:szCs w:val="22"/>
        </w:rPr>
        <w:t xml:space="preserve">thods that respect </w:t>
      </w:r>
      <w:r w:rsidR="004709C7">
        <w:rPr>
          <w:sz w:val="22"/>
          <w:szCs w:val="22"/>
        </w:rPr>
        <w:t>the</w:t>
      </w:r>
      <w:r w:rsidR="004709C7" w:rsidRPr="00D65CD9">
        <w:rPr>
          <w:sz w:val="22"/>
          <w:szCs w:val="22"/>
        </w:rPr>
        <w:t xml:space="preserve"> latent processes </w:t>
      </w:r>
      <w:r w:rsidR="004709C7">
        <w:rPr>
          <w:sz w:val="22"/>
          <w:szCs w:val="22"/>
        </w:rPr>
        <w:t>that generate health care data</w:t>
      </w:r>
      <w:r w:rsidR="004709C7">
        <w:rPr>
          <w:sz w:val="22"/>
          <w:szCs w:val="22"/>
        </w:rPr>
        <w:fldChar w:fldCharType="begin" w:fldLock="1"/>
      </w:r>
      <w:r w:rsidR="00F3272B">
        <w:rPr>
          <w:sz w:val="22"/>
          <w:szCs w:val="22"/>
        </w:rPr>
        <w:instrText>ADDIN CSL_CITATION {"citationItems":[{"id":"ITEM-1","itemData":{"DOI":"10.1093/jamia/ocz197","ISSN":"1527974X","author":[{"dropping-particle":"","family":"Sperrin","given":"Matthew","non-dropping-particle":"","parse-names":false,"suffix":""},{"dropping-particle":"","family":"Jenkins","given":"David","non-dropping-particle":"","parse-names":false,"suffix":""},{"dropping-particle":"","family":"Martin","given":"Glen P.","non-dropping-particle":"","parse-names":false,"suffix":""},{"dropping-particle":"","family":"Peek","given":"Niels","non-dropping-particle":"","parse-names":false,"suffix":""}],"container-title":"Journal of the American Medical Informatics Association","id":"ITEM-1","issue":"12","issued":{"date-parts":[["2019"]]},"page":"1675-1676","title":"Explicit causal reasoning is needed to prevent prognostic models being victims of their own success","type":"article-journal","volume":"26"},"uris":["http://www.mendeley.com/documents/?uuid=f698f1d8-c60c-4a9f-afde-6d695c699084"]}],"mendeley":{"formattedCitation":"[34]","plainTextFormattedCitation":"[34]","previouslyFormattedCitation":"[34]"},"properties":{"noteIndex":0},"schema":"https://github.com/citation-style-language/schema/raw/master/csl-citation.json"}</w:instrText>
      </w:r>
      <w:r w:rsidR="004709C7">
        <w:rPr>
          <w:sz w:val="22"/>
          <w:szCs w:val="22"/>
        </w:rPr>
        <w:fldChar w:fldCharType="separate"/>
      </w:r>
      <w:r w:rsidR="00F3272B" w:rsidRPr="00F3272B">
        <w:rPr>
          <w:sz w:val="22"/>
          <w:szCs w:val="22"/>
        </w:rPr>
        <w:t>[34]</w:t>
      </w:r>
      <w:r w:rsidR="004709C7">
        <w:rPr>
          <w:sz w:val="22"/>
          <w:szCs w:val="22"/>
        </w:rPr>
        <w:fldChar w:fldCharType="end"/>
      </w:r>
      <w:r w:rsidR="004709C7">
        <w:rPr>
          <w:sz w:val="22"/>
          <w:szCs w:val="22"/>
        </w:rPr>
        <w:t xml:space="preserve">, </w:t>
      </w:r>
      <w:r w:rsidRPr="00D65CD9">
        <w:rPr>
          <w:sz w:val="22"/>
          <w:szCs w:val="22"/>
        </w:rPr>
        <w:t>dynamic modelling of the data</w:t>
      </w:r>
      <w:r>
        <w:rPr>
          <w:sz w:val="22"/>
          <w:szCs w:val="22"/>
        </w:rPr>
        <w:fldChar w:fldCharType="begin" w:fldLock="1"/>
      </w:r>
      <w:r w:rsidR="00BC7324">
        <w:rPr>
          <w:sz w:val="22"/>
          <w:szCs w:val="22"/>
        </w:rPr>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[18]","plainTextFormattedCitation":"[18]","previouslyFormattedCitation":"[18]"},"properties":{"noteIndex":0},"schema":"https://github.com/citation-style-language/schema/raw/master/csl-citation.json"}</w:instrText>
      </w:r>
      <w:r>
        <w:rPr>
          <w:sz w:val="22"/>
          <w:szCs w:val="22"/>
        </w:rPr>
        <w:fldChar w:fldCharType="separate"/>
      </w:r>
      <w:r w:rsidR="00BC7324" w:rsidRPr="00BC7324">
        <w:rPr>
          <w:sz w:val="22"/>
          <w:szCs w:val="22"/>
        </w:rPr>
        <w:t>[18]</w:t>
      </w:r>
      <w:r>
        <w:rPr>
          <w:sz w:val="22"/>
          <w:szCs w:val="22"/>
        </w:rPr>
        <w:fldChar w:fldCharType="end"/>
      </w:r>
      <w:r w:rsidRPr="00D65CD9">
        <w:rPr>
          <w:sz w:val="22"/>
          <w:szCs w:val="22"/>
        </w:rPr>
        <w:t>,</w:t>
      </w:r>
      <w:r w:rsidRPr="00D65CD9">
        <w:t xml:space="preserve"> </w:t>
      </w:r>
      <w:r>
        <w:rPr>
          <w:sz w:val="22"/>
          <w:szCs w:val="22"/>
        </w:rPr>
        <w:t>and p</w:t>
      </w:r>
      <w:r w:rsidRPr="00D65CD9">
        <w:rPr>
          <w:sz w:val="22"/>
          <w:szCs w:val="22"/>
        </w:rPr>
        <w:t>rogr</w:t>
      </w:r>
      <w:r w:rsidR="00936C1C">
        <w:rPr>
          <w:sz w:val="22"/>
          <w:szCs w:val="22"/>
        </w:rPr>
        <w:t xml:space="preserve">ess in artificial intelligence, </w:t>
      </w:r>
      <w:r w:rsidRPr="00D65CD9">
        <w:rPr>
          <w:sz w:val="22"/>
          <w:szCs w:val="22"/>
        </w:rPr>
        <w:t>particularly anomaly detection</w:t>
      </w:r>
      <w:r w:rsidR="00936C1C">
        <w:rPr>
          <w:sz w:val="22"/>
          <w:szCs w:val="22"/>
        </w:rPr>
        <w:fldChar w:fldCharType="begin" w:fldLock="1"/>
      </w:r>
      <w:r w:rsidR="00F3272B">
        <w:rPr>
          <w:sz w:val="22"/>
          <w:szCs w:val="22"/>
        </w:rPr>
        <w:instrText>ADDIN CSL_CITATION {"citationItems":[{"id":"ITEM-1","itemData":{"DOI":"10.1136/bmjqs-2019-009484","author":[{"dropping-particle":"","family":"Macrae","given":"Carl","non-dropping-particle":"","parse-names":false,"suffix":""}],"container-title":"BMJ Qual Saf","id":"ITEM-1","issued":{"date-parts":[["2019"]]},"page":"495-498","title":"Governing the safety of artificial intelligence in healthcare","type":"article-journal","volume":"28"},"uris":["http://www.mendeley.com/documents/?uuid=82f30c38-8cc5-4a00-96f7-ac8dc029921f"]}],"mendeley":{"formattedCitation":"[20]","plainTextFormattedCitation":"[20]","previouslyFormattedCitation":"[20]"},"properties":{"noteIndex":0},"schema":"https://github.com/citation-style-language/schema/raw/master/csl-citation.json"}</w:instrText>
      </w:r>
      <w:r w:rsidR="00936C1C">
        <w:rPr>
          <w:sz w:val="22"/>
          <w:szCs w:val="22"/>
        </w:rPr>
        <w:fldChar w:fldCharType="separate"/>
      </w:r>
      <w:r w:rsidR="004313E0" w:rsidRPr="004313E0">
        <w:rPr>
          <w:sz w:val="22"/>
          <w:szCs w:val="22"/>
        </w:rPr>
        <w:t>[20]</w:t>
      </w:r>
      <w:r w:rsidR="00936C1C">
        <w:rPr>
          <w:sz w:val="22"/>
          <w:szCs w:val="22"/>
        </w:rPr>
        <w:fldChar w:fldCharType="end"/>
      </w:r>
      <w:r>
        <w:rPr>
          <w:sz w:val="22"/>
          <w:szCs w:val="22"/>
        </w:rPr>
        <w:t>.</w:t>
      </w:r>
    </w:p>
    <w:p w14:paraId="3B89BA28" w14:textId="6C862BC7" w:rsidR="00881B0E" w:rsidRPr="00696CC6" w:rsidRDefault="00881B0E" w:rsidP="00881B0E">
      <w:pPr>
        <w:pStyle w:val="BLevelTwoHeader"/>
        <w:rPr>
          <w:sz w:val="22"/>
          <w:szCs w:val="22"/>
        </w:rPr>
      </w:pPr>
      <w:r>
        <w:rPr>
          <w:sz w:val="22"/>
          <w:szCs w:val="22"/>
        </w:rPr>
        <w:t>Challenge 4: Reactive regulations and standards</w:t>
      </w:r>
    </w:p>
    <w:p w14:paraId="156D43B4" w14:textId="3682FB14" w:rsidR="00936C1C" w:rsidRDefault="00D033E4" w:rsidP="00881B0E">
      <w:pPr>
        <w:pStyle w:val="DBodyText"/>
        <w:rPr>
          <w:sz w:val="22"/>
          <w:szCs w:val="22"/>
        </w:rPr>
      </w:pPr>
      <w:r w:rsidRPr="00D033E4">
        <w:rPr>
          <w:i/>
          <w:sz w:val="22"/>
          <w:szCs w:val="22"/>
        </w:rPr>
        <w:t>As the pace of innovation accelerates, the current reactive (rather than proactive) regulatory– and standards–based approaches to safety will be increasingly ineffective at assuring patient safety.</w:t>
      </w:r>
      <w:r w:rsidR="0050189B">
        <w:rPr>
          <w:sz w:val="22"/>
          <w:szCs w:val="22"/>
        </w:rPr>
        <w:t xml:space="preserve"> </w:t>
      </w:r>
      <w:r w:rsidR="00936C1C" w:rsidRPr="00936C1C">
        <w:rPr>
          <w:sz w:val="22"/>
          <w:szCs w:val="22"/>
        </w:rPr>
        <w:t>The consequence of reactive regulations and standards is that avoidable harm might be experienced before mitigations are put in place. We recommend synchronisation of the development and evaluation of digital health technologies, similar to the Idea-Development-Exploration-Assessment-Long term study (IDEAL) framework</w:t>
      </w:r>
      <w:r w:rsidR="00047B59">
        <w:rPr>
          <w:sz w:val="22"/>
          <w:szCs w:val="22"/>
        </w:rPr>
        <w:fldChar w:fldCharType="begin" w:fldLock="1"/>
      </w:r>
      <w:r w:rsidR="00F3272B">
        <w:rPr>
          <w:sz w:val="22"/>
          <w:szCs w:val="22"/>
        </w:rPr>
        <w:instrText>ADDIN CSL_CITATION {"citationItems":[{"id":"ITEM-1","itemData":{"DOI":"10.1136/bmj.i2372","author":[{"dropping-particle":"","family":"Sedrakyan","given":"Art","non-dropping-particle":"","parse-names":false,"suffix":""},{"dropping-particle":"","family":"Campbell","given":"Bruce","non-dropping-particle":"","parse-names":false,"suffix":""},{"dropping-particle":"","family":"Merino","given":"Jose G","non-dropping-particle":"","parse-names":false,"suffix":""},{"dropping-particle":"","family":"Kuntz","given":"Richard","non-dropping-particle":"","parse-names":false,"suffix":""},{"dropping-particle":"","family":"Hirst","given":"Allison","non-dropping-particle":"","parse-names":false,"suffix":""},{"dropping-particle":"","family":"McCulloch","given":"Peter","non-dropping-particle":"","parse-names":false,"suffix":""}],"container-title":"BMJ","id":"ITEM-1","issue":"i2372","issued":{"date-parts":[["2016"]]},"page":"1-7","title":"IDEAL-D: a rational framework for evaluating and achieve this goal","type":"article-journal","volume":"353"},"uris":["http://www.mendeley.com/documents/?uuid=b5da7b4c-ff6c-45f7-acb2-0d1429b5e4f4"]}],"mendeley":{"formattedCitation":"[30]","plainTextFormattedCitation":"[30]","previouslyFormattedCitation":"[30]"},"properties":{"noteIndex":0},"schema":"https://github.com/citation-style-language/schema/raw/master/csl-citation.json"}</w:instrText>
      </w:r>
      <w:r w:rsidR="00047B59">
        <w:rPr>
          <w:sz w:val="22"/>
          <w:szCs w:val="22"/>
        </w:rPr>
        <w:fldChar w:fldCharType="separate"/>
      </w:r>
      <w:r w:rsidR="004313E0" w:rsidRPr="004313E0">
        <w:rPr>
          <w:sz w:val="22"/>
          <w:szCs w:val="22"/>
        </w:rPr>
        <w:t>[30]</w:t>
      </w:r>
      <w:r w:rsidR="00047B59">
        <w:rPr>
          <w:sz w:val="22"/>
          <w:szCs w:val="22"/>
        </w:rPr>
        <w:fldChar w:fldCharType="end"/>
      </w:r>
      <w:r w:rsidR="00936C1C" w:rsidRPr="00936C1C">
        <w:rPr>
          <w:sz w:val="22"/>
          <w:szCs w:val="22"/>
        </w:rPr>
        <w:t xml:space="preserve"> and the US Food and Drug Administration’s S</w:t>
      </w:r>
      <w:r w:rsidR="00936C1C">
        <w:rPr>
          <w:sz w:val="22"/>
          <w:szCs w:val="22"/>
        </w:rPr>
        <w:t>oftware Pre-Cert Pilot Program</w:t>
      </w:r>
      <w:r w:rsidR="00047B59">
        <w:rPr>
          <w:sz w:val="22"/>
          <w:szCs w:val="22"/>
        </w:rPr>
        <w:fldChar w:fldCharType="begin" w:fldLock="1"/>
      </w:r>
      <w:r w:rsidR="00F3272B">
        <w:rPr>
          <w:sz w:val="22"/>
          <w:szCs w:val="22"/>
        </w:rPr>
        <w:instrText>ADDIN CSL_CITATION {"citationItems":[{"id":"ITEM-1","itemData":{"abstract":"Introduction FDA's Center for Devices and Radiological Health (CDRH) puts patients at the forefront of our vision—we are driven by timely patient access to high-quality, safe and effective medical technology. From mobile medical apps and fitness trackers, to software that supports the clinical decisions doctors make every day, digital technology has been driving a revolution in health care. This Digital Health Innovation Action Plan outlines our efforts to reimagine FDA's approach for assuring that all Americans, including patients, consumers and other health care customers have timely access to high-quality, safe and effective digital health products. This plan lays out the CDRH's vision for fostering digital health innovation while continuing to protect and promote the public health, including: · Issuing guidance to provide clarity on the medical software provisions of the 21 st Century Cures legislation; · Launching an innovative pilot precertification program to work with our customers to develop a new approach to digital health technology oversight (FDA Pre-Cert for Software); and · Building FDA's bench strength and expertise in CDRH's digital health unit.","author":[{"dropping-particle":"","family":"US Food and Drug Administration","given":"","non-dropping-particle":"","parse-names":false,"suffix":""}],"id":"ITEM-1","issued":{"date-parts":[["2017"]]},"title":"Digital Health Innovation Action Plan","type":"article"},"uris":["http://www.mendeley.com/documents/?uuid=7d1ac4d4-bab0-4bef-8c7d-6859e81f4c0e"]}],"mendeley":{"formattedCitation":"[37]","plainTextFormattedCitation":"[37]","previouslyFormattedCitation":"[37]"},"properties":{"noteIndex":0},"schema":"https://github.com/citation-style-language/schema/raw/master/csl-citation.json"}</w:instrText>
      </w:r>
      <w:r w:rsidR="00047B59">
        <w:rPr>
          <w:sz w:val="22"/>
          <w:szCs w:val="22"/>
        </w:rPr>
        <w:fldChar w:fldCharType="separate"/>
      </w:r>
      <w:r w:rsidR="00F3272B" w:rsidRPr="00F3272B">
        <w:rPr>
          <w:sz w:val="22"/>
          <w:szCs w:val="22"/>
        </w:rPr>
        <w:t>[37]</w:t>
      </w:r>
      <w:r w:rsidR="00047B59">
        <w:rPr>
          <w:sz w:val="22"/>
          <w:szCs w:val="22"/>
        </w:rPr>
        <w:fldChar w:fldCharType="end"/>
      </w:r>
      <w:r w:rsidR="00936C1C">
        <w:rPr>
          <w:sz w:val="22"/>
          <w:szCs w:val="22"/>
        </w:rPr>
        <w:t>.</w:t>
      </w:r>
      <w:r w:rsidR="00936C1C" w:rsidRPr="00936C1C">
        <w:t xml:space="preserve"> </w:t>
      </w:r>
      <w:r w:rsidR="00936C1C" w:rsidRPr="00936C1C">
        <w:rPr>
          <w:sz w:val="22"/>
          <w:szCs w:val="22"/>
        </w:rPr>
        <w:t>Such frameworks simultaneously address concerns that the increased administrative burden of more-stringent regulations might delay products that are im</w:t>
      </w:r>
      <w:r w:rsidR="00936C1C">
        <w:rPr>
          <w:sz w:val="22"/>
          <w:szCs w:val="22"/>
        </w:rPr>
        <w:t>perfect but practically useful.</w:t>
      </w:r>
    </w:p>
    <w:p w14:paraId="21A4B859" w14:textId="378D6DE2" w:rsidR="00936C1C" w:rsidRDefault="00936C1C" w:rsidP="00881B0E">
      <w:pPr>
        <w:pStyle w:val="DBodyText"/>
        <w:rPr>
          <w:sz w:val="22"/>
          <w:szCs w:val="22"/>
        </w:rPr>
      </w:pPr>
      <w:r w:rsidRPr="00936C1C">
        <w:rPr>
          <w:sz w:val="22"/>
          <w:szCs w:val="22"/>
        </w:rPr>
        <w:t>We also recommend that regulators and developers of standards adopt a systems approach to conceptualising risk to appropriately reflect the complex adaptive nature of health care</w:t>
      </w:r>
      <w:r>
        <w:rPr>
          <w:sz w:val="22"/>
          <w:szCs w:val="22"/>
        </w:rPr>
        <w:fldChar w:fldCharType="begin" w:fldLock="1"/>
      </w:r>
      <w:r w:rsidR="00BC7324">
        <w:rPr>
          <w:sz w:val="22"/>
          <w:szCs w:val="22"/>
        </w:rPr>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mendeley":{"formattedCitation":"[15]","plainTextFormattedCitation":"[15]","previouslyFormattedCitation":"[15]"},"properties":{"noteIndex":0},"schema":"https://github.com/citation-style-language/schema/raw/master/csl-citation.json"}</w:instrText>
      </w:r>
      <w:r>
        <w:rPr>
          <w:sz w:val="22"/>
          <w:szCs w:val="22"/>
        </w:rPr>
        <w:fldChar w:fldCharType="separate"/>
      </w:r>
      <w:r w:rsidR="00BC7324" w:rsidRPr="00BC7324">
        <w:rPr>
          <w:sz w:val="22"/>
          <w:szCs w:val="22"/>
        </w:rPr>
        <w:t>[15]</w:t>
      </w:r>
      <w:r>
        <w:rPr>
          <w:sz w:val="22"/>
          <w:szCs w:val="22"/>
        </w:rPr>
        <w:fldChar w:fldCharType="end"/>
      </w:r>
      <w:r w:rsidRPr="00936C1C">
        <w:rPr>
          <w:sz w:val="22"/>
          <w:szCs w:val="22"/>
        </w:rPr>
        <w:t>. Practically, this would be reflected in the guidance and requirements relating to risk assessments</w:t>
      </w:r>
      <w:r>
        <w:rPr>
          <w:sz w:val="22"/>
          <w:szCs w:val="22"/>
        </w:rPr>
        <w:t xml:space="preserve">, which </w:t>
      </w:r>
      <w:r w:rsidRPr="00936C1C">
        <w:rPr>
          <w:sz w:val="22"/>
          <w:szCs w:val="22"/>
        </w:rPr>
        <w:t xml:space="preserve">might help to </w:t>
      </w:r>
      <w:r>
        <w:rPr>
          <w:sz w:val="22"/>
          <w:szCs w:val="22"/>
        </w:rPr>
        <w:t>increase</w:t>
      </w:r>
      <w:r w:rsidRPr="00936C1C">
        <w:rPr>
          <w:sz w:val="22"/>
          <w:szCs w:val="22"/>
        </w:rPr>
        <w:t xml:space="preserve"> sensitivity to safety during development</w:t>
      </w:r>
      <w:r>
        <w:rPr>
          <w:sz w:val="22"/>
          <w:szCs w:val="22"/>
        </w:rPr>
        <w:t>.</w:t>
      </w:r>
    </w:p>
    <w:p w14:paraId="100B383D" w14:textId="2F650AAB" w:rsidR="00881B0E" w:rsidRPr="00696CC6" w:rsidRDefault="00881B0E" w:rsidP="00881B0E">
      <w:pPr>
        <w:pStyle w:val="BLevelTwoHeader"/>
        <w:rPr>
          <w:sz w:val="22"/>
          <w:szCs w:val="22"/>
        </w:rPr>
      </w:pPr>
      <w:r>
        <w:rPr>
          <w:sz w:val="22"/>
          <w:szCs w:val="22"/>
        </w:rPr>
        <w:lastRenderedPageBreak/>
        <w:t>Challenge 5: Emergent patient</w:t>
      </w:r>
      <w:ins w:id="39" w:author="Rebecca Randell" w:date="2021-04-21T11:20:00Z">
        <w:r w:rsidR="00951D7E">
          <w:rPr>
            <w:sz w:val="22"/>
            <w:szCs w:val="22"/>
          </w:rPr>
          <w:t xml:space="preserve"> </w:t>
        </w:r>
      </w:ins>
      <w:del w:id="40" w:author="Rebecca Randell" w:date="2021-04-21T11:20:00Z">
        <w:r w:rsidDel="00951D7E">
          <w:rPr>
            <w:sz w:val="22"/>
            <w:szCs w:val="22"/>
          </w:rPr>
          <w:delText>-</w:delText>
        </w:r>
      </w:del>
      <w:r>
        <w:rPr>
          <w:sz w:val="22"/>
          <w:szCs w:val="22"/>
        </w:rPr>
        <w:t>safety consequences</w:t>
      </w:r>
    </w:p>
    <w:p w14:paraId="0143FD13" w14:textId="2A357F02" w:rsidR="00BC7324" w:rsidRPr="00567107" w:rsidRDefault="00D033E4" w:rsidP="00881B0E">
      <w:pPr>
        <w:pStyle w:val="DBodyText"/>
        <w:rPr>
          <w:sz w:val="22"/>
          <w:szCs w:val="22"/>
        </w:rPr>
      </w:pPr>
      <w:r w:rsidRPr="00567107">
        <w:rPr>
          <w:i/>
          <w:sz w:val="22"/>
          <w:szCs w:val="22"/>
        </w:rPr>
        <w:t>Focusing on technologies in isolation does not consider the patient</w:t>
      </w:r>
      <w:ins w:id="41" w:author="Rebecca Randell" w:date="2021-04-21T11:20:00Z">
        <w:r w:rsidR="00951D7E">
          <w:rPr>
            <w:i/>
            <w:sz w:val="22"/>
            <w:szCs w:val="22"/>
          </w:rPr>
          <w:t xml:space="preserve"> </w:t>
        </w:r>
      </w:ins>
      <w:del w:id="42" w:author="Rebecca Randell" w:date="2021-04-21T11:20:00Z">
        <w:r w:rsidRPr="00567107" w:rsidDel="00951D7E">
          <w:rPr>
            <w:i/>
            <w:sz w:val="22"/>
            <w:szCs w:val="22"/>
          </w:rPr>
          <w:delText>-</w:delText>
        </w:r>
      </w:del>
      <w:r w:rsidRPr="00567107">
        <w:rPr>
          <w:i/>
          <w:sz w:val="22"/>
          <w:szCs w:val="22"/>
        </w:rPr>
        <w:t>safety consequences that emerge when technologies interact.</w:t>
      </w:r>
      <w:r w:rsidR="0050189B" w:rsidRPr="00567107">
        <w:rPr>
          <w:sz w:val="22"/>
          <w:szCs w:val="22"/>
        </w:rPr>
        <w:t xml:space="preserve"> </w:t>
      </w:r>
      <w:r w:rsidR="00BC7324" w:rsidRPr="00567107">
        <w:rPr>
          <w:sz w:val="22"/>
          <w:szCs w:val="22"/>
        </w:rPr>
        <w:t>Health care systems are complex with a diversity of organi</w:t>
      </w:r>
      <w:ins w:id="43" w:author="Rebecca Randell" w:date="2021-04-21T11:22:00Z">
        <w:r w:rsidR="00807057">
          <w:rPr>
            <w:sz w:val="22"/>
            <w:szCs w:val="22"/>
          </w:rPr>
          <w:t>s</w:t>
        </w:r>
      </w:ins>
      <w:del w:id="44" w:author="Rebecca Randell" w:date="2021-04-21T11:22:00Z">
        <w:r w:rsidR="00BC7324" w:rsidRPr="00567107" w:rsidDel="00807057">
          <w:rPr>
            <w:sz w:val="22"/>
            <w:szCs w:val="22"/>
          </w:rPr>
          <w:delText>z</w:delText>
        </w:r>
      </w:del>
      <w:r w:rsidR="00BC7324" w:rsidRPr="00567107">
        <w:rPr>
          <w:sz w:val="22"/>
          <w:szCs w:val="22"/>
        </w:rPr>
        <w:t>ational forms, interdependence, and feedback effects</w:t>
      </w:r>
      <w:r w:rsidR="00BC7324" w:rsidRPr="00567107">
        <w:rPr>
          <w:sz w:val="22"/>
          <w:szCs w:val="22"/>
        </w:rPr>
        <w:fldChar w:fldCharType="begin" w:fldLock="1"/>
      </w:r>
      <w:r w:rsidR="00BC7324" w:rsidRPr="00567107">
        <w:rPr>
          <w:sz w:val="22"/>
          <w:szCs w:val="22"/>
        </w:rPr>
        <w:instrText>ADDIN CSL_CITATION {"citationItems":[{"id":"ITEM-1","itemData":{"author":[{"dropping-particle":"","family":"Begun","given":"James W.","non-dropping-particle":"","parse-names":false,"suffix":""},{"dropping-particle":"","family":"Zimmerman","given":"Brenda","non-dropping-particle":"","parse-names":false,"suffix":""},{"dropping-particle":"","family":"Dooley","given":"Kevin","non-dropping-particle":"","parse-names":false,"suffix":""}],"chapter-number":"9","container-title":"Advances in Health Care Organization Theory","edition":"1st","editor":[{"dropping-particle":"","family":"Mick","given":"S.M.","non-dropping-particle":"","parse-names":false,"suffix":""},{"dropping-particle":"","family":"Wyttenbach","given":"M.","non-dropping-particle":"","parse-names":false,"suffix":""}],"id":"ITEM-1","issued":{"date-parts":[["2003"]]},"page":"253-288","publisher":"Jossey-Bass","publisher-place":"San Francisco, CA","title":"Health Care Organizations as Complex Adaptive Systems","type":"chapter"},"uris":["http://www.mendeley.com/documents/?uuid=82ae3a38-25cc-46ee-9faa-d3f6461be9d3"]}],"mendeley":{"formattedCitation":"[4]","plainTextFormattedCitation":"[4]","previouslyFormattedCitation":"[4]"},"properties":{"noteIndex":0},"schema":"https://github.com/citation-style-language/schema/raw/master/csl-citation.json"}</w:instrText>
      </w:r>
      <w:r w:rsidR="00BC7324" w:rsidRPr="00567107">
        <w:rPr>
          <w:sz w:val="22"/>
          <w:szCs w:val="22"/>
        </w:rPr>
        <w:fldChar w:fldCharType="separate"/>
      </w:r>
      <w:r w:rsidR="00BC7324" w:rsidRPr="00567107">
        <w:rPr>
          <w:sz w:val="22"/>
          <w:szCs w:val="22"/>
        </w:rPr>
        <w:t>[4]</w:t>
      </w:r>
      <w:r w:rsidR="00BC7324" w:rsidRPr="00567107">
        <w:rPr>
          <w:sz w:val="22"/>
          <w:szCs w:val="22"/>
        </w:rPr>
        <w:fldChar w:fldCharType="end"/>
      </w:r>
      <w:r w:rsidR="00BC7324" w:rsidRPr="00567107">
        <w:rPr>
          <w:sz w:val="22"/>
          <w:szCs w:val="22"/>
        </w:rPr>
        <w:t>. Interactions between digital health technologies can make threats to patient safety more visible, change the nature of risk, and introduce new failure modes/incident types</w:t>
      </w:r>
      <w:r w:rsidR="00BC7324" w:rsidRPr="00567107">
        <w:rPr>
          <w:sz w:val="22"/>
          <w:szCs w:val="22"/>
        </w:rPr>
        <w:fldChar w:fldCharType="begin" w:fldLock="1"/>
      </w:r>
      <w:r w:rsidR="00F3272B">
        <w:rPr>
          <w:sz w:val="22"/>
          <w:szCs w:val="22"/>
        </w:rPr>
        <w:instrText>ADDIN CSL_CITATION {"citationItems":[{"id":"ITEM-1","itemData":{"DOI":"/10.1186/s12911-019-0952-3","abstract":"Background","author":[{"dropping-particle":"","family":"McCrorie","given":"Carolyn","non-dropping-particle":"","parse-names":false,"suffix":""},{"dropping-particle":"","family":"Benn","given":"Jonathan","non-dropping-particle":"","parse-names":false,"suffix":""},{"dropping-particle":"","family":"Johnson","given":"Owen A.","non-dropping-particle":"","parse-names":false,"suffix":""},{"dropping-particle":"","family":"Scantlebury","given":"Arabella","non-dropping-particle":"","parse-names":false,"suffix":""}],"container-title":"BMC Medical Informatics and Decision Making","id":"ITEM-1","issue":"222","issued":{"date-parts":[["2019"]]},"page":"1-14","publisher":"BMC Medical Informatics and Decision Making","title":"Staff expectations for the implementation of an electronic patient record system: A qualitative study Corresponding author","type":"article-journal","volume":"19"},"uris":["http://www.mendeley.com/documents/?uuid=92e8ac78-21b4-4f65-acd1-6a427ab1f019"]}],"mendeley":{"formattedCitation":"[22]","plainTextFormattedCitation":"[22]","previouslyFormattedCitation":"[22]"},"properties":{"noteIndex":0},"schema":"https://github.com/citation-style-language/schema/raw/master/csl-citation.json"}</w:instrText>
      </w:r>
      <w:r w:rsidR="00BC7324" w:rsidRPr="00567107">
        <w:rPr>
          <w:sz w:val="22"/>
          <w:szCs w:val="22"/>
        </w:rPr>
        <w:fldChar w:fldCharType="separate"/>
      </w:r>
      <w:r w:rsidR="004313E0" w:rsidRPr="004313E0">
        <w:rPr>
          <w:sz w:val="22"/>
          <w:szCs w:val="22"/>
        </w:rPr>
        <w:t>[22]</w:t>
      </w:r>
      <w:r w:rsidR="00BC7324" w:rsidRPr="00567107">
        <w:rPr>
          <w:sz w:val="22"/>
          <w:szCs w:val="22"/>
        </w:rPr>
        <w:fldChar w:fldCharType="end"/>
      </w:r>
      <w:r w:rsidR="00BC7324" w:rsidRPr="00567107">
        <w:rPr>
          <w:sz w:val="22"/>
          <w:szCs w:val="22"/>
        </w:rPr>
        <w:t>. Sufficient theoretical and practical guidance is needed to navigate the novelty of emergent consequences and to understand how, through interaction, technologies and users anticipate outcomes and act to influence them</w:t>
      </w:r>
      <w:r w:rsidR="00BC7324" w:rsidRPr="00567107">
        <w:rPr>
          <w:sz w:val="22"/>
          <w:szCs w:val="22"/>
        </w:rPr>
        <w:fldChar w:fldCharType="begin" w:fldLock="1"/>
      </w:r>
      <w:r w:rsidR="00F3272B">
        <w:rPr>
          <w:sz w:val="22"/>
          <w:szCs w:val="22"/>
        </w:rPr>
        <w:instrText>ADDIN CSL_CITATION {"citationItems":[{"id":"ITEM-1","itemData":{"ISBN":"9780803971776","author":[{"dropping-particle":"","family":"Weick","given":"Karl E.","non-dropping-particle":"","parse-names":false,"suffix":""}],"id":"ITEM-1","issued":{"date-parts":[["1995"]]},"number-of-pages":"231","publisher":"SAGE","title":"Sensemaking in organizations","type":"book"},"uris":["http://www.mendeley.com/documents/?uuid=55d8451b-1ec8-4f41-859f-04c77237caa8"]}],"mendeley":{"formattedCitation":"[39]","plainTextFormattedCitation":"[39]","previouslyFormattedCitation":"[39]"},"properties":{"noteIndex":0},"schema":"https://github.com/citation-style-language/schema/raw/master/csl-citation.json"}</w:instrText>
      </w:r>
      <w:r w:rsidR="00BC7324" w:rsidRPr="00567107">
        <w:rPr>
          <w:sz w:val="22"/>
          <w:szCs w:val="22"/>
        </w:rPr>
        <w:fldChar w:fldCharType="separate"/>
      </w:r>
      <w:r w:rsidR="00F3272B" w:rsidRPr="00F3272B">
        <w:rPr>
          <w:sz w:val="22"/>
          <w:szCs w:val="22"/>
        </w:rPr>
        <w:t>[39]</w:t>
      </w:r>
      <w:r w:rsidR="00BC7324" w:rsidRPr="00567107">
        <w:rPr>
          <w:sz w:val="22"/>
          <w:szCs w:val="22"/>
        </w:rPr>
        <w:fldChar w:fldCharType="end"/>
      </w:r>
      <w:r w:rsidR="00BC7324" w:rsidRPr="00567107">
        <w:rPr>
          <w:sz w:val="22"/>
          <w:szCs w:val="22"/>
        </w:rPr>
        <w:t>.</w:t>
      </w:r>
    </w:p>
    <w:p w14:paraId="12A72BE2" w14:textId="7328CFEE" w:rsidR="00881B0E" w:rsidRPr="00567107" w:rsidRDefault="0050189B" w:rsidP="00881B0E">
      <w:pPr>
        <w:pStyle w:val="DBodyText"/>
        <w:rPr>
          <w:sz w:val="22"/>
          <w:szCs w:val="22"/>
        </w:rPr>
      </w:pPr>
      <w:r w:rsidRPr="00567107">
        <w:rPr>
          <w:sz w:val="22"/>
          <w:szCs w:val="22"/>
        </w:rPr>
        <w:t>Health care systems a</w:t>
      </w:r>
      <w:r w:rsidR="007E12C1">
        <w:rPr>
          <w:sz w:val="22"/>
          <w:szCs w:val="22"/>
        </w:rPr>
        <w:t xml:space="preserve">re holarchical – nested systems </w:t>
      </w:r>
      <w:r w:rsidRPr="00567107">
        <w:rPr>
          <w:sz w:val="22"/>
          <w:szCs w:val="22"/>
        </w:rPr>
        <w:t>of</w:t>
      </w:r>
      <w:r w:rsidR="007E12C1">
        <w:rPr>
          <w:sz w:val="22"/>
          <w:szCs w:val="22"/>
        </w:rPr>
        <w:t xml:space="preserve"> </w:t>
      </w:r>
      <w:r w:rsidRPr="00567107">
        <w:rPr>
          <w:sz w:val="22"/>
          <w:szCs w:val="22"/>
        </w:rPr>
        <w:t>systems – as exemplified by the Heimdall framework of learning health systems</w:t>
      </w:r>
      <w:r w:rsidR="00BC7324" w:rsidRPr="00567107">
        <w:rPr>
          <w:sz w:val="22"/>
          <w:szCs w:val="22"/>
        </w:rPr>
        <w:fldChar w:fldCharType="begin" w:fldLock="1"/>
      </w:r>
      <w:r w:rsidR="00F3272B">
        <w:rPr>
          <w:sz w:val="22"/>
          <w:szCs w:val="22"/>
        </w:rPr>
        <w:instrText>ADDIN CSL_CITATION {"citationItems":[{"id":"ITEM-1","itemData":{"DOI":"http://dx.doi.org/10.14236/jhi.v25i2.996","author":[{"dropping-particle":"","family":"Mclachlan","given":"Scott","non-dropping-particle":"","parse-names":false,"suffix":""},{"dropping-particle":"","family":"Potts","given":"Henry W W","non-dropping-particle":"","parse-names":false,"suffix":""},{"dropping-particle":"","family":"Kudakwashe","given":"Dube","non-dropping-particle":"","parse-names":false,"suffix":""},{"dropping-particle":"","family":"Buchanan","given":"Derek","non-dropping-particle":"","parse-names":false,"suffix":""},{"dropping-particle":"","family":"Lean","given":"Stephen","non-dropping-particle":"","parse-names":false,"suffix":""},{"dropping-particle":"","family":"Johnson","given":"Owen A.","non-dropping-particle":"","parse-names":false,"suffix":""},{"dropping-particle":"","family":"Daley","given":"Bridget","non-dropping-particle":"","parse-names":false,"suffix":""},{"dropping-particle":"","family":"Marsh","given":"William","non-dropping-particle":"","parse-names":false,"suffix":""},{"dropping-particle":"","family":"Fenton","given":"Norman","non-dropping-particle":"","parse-names":false,"suffix":""}],"container-title":"J Innov Health Inform","id":"ITEM-1","issue":"2","issued":{"date-parts":[["2018"]]},"title":"The Heimdall framework for supporting characterisation of learning health systems","type":"article-journal","volume":"25"},"uris":["http://www.mendeley.com/documents/?uuid=af1fd605-5aee-4554-ac12-4cfd5a1c095f"]}],"mendeley":{"formattedCitation":"[23]","plainTextFormattedCitation":"[23]","previouslyFormattedCitation":"[23]"},"properties":{"noteIndex":0},"schema":"https://github.com/citation-style-language/schema/raw/master/csl-citation.json"}</w:instrText>
      </w:r>
      <w:r w:rsidR="00BC7324" w:rsidRPr="00567107">
        <w:rPr>
          <w:sz w:val="22"/>
          <w:szCs w:val="22"/>
        </w:rPr>
        <w:fldChar w:fldCharType="separate"/>
      </w:r>
      <w:r w:rsidR="004313E0" w:rsidRPr="004313E0">
        <w:rPr>
          <w:sz w:val="22"/>
          <w:szCs w:val="22"/>
        </w:rPr>
        <w:t>[23]</w:t>
      </w:r>
      <w:r w:rsidR="00BC7324" w:rsidRPr="00567107">
        <w:rPr>
          <w:sz w:val="22"/>
          <w:szCs w:val="22"/>
        </w:rPr>
        <w:fldChar w:fldCharType="end"/>
      </w:r>
      <w:r w:rsidRPr="00567107">
        <w:rPr>
          <w:sz w:val="22"/>
          <w:szCs w:val="22"/>
        </w:rPr>
        <w:t xml:space="preserve"> and Carayon et al.’s</w:t>
      </w:r>
      <w:r w:rsidR="00BC7324" w:rsidRPr="00567107">
        <w:rPr>
          <w:sz w:val="22"/>
          <w:szCs w:val="22"/>
        </w:rPr>
        <w:fldChar w:fldCharType="begin" w:fldLock="1"/>
      </w:r>
      <w:r w:rsidR="00BC7324" w:rsidRPr="00567107">
        <w:rPr>
          <w:sz w:val="22"/>
          <w:szCs w:val="22"/>
        </w:rPr>
        <w:instrText>ADDIN CSL_CITATION {"citationItems":[{"id":"ITEM-1","itemData":{"DOI":"10.1080/00140139.2015.1015623","ISSN":"0014-0139","PMID":"25831959","abstract":"UNLABELLED: Traditional efforts to deal with the enormous problem of workplace safety have proved insufficient, as they have tended to neglect the broader sociotechnical environment that surrounds workers. Here, we advocate a sociotechnical systems approach that describes the complex multi-level system factors that contribute to workplace safety. From the literature on sociotechnical systems, complex systems and safety, we develop a sociotechnical model of workplace safety with concentric layers of the work system, socio-organisational context and the external environment. The future challenges that are identified through the model are highlighted. PRACTITIONER SUMMARY: Understanding the environmental, organisational and work system factors that contribute to workplace safety will help to develop more effective and integrated solutions to deal with persistent workplace safety problems. Solutions to improve workplace safety need to recognise the broad sociotechnical system and the respective interactions between the system elements and levels.","author":[{"dropping-particle":"","family":"Carayon","given":"Pascale","non-dropping-particle":"","parse-names":false,"suffix":""},{"dropping-particle":"","family":"Hancock","given":"P","non-dropping-particle":"","parse-names":false,"suffix":""},{"dropping-particle":"","family":"Leveson","given":"Nancy G.","non-dropping-particle":"","parse-names":false,"suffix":""},{"dropping-particle":"","family":"Noy","given":"I","non-dropping-particle":"","parse-names":false,"suffix":""},{"dropping-particle":"","family":"Sznelwar","given":"L","non-dropping-particle":"","parse-names":false,"suffix":""},{"dropping-particle":"","family":"Hootegem","given":"G","non-dropping-particle":"van","parse-names":false,"suffix":""}],"container-title":"Ergonomics","edition":"2015/04/03","id":"ITEM-1","issue":"4","issued":{"date-parts":[["2015"]]},"language":"eng","note":"1366-5847 Carayon, Pascale Hancock, Peter Leveson, Nancy Noy, Ian Sznelwar, Laerte van Hootegem, Geert UL1 TR000427/TR/NCATS NIH HHS/United States Journal Article Review England Ergonomics. 2015;58(4):548-64. doi: 10.1080/00140139.2015.1015623. Epub 2015 Apr 2.","page":"548-564","title":"Advancing a sociotechnical systems approach to workplace safety-developing the conceptual framework","type":"article-journal","volume":"58"},"uris":["http://www.mendeley.com/documents/?uuid=13de0974-40d2-3845-8488-e858c9f15c24"]}],"mendeley":{"formattedCitation":"[6]","plainTextFormattedCitation":"[6]","previouslyFormattedCitation":"[6]"},"properties":{"noteIndex":0},"schema":"https://github.com/citation-style-language/schema/raw/master/csl-citation.json"}</w:instrText>
      </w:r>
      <w:r w:rsidR="00BC7324" w:rsidRPr="00567107">
        <w:rPr>
          <w:sz w:val="22"/>
          <w:szCs w:val="22"/>
        </w:rPr>
        <w:fldChar w:fldCharType="separate"/>
      </w:r>
      <w:r w:rsidR="00BC7324" w:rsidRPr="00567107">
        <w:rPr>
          <w:sz w:val="22"/>
          <w:szCs w:val="22"/>
        </w:rPr>
        <w:t>[6]</w:t>
      </w:r>
      <w:r w:rsidR="00BC7324" w:rsidRPr="00567107">
        <w:rPr>
          <w:sz w:val="22"/>
          <w:szCs w:val="22"/>
        </w:rPr>
        <w:fldChar w:fldCharType="end"/>
      </w:r>
      <w:r w:rsidRPr="00567107">
        <w:rPr>
          <w:sz w:val="22"/>
          <w:szCs w:val="22"/>
        </w:rPr>
        <w:t xml:space="preserve"> model of workplace safety. Systemic and holarchical conceptualisations of health care processes and patient-safety consequences can help to reveal factors underlying systems’ unpredictability. For example, the framework of Non-adoption, Abandonment, and Challenges to the Scale-Up, Spread, and Sustainability (NASSS) can help to identify uncertainties and interdependencies of technology-supported change in health care</w:t>
      </w:r>
      <w:r w:rsidR="00BC7324" w:rsidRPr="00567107">
        <w:rPr>
          <w:sz w:val="22"/>
          <w:szCs w:val="22"/>
        </w:rPr>
        <w:fldChar w:fldCharType="begin" w:fldLock="1"/>
      </w:r>
      <w:r w:rsidR="00BC7324" w:rsidRPr="00567107">
        <w:rPr>
          <w:sz w:val="22"/>
          <w:szCs w:val="22"/>
        </w:rPr>
        <w:instrText>ADDIN CSL_CITATION {"citationItems":[{"id":"ITEM-1","itemData":{"DOI":"10.2196/jmir.8775","ISSN":"14388871","PMID":"29092808","abstract":"Background: Many promising technological innovations in health and social care are characterized by nonadoption or abandonment by individuals or by failed attempts to scale up locally, spread distantly, or sustain the innovation long term at the organization or system level. Objective: Our objective was to produce an evidence-based, theory-informed, and pragmatic framework to help predict and evaluate the success of a technology-supported health or social care program. Methods: The study had 2 parallel components: (1) secondary research (hermeneutic systematic review) to identify key domains, and (2) empirical case studies of technology implementation to explore, test, and refine these domains. We studied 6 technology-supported programs-video outpatient consultations, global positioning system tracking for cognitive impairment, pendant alarm services, remote biomarker monitoring for heart failure, care organizing software, and integrated case management via data sharing-using longitudinal ethnography and action research for up to 3 years across more than 20 organizations. Data were collected at micro level (individual technology users), meso level (organizational processes and systems), and macro level (national policy and wider context). Analysis and synthesis was aided by sociotechnically informed theories of individual, organizational, and system change. The draft framework was shared with colleagues who were introducing or evaluating other technology-supported health or care programs and refined in response to feedback. Results: The literature review identified 28 previous technology implementation frameworks, of which 14 had taken a dynamic systems approach (including 2 integrative reviews of previous work). Our empirical dataset consisted of over 400 hours of ethnographic observation, 165 semistructured interviews, and 200 documents. The final nonadoption, abandonment, scale-up, spread, and sustainability (NASSS) framework included questions in 7 domains: the condition or illness, the technology, the value proposition, the adopter system (comprising professional staff, patient, and lay caregivers), the organization(s), the wider (institutional and societal) context, and the interaction and mutual adaptation between all these domains over time. Our empirical case studies raised a variety of challenges across all 7 domains, each classified as simple (straightforward, predictable, few components), complicated (multiple interacting components or issue…","author":[{"dropping-particle":"","family":"Greenhalgh","given":"Trisha","non-dropping-particle":"","parse-names":false,"suffix":""},{"dropping-particle":"","family":"Wherton","given":"Joseph","non-dropping-particle":"","parse-names":false,"suffix":""},{"dropping-particle":"","family":"Papoutsi","given":"Chrysanthi","non-dropping-particle":"","parse-names":false,"suffix":""},{"dropping-particle":"","family":"Lynch","given":"Jennifer","non-dropping-particle":"","parse-names":false,"suffix":""},{"dropping-particle":"","family":"Hughes","given":"Gemma","non-dropping-particle":"","parse-names":false,"suffix":""},{"dropping-particle":"","family":"A'Court","given":"Christine","non-dropping-particle":"","parse-names":false,"suffix":""},{"dropping-particle":"","family":"Hinder","given":"Susan","non-dropping-particle":"","parse-names":false,"suffix":""},{"dropping-particle":"","family":"Fahy","given":"Nick","non-dropping-particle":"","parse-names":false,"suffix":""},{"dropping-particle":"","family":"Procter","given":"Rob","non-dropping-particle":"","parse-names":false,"suffix":""},{"dropping-particle":"","family":"Shaw","given":"Sara","non-dropping-particle":"","parse-names":false,"suffix":""}],"container-title":"Journal of Medical Internet Research","id":"ITEM-1","issue":"11","issued":{"date-parts":[["2017"]]},"title":"Beyond adoption: A new framework for theorizing and evaluating nonadoption, abandonment, and challenges to the scale-up, spread, and sustainability of health and care technologies","type":"article-journal","volume":"19"},"uris":["http://www.mendeley.com/documents/?uuid=31246399-e75f-4214-a1a5-fa6f29f268b0"]}],"mendeley":{"formattedCitation":"[13]","plainTextFormattedCitation":"[13]","previouslyFormattedCitation":"[13]"},"properties":{"noteIndex":0},"schema":"https://github.com/citation-style-language/schema/raw/master/csl-citation.json"}</w:instrText>
      </w:r>
      <w:r w:rsidR="00BC7324" w:rsidRPr="00567107">
        <w:rPr>
          <w:sz w:val="22"/>
          <w:szCs w:val="22"/>
        </w:rPr>
        <w:fldChar w:fldCharType="separate"/>
      </w:r>
      <w:r w:rsidR="00BC7324" w:rsidRPr="00567107">
        <w:rPr>
          <w:sz w:val="22"/>
          <w:szCs w:val="22"/>
        </w:rPr>
        <w:t>[13]</w:t>
      </w:r>
      <w:r w:rsidR="00BC7324" w:rsidRPr="00567107">
        <w:rPr>
          <w:sz w:val="22"/>
          <w:szCs w:val="22"/>
        </w:rPr>
        <w:fldChar w:fldCharType="end"/>
      </w:r>
      <w:r w:rsidRPr="00567107">
        <w:rPr>
          <w:sz w:val="22"/>
          <w:szCs w:val="22"/>
        </w:rPr>
        <w:t>.</w:t>
      </w:r>
    </w:p>
    <w:p w14:paraId="6E86637D" w14:textId="5ACA3678" w:rsidR="00BC7324" w:rsidRPr="00567107" w:rsidRDefault="007E12C1" w:rsidP="00BC7324">
      <w:pPr>
        <w:pStyle w:val="DBodyText"/>
        <w:rPr>
          <w:sz w:val="22"/>
          <w:szCs w:val="22"/>
        </w:rPr>
      </w:pPr>
      <w:r w:rsidRPr="00567107">
        <w:rPr>
          <w:sz w:val="22"/>
          <w:szCs w:val="22"/>
        </w:rPr>
        <w:t>As noted by Weicks</w:t>
      </w:r>
      <w:r w:rsidRPr="00567107">
        <w:rPr>
          <w:sz w:val="22"/>
          <w:szCs w:val="22"/>
        </w:rPr>
        <w:fldChar w:fldCharType="begin" w:fldLock="1"/>
      </w:r>
      <w:r w:rsidR="00F3272B">
        <w:rPr>
          <w:sz w:val="22"/>
          <w:szCs w:val="22"/>
        </w:rPr>
        <w:instrText>ADDIN CSL_CITATION {"citationItems":[{"id":"ITEM-1","itemData":{"ISBN":"9780803971776","author":[{"dropping-particle":"","family":"Weick","given":"Karl E.","non-dropping-particle":"","parse-names":false,"suffix":""}],"id":"ITEM-1","issued":{"date-parts":[["1995"]]},"number-of-pages":"231","publisher":"SAGE","title":"Sensemaking in organizations","type":"book"},"uris":["http://www.mendeley.com/documents/?uuid=55d8451b-1ec8-4f41-859f-04c77237caa8"]}],"mendeley":{"formattedCitation":"[39]","plainTextFormattedCitation":"[39]","previouslyFormattedCitation":"[39]"},"properties":{"noteIndex":0},"schema":"https://github.com/citation-style-language/schema/raw/master/csl-citation.json"}</w:instrText>
      </w:r>
      <w:r w:rsidRPr="00567107">
        <w:rPr>
          <w:sz w:val="22"/>
          <w:szCs w:val="22"/>
        </w:rPr>
        <w:fldChar w:fldCharType="separate"/>
      </w:r>
      <w:r w:rsidR="00F3272B" w:rsidRPr="00F3272B">
        <w:rPr>
          <w:sz w:val="22"/>
          <w:szCs w:val="22"/>
        </w:rPr>
        <w:t>[39]</w:t>
      </w:r>
      <w:r w:rsidRPr="00567107">
        <w:rPr>
          <w:sz w:val="22"/>
          <w:szCs w:val="22"/>
        </w:rPr>
        <w:fldChar w:fldCharType="end"/>
      </w:r>
      <w:r w:rsidRPr="00567107">
        <w:rPr>
          <w:sz w:val="22"/>
          <w:szCs w:val="22"/>
        </w:rPr>
        <w:t>, resilience is an emerging ability of a system to respond to unexpected demands such that normal operations can continue.</w:t>
      </w:r>
      <w:r>
        <w:rPr>
          <w:sz w:val="22"/>
          <w:szCs w:val="22"/>
        </w:rPr>
        <w:t xml:space="preserve"> Thus, o</w:t>
      </w:r>
      <w:r w:rsidR="00BC7324" w:rsidRPr="00567107">
        <w:rPr>
          <w:sz w:val="22"/>
          <w:szCs w:val="22"/>
        </w:rPr>
        <w:t>ur theoretical recommendations are to use systems–based definitions of risk and of resilience</w:t>
      </w:r>
      <w:r w:rsidR="00BC7324" w:rsidRPr="00567107">
        <w:rPr>
          <w:sz w:val="22"/>
          <w:szCs w:val="22"/>
        </w:rPr>
        <w:fldChar w:fldCharType="begin" w:fldLock="1"/>
      </w:r>
      <w:r w:rsidR="00BC7324" w:rsidRPr="00567107">
        <w:rPr>
          <w:sz w:val="22"/>
          <w:szCs w:val="22"/>
        </w:rPr>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Approach","type":"article-journal","volume":"29"},"uris":["http://www.mendeley.com/documents/?uuid=be91c8a7-d065-46c7-9ead-103322cdddb1"]},{"id":"ITEM-2","itemData":{"DOI":"10.1111/j.1539-6924.2009.01216.x","author":[{"dropping-particle":"","family":"Haimes","given":"Yacov Y.","non-dropping-particle":"","parse-names":false,"suffix":""}],"container-title":"Risk Analysis","id":"ITEM-2","issue":"4","issued":{"date-parts":[["2009"]]},"page":"498-501","title":"On the Definition of Resilience in Systems","type":"article-journal","volume":"29"},"uris":["http://www.mendeley.com/documents/?uuid=2af15e7f-ed46-4772-bbde-8e15f46ccbf9"]}],"mendeley":{"formattedCitation":"[15,16]","plainTextFormattedCitation":"[15,16]","previouslyFormattedCitation":"[15,16]"},"properties":{"noteIndex":0},"schema":"https://github.com/citation-style-language/schema/raw/master/csl-citation.json"}</w:instrText>
      </w:r>
      <w:r w:rsidR="00BC7324" w:rsidRPr="00567107">
        <w:rPr>
          <w:sz w:val="22"/>
          <w:szCs w:val="22"/>
        </w:rPr>
        <w:fldChar w:fldCharType="separate"/>
      </w:r>
      <w:r w:rsidR="00BC7324" w:rsidRPr="00567107">
        <w:rPr>
          <w:sz w:val="22"/>
          <w:szCs w:val="22"/>
        </w:rPr>
        <w:t>[15,16]</w:t>
      </w:r>
      <w:r w:rsidR="00BC7324" w:rsidRPr="00567107">
        <w:rPr>
          <w:sz w:val="22"/>
          <w:szCs w:val="22"/>
        </w:rPr>
        <w:fldChar w:fldCharType="end"/>
      </w:r>
      <w:r w:rsidR="00BC7324" w:rsidRPr="00567107">
        <w:rPr>
          <w:sz w:val="22"/>
          <w:szCs w:val="22"/>
        </w:rPr>
        <w:t xml:space="preserve"> to complement a systems approach to patient safety</w:t>
      </w:r>
      <w:r>
        <w:rPr>
          <w:sz w:val="22"/>
          <w:szCs w:val="22"/>
        </w:rPr>
        <w:t>.</w:t>
      </w:r>
      <w:r w:rsidR="00BC7324" w:rsidRPr="00567107">
        <w:rPr>
          <w:sz w:val="22"/>
          <w:szCs w:val="22"/>
        </w:rPr>
        <w:t xml:space="preserve"> Practically, we recommend the aforementioned safety cases and gradual approval of medical devices as appropriate approaches to handle the limited capacity to predict the behaviour of complex systems.</w:t>
      </w:r>
    </w:p>
    <w:p w14:paraId="38078199" w14:textId="4B2222D6" w:rsidR="00881B0E" w:rsidRPr="00696CC6" w:rsidRDefault="00881B0E" w:rsidP="00881B0E">
      <w:pPr>
        <w:pStyle w:val="BLevelTwoHeader"/>
        <w:rPr>
          <w:sz w:val="22"/>
          <w:szCs w:val="22"/>
        </w:rPr>
      </w:pPr>
      <w:r>
        <w:rPr>
          <w:sz w:val="22"/>
          <w:szCs w:val="22"/>
        </w:rPr>
        <w:t>Challenge 6: Solutionism</w:t>
      </w:r>
    </w:p>
    <w:p w14:paraId="4F1B4283" w14:textId="4433753E" w:rsidR="00B706B2" w:rsidRDefault="00BB1C7E" w:rsidP="00881B0E">
      <w:pPr>
        <w:pStyle w:val="DBodyText"/>
        <w:rPr>
          <w:sz w:val="22"/>
          <w:szCs w:val="22"/>
        </w:rPr>
      </w:pPr>
      <w:r w:rsidRPr="00BB1C7E">
        <w:rPr>
          <w:i/>
          <w:sz w:val="22"/>
          <w:szCs w:val="22"/>
        </w:rPr>
        <w:t>Techno-optimism and technology push can drive ineffective and adverse digital health interventions.</w:t>
      </w:r>
      <w:r w:rsidRPr="00BB1C7E">
        <w:t xml:space="preserve"> </w:t>
      </w:r>
      <w:r w:rsidRPr="00BB1C7E">
        <w:rPr>
          <w:sz w:val="22"/>
          <w:szCs w:val="22"/>
        </w:rPr>
        <w:t>Solutionism is an ideology that inappropriately recasts “complex social situations...as neatly defined problems with definite, computable solutions...if only the right [technologies] are in place”</w:t>
      </w:r>
      <w:r w:rsidR="00B706B2">
        <w:rPr>
          <w:sz w:val="22"/>
          <w:szCs w:val="22"/>
        </w:rPr>
        <w:fldChar w:fldCharType="begin" w:fldLock="1"/>
      </w:r>
      <w:r w:rsidR="00F3272B">
        <w:rPr>
          <w:sz w:val="22"/>
          <w:szCs w:val="22"/>
        </w:rPr>
        <w:instrText>ADDIN CSL_CITATION {"citationItems":[{"id":"ITEM-1","itemData":{"author":[{"dropping-particle":"","family":"Morozov","given":"Evgeny","non-dropping-particle":"","parse-names":false,"suffix":""}],"id":"ITEM-1","issued":{"date-parts":[["2013"]]},"publisher":"PublicAffairs","publisher-place":"New York","title":"To Save Everything, Click Here: The Folly of Technological Solutionism","type":"book"},"uris":["http://www.mendeley.com/documents/?uuid=95064a81-4b51-4789-bb2f-4d92955775a9"]}],"mendeley":{"formattedCitation":"[25]","plainTextFormattedCitation":"[25]","previouslyFormattedCitation":"[25]"},"properties":{"noteIndex":0},"schema":"https://github.com/citation-style-language/schema/raw/master/csl-citation.json"}</w:instrText>
      </w:r>
      <w:r w:rsidR="00B706B2">
        <w:rPr>
          <w:sz w:val="22"/>
          <w:szCs w:val="22"/>
        </w:rPr>
        <w:fldChar w:fldCharType="separate"/>
      </w:r>
      <w:r w:rsidR="004313E0" w:rsidRPr="004313E0">
        <w:rPr>
          <w:sz w:val="22"/>
          <w:szCs w:val="22"/>
        </w:rPr>
        <w:t>[25]</w:t>
      </w:r>
      <w:r w:rsidR="00B706B2">
        <w:rPr>
          <w:sz w:val="22"/>
          <w:szCs w:val="22"/>
        </w:rPr>
        <w:fldChar w:fldCharType="end"/>
      </w:r>
      <w:r w:rsidRPr="00BB1C7E">
        <w:rPr>
          <w:sz w:val="22"/>
          <w:szCs w:val="22"/>
        </w:rPr>
        <w:t>. Examples include diet apps that inappropriately simplify body composition as merely a function of calorie consumption</w:t>
      </w:r>
      <w:r w:rsidR="00B706B2">
        <w:rPr>
          <w:sz w:val="22"/>
          <w:szCs w:val="22"/>
        </w:rPr>
        <w:fldChar w:fldCharType="begin" w:fldLock="1"/>
      </w:r>
      <w:r w:rsidR="00F3272B">
        <w:rPr>
          <w:sz w:val="22"/>
          <w:szCs w:val="22"/>
        </w:rPr>
        <w:instrText>ADDIN CSL_CITATION {"citationItems":[{"id":"ITEM-1","itemData":{"DOI":"10.13136/isr.v4i2.80","ISSN":"22398589","abstract":"Thanks to apps, individuals can measure an immense set of activities and conditions creating huge stocks of personal data. These data can also be shared on social networks. Self-monitoring functions allow individuals to have monitored pathological conditions and to improve life-styles. Many of these apps concern diets. In fact, the turn of the XXI century has witnessed a huge increase of obesity, in rich and in poor countries. Yet, diet apps - even if useful under many respects - can also be considered as examples of an approach which does not consider the influence of inequality and social factors on health. As a consequence, \"technological solutionism\" is strictly related to the process of medicalization of life and its reductionism.","author":[{"dropping-particle":"","family":"Maturo","given":"Antonio","non-dropping-particle":"","parse-names":false,"suffix":""}],"container-title":"Italian Sociological Review","id":"ITEM-1","issue":"2","issued":{"date-parts":[["2014"]]},"page":"157-171","title":"Fatism, self-monitoring and the pursuit of healthiness in the time of technological solutionism","type":"article-journal","volume":"4"},"uris":["http://www.mendeley.com/documents/?uuid=6c4e48dd-6a15-48fd-a966-8260f76b0d32"]}],"mendeley":{"formattedCitation":"[21]","plainTextFormattedCitation":"[21]","previouslyFormattedCitation":"[21]"},"properties":{"noteIndex":0},"schema":"https://github.com/citation-style-language/schema/raw/master/csl-citation.json"}</w:instrText>
      </w:r>
      <w:r w:rsidR="00B706B2">
        <w:rPr>
          <w:sz w:val="22"/>
          <w:szCs w:val="22"/>
        </w:rPr>
        <w:fldChar w:fldCharType="separate"/>
      </w:r>
      <w:r w:rsidR="004313E0" w:rsidRPr="004313E0">
        <w:rPr>
          <w:sz w:val="22"/>
          <w:szCs w:val="22"/>
        </w:rPr>
        <w:t>[21]</w:t>
      </w:r>
      <w:r w:rsidR="00B706B2">
        <w:rPr>
          <w:sz w:val="22"/>
          <w:szCs w:val="22"/>
        </w:rPr>
        <w:fldChar w:fldCharType="end"/>
      </w:r>
      <w:r w:rsidRPr="00BB1C7E">
        <w:rPr>
          <w:sz w:val="22"/>
          <w:szCs w:val="22"/>
        </w:rPr>
        <w:t xml:space="preserve">, and downplaying the unimproved quality of life of patients treated for neurological disorders because treatment </w:t>
      </w:r>
      <w:r w:rsidRPr="00BB1C7E">
        <w:rPr>
          <w:sz w:val="22"/>
          <w:szCs w:val="22"/>
        </w:rPr>
        <w:lastRenderedPageBreak/>
        <w:t>improve</w:t>
      </w:r>
      <w:r w:rsidR="0011400F">
        <w:rPr>
          <w:sz w:val="22"/>
          <w:szCs w:val="22"/>
        </w:rPr>
        <w:t>s</w:t>
      </w:r>
      <w:r w:rsidRPr="00BB1C7E">
        <w:rPr>
          <w:sz w:val="22"/>
          <w:szCs w:val="22"/>
        </w:rPr>
        <w:t xml:space="preserve"> measurable variables of motor control</w:t>
      </w:r>
      <w:r w:rsidR="00B706B2">
        <w:rPr>
          <w:sz w:val="22"/>
          <w:szCs w:val="22"/>
        </w:rPr>
        <w:fldChar w:fldCharType="begin" w:fldLock="1"/>
      </w:r>
      <w:r w:rsidR="00BC7324">
        <w:rPr>
          <w:sz w:val="22"/>
          <w:szCs w:val="22"/>
        </w:rPr>
        <w:instrText>ADDIN CSL_CITATION {"citationItems":[{"id":"ITEM-1","itemData":{"DOI":"10.1007/s11019-018-9858-6","ISBN":"0123456789","ISSN":"15728633","abstract":"Deep brain stimulation (DBS) is an effective treatment for the debilitating motor symptoms of Parkinson’s disease and other neurological disorders. However, clinicians and commentators have noted that DBS recipients have not necessarily experienced the improvements in quality of life that would be expected, due in large part to what have been described as the ‘psychosocial’ impacts of DBS. The premise of this paper is that, in order to realise the full potential of DBS and similar interventions, clinical services need to be arranged in such a way that these psychosocial dimensions are recognised and managed. Our starting point is that the psychosocial effects of DBS ‘in the field’ present us with analytically-useful disruptions: they disturb and foreground deeply held assumptions relating to the individual, health and its treatment, and which in a crude form manifest as the myth of technological solutionism within health care. Drawing on scholarship in medical sociology and science and technology studies (STS), we argue that DBS brings to the fore the relational dimensions of personhood, and demonstrates the emotional and social turmoil that can result if the relational dimensions of personhood are ignored by clinical services. In light of this, we argue that DBS should be implemented within a regime of care. Drawing on ethnographic research of a paediatric DBS clinical service, we provide an example of a regime of care, and conclude by reflecting on what other DBS services might learn from this paediatric service.","author":[{"dropping-particle":"","family":"Gardner","given":"John","non-dropping-particle":"","parse-names":false,"suffix":""},{"dropping-particle":"","family":"Warren","given":"Narelle","non-dropping-particle":"","parse-names":false,"suffix":""}],"container-title":"Medicine, Health Care and Philosophy","id":"ITEM-1","issue":"3","issued":{"date-parts":[["2019"]]},"page":"363-374","publisher":"Springer Netherlands","title":"Learning from deep brain stimulation: the fallacy of techno-solutionism and the need for ‘regimes of care’","type":"article-journal","volume":"22"},"uris":["http://www.mendeley.com/documents/?uuid=fb74b20b-672c-48bd-95d8-bac00a6ff399"]}],"mendeley":{"formattedCitation":"[11]","plainTextFormattedCitation":"[11]","previouslyFormattedCitation":"[11]"},"properties":{"noteIndex":0},"schema":"https://github.com/citation-style-language/schema/raw/master/csl-citation.json"}</w:instrText>
      </w:r>
      <w:r w:rsidR="00B706B2">
        <w:rPr>
          <w:sz w:val="22"/>
          <w:szCs w:val="22"/>
        </w:rPr>
        <w:fldChar w:fldCharType="separate"/>
      </w:r>
      <w:r w:rsidR="00BC7324" w:rsidRPr="00BC7324">
        <w:rPr>
          <w:sz w:val="22"/>
          <w:szCs w:val="22"/>
        </w:rPr>
        <w:t>[11]</w:t>
      </w:r>
      <w:r w:rsidR="00B706B2">
        <w:rPr>
          <w:sz w:val="22"/>
          <w:szCs w:val="22"/>
        </w:rPr>
        <w:fldChar w:fldCharType="end"/>
      </w:r>
      <w:r w:rsidR="00B706B2">
        <w:rPr>
          <w:sz w:val="22"/>
          <w:szCs w:val="22"/>
        </w:rPr>
        <w:t>.</w:t>
      </w:r>
      <w:r w:rsidR="00B706B2" w:rsidRPr="00B706B2">
        <w:t xml:space="preserve"> </w:t>
      </w:r>
      <w:r w:rsidR="0011400F">
        <w:rPr>
          <w:sz w:val="22"/>
          <w:szCs w:val="22"/>
        </w:rPr>
        <w:t xml:space="preserve">Such </w:t>
      </w:r>
      <w:r w:rsidR="00B706B2" w:rsidRPr="00B706B2">
        <w:rPr>
          <w:sz w:val="22"/>
          <w:szCs w:val="22"/>
        </w:rPr>
        <w:t>techno-optimism might arise from differences of perceived risk or p</w:t>
      </w:r>
      <w:r w:rsidR="00B706B2">
        <w:rPr>
          <w:sz w:val="22"/>
          <w:szCs w:val="22"/>
        </w:rPr>
        <w:t>erceived capacity for control</w:t>
      </w:r>
      <w:r w:rsidR="00B706B2">
        <w:rPr>
          <w:sz w:val="22"/>
          <w:szCs w:val="22"/>
        </w:rPr>
        <w:fldChar w:fldCharType="begin" w:fldLock="1"/>
      </w:r>
      <w:r w:rsidR="00BC7324">
        <w:rPr>
          <w:sz w:val="22"/>
          <w:szCs w:val="22"/>
        </w:rPr>
        <w:instrText>ADDIN CSL_CITATION {"citationItems":[{"id":"ITEM-1","itemData":{"author":[{"dropping-particle":"","family":"Harris","given":"Peter","non-dropping-particle":"","parse-names":false,"suffix":""},{"dropping-particle":"","family":"Middleton","given":"Wendy","non-dropping-particle":"","parse-names":false,"suffix":""}],"container-title":"British Journal of Social Psychology","id":"ITEM-1","issued":{"date-parts":[["1994"]]},"page":"369-386","title":"The illusion of control and optimism about health: On being less at risk but no more in control than others","type":"article-journal","volume":"33"},"uris":["http://www.mendeley.com/documents/?uuid=a8aa9cc4-d6df-41da-949a-677c4c482cdd"]}],"mendeley":{"formattedCitation":"[17]","plainTextFormattedCitation":"[17]","previouslyFormattedCitation":"[17]"},"properties":{"noteIndex":0},"schema":"https://github.com/citation-style-language/schema/raw/master/csl-citation.json"}</w:instrText>
      </w:r>
      <w:r w:rsidR="00B706B2">
        <w:rPr>
          <w:sz w:val="22"/>
          <w:szCs w:val="22"/>
        </w:rPr>
        <w:fldChar w:fldCharType="separate"/>
      </w:r>
      <w:r w:rsidR="00BC7324" w:rsidRPr="00BC7324">
        <w:rPr>
          <w:sz w:val="22"/>
          <w:szCs w:val="22"/>
        </w:rPr>
        <w:t>[17]</w:t>
      </w:r>
      <w:r w:rsidR="00B706B2">
        <w:rPr>
          <w:sz w:val="22"/>
          <w:szCs w:val="22"/>
        </w:rPr>
        <w:fldChar w:fldCharType="end"/>
      </w:r>
      <w:r w:rsidR="00B706B2">
        <w:rPr>
          <w:sz w:val="22"/>
          <w:szCs w:val="22"/>
        </w:rPr>
        <w:t>.</w:t>
      </w:r>
    </w:p>
    <w:p w14:paraId="2749492C" w14:textId="08F2D9E5" w:rsidR="00881B0E" w:rsidRDefault="00B706B2" w:rsidP="00881B0E">
      <w:pPr>
        <w:pStyle w:val="DBodyText"/>
        <w:rPr>
          <w:sz w:val="22"/>
          <w:szCs w:val="22"/>
        </w:rPr>
      </w:pPr>
      <w:r w:rsidRPr="00B706B2">
        <w:rPr>
          <w:sz w:val="22"/>
          <w:szCs w:val="22"/>
        </w:rPr>
        <w:t>In addition to earlier recommendations of adopting sociotechnical perspective and a systems approach to conceptualising risk, solutionism can be addressed by adopting a systemic approach to patient safety. Ravitz et al. describe such an approach with a case study on medication infusion pumps</w:t>
      </w:r>
      <w:r>
        <w:rPr>
          <w:sz w:val="22"/>
          <w:szCs w:val="22"/>
        </w:rPr>
        <w:fldChar w:fldCharType="begin" w:fldLock="1"/>
      </w:r>
      <w:r w:rsidR="00F3272B">
        <w:rPr>
          <w:sz w:val="22"/>
          <w:szCs w:val="22"/>
        </w:rPr>
        <w:instrText>ADDIN CSL_CITATION {"citationItems":[{"id":"ITEM-1","itemData":{"ISSN":"02705214","abstract":"Despite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Laboratory)","id":"ITEM-1","issue":"4","issued":{"date-parts":[["2013"]]},"page":"354-365","title":"Systems approach and systems engineering applied to health care: Improving patient safety and health care delivery","type":"article-journal","volume":"31"},"uris":["http://www.mendeley.com/documents/?uuid=20338070-7ab9-4f20-b073-147222818f9e"]}],"mendeley":{"formattedCitation":"[28]","plainTextFormattedCitation":"[28]","previouslyFormattedCitation":"[28]"},"properties":{"noteIndex":0},"schema":"https://github.com/citation-style-language/schema/raw/master/csl-citation.json"}</w:instrText>
      </w:r>
      <w:r>
        <w:rPr>
          <w:sz w:val="22"/>
          <w:szCs w:val="22"/>
        </w:rPr>
        <w:fldChar w:fldCharType="separate"/>
      </w:r>
      <w:r w:rsidR="004313E0" w:rsidRPr="004313E0">
        <w:rPr>
          <w:sz w:val="22"/>
          <w:szCs w:val="22"/>
        </w:rPr>
        <w:t>[28]</w:t>
      </w:r>
      <w:r>
        <w:rPr>
          <w:sz w:val="22"/>
          <w:szCs w:val="22"/>
        </w:rPr>
        <w:fldChar w:fldCharType="end"/>
      </w:r>
      <w:r w:rsidRPr="00B706B2">
        <w:rPr>
          <w:sz w:val="22"/>
          <w:szCs w:val="22"/>
        </w:rPr>
        <w:t>, while the Systems Engineering Initiative for Patient Safety model provides a framework for understanding the structures, processes and outcomes in health care, more generally</w:t>
      </w:r>
      <w:r>
        <w:rPr>
          <w:sz w:val="22"/>
          <w:szCs w:val="22"/>
        </w:rPr>
        <w:fldChar w:fldCharType="begin" w:fldLock="1"/>
      </w:r>
      <w:r w:rsidR="00BC7324">
        <w:rPr>
          <w:sz w:val="22"/>
          <w:szCs w:val="22"/>
        </w:rPr>
        <w:instrText>ADDIN CSL_CITATION {"citationItems":[{"id":"ITEM-1","itemData":{"DOI":"10.1016/j.apergo.2019.103033","ISSN":"18729126","PMID":"31987516","abstract":"The Systems Engineering Initiative for Patient Safety (SEIPS) and SEIPS 2.0 models provide a framework for integrating Human Factors and Ergonomics (HFE) in health care quality and patient safety improvement. As care becomes increasingly distributed over space and time, the “process” component of the SEIPS model needs to evolve and represent this additional complexity. In this paper, we review different ways that the process component of the SEIPS models have been described and applied. We then propose the SEIPS 3.0 model, which expands the process component, using the concept of the patient journey to describe the spatio-temporal distribution of patients’ interactions with multiple care settings over time. This new SEIPS 3.0 sociotechnical systems approach to the patient journey and patient safety poses several conceptual and methodological challenges to HFE researchers and professionals, including the need to consider multiple perspectives, issues with genuine participation, and HFE work at the boundaries.","author":[{"dropping-particle":"","family":"Carayon","given":"Pascale","non-dropping-particle":"","parse-names":false,"suffix":""},{"dropping-particle":"","family":"Wooldridge","given":"Abigail","non-dropping-particle":"","parse-names":false,"suffix":""},{"dropping-particle":"","family":"Hoonakker","given":"Peter","non-dropping-particle":"","parse-names":false,"suffix":""},{"dropping-particle":"","family":"Hundt","given":"Ann Schoofs","non-dropping-particle":"","parse-names":false,"suffix":""},{"dropping-particle":"","family":"Kelly","given":"Michelle M.","non-dropping-particle":"","parse-names":false,"suffix":""}],"container-title":"Applied Ergonomics","id":"ITEM-1","issue":"December 2019","issued":{"date-parts":[["2020"]]},"page":"103033","publisher":"Elsevier Ltd","title":"SEIPS 3.0: Human-centered design of the patient journey for patient safety","type":"article-journal","volume":"84"},"uris":["http://www.mendeley.com/documents/?uuid=c5c45142-d173-408c-92e5-83b22c93ccb2"]}],"mendeley":{"formattedCitation":"[7]","plainTextFormattedCitation":"[7]","previouslyFormattedCitation":"[7]"},"properties":{"noteIndex":0},"schema":"https://github.com/citation-style-language/schema/raw/master/csl-citation.json"}</w:instrText>
      </w:r>
      <w:r>
        <w:rPr>
          <w:sz w:val="22"/>
          <w:szCs w:val="22"/>
        </w:rPr>
        <w:fldChar w:fldCharType="separate"/>
      </w:r>
      <w:r w:rsidR="00BC7324" w:rsidRPr="00BC7324">
        <w:rPr>
          <w:sz w:val="22"/>
          <w:szCs w:val="22"/>
        </w:rPr>
        <w:t>[7]</w:t>
      </w:r>
      <w:r>
        <w:rPr>
          <w:sz w:val="22"/>
          <w:szCs w:val="22"/>
        </w:rPr>
        <w:fldChar w:fldCharType="end"/>
      </w:r>
      <w:r w:rsidRPr="00B706B2">
        <w:rPr>
          <w:sz w:val="22"/>
          <w:szCs w:val="22"/>
        </w:rPr>
        <w:t>. These approaches can help to sensitise developers and users of digital health to the relationships within health care systems that might facilitate unintended consequences.</w:t>
      </w:r>
    </w:p>
    <w:p w14:paraId="5C36E2EB" w14:textId="028C2747" w:rsidR="00A24F5D" w:rsidRPr="00696CC6" w:rsidRDefault="00A24F5D" w:rsidP="00A24F5D">
      <w:pPr>
        <w:pStyle w:val="BLevelTwoHeader"/>
        <w:rPr>
          <w:sz w:val="22"/>
          <w:szCs w:val="22"/>
        </w:rPr>
      </w:pPr>
      <w:r>
        <w:rPr>
          <w:sz w:val="22"/>
          <w:szCs w:val="22"/>
        </w:rPr>
        <w:t>Limitations</w:t>
      </w:r>
    </w:p>
    <w:p w14:paraId="5BCCF020" w14:textId="3C0015E0" w:rsidR="00A24F5D" w:rsidRPr="00696CC6" w:rsidRDefault="00EE768D" w:rsidP="00A24F5D">
      <w:pPr>
        <w:pStyle w:val="DBodyText"/>
        <w:rPr>
          <w:sz w:val="22"/>
          <w:szCs w:val="22"/>
        </w:rPr>
      </w:pPr>
      <w:r>
        <w:rPr>
          <w:sz w:val="22"/>
          <w:szCs w:val="22"/>
        </w:rPr>
        <w:t>Although the workshop convened collaborators with international experience, the recommendations herein could be improved by contemporary international input.</w:t>
      </w:r>
    </w:p>
    <w:p w14:paraId="3C0536B1" w14:textId="3838B371" w:rsidR="008F30A7" w:rsidRPr="00696CC6" w:rsidRDefault="008F30A7" w:rsidP="008F30A7">
      <w:pPr>
        <w:pStyle w:val="ALevelOneHeader"/>
        <w:rPr>
          <w:sz w:val="22"/>
          <w:szCs w:val="22"/>
        </w:rPr>
      </w:pPr>
      <w:r w:rsidRPr="00696CC6">
        <w:rPr>
          <w:sz w:val="22"/>
          <w:szCs w:val="22"/>
        </w:rPr>
        <w:t>Conclusion</w:t>
      </w:r>
      <w:r w:rsidR="000F720A" w:rsidRPr="00696CC6">
        <w:rPr>
          <w:sz w:val="22"/>
          <w:szCs w:val="22"/>
        </w:rPr>
        <w:t>s</w:t>
      </w:r>
    </w:p>
    <w:p w14:paraId="0D7007A8" w14:textId="1F7AE67D" w:rsidR="00B86E3A" w:rsidRPr="00B86E3A" w:rsidRDefault="00B86E3A" w:rsidP="00B86E3A">
      <w:pPr>
        <w:pStyle w:val="DBodyText"/>
        <w:rPr>
          <w:sz w:val="22"/>
          <w:szCs w:val="22"/>
        </w:rPr>
      </w:pPr>
      <w:r w:rsidRPr="00B86E3A">
        <w:rPr>
          <w:sz w:val="22"/>
          <w:szCs w:val="22"/>
        </w:rPr>
        <w:t xml:space="preserve">The intention of this paper was to </w:t>
      </w:r>
      <w:r w:rsidR="002B0BEA">
        <w:rPr>
          <w:sz w:val="22"/>
          <w:szCs w:val="22"/>
        </w:rPr>
        <w:t>contribute to the</w:t>
      </w:r>
      <w:r w:rsidRPr="00B86E3A">
        <w:rPr>
          <w:sz w:val="22"/>
          <w:szCs w:val="22"/>
        </w:rPr>
        <w:t xml:space="preserve"> process of developing the theoretical and practical foundations of Patient Safety Informatics, answering calls for practical progress in safety science</w:t>
      </w:r>
      <w:r w:rsidR="00A24F5D">
        <w:rPr>
          <w:sz w:val="22"/>
          <w:szCs w:val="22"/>
        </w:rPr>
        <w:fldChar w:fldCharType="begin" w:fldLock="1"/>
      </w:r>
      <w:r w:rsidR="00F3272B">
        <w:rPr>
          <w:sz w:val="22"/>
          <w:szCs w:val="22"/>
        </w:rPr>
        <w:instrText>ADDIN CSL_CITATION {"citationItems":[{"id":"ITEM-1","itemData":{"DOI":"10.1016/j.ssci.2020.104654","ISSN":"18791042","abstract":"In the field of safety science, we have stopped competing empirically. The theorists fight each other with keynotes and editorials, the empiricists tinker within the boundaries of existing theory, and the practitioners use neither theory nor evidence to determine their activities. As a result, safety science is advancing very slowly, despite a high and increasing volume of research activity and publication. The journal Safety Science alone has published over a thousand articles in the past five years and has rejected over five thousand. Some of those articles were the capstones of PhD projects. Some were the outputs of publicly or industry-funded research. Most represented hundreds of hours of intellectual labour, and substantial emotional commitment. Taken together, this is a massive program of work that has had a marginal impact on moving existing theory or improving safety practice. Whilst it is tempting to believe that this is just the normal grunt-work of science – small steps, dead ends, and occasional breakthroughs – a close examination of the work being produced makes clear that the unproductive effort is not necessary swarf from the machine-work of making knowledge, but waste caused by poorly directed or poorly designed research. Such squandering of energy, talent and resources makes us furious. This paper, targeted at the Special Issue on the Future of Safety Science, is a proposal for how we should frame our empirical contributions so that safety science (and the journal Safety Science) has a positive future. For a field of research to move forward, each new project or paper must strive to change what has come before – adding, synthesising, testing, tearing down or making anew. Not every piece of work will be successful in creating lasting change – but every piece of work must genuinely try to advance current theory. The paper frames and justifies a set of commitments by the authors in order to find a brighter future for safety science and invites readers to share those commitments.","author":[{"dropping-particle":"","family":"Rae","given":"Andrew","non-dropping-particle":"","parse-names":false,"suffix":""},{"dropping-particle":"","family":"Provan","given":"David","non-dropping-particle":"","parse-names":false,"suffix":""},{"dropping-particle":"","family":"Aboelssaad","given":"Hossam","non-dropping-particle":"","parse-names":false,"suffix":""},{"dropping-particle":"","family":"Alexander","given":"Rob","non-dropping-particle":"","parse-names":false,"suffix":""}],"container-title":"Safety Science","id":"ITEM-1","issue":"June","issued":{"date-parts":[["2020"]]},"title":"A manifesto for Reality-based Safety Science","type":"article-journal","volume":"126"},"uris":["http://www.mendeley.com/documents/?uuid=99972d8d-196d-4a3a-b777-5ccd4da08d63"]}],"mendeley":{"formattedCitation":"[27]","plainTextFormattedCitation":"[27]","previouslyFormattedCitation":"[27]"},"properties":{"noteIndex":0},"schema":"https://github.com/citation-style-language/schema/raw/master/csl-citation.json"}</w:instrText>
      </w:r>
      <w:r w:rsidR="00A24F5D">
        <w:rPr>
          <w:sz w:val="22"/>
          <w:szCs w:val="22"/>
        </w:rPr>
        <w:fldChar w:fldCharType="separate"/>
      </w:r>
      <w:r w:rsidR="004313E0" w:rsidRPr="004313E0">
        <w:rPr>
          <w:sz w:val="22"/>
          <w:szCs w:val="22"/>
        </w:rPr>
        <w:t>[27]</w:t>
      </w:r>
      <w:r w:rsidR="00A24F5D">
        <w:rPr>
          <w:sz w:val="22"/>
          <w:szCs w:val="22"/>
        </w:rPr>
        <w:fldChar w:fldCharType="end"/>
      </w:r>
      <w:r w:rsidRPr="00B86E3A">
        <w:rPr>
          <w:sz w:val="22"/>
          <w:szCs w:val="22"/>
        </w:rPr>
        <w:t xml:space="preserve">. The intersection between the established and broad disciplines of digital technology, safety science and clinical practice give rise to applied research and practice in </w:t>
      </w:r>
      <w:commentRangeStart w:id="45"/>
      <w:r w:rsidRPr="00B86E3A">
        <w:rPr>
          <w:sz w:val="22"/>
          <w:szCs w:val="22"/>
        </w:rPr>
        <w:t>health informatics, patient safety and safety information systems</w:t>
      </w:r>
      <w:commentRangeEnd w:id="45"/>
      <w:r w:rsidR="00E7189B">
        <w:rPr>
          <w:rStyle w:val="CommentReference"/>
          <w:noProof w:val="0"/>
        </w:rPr>
        <w:commentReference w:id="45"/>
      </w:r>
      <w:r w:rsidRPr="00B86E3A">
        <w:rPr>
          <w:sz w:val="22"/>
          <w:szCs w:val="22"/>
        </w:rPr>
        <w:t xml:space="preserve">. </w:t>
      </w:r>
    </w:p>
    <w:p w14:paraId="2F0FF467" w14:textId="282797AA" w:rsidR="008F30A7" w:rsidRPr="00696CC6" w:rsidRDefault="00B86E3A" w:rsidP="00B86E3A">
      <w:pPr>
        <w:pStyle w:val="DBodyText"/>
        <w:rPr>
          <w:sz w:val="22"/>
          <w:szCs w:val="22"/>
        </w:rPr>
      </w:pPr>
      <w:r w:rsidRPr="00B86E3A">
        <w:rPr>
          <w:sz w:val="22"/>
          <w:szCs w:val="22"/>
        </w:rPr>
        <w:t xml:space="preserve">We presented 6 challenges posed by emerging digital health, described the consequences for patient safety, and recommended theoretical and practical mitigations. A key implication of considering the challenges and opportunities for Patient Safety Informatics is the interdisciplinary contribution required to study digital health technologies within their embedded context. While some recommendations are specific to challenges, the underlying principles are that of prospective action and a systems perspective that relates the social, technical and regulatory facets. </w:t>
      </w:r>
      <w:commentRangeStart w:id="46"/>
      <w:r w:rsidRPr="00B86E3A">
        <w:rPr>
          <w:sz w:val="22"/>
          <w:szCs w:val="22"/>
        </w:rPr>
        <w:t xml:space="preserve">These ideas will be further explored in subsequent workshops in our series that will address the consequences of contemporary safety theory for digital </w:t>
      </w:r>
      <w:r w:rsidRPr="00B86E3A">
        <w:rPr>
          <w:sz w:val="22"/>
          <w:szCs w:val="22"/>
        </w:rPr>
        <w:lastRenderedPageBreak/>
        <w:t>innovation, sociotechnical evaluation of digital health, and digital health interventions designed to improve patient safety.</w:t>
      </w:r>
      <w:r w:rsidR="00EA63D8" w:rsidRPr="00696CC6">
        <w:rPr>
          <w:sz w:val="22"/>
          <w:szCs w:val="22"/>
        </w:rPr>
        <w:t xml:space="preserve"> </w:t>
      </w:r>
      <w:commentRangeEnd w:id="46"/>
      <w:r w:rsidR="00E7189B">
        <w:rPr>
          <w:rStyle w:val="CommentReference"/>
          <w:noProof w:val="0"/>
        </w:rPr>
        <w:commentReference w:id="46"/>
      </w:r>
    </w:p>
    <w:p w14:paraId="5996D9E1" w14:textId="77777777" w:rsidR="00483099" w:rsidRPr="00696CC6" w:rsidRDefault="00483099" w:rsidP="00581235">
      <w:pPr>
        <w:rPr>
          <w:sz w:val="22"/>
          <w:szCs w:val="22"/>
        </w:rPr>
      </w:pPr>
    </w:p>
    <w:p w14:paraId="422CD562" w14:textId="4D02EA24" w:rsidR="00AC358F" w:rsidRPr="00696CC6" w:rsidRDefault="00AC358F" w:rsidP="00581235">
      <w:pPr>
        <w:pStyle w:val="ALevelOneHeader"/>
        <w:rPr>
          <w:sz w:val="22"/>
          <w:szCs w:val="22"/>
        </w:rPr>
      </w:pPr>
      <w:r w:rsidRPr="00696CC6">
        <w:rPr>
          <w:sz w:val="22"/>
          <w:szCs w:val="22"/>
        </w:rPr>
        <w:t>Acknowledgements</w:t>
      </w:r>
    </w:p>
    <w:p w14:paraId="3CED34BD" w14:textId="77777777" w:rsidR="0085417B" w:rsidRPr="0085417B" w:rsidRDefault="0085417B" w:rsidP="0085417B">
      <w:pPr>
        <w:rPr>
          <w:sz w:val="22"/>
          <w:szCs w:val="22"/>
        </w:rPr>
      </w:pPr>
      <w:r w:rsidRPr="0085417B">
        <w:rPr>
          <w:sz w:val="22"/>
          <w:szCs w:val="22"/>
        </w:rPr>
        <w:t>This research is partly funded by the National Institute for Health Research (NIHR) Yorkshire and Humber Patient Safety Translational Research Centre (NIHR Yorkshire and Humber PSTRC). The views expressed in this paper are those of the authors and not necessarily those of the NHS, the NIHR, or the Department of Health and Social Care.</w:t>
      </w:r>
    </w:p>
    <w:p w14:paraId="03DD433E" w14:textId="74E01F08" w:rsidR="00AC358F" w:rsidRPr="00696CC6" w:rsidRDefault="0085417B" w:rsidP="0085417B">
      <w:pPr>
        <w:rPr>
          <w:sz w:val="22"/>
          <w:szCs w:val="22"/>
        </w:rPr>
      </w:pPr>
      <w:r>
        <w:rPr>
          <w:sz w:val="22"/>
          <w:szCs w:val="22"/>
        </w:rPr>
        <w:t xml:space="preserve">Authors have no conflicts of interest to declare. </w:t>
      </w:r>
      <w:r w:rsidRPr="0085417B">
        <w:rPr>
          <w:sz w:val="22"/>
          <w:szCs w:val="22"/>
        </w:rPr>
        <w:t xml:space="preserve">We would like to acknowledge the contribution of other workshop attendees to informing the content of this paper: Dr Sarah Darley, University of Manchester; Ms Yan Jia, </w:t>
      </w:r>
      <w:r>
        <w:rPr>
          <w:sz w:val="22"/>
          <w:szCs w:val="22"/>
        </w:rPr>
        <w:t>University of York;</w:t>
      </w:r>
      <w:r w:rsidRPr="0085417B">
        <w:rPr>
          <w:sz w:val="22"/>
          <w:szCs w:val="22"/>
        </w:rPr>
        <w:t xml:space="preserve"> Dr Aseem Mishra, University of Manchester; Mr Richard Dodd, University of Manchester.</w:t>
      </w:r>
      <w:r w:rsidR="006B6C91" w:rsidRPr="00696CC6">
        <w:rPr>
          <w:sz w:val="22"/>
          <w:szCs w:val="22"/>
        </w:rPr>
        <w:t xml:space="preserve"> </w:t>
      </w:r>
    </w:p>
    <w:p w14:paraId="11F8F8B9" w14:textId="676D528A" w:rsidR="00CA1E45" w:rsidRPr="00696CC6" w:rsidRDefault="00511081" w:rsidP="00581235">
      <w:pPr>
        <w:pStyle w:val="ALevelOneHeader"/>
        <w:rPr>
          <w:sz w:val="22"/>
          <w:szCs w:val="22"/>
        </w:rPr>
      </w:pPr>
      <w:r w:rsidRPr="00696CC6">
        <w:rPr>
          <w:sz w:val="22"/>
          <w:szCs w:val="22"/>
        </w:rPr>
        <w:t>References</w:t>
      </w:r>
    </w:p>
    <w:p w14:paraId="60CFA974" w14:textId="3BAFB8FC" w:rsidR="00AF4BB7" w:rsidRPr="00AF4BB7" w:rsidRDefault="00585CED" w:rsidP="00AF4BB7">
      <w:pPr>
        <w:widowControl w:val="0"/>
        <w:ind w:left="640" w:hanging="640"/>
        <w:rPr>
          <w:noProof/>
          <w:sz w:val="22"/>
          <w:szCs w:val="24"/>
        </w:rPr>
      </w:pPr>
      <w:r>
        <w:rPr>
          <w:sz w:val="22"/>
          <w:szCs w:val="22"/>
          <w:lang w:eastAsia="en-US"/>
        </w:rPr>
        <w:fldChar w:fldCharType="begin" w:fldLock="1"/>
      </w:r>
      <w:r>
        <w:rPr>
          <w:sz w:val="22"/>
          <w:szCs w:val="22"/>
          <w:lang w:eastAsia="en-US"/>
        </w:rPr>
        <w:instrText xml:space="preserve">ADDIN Mendeley Bibliography CSL_BIBLIOGRAPHY </w:instrText>
      </w:r>
      <w:r>
        <w:rPr>
          <w:sz w:val="22"/>
          <w:szCs w:val="22"/>
          <w:lang w:eastAsia="en-US"/>
        </w:rPr>
        <w:fldChar w:fldCharType="separate"/>
      </w:r>
      <w:r w:rsidR="00AF4BB7" w:rsidRPr="00AF4BB7">
        <w:rPr>
          <w:noProof/>
          <w:sz w:val="22"/>
          <w:szCs w:val="24"/>
        </w:rPr>
        <w:t>[1]</w:t>
      </w:r>
      <w:r w:rsidR="00AF4BB7" w:rsidRPr="00AF4BB7">
        <w:rPr>
          <w:noProof/>
          <w:sz w:val="22"/>
          <w:szCs w:val="24"/>
        </w:rPr>
        <w:tab/>
        <w:t xml:space="preserve">G. Aceto, V. Persico, and A. Pescapé, Industry 4.0 and Health: Internet of Things, Big Data, and Cloud Computing, </w:t>
      </w:r>
      <w:r w:rsidR="00AF4BB7" w:rsidRPr="00AF4BB7">
        <w:rPr>
          <w:i/>
          <w:iCs/>
          <w:noProof/>
          <w:sz w:val="22"/>
          <w:szCs w:val="24"/>
        </w:rPr>
        <w:t>J. Ind. Inf. Integr.</w:t>
      </w:r>
      <w:r w:rsidR="00AF4BB7" w:rsidRPr="00AF4BB7">
        <w:rPr>
          <w:noProof/>
          <w:sz w:val="22"/>
          <w:szCs w:val="24"/>
        </w:rPr>
        <w:t xml:space="preserve"> </w:t>
      </w:r>
      <w:r w:rsidR="00AF4BB7" w:rsidRPr="00AF4BB7">
        <w:rPr>
          <w:b/>
          <w:bCs/>
          <w:noProof/>
          <w:sz w:val="22"/>
          <w:szCs w:val="24"/>
        </w:rPr>
        <w:t>18</w:t>
      </w:r>
      <w:r w:rsidR="00AF4BB7" w:rsidRPr="00AF4BB7">
        <w:rPr>
          <w:noProof/>
          <w:sz w:val="22"/>
          <w:szCs w:val="24"/>
        </w:rPr>
        <w:t xml:space="preserve"> (2020) 100129. doi:10.1016/j.jii.2020.100129.</w:t>
      </w:r>
    </w:p>
    <w:p w14:paraId="19A4AE52" w14:textId="77777777" w:rsidR="00AF4BB7" w:rsidRPr="00AF4BB7" w:rsidRDefault="00AF4BB7" w:rsidP="00AF4BB7">
      <w:pPr>
        <w:widowControl w:val="0"/>
        <w:ind w:left="640" w:hanging="640"/>
        <w:rPr>
          <w:noProof/>
          <w:sz w:val="22"/>
          <w:szCs w:val="24"/>
        </w:rPr>
      </w:pPr>
      <w:r w:rsidRPr="00AF4BB7">
        <w:rPr>
          <w:noProof/>
          <w:sz w:val="22"/>
          <w:szCs w:val="24"/>
        </w:rPr>
        <w:t>[2]</w:t>
      </w:r>
      <w:r w:rsidRPr="00AF4BB7">
        <w:rPr>
          <w:noProof/>
          <w:sz w:val="22"/>
          <w:szCs w:val="24"/>
        </w:rPr>
        <w:tab/>
        <w:t xml:space="preserve">M. Arnold, D. Piorkowski, D. Reimer, J. Richards, J. Tsay, K.R. Varshney, R.K.E. Bellamy, M. Hind, S. Houde, S. Mehta, A. Mojsilovic, R. Nair, K.N. Ramamurthy, and A. Olteanu, FactSheets: Increasing trust in AI services through supplier’s declarations of conformity, </w:t>
      </w:r>
      <w:r w:rsidRPr="00AF4BB7">
        <w:rPr>
          <w:i/>
          <w:iCs/>
          <w:noProof/>
          <w:sz w:val="22"/>
          <w:szCs w:val="24"/>
        </w:rPr>
        <w:t>IBM J. Res. Dev.</w:t>
      </w:r>
      <w:r w:rsidRPr="00AF4BB7">
        <w:rPr>
          <w:noProof/>
          <w:sz w:val="22"/>
          <w:szCs w:val="24"/>
        </w:rPr>
        <w:t xml:space="preserve"> </w:t>
      </w:r>
      <w:r w:rsidRPr="00AF4BB7">
        <w:rPr>
          <w:b/>
          <w:bCs/>
          <w:noProof/>
          <w:sz w:val="22"/>
          <w:szCs w:val="24"/>
        </w:rPr>
        <w:t>63</w:t>
      </w:r>
      <w:r w:rsidRPr="00AF4BB7">
        <w:rPr>
          <w:noProof/>
          <w:sz w:val="22"/>
          <w:szCs w:val="24"/>
        </w:rPr>
        <w:t xml:space="preserve"> (2019). doi:10.1147/JRD.2019.2942288.</w:t>
      </w:r>
    </w:p>
    <w:p w14:paraId="5DC037D5" w14:textId="77777777" w:rsidR="00AF4BB7" w:rsidRPr="00AF4BB7" w:rsidRDefault="00AF4BB7" w:rsidP="00AF4BB7">
      <w:pPr>
        <w:widowControl w:val="0"/>
        <w:ind w:left="640" w:hanging="640"/>
        <w:rPr>
          <w:noProof/>
          <w:sz w:val="22"/>
          <w:szCs w:val="24"/>
        </w:rPr>
      </w:pPr>
      <w:r w:rsidRPr="00AF4BB7">
        <w:rPr>
          <w:noProof/>
          <w:sz w:val="22"/>
          <w:szCs w:val="24"/>
        </w:rPr>
        <w:t>[3]</w:t>
      </w:r>
      <w:r w:rsidRPr="00AF4BB7">
        <w:rPr>
          <w:noProof/>
          <w:sz w:val="22"/>
          <w:szCs w:val="24"/>
        </w:rPr>
        <w:tab/>
        <w:t xml:space="preserve">K. Baker, E. Dunwoodie, R.G. Jones, A. Newsham, O.A. Johnson, C.P. Price, J. Wolstenholme, J. Leal, P. McGinley, C. Twelves, and G. Hall, Process mining routinely collected electronic health records to define real-life clinical pathways during chemotherapy, </w:t>
      </w:r>
      <w:r w:rsidRPr="00AF4BB7">
        <w:rPr>
          <w:i/>
          <w:iCs/>
          <w:noProof/>
          <w:sz w:val="22"/>
          <w:szCs w:val="24"/>
        </w:rPr>
        <w:t>Int. J. Med. Inform.</w:t>
      </w:r>
      <w:r w:rsidRPr="00AF4BB7">
        <w:rPr>
          <w:noProof/>
          <w:sz w:val="22"/>
          <w:szCs w:val="24"/>
        </w:rPr>
        <w:t xml:space="preserve"> </w:t>
      </w:r>
      <w:r w:rsidRPr="00AF4BB7">
        <w:rPr>
          <w:b/>
          <w:bCs/>
          <w:noProof/>
          <w:sz w:val="22"/>
          <w:szCs w:val="24"/>
        </w:rPr>
        <w:t>103</w:t>
      </w:r>
      <w:r w:rsidRPr="00AF4BB7">
        <w:rPr>
          <w:noProof/>
          <w:sz w:val="22"/>
          <w:szCs w:val="24"/>
        </w:rPr>
        <w:t xml:space="preserve"> (2017) 32–41. doi:10.1016/j.ijmedinf.2017.03.011.</w:t>
      </w:r>
    </w:p>
    <w:p w14:paraId="322AE17D" w14:textId="77777777" w:rsidR="00AF4BB7" w:rsidRPr="00AF4BB7" w:rsidRDefault="00AF4BB7" w:rsidP="00AF4BB7">
      <w:pPr>
        <w:widowControl w:val="0"/>
        <w:ind w:left="640" w:hanging="640"/>
        <w:rPr>
          <w:noProof/>
          <w:sz w:val="22"/>
          <w:szCs w:val="24"/>
        </w:rPr>
      </w:pPr>
      <w:r w:rsidRPr="00AF4BB7">
        <w:rPr>
          <w:noProof/>
          <w:sz w:val="22"/>
          <w:szCs w:val="24"/>
        </w:rPr>
        <w:t>[4]</w:t>
      </w:r>
      <w:r w:rsidRPr="00AF4BB7">
        <w:rPr>
          <w:noProof/>
          <w:sz w:val="22"/>
          <w:szCs w:val="24"/>
        </w:rPr>
        <w:tab/>
        <w:t xml:space="preserve">J.W. Begun, B. Zimmerman, and K. Dooley, Health Care Organizations as Complex Adaptive Systems, in: S.M. Mick, and M. Wyttenbach (Eds.), Adv. Heal. Care Organ. </w:t>
      </w:r>
      <w:r w:rsidRPr="00AF4BB7">
        <w:rPr>
          <w:noProof/>
          <w:sz w:val="22"/>
          <w:szCs w:val="24"/>
        </w:rPr>
        <w:lastRenderedPageBreak/>
        <w:t>Theory, 1st ed., Jossey-Bass, San Francisco, CA, 2003: pp. 253–288.</w:t>
      </w:r>
    </w:p>
    <w:p w14:paraId="32193C99" w14:textId="77777777" w:rsidR="00AF4BB7" w:rsidRPr="00AF4BB7" w:rsidRDefault="00AF4BB7" w:rsidP="00AF4BB7">
      <w:pPr>
        <w:widowControl w:val="0"/>
        <w:ind w:left="640" w:hanging="640"/>
        <w:rPr>
          <w:noProof/>
          <w:sz w:val="22"/>
          <w:szCs w:val="24"/>
        </w:rPr>
      </w:pPr>
      <w:r w:rsidRPr="00AF4BB7">
        <w:rPr>
          <w:noProof/>
          <w:sz w:val="22"/>
          <w:szCs w:val="24"/>
        </w:rPr>
        <w:t>[5]</w:t>
      </w:r>
      <w:r w:rsidRPr="00AF4BB7">
        <w:rPr>
          <w:noProof/>
          <w:sz w:val="22"/>
          <w:szCs w:val="24"/>
        </w:rPr>
        <w:tab/>
        <w:t xml:space="preserve">H. Benbya, N. Nan, H. Tanriverdi, and Y. Yoo, Complexity and Information Systems Research in the Emerging Digital World, </w:t>
      </w:r>
      <w:r w:rsidRPr="00AF4BB7">
        <w:rPr>
          <w:i/>
          <w:iCs/>
          <w:noProof/>
          <w:sz w:val="22"/>
          <w:szCs w:val="24"/>
        </w:rPr>
        <w:t>Manag. Inf. Syst. Q.</w:t>
      </w:r>
      <w:r w:rsidRPr="00AF4BB7">
        <w:rPr>
          <w:noProof/>
          <w:sz w:val="22"/>
          <w:szCs w:val="24"/>
        </w:rPr>
        <w:t xml:space="preserve"> </w:t>
      </w:r>
      <w:r w:rsidRPr="00AF4BB7">
        <w:rPr>
          <w:b/>
          <w:bCs/>
          <w:noProof/>
          <w:sz w:val="22"/>
          <w:szCs w:val="24"/>
        </w:rPr>
        <w:t>44</w:t>
      </w:r>
      <w:r w:rsidRPr="00AF4BB7">
        <w:rPr>
          <w:noProof/>
          <w:sz w:val="22"/>
          <w:szCs w:val="24"/>
        </w:rPr>
        <w:t xml:space="preserve"> (2020) 1.</w:t>
      </w:r>
    </w:p>
    <w:p w14:paraId="0D36784D" w14:textId="77777777" w:rsidR="00AF4BB7" w:rsidRPr="00AF4BB7" w:rsidRDefault="00AF4BB7" w:rsidP="00AF4BB7">
      <w:pPr>
        <w:widowControl w:val="0"/>
        <w:ind w:left="640" w:hanging="640"/>
        <w:rPr>
          <w:noProof/>
          <w:sz w:val="22"/>
          <w:szCs w:val="24"/>
        </w:rPr>
      </w:pPr>
      <w:r w:rsidRPr="00AF4BB7">
        <w:rPr>
          <w:noProof/>
          <w:sz w:val="22"/>
          <w:szCs w:val="24"/>
        </w:rPr>
        <w:t>[6]</w:t>
      </w:r>
      <w:r w:rsidRPr="00AF4BB7">
        <w:rPr>
          <w:noProof/>
          <w:sz w:val="22"/>
          <w:szCs w:val="24"/>
        </w:rPr>
        <w:tab/>
        <w:t xml:space="preserve">P. Carayon, P. Hancock, N.G. Leveson, I. Noy, L. Sznelwar, and G. van Hootegem, Advancing a sociotechnical systems approach to workplace safety-developing the conceptual framework, </w:t>
      </w:r>
      <w:r w:rsidRPr="00AF4BB7">
        <w:rPr>
          <w:i/>
          <w:iCs/>
          <w:noProof/>
          <w:sz w:val="22"/>
          <w:szCs w:val="24"/>
        </w:rPr>
        <w:t>Ergonomics</w:t>
      </w:r>
      <w:r w:rsidRPr="00AF4BB7">
        <w:rPr>
          <w:noProof/>
          <w:sz w:val="22"/>
          <w:szCs w:val="24"/>
        </w:rPr>
        <w:t xml:space="preserve">. </w:t>
      </w:r>
      <w:r w:rsidRPr="00AF4BB7">
        <w:rPr>
          <w:b/>
          <w:bCs/>
          <w:noProof/>
          <w:sz w:val="22"/>
          <w:szCs w:val="24"/>
        </w:rPr>
        <w:t>58</w:t>
      </w:r>
      <w:r w:rsidRPr="00AF4BB7">
        <w:rPr>
          <w:noProof/>
          <w:sz w:val="22"/>
          <w:szCs w:val="24"/>
        </w:rPr>
        <w:t xml:space="preserve"> (2015) 548–564. doi:10.1080/00140139.2015.1015623.</w:t>
      </w:r>
    </w:p>
    <w:p w14:paraId="7DB1D6B8" w14:textId="77777777" w:rsidR="00AF4BB7" w:rsidRPr="00AF4BB7" w:rsidRDefault="00AF4BB7" w:rsidP="00AF4BB7">
      <w:pPr>
        <w:widowControl w:val="0"/>
        <w:ind w:left="640" w:hanging="640"/>
        <w:rPr>
          <w:noProof/>
          <w:sz w:val="22"/>
          <w:szCs w:val="24"/>
        </w:rPr>
      </w:pPr>
      <w:r w:rsidRPr="00AF4BB7">
        <w:rPr>
          <w:noProof/>
          <w:sz w:val="22"/>
          <w:szCs w:val="24"/>
        </w:rPr>
        <w:t>[7]</w:t>
      </w:r>
      <w:r w:rsidRPr="00AF4BB7">
        <w:rPr>
          <w:noProof/>
          <w:sz w:val="22"/>
          <w:szCs w:val="24"/>
        </w:rPr>
        <w:tab/>
        <w:t xml:space="preserve">P. Carayon, A. Wooldridge, P. Hoonakker, A.S. Hundt, and M.M. Kelly, SEIPS 3.0: Human-centered design of the patient journey for patient safety, </w:t>
      </w:r>
      <w:r w:rsidRPr="00AF4BB7">
        <w:rPr>
          <w:i/>
          <w:iCs/>
          <w:noProof/>
          <w:sz w:val="22"/>
          <w:szCs w:val="24"/>
        </w:rPr>
        <w:t>Appl. Ergon.</w:t>
      </w:r>
      <w:r w:rsidRPr="00AF4BB7">
        <w:rPr>
          <w:noProof/>
          <w:sz w:val="22"/>
          <w:szCs w:val="24"/>
        </w:rPr>
        <w:t xml:space="preserve"> </w:t>
      </w:r>
      <w:r w:rsidRPr="00AF4BB7">
        <w:rPr>
          <w:b/>
          <w:bCs/>
          <w:noProof/>
          <w:sz w:val="22"/>
          <w:szCs w:val="24"/>
        </w:rPr>
        <w:t>84</w:t>
      </w:r>
      <w:r w:rsidRPr="00AF4BB7">
        <w:rPr>
          <w:noProof/>
          <w:sz w:val="22"/>
          <w:szCs w:val="24"/>
        </w:rPr>
        <w:t xml:space="preserve"> (2020) 103033. doi:10.1016/j.apergo.2019.103033.</w:t>
      </w:r>
    </w:p>
    <w:p w14:paraId="2A874C41" w14:textId="77777777" w:rsidR="00AF4BB7" w:rsidRPr="00AF4BB7" w:rsidRDefault="00AF4BB7" w:rsidP="00AF4BB7">
      <w:pPr>
        <w:widowControl w:val="0"/>
        <w:ind w:left="640" w:hanging="640"/>
        <w:rPr>
          <w:noProof/>
          <w:sz w:val="22"/>
          <w:szCs w:val="24"/>
        </w:rPr>
      </w:pPr>
      <w:r w:rsidRPr="00AF4BB7">
        <w:rPr>
          <w:noProof/>
          <w:sz w:val="22"/>
          <w:szCs w:val="24"/>
        </w:rPr>
        <w:t>[8]</w:t>
      </w:r>
      <w:r w:rsidRPr="00AF4BB7">
        <w:rPr>
          <w:noProof/>
          <w:sz w:val="22"/>
          <w:szCs w:val="24"/>
        </w:rPr>
        <w:tab/>
        <w:t xml:space="preserve">M. Díaz, C. Martín, and B. Rubio, State-of-the-art, challenges, and open issues in the integration of Internet of things and cloud computing, </w:t>
      </w:r>
      <w:r w:rsidRPr="00AF4BB7">
        <w:rPr>
          <w:i/>
          <w:iCs/>
          <w:noProof/>
          <w:sz w:val="22"/>
          <w:szCs w:val="24"/>
        </w:rPr>
        <w:t>J. Netw. Comput. Appl.</w:t>
      </w:r>
      <w:r w:rsidRPr="00AF4BB7">
        <w:rPr>
          <w:noProof/>
          <w:sz w:val="22"/>
          <w:szCs w:val="24"/>
        </w:rPr>
        <w:t xml:space="preserve"> </w:t>
      </w:r>
      <w:r w:rsidRPr="00AF4BB7">
        <w:rPr>
          <w:b/>
          <w:bCs/>
          <w:noProof/>
          <w:sz w:val="22"/>
          <w:szCs w:val="24"/>
        </w:rPr>
        <w:t>67</w:t>
      </w:r>
      <w:r w:rsidRPr="00AF4BB7">
        <w:rPr>
          <w:noProof/>
          <w:sz w:val="22"/>
          <w:szCs w:val="24"/>
        </w:rPr>
        <w:t xml:space="preserve"> (2016) 99–117. doi:10.1016/j.jnca.2016.01.010.</w:t>
      </w:r>
    </w:p>
    <w:p w14:paraId="23851363" w14:textId="77777777" w:rsidR="00AF4BB7" w:rsidRPr="00AF4BB7" w:rsidRDefault="00AF4BB7" w:rsidP="00AF4BB7">
      <w:pPr>
        <w:widowControl w:val="0"/>
        <w:ind w:left="640" w:hanging="640"/>
        <w:rPr>
          <w:noProof/>
          <w:sz w:val="22"/>
          <w:szCs w:val="24"/>
        </w:rPr>
      </w:pPr>
      <w:r w:rsidRPr="00AF4BB7">
        <w:rPr>
          <w:noProof/>
          <w:sz w:val="22"/>
          <w:szCs w:val="24"/>
        </w:rPr>
        <w:t>[9]</w:t>
      </w:r>
      <w:r w:rsidRPr="00AF4BB7">
        <w:rPr>
          <w:noProof/>
          <w:sz w:val="22"/>
          <w:szCs w:val="24"/>
        </w:rPr>
        <w:tab/>
        <w:t xml:space="preserve">B. Farahani, F. Firouzi, V. Chang, M. Badaroglu, N. Constant, and K. Mankodiya, Towards fog-driven IoT eHealth: Promises and challenges of IoT in medicine and healthcare, </w:t>
      </w:r>
      <w:r w:rsidRPr="00AF4BB7">
        <w:rPr>
          <w:i/>
          <w:iCs/>
          <w:noProof/>
          <w:sz w:val="22"/>
          <w:szCs w:val="24"/>
        </w:rPr>
        <w:t>Futur. Gener. Comput. Syst.</w:t>
      </w:r>
      <w:r w:rsidRPr="00AF4BB7">
        <w:rPr>
          <w:noProof/>
          <w:sz w:val="22"/>
          <w:szCs w:val="24"/>
        </w:rPr>
        <w:t xml:space="preserve"> </w:t>
      </w:r>
      <w:r w:rsidRPr="00AF4BB7">
        <w:rPr>
          <w:b/>
          <w:bCs/>
          <w:noProof/>
          <w:sz w:val="22"/>
          <w:szCs w:val="24"/>
        </w:rPr>
        <w:t>78</w:t>
      </w:r>
      <w:r w:rsidRPr="00AF4BB7">
        <w:rPr>
          <w:noProof/>
          <w:sz w:val="22"/>
          <w:szCs w:val="24"/>
        </w:rPr>
        <w:t xml:space="preserve"> (2018) 659–676. doi:10.1016/j.future.2017.04.036.</w:t>
      </w:r>
    </w:p>
    <w:p w14:paraId="4345722A" w14:textId="77777777" w:rsidR="00AF4BB7" w:rsidRPr="00AF4BB7" w:rsidRDefault="00AF4BB7" w:rsidP="00AF4BB7">
      <w:pPr>
        <w:widowControl w:val="0"/>
        <w:ind w:left="640" w:hanging="640"/>
        <w:rPr>
          <w:noProof/>
          <w:sz w:val="22"/>
          <w:szCs w:val="24"/>
        </w:rPr>
      </w:pPr>
      <w:r w:rsidRPr="00AF4BB7">
        <w:rPr>
          <w:noProof/>
          <w:sz w:val="22"/>
          <w:szCs w:val="24"/>
        </w:rPr>
        <w:t>[10]</w:t>
      </w:r>
      <w:r w:rsidRPr="00AF4BB7">
        <w:rPr>
          <w:noProof/>
          <w:sz w:val="22"/>
          <w:szCs w:val="24"/>
        </w:rPr>
        <w:tab/>
        <w:t xml:space="preserve">M. Flood, and I. Habli, Multi-view safety cases, </w:t>
      </w:r>
      <w:r w:rsidRPr="00AF4BB7">
        <w:rPr>
          <w:i/>
          <w:iCs/>
          <w:noProof/>
          <w:sz w:val="22"/>
          <w:szCs w:val="24"/>
        </w:rPr>
        <w:t>IET Conf. Publ.</w:t>
      </w:r>
      <w:r w:rsidRPr="00AF4BB7">
        <w:rPr>
          <w:noProof/>
          <w:sz w:val="22"/>
          <w:szCs w:val="24"/>
        </w:rPr>
        <w:t xml:space="preserve"> </w:t>
      </w:r>
      <w:r w:rsidRPr="00AF4BB7">
        <w:rPr>
          <w:b/>
          <w:bCs/>
          <w:noProof/>
          <w:sz w:val="22"/>
          <w:szCs w:val="24"/>
        </w:rPr>
        <w:t>2011</w:t>
      </w:r>
      <w:r w:rsidRPr="00AF4BB7">
        <w:rPr>
          <w:noProof/>
          <w:sz w:val="22"/>
          <w:szCs w:val="24"/>
        </w:rPr>
        <w:t xml:space="preserve"> (2011) 1–6. doi:10.1049/cp.2011.0260.</w:t>
      </w:r>
    </w:p>
    <w:p w14:paraId="5A398DBF" w14:textId="77777777" w:rsidR="00AF4BB7" w:rsidRPr="00AF4BB7" w:rsidRDefault="00AF4BB7" w:rsidP="00AF4BB7">
      <w:pPr>
        <w:widowControl w:val="0"/>
        <w:ind w:left="640" w:hanging="640"/>
        <w:rPr>
          <w:noProof/>
          <w:sz w:val="22"/>
          <w:szCs w:val="24"/>
        </w:rPr>
      </w:pPr>
      <w:r w:rsidRPr="00AF4BB7">
        <w:rPr>
          <w:noProof/>
          <w:sz w:val="22"/>
          <w:szCs w:val="24"/>
        </w:rPr>
        <w:t>[11]</w:t>
      </w:r>
      <w:r w:rsidRPr="00AF4BB7">
        <w:rPr>
          <w:noProof/>
          <w:sz w:val="22"/>
          <w:szCs w:val="24"/>
        </w:rPr>
        <w:tab/>
        <w:t xml:space="preserve">J. Gardner, and N. Warren, Learning from deep brain stimulation: the fallacy of techno-solutionism and the need for ‘regimes of care,’ </w:t>
      </w:r>
      <w:r w:rsidRPr="00AF4BB7">
        <w:rPr>
          <w:i/>
          <w:iCs/>
          <w:noProof/>
          <w:sz w:val="22"/>
          <w:szCs w:val="24"/>
        </w:rPr>
        <w:t>Med. Heal. Care Philos.</w:t>
      </w:r>
      <w:r w:rsidRPr="00AF4BB7">
        <w:rPr>
          <w:noProof/>
          <w:sz w:val="22"/>
          <w:szCs w:val="24"/>
        </w:rPr>
        <w:t xml:space="preserve"> </w:t>
      </w:r>
      <w:r w:rsidRPr="00AF4BB7">
        <w:rPr>
          <w:b/>
          <w:bCs/>
          <w:noProof/>
          <w:sz w:val="22"/>
          <w:szCs w:val="24"/>
        </w:rPr>
        <w:t>22</w:t>
      </w:r>
      <w:r w:rsidRPr="00AF4BB7">
        <w:rPr>
          <w:noProof/>
          <w:sz w:val="22"/>
          <w:szCs w:val="24"/>
        </w:rPr>
        <w:t xml:space="preserve"> (2019) 363–374. doi:10.1007/s11019-018-9858-6.</w:t>
      </w:r>
    </w:p>
    <w:p w14:paraId="6CFFC614" w14:textId="77777777" w:rsidR="00AF4BB7" w:rsidRPr="00AF4BB7" w:rsidRDefault="00AF4BB7" w:rsidP="00AF4BB7">
      <w:pPr>
        <w:widowControl w:val="0"/>
        <w:ind w:left="640" w:hanging="640"/>
        <w:rPr>
          <w:noProof/>
          <w:sz w:val="22"/>
          <w:szCs w:val="24"/>
        </w:rPr>
      </w:pPr>
      <w:r w:rsidRPr="00AF4BB7">
        <w:rPr>
          <w:noProof/>
          <w:sz w:val="22"/>
          <w:szCs w:val="24"/>
        </w:rPr>
        <w:t>[12]</w:t>
      </w:r>
      <w:r w:rsidRPr="00AF4BB7">
        <w:rPr>
          <w:noProof/>
          <w:sz w:val="22"/>
          <w:szCs w:val="24"/>
        </w:rPr>
        <w:tab/>
        <w:t xml:space="preserve">E. Glikson, and A.W. Woolley, Human Trust in Artificial Intelligence: Review of Empirical Research, </w:t>
      </w:r>
      <w:r w:rsidRPr="00AF4BB7">
        <w:rPr>
          <w:i/>
          <w:iCs/>
          <w:noProof/>
          <w:sz w:val="22"/>
          <w:szCs w:val="24"/>
        </w:rPr>
        <w:t>Acad. Manag. Ann.</w:t>
      </w:r>
      <w:r w:rsidRPr="00AF4BB7">
        <w:rPr>
          <w:noProof/>
          <w:sz w:val="22"/>
          <w:szCs w:val="24"/>
        </w:rPr>
        <w:t xml:space="preserve"> (2020). doi:10.5465/annals.2018.0057.</w:t>
      </w:r>
    </w:p>
    <w:p w14:paraId="2B5EEA79" w14:textId="77777777" w:rsidR="00AF4BB7" w:rsidRPr="00AF4BB7" w:rsidRDefault="00AF4BB7" w:rsidP="00AF4BB7">
      <w:pPr>
        <w:widowControl w:val="0"/>
        <w:ind w:left="640" w:hanging="640"/>
        <w:rPr>
          <w:noProof/>
          <w:sz w:val="22"/>
          <w:szCs w:val="24"/>
        </w:rPr>
      </w:pPr>
      <w:r w:rsidRPr="00AF4BB7">
        <w:rPr>
          <w:noProof/>
          <w:sz w:val="22"/>
          <w:szCs w:val="24"/>
        </w:rPr>
        <w:t>[13]</w:t>
      </w:r>
      <w:r w:rsidRPr="00AF4BB7">
        <w:rPr>
          <w:noProof/>
          <w:sz w:val="22"/>
          <w:szCs w:val="24"/>
        </w:rPr>
        <w:tab/>
        <w:t xml:space="preserve">T. Greenhalgh, J. Wherton, C. Papoutsi, J. Lynch, G. Hughes, C. A’Court, S. Hinder, N. Fahy, R. Procter, and S. Shaw, Beyond adoption: A new framework for theorizing and evaluating nonadoption, abandonment, and challenges to the scale-up, spread, and sustainability of health and care technologies, </w:t>
      </w:r>
      <w:r w:rsidRPr="00AF4BB7">
        <w:rPr>
          <w:i/>
          <w:iCs/>
          <w:noProof/>
          <w:sz w:val="22"/>
          <w:szCs w:val="24"/>
        </w:rPr>
        <w:t>J. Med. Internet Res.</w:t>
      </w:r>
      <w:r w:rsidRPr="00AF4BB7">
        <w:rPr>
          <w:noProof/>
          <w:sz w:val="22"/>
          <w:szCs w:val="24"/>
        </w:rPr>
        <w:t xml:space="preserve"> </w:t>
      </w:r>
      <w:r w:rsidRPr="00AF4BB7">
        <w:rPr>
          <w:b/>
          <w:bCs/>
          <w:noProof/>
          <w:sz w:val="22"/>
          <w:szCs w:val="24"/>
        </w:rPr>
        <w:t>19</w:t>
      </w:r>
      <w:r w:rsidRPr="00AF4BB7">
        <w:rPr>
          <w:noProof/>
          <w:sz w:val="22"/>
          <w:szCs w:val="24"/>
        </w:rPr>
        <w:t xml:space="preserve"> (2017). doi:10.2196/jmir.8775.</w:t>
      </w:r>
    </w:p>
    <w:p w14:paraId="7355EB83" w14:textId="77777777" w:rsidR="00AF4BB7" w:rsidRPr="00AF4BB7" w:rsidRDefault="00AF4BB7" w:rsidP="00AF4BB7">
      <w:pPr>
        <w:widowControl w:val="0"/>
        <w:ind w:left="640" w:hanging="640"/>
        <w:rPr>
          <w:noProof/>
          <w:sz w:val="22"/>
          <w:szCs w:val="24"/>
        </w:rPr>
      </w:pPr>
      <w:r w:rsidRPr="00AF4BB7">
        <w:rPr>
          <w:noProof/>
          <w:sz w:val="22"/>
          <w:szCs w:val="24"/>
        </w:rPr>
        <w:t>[14]</w:t>
      </w:r>
      <w:r w:rsidRPr="00AF4BB7">
        <w:rPr>
          <w:noProof/>
          <w:sz w:val="22"/>
          <w:szCs w:val="24"/>
        </w:rPr>
        <w:tab/>
        <w:t xml:space="preserve">I. Habli, S. White, M.A. Sujan, S. Harrison, and M. Ugarte, What is the safety case for health IT? A study of assurance practices in England, </w:t>
      </w:r>
      <w:r w:rsidRPr="00AF4BB7">
        <w:rPr>
          <w:i/>
          <w:iCs/>
          <w:noProof/>
          <w:sz w:val="22"/>
          <w:szCs w:val="24"/>
        </w:rPr>
        <w:t>Saf. Sci.</w:t>
      </w:r>
      <w:r w:rsidRPr="00AF4BB7">
        <w:rPr>
          <w:noProof/>
          <w:sz w:val="22"/>
          <w:szCs w:val="24"/>
        </w:rPr>
        <w:t xml:space="preserve"> </w:t>
      </w:r>
      <w:r w:rsidRPr="00AF4BB7">
        <w:rPr>
          <w:b/>
          <w:bCs/>
          <w:noProof/>
          <w:sz w:val="22"/>
          <w:szCs w:val="24"/>
        </w:rPr>
        <w:t>110</w:t>
      </w:r>
      <w:r w:rsidRPr="00AF4BB7">
        <w:rPr>
          <w:noProof/>
          <w:sz w:val="22"/>
          <w:szCs w:val="24"/>
        </w:rPr>
        <w:t xml:space="preserve"> (2018) 324–335. doi:10.1016/j.ssci.2018.09.001.</w:t>
      </w:r>
    </w:p>
    <w:p w14:paraId="4238EC56" w14:textId="77777777" w:rsidR="00AF4BB7" w:rsidRPr="00AF4BB7" w:rsidRDefault="00AF4BB7" w:rsidP="00AF4BB7">
      <w:pPr>
        <w:widowControl w:val="0"/>
        <w:ind w:left="640" w:hanging="640"/>
        <w:rPr>
          <w:noProof/>
          <w:sz w:val="22"/>
          <w:szCs w:val="24"/>
        </w:rPr>
      </w:pPr>
      <w:r w:rsidRPr="00AF4BB7">
        <w:rPr>
          <w:noProof/>
          <w:sz w:val="22"/>
          <w:szCs w:val="24"/>
        </w:rPr>
        <w:lastRenderedPageBreak/>
        <w:t>[15]</w:t>
      </w:r>
      <w:r w:rsidRPr="00AF4BB7">
        <w:rPr>
          <w:noProof/>
          <w:sz w:val="22"/>
          <w:szCs w:val="24"/>
        </w:rPr>
        <w:tab/>
        <w:t xml:space="preserve">Y.Y. Haimes, On the Complex Definition of Risk: A Systems-Based Approach, </w:t>
      </w:r>
      <w:r w:rsidRPr="00AF4BB7">
        <w:rPr>
          <w:i/>
          <w:iCs/>
          <w:noProof/>
          <w:sz w:val="22"/>
          <w:szCs w:val="24"/>
        </w:rPr>
        <w:t>Risk Anal.</w:t>
      </w:r>
      <w:r w:rsidRPr="00AF4BB7">
        <w:rPr>
          <w:noProof/>
          <w:sz w:val="22"/>
          <w:szCs w:val="24"/>
        </w:rPr>
        <w:t xml:space="preserve"> </w:t>
      </w:r>
      <w:r w:rsidRPr="00AF4BB7">
        <w:rPr>
          <w:b/>
          <w:bCs/>
          <w:noProof/>
          <w:sz w:val="22"/>
          <w:szCs w:val="24"/>
        </w:rPr>
        <w:t>29</w:t>
      </w:r>
      <w:r w:rsidRPr="00AF4BB7">
        <w:rPr>
          <w:noProof/>
          <w:sz w:val="22"/>
          <w:szCs w:val="24"/>
        </w:rPr>
        <w:t xml:space="preserve"> (2009). doi:10.1111/j.1539-6924.2009.01310.x.</w:t>
      </w:r>
    </w:p>
    <w:p w14:paraId="1CCF80E0" w14:textId="77777777" w:rsidR="00AF4BB7" w:rsidRPr="00AF4BB7" w:rsidRDefault="00AF4BB7" w:rsidP="00AF4BB7">
      <w:pPr>
        <w:widowControl w:val="0"/>
        <w:ind w:left="640" w:hanging="640"/>
        <w:rPr>
          <w:noProof/>
          <w:sz w:val="22"/>
          <w:szCs w:val="24"/>
        </w:rPr>
      </w:pPr>
      <w:r w:rsidRPr="00AF4BB7">
        <w:rPr>
          <w:noProof/>
          <w:sz w:val="22"/>
          <w:szCs w:val="24"/>
        </w:rPr>
        <w:t>[16]</w:t>
      </w:r>
      <w:r w:rsidRPr="00AF4BB7">
        <w:rPr>
          <w:noProof/>
          <w:sz w:val="22"/>
          <w:szCs w:val="24"/>
        </w:rPr>
        <w:tab/>
        <w:t xml:space="preserve">Y.Y. Haimes, On the Definition of Resilience in Systems, </w:t>
      </w:r>
      <w:r w:rsidRPr="00AF4BB7">
        <w:rPr>
          <w:i/>
          <w:iCs/>
          <w:noProof/>
          <w:sz w:val="22"/>
          <w:szCs w:val="24"/>
        </w:rPr>
        <w:t>Risk Anal.</w:t>
      </w:r>
      <w:r w:rsidRPr="00AF4BB7">
        <w:rPr>
          <w:noProof/>
          <w:sz w:val="22"/>
          <w:szCs w:val="24"/>
        </w:rPr>
        <w:t xml:space="preserve"> </w:t>
      </w:r>
      <w:r w:rsidRPr="00AF4BB7">
        <w:rPr>
          <w:b/>
          <w:bCs/>
          <w:noProof/>
          <w:sz w:val="22"/>
          <w:szCs w:val="24"/>
        </w:rPr>
        <w:t>29</w:t>
      </w:r>
      <w:r w:rsidRPr="00AF4BB7">
        <w:rPr>
          <w:noProof/>
          <w:sz w:val="22"/>
          <w:szCs w:val="24"/>
        </w:rPr>
        <w:t xml:space="preserve"> (2009) 498–501. doi:10.1111/j.1539-6924.2009.01216.x.</w:t>
      </w:r>
    </w:p>
    <w:p w14:paraId="5F8FDED9" w14:textId="77777777" w:rsidR="00AF4BB7" w:rsidRPr="00AF4BB7" w:rsidRDefault="00AF4BB7" w:rsidP="00AF4BB7">
      <w:pPr>
        <w:widowControl w:val="0"/>
        <w:ind w:left="640" w:hanging="640"/>
        <w:rPr>
          <w:noProof/>
          <w:sz w:val="22"/>
          <w:szCs w:val="24"/>
        </w:rPr>
      </w:pPr>
      <w:r w:rsidRPr="00AF4BB7">
        <w:rPr>
          <w:noProof/>
          <w:sz w:val="22"/>
          <w:szCs w:val="24"/>
        </w:rPr>
        <w:t>[17]</w:t>
      </w:r>
      <w:r w:rsidRPr="00AF4BB7">
        <w:rPr>
          <w:noProof/>
          <w:sz w:val="22"/>
          <w:szCs w:val="24"/>
        </w:rPr>
        <w:tab/>
        <w:t xml:space="preserve">P. Harris, and W. Middleton, The illusion of control and optimism about health: On being less at risk but no more in control than others, </w:t>
      </w:r>
      <w:r w:rsidRPr="00AF4BB7">
        <w:rPr>
          <w:i/>
          <w:iCs/>
          <w:noProof/>
          <w:sz w:val="22"/>
          <w:szCs w:val="24"/>
        </w:rPr>
        <w:t>Br. J. Soc. Psychol.</w:t>
      </w:r>
      <w:r w:rsidRPr="00AF4BB7">
        <w:rPr>
          <w:noProof/>
          <w:sz w:val="22"/>
          <w:szCs w:val="24"/>
        </w:rPr>
        <w:t xml:space="preserve"> </w:t>
      </w:r>
      <w:r w:rsidRPr="00AF4BB7">
        <w:rPr>
          <w:b/>
          <w:bCs/>
          <w:noProof/>
          <w:sz w:val="22"/>
          <w:szCs w:val="24"/>
        </w:rPr>
        <w:t>33</w:t>
      </w:r>
      <w:r w:rsidRPr="00AF4BB7">
        <w:rPr>
          <w:noProof/>
          <w:sz w:val="22"/>
          <w:szCs w:val="24"/>
        </w:rPr>
        <w:t xml:space="preserve"> (1994) 369–386.</w:t>
      </w:r>
    </w:p>
    <w:p w14:paraId="2D6523FE" w14:textId="77777777" w:rsidR="00AF4BB7" w:rsidRPr="00AF4BB7" w:rsidRDefault="00AF4BB7" w:rsidP="00AF4BB7">
      <w:pPr>
        <w:widowControl w:val="0"/>
        <w:ind w:left="640" w:hanging="640"/>
        <w:rPr>
          <w:noProof/>
          <w:sz w:val="22"/>
          <w:szCs w:val="24"/>
        </w:rPr>
      </w:pPr>
      <w:r w:rsidRPr="00AF4BB7">
        <w:rPr>
          <w:noProof/>
          <w:sz w:val="22"/>
          <w:szCs w:val="24"/>
        </w:rPr>
        <w:t>[18]</w:t>
      </w:r>
      <w:r w:rsidRPr="00AF4BB7">
        <w:rPr>
          <w:noProof/>
          <w:sz w:val="22"/>
          <w:szCs w:val="24"/>
        </w:rPr>
        <w:tab/>
        <w:t xml:space="preserve">D.A. Jenkins, M. Sperrin, G.P. Martin, and N. Peek, Dynamic models to predict health outcomes: current status and methodological challenges, </w:t>
      </w:r>
      <w:r w:rsidRPr="00AF4BB7">
        <w:rPr>
          <w:i/>
          <w:iCs/>
          <w:noProof/>
          <w:sz w:val="22"/>
          <w:szCs w:val="24"/>
        </w:rPr>
        <w:t>Diagnostic Progn. Res.</w:t>
      </w:r>
      <w:r w:rsidRPr="00AF4BB7">
        <w:rPr>
          <w:noProof/>
          <w:sz w:val="22"/>
          <w:szCs w:val="24"/>
        </w:rPr>
        <w:t xml:space="preserve"> </w:t>
      </w:r>
      <w:r w:rsidRPr="00AF4BB7">
        <w:rPr>
          <w:b/>
          <w:bCs/>
          <w:noProof/>
          <w:sz w:val="22"/>
          <w:szCs w:val="24"/>
        </w:rPr>
        <w:t>2</w:t>
      </w:r>
      <w:r w:rsidRPr="00AF4BB7">
        <w:rPr>
          <w:noProof/>
          <w:sz w:val="22"/>
          <w:szCs w:val="24"/>
        </w:rPr>
        <w:t xml:space="preserve"> (2018) 1–9. doi:10.1186/s41512-018-0045-2.</w:t>
      </w:r>
    </w:p>
    <w:p w14:paraId="1C22961A" w14:textId="77777777" w:rsidR="00AF4BB7" w:rsidRPr="00AF4BB7" w:rsidRDefault="00AF4BB7" w:rsidP="00AF4BB7">
      <w:pPr>
        <w:widowControl w:val="0"/>
        <w:ind w:left="640" w:hanging="640"/>
        <w:rPr>
          <w:noProof/>
          <w:sz w:val="22"/>
          <w:szCs w:val="24"/>
        </w:rPr>
      </w:pPr>
      <w:r w:rsidRPr="00AF4BB7">
        <w:rPr>
          <w:noProof/>
          <w:sz w:val="22"/>
          <w:szCs w:val="24"/>
        </w:rPr>
        <w:t>[19]</w:t>
      </w:r>
      <w:r w:rsidRPr="00AF4BB7">
        <w:rPr>
          <w:noProof/>
          <w:sz w:val="22"/>
          <w:szCs w:val="24"/>
        </w:rPr>
        <w:tab/>
        <w:t xml:space="preserve">M.O. Kim, E. Coiera, and F. Magrabi, Problems with health information technology and their effects on care delivery and patient outcomes: a systematic review, </w:t>
      </w:r>
      <w:r w:rsidRPr="00AF4BB7">
        <w:rPr>
          <w:i/>
          <w:iCs/>
          <w:noProof/>
          <w:sz w:val="22"/>
          <w:szCs w:val="24"/>
        </w:rPr>
        <w:t>J. Am. Med. Informatics Assoc.</w:t>
      </w:r>
      <w:r w:rsidRPr="00AF4BB7">
        <w:rPr>
          <w:noProof/>
          <w:sz w:val="22"/>
          <w:szCs w:val="24"/>
        </w:rPr>
        <w:t xml:space="preserve"> </w:t>
      </w:r>
      <w:r w:rsidRPr="00AF4BB7">
        <w:rPr>
          <w:b/>
          <w:bCs/>
          <w:noProof/>
          <w:sz w:val="22"/>
          <w:szCs w:val="24"/>
        </w:rPr>
        <w:t>24</w:t>
      </w:r>
      <w:r w:rsidRPr="00AF4BB7">
        <w:rPr>
          <w:noProof/>
          <w:sz w:val="22"/>
          <w:szCs w:val="24"/>
        </w:rPr>
        <w:t xml:space="preserve"> (2017) 246–260. doi:10.1093/jamia/ocw154.</w:t>
      </w:r>
    </w:p>
    <w:p w14:paraId="75E51A37" w14:textId="77777777" w:rsidR="00AF4BB7" w:rsidRPr="00AF4BB7" w:rsidRDefault="00AF4BB7" w:rsidP="00AF4BB7">
      <w:pPr>
        <w:widowControl w:val="0"/>
        <w:ind w:left="640" w:hanging="640"/>
        <w:rPr>
          <w:noProof/>
          <w:sz w:val="22"/>
          <w:szCs w:val="24"/>
        </w:rPr>
      </w:pPr>
      <w:r w:rsidRPr="00AF4BB7">
        <w:rPr>
          <w:noProof/>
          <w:sz w:val="22"/>
          <w:szCs w:val="24"/>
        </w:rPr>
        <w:t>[20]</w:t>
      </w:r>
      <w:r w:rsidRPr="00AF4BB7">
        <w:rPr>
          <w:noProof/>
          <w:sz w:val="22"/>
          <w:szCs w:val="24"/>
        </w:rPr>
        <w:tab/>
        <w:t xml:space="preserve">C. Macrae, Governing the safety of artificial intelligence in healthcare, </w:t>
      </w:r>
      <w:r w:rsidRPr="00AF4BB7">
        <w:rPr>
          <w:i/>
          <w:iCs/>
          <w:noProof/>
          <w:sz w:val="22"/>
          <w:szCs w:val="24"/>
        </w:rPr>
        <w:t>BMJ Qual Saf</w:t>
      </w:r>
      <w:r w:rsidRPr="00AF4BB7">
        <w:rPr>
          <w:noProof/>
          <w:sz w:val="22"/>
          <w:szCs w:val="24"/>
        </w:rPr>
        <w:t xml:space="preserve">. </w:t>
      </w:r>
      <w:r w:rsidRPr="00AF4BB7">
        <w:rPr>
          <w:b/>
          <w:bCs/>
          <w:noProof/>
          <w:sz w:val="22"/>
          <w:szCs w:val="24"/>
        </w:rPr>
        <w:t>28</w:t>
      </w:r>
      <w:r w:rsidRPr="00AF4BB7">
        <w:rPr>
          <w:noProof/>
          <w:sz w:val="22"/>
          <w:szCs w:val="24"/>
        </w:rPr>
        <w:t xml:space="preserve"> (2019) 495–498. doi:10.1136/bmjqs-2019-009484.</w:t>
      </w:r>
    </w:p>
    <w:p w14:paraId="712BA7B7" w14:textId="77777777" w:rsidR="00AF4BB7" w:rsidRPr="00AF4BB7" w:rsidRDefault="00AF4BB7" w:rsidP="00AF4BB7">
      <w:pPr>
        <w:widowControl w:val="0"/>
        <w:ind w:left="640" w:hanging="640"/>
        <w:rPr>
          <w:noProof/>
          <w:sz w:val="22"/>
          <w:szCs w:val="24"/>
        </w:rPr>
      </w:pPr>
      <w:r w:rsidRPr="00AF4BB7">
        <w:rPr>
          <w:noProof/>
          <w:sz w:val="22"/>
          <w:szCs w:val="24"/>
        </w:rPr>
        <w:t>[21]</w:t>
      </w:r>
      <w:r w:rsidRPr="00AF4BB7">
        <w:rPr>
          <w:noProof/>
          <w:sz w:val="22"/>
          <w:szCs w:val="24"/>
        </w:rPr>
        <w:tab/>
        <w:t xml:space="preserve">A. Maturo, Fatism, self-monitoring and the pursuit of healthiness in the time of technological solutionism, </w:t>
      </w:r>
      <w:r w:rsidRPr="00AF4BB7">
        <w:rPr>
          <w:i/>
          <w:iCs/>
          <w:noProof/>
          <w:sz w:val="22"/>
          <w:szCs w:val="24"/>
        </w:rPr>
        <w:t>Ital. Sociol. Rev.</w:t>
      </w:r>
      <w:r w:rsidRPr="00AF4BB7">
        <w:rPr>
          <w:noProof/>
          <w:sz w:val="22"/>
          <w:szCs w:val="24"/>
        </w:rPr>
        <w:t xml:space="preserve"> </w:t>
      </w:r>
      <w:r w:rsidRPr="00AF4BB7">
        <w:rPr>
          <w:b/>
          <w:bCs/>
          <w:noProof/>
          <w:sz w:val="22"/>
          <w:szCs w:val="24"/>
        </w:rPr>
        <w:t>4</w:t>
      </w:r>
      <w:r w:rsidRPr="00AF4BB7">
        <w:rPr>
          <w:noProof/>
          <w:sz w:val="22"/>
          <w:szCs w:val="24"/>
        </w:rPr>
        <w:t xml:space="preserve"> (2014) 157–171. doi:10.13136/isr.v4i2.80.</w:t>
      </w:r>
    </w:p>
    <w:p w14:paraId="32CDFB83" w14:textId="77777777" w:rsidR="00AF4BB7" w:rsidRPr="00AF4BB7" w:rsidRDefault="00AF4BB7" w:rsidP="00AF4BB7">
      <w:pPr>
        <w:widowControl w:val="0"/>
        <w:ind w:left="640" w:hanging="640"/>
        <w:rPr>
          <w:noProof/>
          <w:sz w:val="22"/>
          <w:szCs w:val="24"/>
        </w:rPr>
      </w:pPr>
      <w:r w:rsidRPr="00AF4BB7">
        <w:rPr>
          <w:noProof/>
          <w:sz w:val="22"/>
          <w:szCs w:val="24"/>
        </w:rPr>
        <w:t>[22]</w:t>
      </w:r>
      <w:r w:rsidRPr="00AF4BB7">
        <w:rPr>
          <w:noProof/>
          <w:sz w:val="22"/>
          <w:szCs w:val="24"/>
        </w:rPr>
        <w:tab/>
        <w:t xml:space="preserve">C. McCrorie, J. Benn, O.A. Johnson, and A. Scantlebury, Staff expectations for the implementation of an electronic patient record system: A qualitative study Corresponding author, </w:t>
      </w:r>
      <w:r w:rsidRPr="00AF4BB7">
        <w:rPr>
          <w:i/>
          <w:iCs/>
          <w:noProof/>
          <w:sz w:val="22"/>
          <w:szCs w:val="24"/>
        </w:rPr>
        <w:t>BMC Med. Inform. Decis. Mak.</w:t>
      </w:r>
      <w:r w:rsidRPr="00AF4BB7">
        <w:rPr>
          <w:noProof/>
          <w:sz w:val="22"/>
          <w:szCs w:val="24"/>
        </w:rPr>
        <w:t xml:space="preserve"> </w:t>
      </w:r>
      <w:r w:rsidRPr="00AF4BB7">
        <w:rPr>
          <w:b/>
          <w:bCs/>
          <w:noProof/>
          <w:sz w:val="22"/>
          <w:szCs w:val="24"/>
        </w:rPr>
        <w:t>19</w:t>
      </w:r>
      <w:r w:rsidRPr="00AF4BB7">
        <w:rPr>
          <w:noProof/>
          <w:sz w:val="22"/>
          <w:szCs w:val="24"/>
        </w:rPr>
        <w:t xml:space="preserve"> (2019) 1–14. doi:/10.1186/s12911-019-0952-3.</w:t>
      </w:r>
    </w:p>
    <w:p w14:paraId="233696F3" w14:textId="77777777" w:rsidR="00AF4BB7" w:rsidRPr="00AF4BB7" w:rsidRDefault="00AF4BB7" w:rsidP="00AF4BB7">
      <w:pPr>
        <w:widowControl w:val="0"/>
        <w:ind w:left="640" w:hanging="640"/>
        <w:rPr>
          <w:noProof/>
          <w:sz w:val="22"/>
          <w:szCs w:val="24"/>
        </w:rPr>
      </w:pPr>
      <w:r w:rsidRPr="00AF4BB7">
        <w:rPr>
          <w:noProof/>
          <w:sz w:val="22"/>
          <w:szCs w:val="24"/>
        </w:rPr>
        <w:t>[23]</w:t>
      </w:r>
      <w:r w:rsidRPr="00AF4BB7">
        <w:rPr>
          <w:noProof/>
          <w:sz w:val="22"/>
          <w:szCs w:val="24"/>
        </w:rPr>
        <w:tab/>
        <w:t xml:space="preserve">S. Mclachlan, H.W.W. Potts, D. Kudakwashe, D. Buchanan, S. Lean, O.A. Johnson, B. Daley, W. Marsh, and N. Fenton, The Heimdall framework for supporting characterisation of learning health systems, </w:t>
      </w:r>
      <w:r w:rsidRPr="00AF4BB7">
        <w:rPr>
          <w:i/>
          <w:iCs/>
          <w:noProof/>
          <w:sz w:val="22"/>
          <w:szCs w:val="24"/>
        </w:rPr>
        <w:t>J Innov Heal. Inf.</w:t>
      </w:r>
      <w:r w:rsidRPr="00AF4BB7">
        <w:rPr>
          <w:noProof/>
          <w:sz w:val="22"/>
          <w:szCs w:val="24"/>
        </w:rPr>
        <w:t xml:space="preserve"> </w:t>
      </w:r>
      <w:r w:rsidRPr="00AF4BB7">
        <w:rPr>
          <w:b/>
          <w:bCs/>
          <w:noProof/>
          <w:sz w:val="22"/>
          <w:szCs w:val="24"/>
        </w:rPr>
        <w:t>25</w:t>
      </w:r>
      <w:r w:rsidRPr="00AF4BB7">
        <w:rPr>
          <w:noProof/>
          <w:sz w:val="22"/>
          <w:szCs w:val="24"/>
        </w:rPr>
        <w:t xml:space="preserve"> (2018). doi:http://dx.doi.org/10.14236/jhi.v25i2.996.</w:t>
      </w:r>
    </w:p>
    <w:p w14:paraId="0049B143" w14:textId="77777777" w:rsidR="00AF4BB7" w:rsidRPr="00AF4BB7" w:rsidRDefault="00AF4BB7" w:rsidP="00AF4BB7">
      <w:pPr>
        <w:widowControl w:val="0"/>
        <w:ind w:left="640" w:hanging="640"/>
        <w:rPr>
          <w:noProof/>
          <w:sz w:val="22"/>
          <w:szCs w:val="24"/>
        </w:rPr>
      </w:pPr>
      <w:r w:rsidRPr="00AF4BB7">
        <w:rPr>
          <w:noProof/>
          <w:sz w:val="22"/>
          <w:szCs w:val="24"/>
        </w:rPr>
        <w:t>[24]</w:t>
      </w:r>
      <w:r w:rsidRPr="00AF4BB7">
        <w:rPr>
          <w:noProof/>
          <w:sz w:val="22"/>
          <w:szCs w:val="24"/>
        </w:rPr>
        <w:tab/>
        <w:t xml:space="preserve">C. Morland, and I.J. Pettersen, Translating technological change-new technology and practices in a hospital, </w:t>
      </w:r>
      <w:r w:rsidRPr="00AF4BB7">
        <w:rPr>
          <w:i/>
          <w:iCs/>
          <w:noProof/>
          <w:sz w:val="22"/>
          <w:szCs w:val="24"/>
        </w:rPr>
        <w:t>Int. J. Product. Perform.</w:t>
      </w:r>
      <w:r w:rsidRPr="00AF4BB7">
        <w:rPr>
          <w:noProof/>
          <w:sz w:val="22"/>
          <w:szCs w:val="24"/>
        </w:rPr>
        <w:t xml:space="preserve"> </w:t>
      </w:r>
      <w:r w:rsidRPr="00AF4BB7">
        <w:rPr>
          <w:b/>
          <w:bCs/>
          <w:noProof/>
          <w:sz w:val="22"/>
          <w:szCs w:val="24"/>
        </w:rPr>
        <w:t>67</w:t>
      </w:r>
      <w:r w:rsidRPr="00AF4BB7">
        <w:rPr>
          <w:noProof/>
          <w:sz w:val="22"/>
          <w:szCs w:val="24"/>
        </w:rPr>
        <w:t xml:space="preserve"> (2018) 1000–1015.</w:t>
      </w:r>
    </w:p>
    <w:p w14:paraId="262207AC" w14:textId="77777777" w:rsidR="00AF4BB7" w:rsidRPr="00AF4BB7" w:rsidRDefault="00AF4BB7" w:rsidP="00AF4BB7">
      <w:pPr>
        <w:widowControl w:val="0"/>
        <w:ind w:left="640" w:hanging="640"/>
        <w:rPr>
          <w:noProof/>
          <w:sz w:val="22"/>
          <w:szCs w:val="24"/>
        </w:rPr>
      </w:pPr>
      <w:r w:rsidRPr="00AF4BB7">
        <w:rPr>
          <w:noProof/>
          <w:sz w:val="22"/>
          <w:szCs w:val="24"/>
        </w:rPr>
        <w:t>[25]</w:t>
      </w:r>
      <w:r w:rsidRPr="00AF4BB7">
        <w:rPr>
          <w:noProof/>
          <w:sz w:val="22"/>
          <w:szCs w:val="24"/>
        </w:rPr>
        <w:tab/>
        <w:t>E. Morozov, To Save Everything, Click Here: The Folly of Technological Solutionism, PublicAffairs, New York, 2013.</w:t>
      </w:r>
    </w:p>
    <w:p w14:paraId="028D0B09" w14:textId="77777777" w:rsidR="00AF4BB7" w:rsidRPr="00AF4BB7" w:rsidRDefault="00AF4BB7" w:rsidP="00AF4BB7">
      <w:pPr>
        <w:widowControl w:val="0"/>
        <w:ind w:left="640" w:hanging="640"/>
        <w:rPr>
          <w:noProof/>
          <w:sz w:val="22"/>
          <w:szCs w:val="24"/>
        </w:rPr>
      </w:pPr>
      <w:r w:rsidRPr="00AF4BB7">
        <w:rPr>
          <w:noProof/>
          <w:sz w:val="22"/>
          <w:szCs w:val="24"/>
        </w:rPr>
        <w:t>[26]</w:t>
      </w:r>
      <w:r w:rsidRPr="00AF4BB7">
        <w:rPr>
          <w:noProof/>
          <w:sz w:val="22"/>
          <w:szCs w:val="24"/>
        </w:rPr>
        <w:tab/>
        <w:t>National Institute for Health Research, £17 million invested in NIHR Patient Safety Translational Research Centres, (2017). https://www.nihr.ac.uk/news/17-million-</w:t>
      </w:r>
      <w:r w:rsidRPr="00AF4BB7">
        <w:rPr>
          <w:noProof/>
          <w:sz w:val="22"/>
          <w:szCs w:val="24"/>
        </w:rPr>
        <w:lastRenderedPageBreak/>
        <w:t>invested-in-nihr-patient-safety-translational-research-centres/12278 (accessed March 26, 2021).</w:t>
      </w:r>
    </w:p>
    <w:p w14:paraId="77ED06F2" w14:textId="77777777" w:rsidR="00AF4BB7" w:rsidRPr="00AF4BB7" w:rsidRDefault="00AF4BB7" w:rsidP="00AF4BB7">
      <w:pPr>
        <w:widowControl w:val="0"/>
        <w:ind w:left="640" w:hanging="640"/>
        <w:rPr>
          <w:noProof/>
          <w:sz w:val="22"/>
          <w:szCs w:val="24"/>
        </w:rPr>
      </w:pPr>
      <w:r w:rsidRPr="00AF4BB7">
        <w:rPr>
          <w:noProof/>
          <w:sz w:val="22"/>
          <w:szCs w:val="24"/>
        </w:rPr>
        <w:t>[27]</w:t>
      </w:r>
      <w:r w:rsidRPr="00AF4BB7">
        <w:rPr>
          <w:noProof/>
          <w:sz w:val="22"/>
          <w:szCs w:val="24"/>
        </w:rPr>
        <w:tab/>
        <w:t xml:space="preserve">A. Rae, D. Provan, H. Aboelssaad, and R. Alexander, A manifesto for Reality-based Safety Science, </w:t>
      </w:r>
      <w:r w:rsidRPr="00AF4BB7">
        <w:rPr>
          <w:i/>
          <w:iCs/>
          <w:noProof/>
          <w:sz w:val="22"/>
          <w:szCs w:val="24"/>
        </w:rPr>
        <w:t>Saf. Sci.</w:t>
      </w:r>
      <w:r w:rsidRPr="00AF4BB7">
        <w:rPr>
          <w:noProof/>
          <w:sz w:val="22"/>
          <w:szCs w:val="24"/>
        </w:rPr>
        <w:t xml:space="preserve"> </w:t>
      </w:r>
      <w:r w:rsidRPr="00AF4BB7">
        <w:rPr>
          <w:b/>
          <w:bCs/>
          <w:noProof/>
          <w:sz w:val="22"/>
          <w:szCs w:val="24"/>
        </w:rPr>
        <w:t>126</w:t>
      </w:r>
      <w:r w:rsidRPr="00AF4BB7">
        <w:rPr>
          <w:noProof/>
          <w:sz w:val="22"/>
          <w:szCs w:val="24"/>
        </w:rPr>
        <w:t xml:space="preserve"> (2020). doi:10.1016/j.ssci.2020.104654.</w:t>
      </w:r>
    </w:p>
    <w:p w14:paraId="5B307856" w14:textId="77777777" w:rsidR="00AF4BB7" w:rsidRPr="00AF4BB7" w:rsidRDefault="00AF4BB7" w:rsidP="00AF4BB7">
      <w:pPr>
        <w:widowControl w:val="0"/>
        <w:ind w:left="640" w:hanging="640"/>
        <w:rPr>
          <w:noProof/>
          <w:sz w:val="22"/>
          <w:szCs w:val="24"/>
        </w:rPr>
      </w:pPr>
      <w:r w:rsidRPr="00AF4BB7">
        <w:rPr>
          <w:noProof/>
          <w:sz w:val="22"/>
          <w:szCs w:val="24"/>
        </w:rPr>
        <w:t>[28]</w:t>
      </w:r>
      <w:r w:rsidRPr="00AF4BB7">
        <w:rPr>
          <w:noProof/>
          <w:sz w:val="22"/>
          <w:szCs w:val="24"/>
        </w:rPr>
        <w:tab/>
        <w:t xml:space="preserve">A.D. Ravitz, A. Sapirstein, J.C. Pham, and P.A. Doyle, Systems approach and systems engineering applied to health care: Improving patient safety and health care delivery, </w:t>
      </w:r>
      <w:r w:rsidRPr="00AF4BB7">
        <w:rPr>
          <w:i/>
          <w:iCs/>
          <w:noProof/>
          <w:sz w:val="22"/>
          <w:szCs w:val="24"/>
        </w:rPr>
        <w:t>Johns Hopkins APL Tech. Dig. (Applied Phys. Lab.</w:t>
      </w:r>
      <w:r w:rsidRPr="00AF4BB7">
        <w:rPr>
          <w:noProof/>
          <w:sz w:val="22"/>
          <w:szCs w:val="24"/>
        </w:rPr>
        <w:t xml:space="preserve"> </w:t>
      </w:r>
      <w:r w:rsidRPr="00AF4BB7">
        <w:rPr>
          <w:b/>
          <w:bCs/>
          <w:noProof/>
          <w:sz w:val="22"/>
          <w:szCs w:val="24"/>
        </w:rPr>
        <w:t>31</w:t>
      </w:r>
      <w:r w:rsidRPr="00AF4BB7">
        <w:rPr>
          <w:noProof/>
          <w:sz w:val="22"/>
          <w:szCs w:val="24"/>
        </w:rPr>
        <w:t xml:space="preserve"> (2013) 354–365.</w:t>
      </w:r>
    </w:p>
    <w:p w14:paraId="6D8566E9" w14:textId="77777777" w:rsidR="00AF4BB7" w:rsidRPr="00AF4BB7" w:rsidRDefault="00AF4BB7" w:rsidP="00AF4BB7">
      <w:pPr>
        <w:widowControl w:val="0"/>
        <w:ind w:left="640" w:hanging="640"/>
        <w:rPr>
          <w:noProof/>
          <w:sz w:val="22"/>
          <w:szCs w:val="24"/>
        </w:rPr>
      </w:pPr>
      <w:r w:rsidRPr="00AF4BB7">
        <w:rPr>
          <w:noProof/>
          <w:sz w:val="22"/>
          <w:szCs w:val="24"/>
        </w:rPr>
        <w:t>[29]</w:t>
      </w:r>
      <w:r w:rsidRPr="00AF4BB7">
        <w:rPr>
          <w:noProof/>
          <w:sz w:val="22"/>
          <w:szCs w:val="24"/>
        </w:rPr>
        <w:tab/>
        <w:t xml:space="preserve">A. Roehrs, C. Andr, R. Righi, S. Jos, and M.H. Wichman, Toward a Model for Personal Health Record Interoperability, </w:t>
      </w:r>
      <w:r w:rsidRPr="00AF4BB7">
        <w:rPr>
          <w:i/>
          <w:iCs/>
          <w:noProof/>
          <w:sz w:val="22"/>
          <w:szCs w:val="24"/>
        </w:rPr>
        <w:t>IEEE J. Biomed. Heal. Informatics</w:t>
      </w:r>
      <w:r w:rsidRPr="00AF4BB7">
        <w:rPr>
          <w:noProof/>
          <w:sz w:val="22"/>
          <w:szCs w:val="24"/>
        </w:rPr>
        <w:t xml:space="preserve">. </w:t>
      </w:r>
      <w:r w:rsidRPr="00AF4BB7">
        <w:rPr>
          <w:b/>
          <w:bCs/>
          <w:noProof/>
          <w:sz w:val="22"/>
          <w:szCs w:val="24"/>
        </w:rPr>
        <w:t>23</w:t>
      </w:r>
      <w:r w:rsidRPr="00AF4BB7">
        <w:rPr>
          <w:noProof/>
          <w:sz w:val="22"/>
          <w:szCs w:val="24"/>
        </w:rPr>
        <w:t xml:space="preserve"> (2019) 867–873.</w:t>
      </w:r>
    </w:p>
    <w:p w14:paraId="31C9F986" w14:textId="77777777" w:rsidR="00AF4BB7" w:rsidRPr="00AF4BB7" w:rsidRDefault="00AF4BB7" w:rsidP="00AF4BB7">
      <w:pPr>
        <w:widowControl w:val="0"/>
        <w:ind w:left="640" w:hanging="640"/>
        <w:rPr>
          <w:noProof/>
          <w:sz w:val="22"/>
          <w:szCs w:val="24"/>
        </w:rPr>
      </w:pPr>
      <w:r w:rsidRPr="00AF4BB7">
        <w:rPr>
          <w:noProof/>
          <w:sz w:val="22"/>
          <w:szCs w:val="24"/>
        </w:rPr>
        <w:t>[30]</w:t>
      </w:r>
      <w:r w:rsidRPr="00AF4BB7">
        <w:rPr>
          <w:noProof/>
          <w:sz w:val="22"/>
          <w:szCs w:val="24"/>
        </w:rPr>
        <w:tab/>
        <w:t xml:space="preserve">A. Sedrakyan, B. Campbell, J.G. Merino, R. Kuntz, A. Hirst, and P. McCulloch, IDEAL-D: a rational framework for evaluating and achieve this goal, </w:t>
      </w:r>
      <w:r w:rsidRPr="00AF4BB7">
        <w:rPr>
          <w:i/>
          <w:iCs/>
          <w:noProof/>
          <w:sz w:val="22"/>
          <w:szCs w:val="24"/>
        </w:rPr>
        <w:t>BMJ</w:t>
      </w:r>
      <w:r w:rsidRPr="00AF4BB7">
        <w:rPr>
          <w:noProof/>
          <w:sz w:val="22"/>
          <w:szCs w:val="24"/>
        </w:rPr>
        <w:t xml:space="preserve">. </w:t>
      </w:r>
      <w:r w:rsidRPr="00AF4BB7">
        <w:rPr>
          <w:b/>
          <w:bCs/>
          <w:noProof/>
          <w:sz w:val="22"/>
          <w:szCs w:val="24"/>
        </w:rPr>
        <w:t>353</w:t>
      </w:r>
      <w:r w:rsidRPr="00AF4BB7">
        <w:rPr>
          <w:noProof/>
          <w:sz w:val="22"/>
          <w:szCs w:val="24"/>
        </w:rPr>
        <w:t xml:space="preserve"> (2016) 1–7. doi:10.1136/bmj.i2372.</w:t>
      </w:r>
    </w:p>
    <w:p w14:paraId="2C764D57" w14:textId="77777777" w:rsidR="00AF4BB7" w:rsidRPr="00AF4BB7" w:rsidRDefault="00AF4BB7" w:rsidP="00AF4BB7">
      <w:pPr>
        <w:widowControl w:val="0"/>
        <w:ind w:left="640" w:hanging="640"/>
        <w:rPr>
          <w:noProof/>
          <w:sz w:val="22"/>
          <w:szCs w:val="24"/>
        </w:rPr>
      </w:pPr>
      <w:r w:rsidRPr="00AF4BB7">
        <w:rPr>
          <w:noProof/>
          <w:sz w:val="22"/>
          <w:szCs w:val="24"/>
        </w:rPr>
        <w:t>[31]</w:t>
      </w:r>
      <w:r w:rsidRPr="00AF4BB7">
        <w:rPr>
          <w:noProof/>
          <w:sz w:val="22"/>
          <w:szCs w:val="24"/>
        </w:rPr>
        <w:tab/>
        <w:t xml:space="preserve">D.F. Sittig, A. Wright, E. Coiera, F. Magrabi, R. Ratwani, D.W. Bates, and H. Singh, Current challenges in health information technology–related patient safety, </w:t>
      </w:r>
      <w:r w:rsidRPr="00AF4BB7">
        <w:rPr>
          <w:i/>
          <w:iCs/>
          <w:noProof/>
          <w:sz w:val="22"/>
          <w:szCs w:val="24"/>
        </w:rPr>
        <w:t>Health Informatics J.</w:t>
      </w:r>
      <w:r w:rsidRPr="00AF4BB7">
        <w:rPr>
          <w:noProof/>
          <w:sz w:val="22"/>
          <w:szCs w:val="24"/>
        </w:rPr>
        <w:t xml:space="preserve"> </w:t>
      </w:r>
      <w:r w:rsidRPr="00AF4BB7">
        <w:rPr>
          <w:b/>
          <w:bCs/>
          <w:noProof/>
          <w:sz w:val="22"/>
          <w:szCs w:val="24"/>
        </w:rPr>
        <w:t>26</w:t>
      </w:r>
      <w:r w:rsidRPr="00AF4BB7">
        <w:rPr>
          <w:noProof/>
          <w:sz w:val="22"/>
          <w:szCs w:val="24"/>
        </w:rPr>
        <w:t xml:space="preserve"> (2020) 181–189. doi:10.1177/1460458218814893.</w:t>
      </w:r>
    </w:p>
    <w:p w14:paraId="5181DD45" w14:textId="77777777" w:rsidR="00AF4BB7" w:rsidRPr="00AF4BB7" w:rsidRDefault="00AF4BB7" w:rsidP="00AF4BB7">
      <w:pPr>
        <w:widowControl w:val="0"/>
        <w:ind w:left="640" w:hanging="640"/>
        <w:rPr>
          <w:noProof/>
          <w:sz w:val="22"/>
          <w:szCs w:val="24"/>
        </w:rPr>
      </w:pPr>
      <w:r w:rsidRPr="00AF4BB7">
        <w:rPr>
          <w:noProof/>
          <w:sz w:val="22"/>
          <w:szCs w:val="24"/>
        </w:rPr>
        <w:t>[32]</w:t>
      </w:r>
      <w:r w:rsidRPr="00AF4BB7">
        <w:rPr>
          <w:noProof/>
          <w:sz w:val="22"/>
          <w:szCs w:val="24"/>
        </w:rPr>
        <w:tab/>
        <w:t xml:space="preserve">D.F. Sittig, A. Wright, E. Coiera, F. Magrabi, R. Ratwant, D.W. Bates, and H. Singh, Current challenges in health information technology–related patient safety, </w:t>
      </w:r>
      <w:r w:rsidRPr="00AF4BB7">
        <w:rPr>
          <w:i/>
          <w:iCs/>
          <w:noProof/>
          <w:sz w:val="22"/>
          <w:szCs w:val="24"/>
        </w:rPr>
        <w:t>Health Informatics J.</w:t>
      </w:r>
      <w:r w:rsidRPr="00AF4BB7">
        <w:rPr>
          <w:noProof/>
          <w:sz w:val="22"/>
          <w:szCs w:val="24"/>
        </w:rPr>
        <w:t xml:space="preserve"> (2018) 1–9. doi:10.1177/1460458218814893.</w:t>
      </w:r>
    </w:p>
    <w:p w14:paraId="7E1271A9" w14:textId="77777777" w:rsidR="00AF4BB7" w:rsidRPr="00AF4BB7" w:rsidRDefault="00AF4BB7" w:rsidP="00AF4BB7">
      <w:pPr>
        <w:widowControl w:val="0"/>
        <w:ind w:left="640" w:hanging="640"/>
        <w:rPr>
          <w:noProof/>
          <w:sz w:val="22"/>
          <w:szCs w:val="24"/>
        </w:rPr>
      </w:pPr>
      <w:r w:rsidRPr="00AF4BB7">
        <w:rPr>
          <w:noProof/>
          <w:sz w:val="22"/>
          <w:szCs w:val="24"/>
        </w:rPr>
        <w:t>[33]</w:t>
      </w:r>
      <w:r w:rsidRPr="00AF4BB7">
        <w:rPr>
          <w:noProof/>
          <w:sz w:val="22"/>
          <w:szCs w:val="24"/>
        </w:rPr>
        <w:tab/>
        <w:t xml:space="preserve">J. Song, and F.M. Zahedi, Trust in health infomediaries, </w:t>
      </w:r>
      <w:r w:rsidRPr="00AF4BB7">
        <w:rPr>
          <w:i/>
          <w:iCs/>
          <w:noProof/>
          <w:sz w:val="22"/>
          <w:szCs w:val="24"/>
        </w:rPr>
        <w:t>Decis. Support Syst.</w:t>
      </w:r>
      <w:r w:rsidRPr="00AF4BB7">
        <w:rPr>
          <w:noProof/>
          <w:sz w:val="22"/>
          <w:szCs w:val="24"/>
        </w:rPr>
        <w:t xml:space="preserve"> </w:t>
      </w:r>
      <w:r w:rsidRPr="00AF4BB7">
        <w:rPr>
          <w:b/>
          <w:bCs/>
          <w:noProof/>
          <w:sz w:val="22"/>
          <w:szCs w:val="24"/>
        </w:rPr>
        <w:t>43</w:t>
      </w:r>
      <w:r w:rsidRPr="00AF4BB7">
        <w:rPr>
          <w:noProof/>
          <w:sz w:val="22"/>
          <w:szCs w:val="24"/>
        </w:rPr>
        <w:t xml:space="preserve"> (2007) 390–407. doi:10.1016/j.dss.2006.11.011.</w:t>
      </w:r>
    </w:p>
    <w:p w14:paraId="249F592E" w14:textId="77777777" w:rsidR="00AF4BB7" w:rsidRPr="00AF4BB7" w:rsidRDefault="00AF4BB7" w:rsidP="00AF4BB7">
      <w:pPr>
        <w:widowControl w:val="0"/>
        <w:ind w:left="640" w:hanging="640"/>
        <w:rPr>
          <w:noProof/>
          <w:sz w:val="22"/>
          <w:szCs w:val="24"/>
        </w:rPr>
      </w:pPr>
      <w:r w:rsidRPr="00AF4BB7">
        <w:rPr>
          <w:noProof/>
          <w:sz w:val="22"/>
          <w:szCs w:val="24"/>
        </w:rPr>
        <w:t>[34]</w:t>
      </w:r>
      <w:r w:rsidRPr="00AF4BB7">
        <w:rPr>
          <w:noProof/>
          <w:sz w:val="22"/>
          <w:szCs w:val="24"/>
        </w:rPr>
        <w:tab/>
        <w:t xml:space="preserve">M. Sperrin, D. Jenkins, G.P. Martin, and N. Peek, Explicit causal reasoning is needed to prevent prognostic models being victims of their own success, </w:t>
      </w:r>
      <w:r w:rsidRPr="00AF4BB7">
        <w:rPr>
          <w:i/>
          <w:iCs/>
          <w:noProof/>
          <w:sz w:val="22"/>
          <w:szCs w:val="24"/>
        </w:rPr>
        <w:t>J. Am. Med. Informatics Assoc.</w:t>
      </w:r>
      <w:r w:rsidRPr="00AF4BB7">
        <w:rPr>
          <w:noProof/>
          <w:sz w:val="22"/>
          <w:szCs w:val="24"/>
        </w:rPr>
        <w:t xml:space="preserve"> </w:t>
      </w:r>
      <w:r w:rsidRPr="00AF4BB7">
        <w:rPr>
          <w:b/>
          <w:bCs/>
          <w:noProof/>
          <w:sz w:val="22"/>
          <w:szCs w:val="24"/>
        </w:rPr>
        <w:t>26</w:t>
      </w:r>
      <w:r w:rsidRPr="00AF4BB7">
        <w:rPr>
          <w:noProof/>
          <w:sz w:val="22"/>
          <w:szCs w:val="24"/>
        </w:rPr>
        <w:t xml:space="preserve"> (2019) 1675–1676. doi:10.1093/jamia/ocz197.</w:t>
      </w:r>
    </w:p>
    <w:p w14:paraId="102D0C0F" w14:textId="77777777" w:rsidR="00AF4BB7" w:rsidRPr="00AF4BB7" w:rsidRDefault="00AF4BB7" w:rsidP="00AF4BB7">
      <w:pPr>
        <w:widowControl w:val="0"/>
        <w:ind w:left="640" w:hanging="640"/>
        <w:rPr>
          <w:noProof/>
          <w:sz w:val="22"/>
          <w:szCs w:val="24"/>
        </w:rPr>
      </w:pPr>
      <w:r w:rsidRPr="00AF4BB7">
        <w:rPr>
          <w:noProof/>
          <w:sz w:val="22"/>
          <w:szCs w:val="24"/>
        </w:rPr>
        <w:t>[35]</w:t>
      </w:r>
      <w:r w:rsidRPr="00AF4BB7">
        <w:rPr>
          <w:noProof/>
          <w:sz w:val="22"/>
          <w:szCs w:val="24"/>
        </w:rPr>
        <w:tab/>
        <w:t xml:space="preserve">M.A. Sujan, P. Spurgeon, M. Cooke, A. Weale, P. Debenham, and S. Cross, The development of safety cases for healthcare services: Practical experiences, opportunities and challenges, </w:t>
      </w:r>
      <w:r w:rsidRPr="00AF4BB7">
        <w:rPr>
          <w:i/>
          <w:iCs/>
          <w:noProof/>
          <w:sz w:val="22"/>
          <w:szCs w:val="24"/>
        </w:rPr>
        <w:t>Reliab. Eng. Syst. Saf.</w:t>
      </w:r>
      <w:r w:rsidRPr="00AF4BB7">
        <w:rPr>
          <w:noProof/>
          <w:sz w:val="22"/>
          <w:szCs w:val="24"/>
        </w:rPr>
        <w:t xml:space="preserve"> </w:t>
      </w:r>
      <w:r w:rsidRPr="00AF4BB7">
        <w:rPr>
          <w:b/>
          <w:bCs/>
          <w:noProof/>
          <w:sz w:val="22"/>
          <w:szCs w:val="24"/>
        </w:rPr>
        <w:t>140</w:t>
      </w:r>
      <w:r w:rsidRPr="00AF4BB7">
        <w:rPr>
          <w:noProof/>
          <w:sz w:val="22"/>
          <w:szCs w:val="24"/>
        </w:rPr>
        <w:t xml:space="preserve"> (2015) 200–207. doi:10.1016/j.ress.2015.03.033.</w:t>
      </w:r>
    </w:p>
    <w:p w14:paraId="2B3466D4" w14:textId="77777777" w:rsidR="00AF4BB7" w:rsidRPr="00AF4BB7" w:rsidRDefault="00AF4BB7" w:rsidP="00AF4BB7">
      <w:pPr>
        <w:widowControl w:val="0"/>
        <w:ind w:left="640" w:hanging="640"/>
        <w:rPr>
          <w:noProof/>
          <w:sz w:val="22"/>
          <w:szCs w:val="24"/>
        </w:rPr>
      </w:pPr>
      <w:r w:rsidRPr="00AF4BB7">
        <w:rPr>
          <w:noProof/>
          <w:sz w:val="22"/>
          <w:szCs w:val="24"/>
        </w:rPr>
        <w:t>[36]</w:t>
      </w:r>
      <w:r w:rsidRPr="00AF4BB7">
        <w:rPr>
          <w:noProof/>
          <w:sz w:val="22"/>
          <w:szCs w:val="24"/>
        </w:rPr>
        <w:tab/>
        <w:t xml:space="preserve">S.E. Thorne, and C.A. Robinson, Reciprocal trust in health care relationships, </w:t>
      </w:r>
      <w:r w:rsidRPr="00AF4BB7">
        <w:rPr>
          <w:i/>
          <w:iCs/>
          <w:noProof/>
          <w:sz w:val="22"/>
          <w:szCs w:val="24"/>
        </w:rPr>
        <w:t>J. Adv. Nurs.</w:t>
      </w:r>
      <w:r w:rsidRPr="00AF4BB7">
        <w:rPr>
          <w:noProof/>
          <w:sz w:val="22"/>
          <w:szCs w:val="24"/>
        </w:rPr>
        <w:t xml:space="preserve"> </w:t>
      </w:r>
      <w:r w:rsidRPr="00AF4BB7">
        <w:rPr>
          <w:b/>
          <w:bCs/>
          <w:noProof/>
          <w:sz w:val="22"/>
          <w:szCs w:val="24"/>
        </w:rPr>
        <w:t>13</w:t>
      </w:r>
      <w:r w:rsidRPr="00AF4BB7">
        <w:rPr>
          <w:noProof/>
          <w:sz w:val="22"/>
          <w:szCs w:val="24"/>
        </w:rPr>
        <w:t xml:space="preserve"> (1988) 782–789. doi:10.1111/j.1365-2648.1988.tb00570.x.</w:t>
      </w:r>
    </w:p>
    <w:p w14:paraId="1459A284" w14:textId="77777777" w:rsidR="00AF4BB7" w:rsidRPr="00AF4BB7" w:rsidRDefault="00AF4BB7" w:rsidP="00AF4BB7">
      <w:pPr>
        <w:widowControl w:val="0"/>
        <w:ind w:left="640" w:hanging="640"/>
        <w:rPr>
          <w:noProof/>
          <w:sz w:val="22"/>
          <w:szCs w:val="24"/>
        </w:rPr>
      </w:pPr>
      <w:r w:rsidRPr="00AF4BB7">
        <w:rPr>
          <w:noProof/>
          <w:sz w:val="22"/>
          <w:szCs w:val="24"/>
        </w:rPr>
        <w:t>[37]</w:t>
      </w:r>
      <w:r w:rsidRPr="00AF4BB7">
        <w:rPr>
          <w:noProof/>
          <w:sz w:val="22"/>
          <w:szCs w:val="24"/>
        </w:rPr>
        <w:tab/>
        <w:t>US Food and Drug Administration, Digital Health Innovation Action Plan, (2017). https://www.fda.gov/media/106331/download.</w:t>
      </w:r>
    </w:p>
    <w:p w14:paraId="4DBC7114" w14:textId="77777777" w:rsidR="00AF4BB7" w:rsidRPr="00AF4BB7" w:rsidRDefault="00AF4BB7" w:rsidP="00AF4BB7">
      <w:pPr>
        <w:widowControl w:val="0"/>
        <w:ind w:left="640" w:hanging="640"/>
        <w:rPr>
          <w:noProof/>
          <w:sz w:val="22"/>
          <w:szCs w:val="24"/>
        </w:rPr>
      </w:pPr>
      <w:r w:rsidRPr="00AF4BB7">
        <w:rPr>
          <w:noProof/>
          <w:sz w:val="22"/>
          <w:szCs w:val="24"/>
        </w:rPr>
        <w:lastRenderedPageBreak/>
        <w:t>[38]</w:t>
      </w:r>
      <w:r w:rsidRPr="00AF4BB7">
        <w:rPr>
          <w:noProof/>
          <w:sz w:val="22"/>
          <w:szCs w:val="24"/>
        </w:rPr>
        <w:tab/>
        <w:t xml:space="preserve">C. Wardle, and H. Derakhshan, Information Disorder: Toward an interdisciplinary framework for research and policy making, </w:t>
      </w:r>
      <w:r w:rsidRPr="00AF4BB7">
        <w:rPr>
          <w:i/>
          <w:iCs/>
          <w:noProof/>
          <w:sz w:val="22"/>
          <w:szCs w:val="24"/>
        </w:rPr>
        <w:t>Rep. to Counc. Eur.</w:t>
      </w:r>
      <w:r w:rsidRPr="00AF4BB7">
        <w:rPr>
          <w:noProof/>
          <w:sz w:val="22"/>
          <w:szCs w:val="24"/>
        </w:rPr>
        <w:t xml:space="preserve"> (2017) 108. https://rm.coe.int/information-disorder-toward-an-interdisciplinary-framework-for-researc/168076277c.</w:t>
      </w:r>
    </w:p>
    <w:p w14:paraId="514ADEE9" w14:textId="77777777" w:rsidR="00AF4BB7" w:rsidRPr="00AF4BB7" w:rsidRDefault="00AF4BB7" w:rsidP="00AF4BB7">
      <w:pPr>
        <w:widowControl w:val="0"/>
        <w:ind w:left="640" w:hanging="640"/>
        <w:rPr>
          <w:noProof/>
          <w:sz w:val="22"/>
          <w:szCs w:val="24"/>
        </w:rPr>
      </w:pPr>
      <w:r w:rsidRPr="00AF4BB7">
        <w:rPr>
          <w:noProof/>
          <w:sz w:val="22"/>
          <w:szCs w:val="24"/>
        </w:rPr>
        <w:t>[39]</w:t>
      </w:r>
      <w:r w:rsidRPr="00AF4BB7">
        <w:rPr>
          <w:noProof/>
          <w:sz w:val="22"/>
          <w:szCs w:val="24"/>
        </w:rPr>
        <w:tab/>
        <w:t>K.E. Weick, Sensemaking in organizations, SAGE, 1995.</w:t>
      </w:r>
    </w:p>
    <w:p w14:paraId="405677E5" w14:textId="77777777" w:rsidR="00AF4BB7" w:rsidRPr="00AF4BB7" w:rsidRDefault="00AF4BB7" w:rsidP="00AF4BB7">
      <w:pPr>
        <w:widowControl w:val="0"/>
        <w:ind w:left="640" w:hanging="640"/>
        <w:rPr>
          <w:noProof/>
          <w:sz w:val="22"/>
          <w:szCs w:val="24"/>
        </w:rPr>
      </w:pPr>
      <w:r w:rsidRPr="00AF4BB7">
        <w:rPr>
          <w:noProof/>
          <w:sz w:val="22"/>
          <w:szCs w:val="24"/>
        </w:rPr>
        <w:t>[40]</w:t>
      </w:r>
      <w:r w:rsidRPr="00AF4BB7">
        <w:rPr>
          <w:noProof/>
          <w:sz w:val="22"/>
          <w:szCs w:val="24"/>
        </w:rPr>
        <w:tab/>
        <w:t xml:space="preserve">J. Wherton, S. Shaw, C. Papoutsi, L. Seuren, and T. Greenhalgh, Guidance on the introduction and use of video consultations during COVID-19: important lessons from qualitative research, </w:t>
      </w:r>
      <w:r w:rsidRPr="00AF4BB7">
        <w:rPr>
          <w:i/>
          <w:iCs/>
          <w:noProof/>
          <w:sz w:val="22"/>
          <w:szCs w:val="24"/>
        </w:rPr>
        <w:t>BMJ Lead.</w:t>
      </w:r>
      <w:r w:rsidRPr="00AF4BB7">
        <w:rPr>
          <w:noProof/>
          <w:sz w:val="22"/>
          <w:szCs w:val="24"/>
        </w:rPr>
        <w:t xml:space="preserve"> (2020). doi:10.1136/leader-2020-000262.</w:t>
      </w:r>
    </w:p>
    <w:p w14:paraId="50427192" w14:textId="77777777" w:rsidR="00AF4BB7" w:rsidRPr="00AF4BB7" w:rsidRDefault="00AF4BB7" w:rsidP="00AF4BB7">
      <w:pPr>
        <w:widowControl w:val="0"/>
        <w:ind w:left="640" w:hanging="640"/>
        <w:rPr>
          <w:noProof/>
          <w:sz w:val="22"/>
        </w:rPr>
      </w:pPr>
      <w:r w:rsidRPr="00AF4BB7">
        <w:rPr>
          <w:noProof/>
          <w:sz w:val="22"/>
          <w:szCs w:val="24"/>
        </w:rPr>
        <w:t>[41]</w:t>
      </w:r>
      <w:r w:rsidRPr="00AF4BB7">
        <w:rPr>
          <w:noProof/>
          <w:sz w:val="22"/>
          <w:szCs w:val="24"/>
        </w:rPr>
        <w:tab/>
        <w:t xml:space="preserve">T. Wykes, and S. Schueller, Why reviewing apps is not enough: Transparency for trust (T4T) principles of responsible health app marketplaces, </w:t>
      </w:r>
      <w:r w:rsidRPr="00AF4BB7">
        <w:rPr>
          <w:i/>
          <w:iCs/>
          <w:noProof/>
          <w:sz w:val="22"/>
          <w:szCs w:val="24"/>
        </w:rPr>
        <w:t>J. Med. Internet Res.</w:t>
      </w:r>
      <w:r w:rsidRPr="00AF4BB7">
        <w:rPr>
          <w:noProof/>
          <w:sz w:val="22"/>
          <w:szCs w:val="24"/>
        </w:rPr>
        <w:t xml:space="preserve"> </w:t>
      </w:r>
      <w:r w:rsidRPr="00AF4BB7">
        <w:rPr>
          <w:b/>
          <w:bCs/>
          <w:noProof/>
          <w:sz w:val="22"/>
          <w:szCs w:val="24"/>
        </w:rPr>
        <w:t>21</w:t>
      </w:r>
      <w:r w:rsidRPr="00AF4BB7">
        <w:rPr>
          <w:noProof/>
          <w:sz w:val="22"/>
          <w:szCs w:val="24"/>
        </w:rPr>
        <w:t xml:space="preserve"> (2019). doi:10.2196/12390.</w:t>
      </w:r>
    </w:p>
    <w:p w14:paraId="6F294675" w14:textId="0BAE37FA" w:rsidR="00A7554C" w:rsidRPr="00696CC6" w:rsidRDefault="00585CED" w:rsidP="00581235">
      <w:pPr>
        <w:ind w:left="270" w:hanging="270"/>
        <w:rPr>
          <w:sz w:val="22"/>
          <w:szCs w:val="22"/>
          <w:lang w:eastAsia="en-US"/>
        </w:rPr>
      </w:pPr>
      <w:r>
        <w:rPr>
          <w:sz w:val="22"/>
          <w:szCs w:val="22"/>
          <w:lang w:eastAsia="en-US"/>
        </w:rPr>
        <w:fldChar w:fldCharType="end"/>
      </w:r>
    </w:p>
    <w:p w14:paraId="24F6D72E" w14:textId="7EFF7516" w:rsidR="00483099" w:rsidRPr="00696CC6" w:rsidRDefault="00483099" w:rsidP="00581235">
      <w:pPr>
        <w:rPr>
          <w:b/>
          <w:sz w:val="22"/>
          <w:szCs w:val="22"/>
        </w:rPr>
      </w:pPr>
      <w:r w:rsidRPr="00696CC6">
        <w:rPr>
          <w:b/>
          <w:sz w:val="22"/>
          <w:szCs w:val="22"/>
        </w:rPr>
        <w:t>Address for correspondence</w:t>
      </w:r>
    </w:p>
    <w:p w14:paraId="36C00152" w14:textId="77777777" w:rsidR="00483099" w:rsidRPr="00696CC6" w:rsidRDefault="00483099" w:rsidP="00581235">
      <w:pPr>
        <w:rPr>
          <w:b/>
          <w:sz w:val="22"/>
          <w:szCs w:val="22"/>
        </w:rPr>
      </w:pPr>
    </w:p>
    <w:p w14:paraId="3694BDE5" w14:textId="77777777" w:rsidR="0093497A" w:rsidRDefault="00585CED">
      <w:pPr>
        <w:rPr>
          <w:noProof/>
          <w:sz w:val="22"/>
          <w:szCs w:val="22"/>
        </w:rPr>
        <w:sectPr w:rsidR="0093497A" w:rsidSect="007F64F2">
          <w:type w:val="continuous"/>
          <w:pgSz w:w="11907" w:h="16840" w:code="9"/>
          <w:pgMar w:top="562" w:right="567" w:bottom="562" w:left="567" w:header="0" w:footer="1440" w:gutter="0"/>
          <w:cols w:num="2" w:space="706"/>
          <w:noEndnote/>
        </w:sectPr>
      </w:pPr>
      <w:r>
        <w:rPr>
          <w:noProof/>
          <w:sz w:val="22"/>
          <w:szCs w:val="22"/>
        </w:rPr>
        <w:t xml:space="preserve">Ciarán McInerney, </w:t>
      </w:r>
      <w:hyperlink r:id="rId13" w:history="1">
        <w:r w:rsidRPr="00AC2741">
          <w:rPr>
            <w:rStyle w:val="Hyperlink"/>
            <w:noProof/>
            <w:sz w:val="22"/>
            <w:szCs w:val="22"/>
          </w:rPr>
          <w:t>c.mcinerney@leeds.ac.uk</w:t>
        </w:r>
      </w:hyperlink>
    </w:p>
    <w:p w14:paraId="0E3F1D8D" w14:textId="770FB4FF" w:rsidR="0093497A" w:rsidRPr="0093497A" w:rsidRDefault="0093497A" w:rsidP="0093497A">
      <w:pPr>
        <w:pStyle w:val="DTableTitle"/>
        <w:rPr>
          <w:szCs w:val="22"/>
        </w:rPr>
      </w:pPr>
      <w:r w:rsidRPr="008A645C">
        <w:rPr>
          <w:szCs w:val="22"/>
        </w:rPr>
        <w:t xml:space="preserve">Table </w:t>
      </w:r>
      <w:r>
        <w:rPr>
          <w:szCs w:val="22"/>
        </w:rPr>
        <w:t>2</w:t>
      </w:r>
      <w:r w:rsidRPr="008A645C">
        <w:rPr>
          <w:szCs w:val="22"/>
        </w:rPr>
        <w:t xml:space="preserve">– </w:t>
      </w:r>
      <w:r>
        <w:rPr>
          <w:szCs w:val="22"/>
        </w:rPr>
        <w:t>Summary of recommendation to address safety concerns posed by the challenges of emerging digital health. P = practical applications; T = theory development</w:t>
      </w:r>
    </w:p>
    <w:tbl>
      <w:tblPr>
        <w:tblW w:w="0" w:type="auto"/>
        <w:jc w:val="center"/>
        <w:tblLayout w:type="fixed"/>
        <w:tblLook w:val="0000" w:firstRow="0" w:lastRow="0" w:firstColumn="0" w:lastColumn="0" w:noHBand="0" w:noVBand="0"/>
      </w:tblPr>
      <w:tblGrid>
        <w:gridCol w:w="3521"/>
        <w:gridCol w:w="3402"/>
        <w:gridCol w:w="3704"/>
      </w:tblGrid>
      <w:tr w:rsidR="0093497A" w:rsidRPr="00696CC6" w14:paraId="72D592EB" w14:textId="77777777" w:rsidTr="0084441A">
        <w:trPr>
          <w:jc w:val="center"/>
        </w:trPr>
        <w:tc>
          <w:tcPr>
            <w:tcW w:w="3521" w:type="dxa"/>
            <w:tcBorders>
              <w:top w:val="single" w:sz="4" w:space="0" w:color="auto"/>
              <w:bottom w:val="single" w:sz="4" w:space="0" w:color="auto"/>
            </w:tcBorders>
            <w:vAlign w:val="bottom"/>
          </w:tcPr>
          <w:p w14:paraId="3A4CCB96" w14:textId="77777777" w:rsidR="0093497A" w:rsidRPr="008A645C" w:rsidRDefault="0093497A" w:rsidP="0084441A">
            <w:pPr>
              <w:rPr>
                <w:b/>
                <w:noProof/>
                <w:szCs w:val="22"/>
              </w:rPr>
            </w:pPr>
            <w:r w:rsidRPr="008A645C">
              <w:rPr>
                <w:b/>
                <w:noProof/>
                <w:szCs w:val="22"/>
              </w:rPr>
              <w:t>Challenge</w:t>
            </w:r>
          </w:p>
        </w:tc>
        <w:tc>
          <w:tcPr>
            <w:tcW w:w="3402" w:type="dxa"/>
            <w:tcBorders>
              <w:top w:val="single" w:sz="4" w:space="0" w:color="auto"/>
              <w:bottom w:val="single" w:sz="4" w:space="0" w:color="auto"/>
            </w:tcBorders>
            <w:vAlign w:val="bottom"/>
          </w:tcPr>
          <w:p w14:paraId="2F2B08D8" w14:textId="77777777" w:rsidR="0093497A" w:rsidRPr="008A645C" w:rsidRDefault="0093497A" w:rsidP="0084441A">
            <w:pPr>
              <w:rPr>
                <w:b/>
                <w:noProof/>
                <w:szCs w:val="22"/>
              </w:rPr>
            </w:pPr>
            <w:r w:rsidRPr="008A645C">
              <w:rPr>
                <w:b/>
                <w:noProof/>
                <w:szCs w:val="22"/>
              </w:rPr>
              <w:t>Consequence</w:t>
            </w:r>
          </w:p>
        </w:tc>
        <w:tc>
          <w:tcPr>
            <w:tcW w:w="3704" w:type="dxa"/>
            <w:tcBorders>
              <w:top w:val="single" w:sz="4" w:space="0" w:color="auto"/>
              <w:bottom w:val="single" w:sz="4" w:space="0" w:color="auto"/>
            </w:tcBorders>
            <w:vAlign w:val="bottom"/>
          </w:tcPr>
          <w:p w14:paraId="20FF07A9" w14:textId="77777777" w:rsidR="0093497A" w:rsidRPr="008A645C" w:rsidRDefault="0093497A" w:rsidP="0084441A">
            <w:pPr>
              <w:rPr>
                <w:b/>
                <w:noProof/>
                <w:szCs w:val="22"/>
              </w:rPr>
            </w:pPr>
            <w:r w:rsidRPr="008A645C">
              <w:rPr>
                <w:b/>
                <w:noProof/>
                <w:szCs w:val="22"/>
              </w:rPr>
              <w:t>Recommendation</w:t>
            </w:r>
          </w:p>
        </w:tc>
      </w:tr>
      <w:tr w:rsidR="0093497A" w:rsidRPr="00696CC6" w14:paraId="3E8CE5EC" w14:textId="77777777" w:rsidTr="0084441A">
        <w:trPr>
          <w:jc w:val="center"/>
        </w:trPr>
        <w:tc>
          <w:tcPr>
            <w:tcW w:w="3521" w:type="dxa"/>
            <w:tcBorders>
              <w:top w:val="single" w:sz="4" w:space="0" w:color="auto"/>
            </w:tcBorders>
          </w:tcPr>
          <w:p w14:paraId="067227E0" w14:textId="77777777" w:rsidR="0093497A" w:rsidRPr="008A645C" w:rsidRDefault="0093497A" w:rsidP="0084441A">
            <w:pPr>
              <w:spacing w:before="60" w:after="60"/>
              <w:rPr>
                <w:noProof/>
                <w:szCs w:val="22"/>
              </w:rPr>
            </w:pPr>
            <w:r w:rsidRPr="008A645C">
              <w:rPr>
                <w:noProof/>
                <w:szCs w:val="22"/>
              </w:rPr>
              <w:t>Difficult to conceptualise threats to patient safety from non-physical innovations</w:t>
            </w:r>
          </w:p>
        </w:tc>
        <w:tc>
          <w:tcPr>
            <w:tcW w:w="3402" w:type="dxa"/>
            <w:tcBorders>
              <w:top w:val="single" w:sz="4" w:space="0" w:color="auto"/>
            </w:tcBorders>
          </w:tcPr>
          <w:p w14:paraId="6470826E" w14:textId="77777777" w:rsidR="0093497A" w:rsidRPr="008A645C" w:rsidRDefault="0093497A" w:rsidP="0084441A">
            <w:pPr>
              <w:spacing w:before="60" w:after="60"/>
              <w:rPr>
                <w:noProof/>
                <w:szCs w:val="22"/>
              </w:rPr>
            </w:pPr>
            <w:r>
              <w:rPr>
                <w:noProof/>
                <w:szCs w:val="22"/>
              </w:rPr>
              <w:t>Inadequate consideration of threats to patient safety</w:t>
            </w:r>
          </w:p>
        </w:tc>
        <w:tc>
          <w:tcPr>
            <w:tcW w:w="3704" w:type="dxa"/>
            <w:tcBorders>
              <w:top w:val="single" w:sz="4" w:space="0" w:color="auto"/>
            </w:tcBorders>
          </w:tcPr>
          <w:p w14:paraId="4B48AFCB" w14:textId="77777777" w:rsidR="0093497A" w:rsidRPr="008A645C" w:rsidRDefault="0093497A" w:rsidP="0084441A">
            <w:pPr>
              <w:spacing w:before="60" w:after="60"/>
              <w:rPr>
                <w:noProof/>
                <w:szCs w:val="22"/>
              </w:rPr>
            </w:pPr>
            <w:r>
              <w:rPr>
                <w:noProof/>
                <w:szCs w:val="22"/>
              </w:rPr>
              <w:t>Systems approach to conceptualising risk</w:t>
            </w:r>
            <w:r>
              <w:rPr>
                <w:noProof/>
                <w:szCs w:val="22"/>
                <w:vertAlign w:val="superscript"/>
              </w:rPr>
              <w:t>T</w:t>
            </w:r>
            <w:r>
              <w:rPr>
                <w:noProof/>
                <w:szCs w:val="22"/>
              </w:rPr>
              <w:t>; Safety cases</w:t>
            </w:r>
            <w:r>
              <w:rPr>
                <w:noProof/>
                <w:szCs w:val="22"/>
                <w:vertAlign w:val="superscript"/>
              </w:rPr>
              <w:t>P</w:t>
            </w:r>
            <w:r>
              <w:rPr>
                <w:noProof/>
                <w:szCs w:val="22"/>
              </w:rPr>
              <w:t>; Sociotechnical perspective</w:t>
            </w:r>
          </w:p>
        </w:tc>
      </w:tr>
      <w:tr w:rsidR="0093497A" w:rsidRPr="00696CC6" w14:paraId="660B3AD7" w14:textId="77777777" w:rsidTr="0084441A">
        <w:trPr>
          <w:jc w:val="center"/>
        </w:trPr>
        <w:tc>
          <w:tcPr>
            <w:tcW w:w="3521" w:type="dxa"/>
          </w:tcPr>
          <w:p w14:paraId="3E5D6D25" w14:textId="77777777" w:rsidR="0093497A" w:rsidRPr="008A645C" w:rsidRDefault="0093497A" w:rsidP="0084441A">
            <w:pPr>
              <w:spacing w:before="60" w:after="60"/>
              <w:rPr>
                <w:noProof/>
                <w:szCs w:val="22"/>
              </w:rPr>
            </w:pPr>
            <w:r w:rsidRPr="008A645C">
              <w:rPr>
                <w:noProof/>
                <w:szCs w:val="22"/>
              </w:rPr>
              <w:t>Unclear</w:t>
            </w:r>
            <w:r>
              <w:rPr>
                <w:noProof/>
                <w:szCs w:val="22"/>
              </w:rPr>
              <w:t xml:space="preserve"> how to sensibly integrate and interpret new and voluminous data streams</w:t>
            </w:r>
          </w:p>
        </w:tc>
        <w:tc>
          <w:tcPr>
            <w:tcW w:w="3402" w:type="dxa"/>
          </w:tcPr>
          <w:p w14:paraId="2130F930" w14:textId="77777777" w:rsidR="0093497A" w:rsidRPr="008A645C" w:rsidRDefault="0093497A" w:rsidP="0084441A">
            <w:pPr>
              <w:spacing w:before="60" w:after="60"/>
              <w:rPr>
                <w:noProof/>
                <w:szCs w:val="22"/>
              </w:rPr>
            </w:pPr>
            <w:r>
              <w:rPr>
                <w:noProof/>
                <w:szCs w:val="22"/>
              </w:rPr>
              <w:t>Missed opportunity to use data; Inappropriate use of data; Biased use of data</w:t>
            </w:r>
          </w:p>
        </w:tc>
        <w:tc>
          <w:tcPr>
            <w:tcW w:w="3704" w:type="dxa"/>
          </w:tcPr>
          <w:p w14:paraId="6ED46A9F" w14:textId="77777777" w:rsidR="0093497A" w:rsidRPr="008A645C" w:rsidRDefault="0093497A" w:rsidP="0084441A">
            <w:pPr>
              <w:spacing w:before="60" w:after="60"/>
              <w:rPr>
                <w:noProof/>
                <w:szCs w:val="22"/>
              </w:rPr>
            </w:pPr>
            <w:r>
              <w:rPr>
                <w:noProof/>
                <w:szCs w:val="22"/>
              </w:rPr>
              <w:t>Dynamic and causal modelling continuously surveilled for performance</w:t>
            </w:r>
            <w:r>
              <w:rPr>
                <w:noProof/>
                <w:szCs w:val="22"/>
                <w:vertAlign w:val="superscript"/>
              </w:rPr>
              <w:t>P</w:t>
            </w:r>
            <w:r>
              <w:rPr>
                <w:noProof/>
                <w:szCs w:val="22"/>
              </w:rPr>
              <w:t>; Middleware for interoperability</w:t>
            </w:r>
            <w:r>
              <w:rPr>
                <w:noProof/>
                <w:szCs w:val="22"/>
                <w:vertAlign w:val="superscript"/>
              </w:rPr>
              <w:t>P</w:t>
            </w:r>
            <w:r>
              <w:rPr>
                <w:noProof/>
                <w:szCs w:val="22"/>
              </w:rPr>
              <w:t>; Standards for linkage and exchange of health care data</w:t>
            </w:r>
            <w:r>
              <w:rPr>
                <w:noProof/>
                <w:szCs w:val="22"/>
                <w:vertAlign w:val="superscript"/>
              </w:rPr>
              <w:t>P</w:t>
            </w:r>
            <w:r>
              <w:rPr>
                <w:noProof/>
                <w:szCs w:val="22"/>
              </w:rPr>
              <w:t>; Automated anolaly detection</w:t>
            </w:r>
            <w:r>
              <w:rPr>
                <w:noProof/>
                <w:szCs w:val="22"/>
                <w:vertAlign w:val="superscript"/>
              </w:rPr>
              <w:t>P</w:t>
            </w:r>
          </w:p>
        </w:tc>
      </w:tr>
      <w:tr w:rsidR="0093497A" w:rsidRPr="00696CC6" w14:paraId="0567A2FB" w14:textId="77777777" w:rsidTr="0084441A">
        <w:trPr>
          <w:jc w:val="center"/>
        </w:trPr>
        <w:tc>
          <w:tcPr>
            <w:tcW w:w="3521" w:type="dxa"/>
          </w:tcPr>
          <w:p w14:paraId="57DD254B" w14:textId="77777777" w:rsidR="0093497A" w:rsidRPr="008A645C" w:rsidRDefault="0093497A" w:rsidP="0084441A">
            <w:pPr>
              <w:spacing w:before="60" w:after="60"/>
              <w:rPr>
                <w:noProof/>
                <w:szCs w:val="22"/>
              </w:rPr>
            </w:pPr>
            <w:r>
              <w:rPr>
                <w:noProof/>
                <w:szCs w:val="22"/>
              </w:rPr>
              <w:t>Reactive regulatory- and standards-based approaches to safety</w:t>
            </w:r>
          </w:p>
        </w:tc>
        <w:tc>
          <w:tcPr>
            <w:tcW w:w="3402" w:type="dxa"/>
          </w:tcPr>
          <w:p w14:paraId="59EC8A42" w14:textId="77777777" w:rsidR="0093497A" w:rsidRPr="008A645C" w:rsidRDefault="0093497A" w:rsidP="0084441A">
            <w:pPr>
              <w:spacing w:before="60" w:after="60"/>
              <w:rPr>
                <w:noProof/>
                <w:szCs w:val="22"/>
              </w:rPr>
            </w:pPr>
            <w:r>
              <w:rPr>
                <w:noProof/>
                <w:szCs w:val="22"/>
              </w:rPr>
              <w:t>Avoidable hearm is experienced before mitigations are put in place</w:t>
            </w:r>
          </w:p>
        </w:tc>
        <w:tc>
          <w:tcPr>
            <w:tcW w:w="3704" w:type="dxa"/>
          </w:tcPr>
          <w:p w14:paraId="6280E1E9" w14:textId="77777777" w:rsidR="0093497A" w:rsidRPr="008A645C" w:rsidRDefault="0093497A" w:rsidP="0084441A">
            <w:pPr>
              <w:spacing w:before="60" w:after="60"/>
              <w:rPr>
                <w:noProof/>
                <w:szCs w:val="22"/>
              </w:rPr>
            </w:pPr>
            <w:r>
              <w:rPr>
                <w:noProof/>
                <w:szCs w:val="22"/>
              </w:rPr>
              <w:t>Gradual approval of medical devices</w:t>
            </w:r>
            <w:r>
              <w:rPr>
                <w:noProof/>
                <w:szCs w:val="22"/>
                <w:vertAlign w:val="superscript"/>
              </w:rPr>
              <w:t>P</w:t>
            </w:r>
            <w:r>
              <w:rPr>
                <w:noProof/>
                <w:szCs w:val="22"/>
              </w:rPr>
              <w:t>; Systems approach to conceptualising risk</w:t>
            </w:r>
            <w:r>
              <w:rPr>
                <w:noProof/>
                <w:szCs w:val="22"/>
                <w:vertAlign w:val="superscript"/>
              </w:rPr>
              <w:t>T</w:t>
            </w:r>
          </w:p>
        </w:tc>
      </w:tr>
      <w:tr w:rsidR="0093497A" w:rsidRPr="00696CC6" w14:paraId="4F45F6DF" w14:textId="77777777" w:rsidTr="0084441A">
        <w:trPr>
          <w:jc w:val="center"/>
        </w:trPr>
        <w:tc>
          <w:tcPr>
            <w:tcW w:w="3521" w:type="dxa"/>
          </w:tcPr>
          <w:p w14:paraId="73E429E8" w14:textId="77777777" w:rsidR="0093497A" w:rsidRPr="008A645C" w:rsidRDefault="0093497A" w:rsidP="0084441A">
            <w:pPr>
              <w:spacing w:before="60" w:after="60"/>
              <w:rPr>
                <w:noProof/>
                <w:szCs w:val="22"/>
              </w:rPr>
            </w:pPr>
            <w:r>
              <w:rPr>
                <w:noProof/>
                <w:szCs w:val="22"/>
              </w:rPr>
              <w:t>Difficult to build and maintain trust in health informatio sytems that are obscure and complex</w:t>
            </w:r>
          </w:p>
        </w:tc>
        <w:tc>
          <w:tcPr>
            <w:tcW w:w="3402" w:type="dxa"/>
          </w:tcPr>
          <w:p w14:paraId="1328A85D" w14:textId="77777777" w:rsidR="0093497A" w:rsidRPr="008A645C" w:rsidRDefault="0093497A" w:rsidP="0084441A">
            <w:pPr>
              <w:spacing w:before="60" w:after="60"/>
              <w:rPr>
                <w:noProof/>
                <w:szCs w:val="22"/>
              </w:rPr>
            </w:pPr>
            <w:r>
              <w:rPr>
                <w:noProof/>
                <w:szCs w:val="22"/>
              </w:rPr>
              <w:t>Misinformation and disinformation threaten patient safety</w:t>
            </w:r>
          </w:p>
        </w:tc>
        <w:tc>
          <w:tcPr>
            <w:tcW w:w="3704" w:type="dxa"/>
          </w:tcPr>
          <w:p w14:paraId="19CFADA9" w14:textId="77777777" w:rsidR="0093497A" w:rsidRPr="008A645C" w:rsidRDefault="0093497A" w:rsidP="0084441A">
            <w:pPr>
              <w:spacing w:before="60" w:after="60"/>
              <w:rPr>
                <w:noProof/>
                <w:szCs w:val="22"/>
              </w:rPr>
            </w:pPr>
            <w:r>
              <w:rPr>
                <w:noProof/>
                <w:szCs w:val="22"/>
              </w:rPr>
              <w:t>Sociotechnical perspective</w:t>
            </w:r>
            <w:r>
              <w:rPr>
                <w:noProof/>
                <w:szCs w:val="22"/>
                <w:vertAlign w:val="superscript"/>
              </w:rPr>
              <w:t>T</w:t>
            </w:r>
            <w:r>
              <w:rPr>
                <w:noProof/>
                <w:szCs w:val="22"/>
              </w:rPr>
              <w:t>; FactSheets</w:t>
            </w:r>
            <w:r>
              <w:rPr>
                <w:noProof/>
                <w:szCs w:val="22"/>
                <w:vertAlign w:val="superscript"/>
              </w:rPr>
              <w:t>P</w:t>
            </w:r>
          </w:p>
        </w:tc>
      </w:tr>
      <w:tr w:rsidR="0093497A" w:rsidRPr="00696CC6" w14:paraId="3BB5130A" w14:textId="77777777" w:rsidTr="0084441A">
        <w:trPr>
          <w:jc w:val="center"/>
        </w:trPr>
        <w:tc>
          <w:tcPr>
            <w:tcW w:w="3521" w:type="dxa"/>
          </w:tcPr>
          <w:p w14:paraId="4A1CB7FB" w14:textId="77777777" w:rsidR="0093497A" w:rsidRPr="008A645C" w:rsidRDefault="0093497A" w:rsidP="0084441A">
            <w:pPr>
              <w:spacing w:before="60" w:after="60"/>
              <w:rPr>
                <w:noProof/>
                <w:szCs w:val="22"/>
              </w:rPr>
            </w:pPr>
            <w:r>
              <w:rPr>
                <w:noProof/>
                <w:szCs w:val="22"/>
              </w:rPr>
              <w:t>Emergent patient-safety consequences in health information systems</w:t>
            </w:r>
          </w:p>
        </w:tc>
        <w:tc>
          <w:tcPr>
            <w:tcW w:w="3402" w:type="dxa"/>
          </w:tcPr>
          <w:p w14:paraId="4ACAF266" w14:textId="77777777" w:rsidR="0093497A" w:rsidRPr="008A645C" w:rsidRDefault="0093497A" w:rsidP="0084441A">
            <w:pPr>
              <w:spacing w:before="60" w:after="60"/>
              <w:rPr>
                <w:noProof/>
                <w:szCs w:val="22"/>
              </w:rPr>
            </w:pPr>
            <w:r>
              <w:rPr>
                <w:noProof/>
                <w:szCs w:val="22"/>
              </w:rPr>
              <w:t>Hazards cannot be completely foreseen</w:t>
            </w:r>
          </w:p>
        </w:tc>
        <w:tc>
          <w:tcPr>
            <w:tcW w:w="3704" w:type="dxa"/>
          </w:tcPr>
          <w:p w14:paraId="66C20134" w14:textId="77777777" w:rsidR="0093497A" w:rsidRPr="008A645C" w:rsidRDefault="0093497A" w:rsidP="0084441A">
            <w:pPr>
              <w:spacing w:before="60" w:after="60"/>
              <w:rPr>
                <w:noProof/>
                <w:szCs w:val="22"/>
              </w:rPr>
            </w:pPr>
            <w:r>
              <w:rPr>
                <w:noProof/>
                <w:szCs w:val="22"/>
              </w:rPr>
              <w:t>Systems approach to conceptualising risk</w:t>
            </w:r>
            <w:r>
              <w:rPr>
                <w:noProof/>
                <w:szCs w:val="22"/>
                <w:vertAlign w:val="superscript"/>
              </w:rPr>
              <w:t>T</w:t>
            </w:r>
            <w:r>
              <w:rPr>
                <w:noProof/>
                <w:szCs w:val="22"/>
              </w:rPr>
              <w:t>; Systems approach to patient safety</w:t>
            </w:r>
            <w:r>
              <w:rPr>
                <w:noProof/>
                <w:szCs w:val="22"/>
                <w:vertAlign w:val="superscript"/>
              </w:rPr>
              <w:t>T</w:t>
            </w:r>
            <w:r>
              <w:rPr>
                <w:noProof/>
                <w:szCs w:val="22"/>
              </w:rPr>
              <w:t>; Safety cases</w:t>
            </w:r>
            <w:r>
              <w:rPr>
                <w:noProof/>
                <w:szCs w:val="22"/>
                <w:vertAlign w:val="superscript"/>
              </w:rPr>
              <w:t>P</w:t>
            </w:r>
            <w:r>
              <w:rPr>
                <w:noProof/>
                <w:szCs w:val="22"/>
              </w:rPr>
              <w:t>; Sociotechnical perspectives</w:t>
            </w:r>
            <w:r>
              <w:rPr>
                <w:noProof/>
                <w:szCs w:val="22"/>
                <w:vertAlign w:val="superscript"/>
              </w:rPr>
              <w:t>T</w:t>
            </w:r>
            <w:r>
              <w:rPr>
                <w:noProof/>
                <w:szCs w:val="22"/>
              </w:rPr>
              <w:t>; Gradual approval of medical devices</w:t>
            </w:r>
            <w:r>
              <w:rPr>
                <w:noProof/>
                <w:szCs w:val="22"/>
                <w:vertAlign w:val="superscript"/>
              </w:rPr>
              <w:t>P</w:t>
            </w:r>
          </w:p>
        </w:tc>
      </w:tr>
      <w:tr w:rsidR="0093497A" w:rsidRPr="00696CC6" w14:paraId="4ACF4B9A" w14:textId="77777777" w:rsidTr="0084441A">
        <w:trPr>
          <w:jc w:val="center"/>
        </w:trPr>
        <w:tc>
          <w:tcPr>
            <w:tcW w:w="3521" w:type="dxa"/>
            <w:tcBorders>
              <w:bottom w:val="single" w:sz="4" w:space="0" w:color="auto"/>
            </w:tcBorders>
          </w:tcPr>
          <w:p w14:paraId="2CA836BC" w14:textId="77777777" w:rsidR="0093497A" w:rsidRPr="008A645C" w:rsidRDefault="0093497A" w:rsidP="0084441A">
            <w:pPr>
              <w:spacing w:before="60" w:after="60"/>
              <w:rPr>
                <w:noProof/>
                <w:szCs w:val="22"/>
              </w:rPr>
            </w:pPr>
            <w:r>
              <w:rPr>
                <w:noProof/>
                <w:szCs w:val="22"/>
              </w:rPr>
              <w:lastRenderedPageBreak/>
              <w:t>Solutionism inappropriately simplifies provlems and predicaments</w:t>
            </w:r>
          </w:p>
        </w:tc>
        <w:tc>
          <w:tcPr>
            <w:tcW w:w="3402" w:type="dxa"/>
            <w:tcBorders>
              <w:bottom w:val="single" w:sz="4" w:space="0" w:color="auto"/>
            </w:tcBorders>
          </w:tcPr>
          <w:p w14:paraId="4C488471" w14:textId="77777777" w:rsidR="0093497A" w:rsidRPr="008A645C" w:rsidRDefault="0093497A" w:rsidP="0084441A">
            <w:pPr>
              <w:spacing w:before="60" w:after="60"/>
              <w:rPr>
                <w:noProof/>
                <w:szCs w:val="22"/>
              </w:rPr>
            </w:pPr>
            <w:r>
              <w:rPr>
                <w:noProof/>
                <w:szCs w:val="22"/>
              </w:rPr>
              <w:t>Unfit interventions and assurances</w:t>
            </w:r>
          </w:p>
        </w:tc>
        <w:tc>
          <w:tcPr>
            <w:tcW w:w="3704" w:type="dxa"/>
            <w:tcBorders>
              <w:bottom w:val="single" w:sz="4" w:space="0" w:color="auto"/>
            </w:tcBorders>
          </w:tcPr>
          <w:p w14:paraId="150DBB18" w14:textId="77777777" w:rsidR="0093497A" w:rsidRPr="008A645C" w:rsidRDefault="0093497A" w:rsidP="0084441A">
            <w:pPr>
              <w:spacing w:before="60" w:after="60"/>
              <w:rPr>
                <w:noProof/>
                <w:szCs w:val="22"/>
              </w:rPr>
            </w:pPr>
            <w:r>
              <w:rPr>
                <w:noProof/>
                <w:szCs w:val="22"/>
              </w:rPr>
              <w:t>Sociotechnical perspective</w:t>
            </w:r>
            <w:r>
              <w:rPr>
                <w:noProof/>
                <w:szCs w:val="22"/>
                <w:vertAlign w:val="superscript"/>
              </w:rPr>
              <w:t>T</w:t>
            </w:r>
            <w:r>
              <w:rPr>
                <w:noProof/>
                <w:szCs w:val="22"/>
              </w:rPr>
              <w:t>; Systems approach to conceptualising risk</w:t>
            </w:r>
            <w:r>
              <w:rPr>
                <w:noProof/>
                <w:szCs w:val="22"/>
                <w:vertAlign w:val="superscript"/>
              </w:rPr>
              <w:t>T</w:t>
            </w:r>
          </w:p>
        </w:tc>
      </w:tr>
    </w:tbl>
    <w:p w14:paraId="1820FE62" w14:textId="77777777" w:rsidR="0093497A" w:rsidRDefault="0093497A">
      <w:pPr>
        <w:rPr>
          <w:noProof/>
          <w:sz w:val="22"/>
          <w:szCs w:val="22"/>
        </w:rPr>
        <w:sectPr w:rsidR="0093497A" w:rsidSect="0093497A">
          <w:type w:val="continuous"/>
          <w:pgSz w:w="11907" w:h="16840" w:code="9"/>
          <w:pgMar w:top="562" w:right="567" w:bottom="562" w:left="567" w:header="0" w:footer="1440" w:gutter="0"/>
          <w:cols w:space="706"/>
          <w:noEndnote/>
        </w:sectPr>
      </w:pPr>
    </w:p>
    <w:p w14:paraId="00AA054C" w14:textId="15B11E59" w:rsidR="0093497A" w:rsidRPr="00696CC6" w:rsidRDefault="0093497A" w:rsidP="00EE768D">
      <w:pPr>
        <w:rPr>
          <w:noProof/>
          <w:sz w:val="22"/>
          <w:szCs w:val="22"/>
        </w:rPr>
      </w:pPr>
    </w:p>
    <w:sectPr w:rsidR="0093497A" w:rsidRPr="00696CC6" w:rsidSect="007F64F2">
      <w:type w:val="continuous"/>
      <w:pgSz w:w="11907" w:h="16840" w:code="9"/>
      <w:pgMar w:top="562" w:right="567" w:bottom="562" w:left="567" w:header="0" w:footer="1440" w:gutter="0"/>
      <w:cols w:num="2" w:space="706"/>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Jonathan Benn" w:date="2021-04-21T12:00:00Z" w:initials="JB">
    <w:p w14:paraId="7F44AB53" w14:textId="58683873" w:rsidR="006932A7" w:rsidRDefault="006932A7">
      <w:pPr>
        <w:pStyle w:val="CommentText"/>
      </w:pPr>
      <w:r>
        <w:rPr>
          <w:rStyle w:val="CommentReference"/>
        </w:rPr>
        <w:annotationRef/>
      </w:r>
      <w:r>
        <w:t>I think we should mention who was involved in the workshops, generally, in the abstract.  Either the Centres or multidisciplinary academics working in patient safety informatics</w:t>
      </w:r>
    </w:p>
  </w:comment>
  <w:comment w:id="8" w:author="Jonathan Benn" w:date="2021-04-21T12:10:00Z" w:initials="JB">
    <w:p w14:paraId="406F6A5C" w14:textId="6D72EE1E" w:rsidR="00DA0A68" w:rsidRDefault="00DA0A68">
      <w:pPr>
        <w:pStyle w:val="CommentText"/>
      </w:pPr>
      <w:r>
        <w:rPr>
          <w:rStyle w:val="CommentReference"/>
        </w:rPr>
        <w:annotationRef/>
      </w:r>
      <w:r>
        <w:t>How many?</w:t>
      </w:r>
    </w:p>
  </w:comment>
  <w:comment w:id="11" w:author="Ciarán McInerney" w:date="2021-03-26T11:56:00Z" w:initials="CM">
    <w:p w14:paraId="39C8DC01" w14:textId="2C3562A0" w:rsidR="00BE17D9" w:rsidRDefault="00BE17D9">
      <w:pPr>
        <w:pStyle w:val="CommentText"/>
      </w:pPr>
      <w:r>
        <w:rPr>
          <w:rStyle w:val="CommentReference"/>
        </w:rPr>
        <w:annotationRef/>
      </w:r>
      <w:r>
        <w:t xml:space="preserve">Some appropriate MeSH terms are below. Further detail at </w:t>
      </w:r>
      <w:hyperlink r:id="rId1" w:history="1">
        <w:r w:rsidRPr="00AC2741">
          <w:rPr>
            <w:rStyle w:val="Hyperlink"/>
          </w:rPr>
          <w:t>https://meshb.nlm.nih.gov/search</w:t>
        </w:r>
      </w:hyperlink>
      <w:r>
        <w:t>. We are only permitted 3 MeSH terms.</w:t>
      </w:r>
      <w:r>
        <w:br/>
      </w:r>
      <w:r>
        <w:br/>
      </w:r>
      <w:r>
        <w:rPr>
          <w:sz w:val="22"/>
          <w:szCs w:val="22"/>
        </w:rPr>
        <w:t>Patient safety; Informatics;</w:t>
      </w:r>
      <w:r w:rsidRPr="00893685">
        <w:rPr>
          <w:sz w:val="22"/>
          <w:szCs w:val="22"/>
        </w:rPr>
        <w:t xml:space="preserve"> </w:t>
      </w:r>
      <w:r>
        <w:rPr>
          <w:sz w:val="22"/>
          <w:szCs w:val="22"/>
        </w:rPr>
        <w:t>Digital technology; Computer systems; Systems Theory; Systems integration; Health information interoperability; User-computer interface; Computer communication networks; Artificial intelligence; Deliver</w:t>
      </w:r>
      <w:r w:rsidR="00C832FC">
        <w:rPr>
          <w:sz w:val="22"/>
          <w:szCs w:val="22"/>
        </w:rPr>
        <w:t>y</w:t>
      </w:r>
      <w:r>
        <w:rPr>
          <w:sz w:val="22"/>
          <w:szCs w:val="22"/>
        </w:rPr>
        <w:t xml:space="preserve"> of health care</w:t>
      </w:r>
    </w:p>
    <w:p w14:paraId="01D2F795" w14:textId="10F736E4" w:rsidR="00BE17D9" w:rsidRDefault="00BE17D9">
      <w:pPr>
        <w:pStyle w:val="CommentText"/>
      </w:pPr>
    </w:p>
  </w:comment>
  <w:comment w:id="12" w:author="David Jenkins" w:date="2021-04-21T09:12:00Z" w:initials="DJ">
    <w:p w14:paraId="69828782" w14:textId="331E3FE4" w:rsidR="00942BD3" w:rsidRDefault="00942BD3">
      <w:pPr>
        <w:pStyle w:val="CommentText"/>
      </w:pPr>
      <w:r>
        <w:rPr>
          <w:rStyle w:val="CommentReference"/>
        </w:rPr>
        <w:annotationRef/>
      </w:r>
      <w:r>
        <w:t>If we are focusing on digital technology maybe Digital technology should replace Systems theory?</w:t>
      </w:r>
    </w:p>
  </w:comment>
  <w:comment w:id="15" w:author="Ciarán McInerney" w:date="2021-03-26T17:02:00Z" w:initials="CM">
    <w:p w14:paraId="102E7C70" w14:textId="708981BB" w:rsidR="00F3272B" w:rsidRDefault="00F3272B">
      <w:pPr>
        <w:pStyle w:val="CommentText"/>
      </w:pPr>
      <w:r>
        <w:rPr>
          <w:rStyle w:val="CommentReference"/>
        </w:rPr>
        <w:annotationRef/>
      </w:r>
      <w:r>
        <w:t>This marks the inclusion of the Sittig et al 2020 paper, as suggested by the JMIR reviewer who didn’t understand what more our paper offered.</w:t>
      </w:r>
    </w:p>
  </w:comment>
  <w:comment w:id="22" w:author="Ciarán McInerney" w:date="2021-03-26T16:52:00Z" w:initials="CM">
    <w:p w14:paraId="185CD325" w14:textId="77777777" w:rsidR="00F3272B" w:rsidRDefault="00F3272B" w:rsidP="00F3272B">
      <w:pPr>
        <w:pStyle w:val="CommentText"/>
      </w:pPr>
      <w:r>
        <w:rPr>
          <w:rStyle w:val="CommentReference"/>
        </w:rPr>
        <w:annotationRef/>
      </w:r>
      <w:r>
        <w:t>This marks the inclusion of the Kim, Coiera and Magrabi paper, as suggested by the JMIR reviewer.</w:t>
      </w:r>
    </w:p>
  </w:comment>
  <w:comment w:id="14" w:author="Jonathan Benn" w:date="2021-04-21T11:57:00Z" w:initials="JB">
    <w:p w14:paraId="7FD4A4CA" w14:textId="72ECBE12" w:rsidR="006932A7" w:rsidRDefault="006932A7">
      <w:pPr>
        <w:pStyle w:val="CommentText"/>
      </w:pPr>
      <w:r>
        <w:rPr>
          <w:rStyle w:val="CommentReference"/>
        </w:rPr>
        <w:annotationRef/>
      </w:r>
      <w:r>
        <w:t xml:space="preserve">Slightly unclear (could be just me).  Might be better to say: </w:t>
      </w:r>
      <w:r>
        <w:rPr>
          <w:sz w:val="22"/>
          <w:szCs w:val="22"/>
        </w:rPr>
        <w:t>Previous work has presented an agenda for safety of digital health</w:t>
      </w:r>
      <w:r>
        <w:rPr>
          <w:sz w:val="22"/>
          <w:szCs w:val="22"/>
        </w:rPr>
        <w:fldChar w:fldCharType="begin" w:fldLock="1"/>
      </w:r>
      <w:r>
        <w:rPr>
          <w:sz w:val="22"/>
          <w:szCs w:val="22"/>
        </w:rPr>
        <w:instrText>ADDIN CSL_CITATION {"citationItems":[{"id":"ITEM-1","itemData":{"DOI":"10.1177/1460458218814893","author":[{"dropping-particle":"","family":"Sittig","given":"Dean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t","given":"Raj","non-dropping-particle":"","parse-names":false,"suffix":""},{"dropping-particle":"","family":"Bates","given":"David W.","non-dropping-particle":"","parse-names":false,"suffix":""},{"dropping-particle":"","family":"Singh","given":"Hardeep","non-dropping-particle":"","parse-names":false,"suffix":""}],"container-title":"Health Informatics Journal","id":"ITEM-1","issue":"2","issued":{"date-parts":[["2018"]]},"page":"1-9","title":"Current challenges in health information technology–related patient safety","type":"article-journal"},"uris":["http://www.mendeley.com/documents/?uuid=b9db33f0-a753-4fc4-b3d8-ab0597270afd"]}],"mendeley":{"formattedCitation":"[32]","plainTextFormattedCitation":"[32]","previouslyFormattedCitation":"[32]"},"properties":{"noteIndex":0},"schema":"https://github.com/citation-style-language/schema/raw/master/csl-citation.json"}</w:instrText>
      </w:r>
      <w:r>
        <w:rPr>
          <w:sz w:val="22"/>
          <w:szCs w:val="22"/>
        </w:rPr>
        <w:fldChar w:fldCharType="separate"/>
      </w:r>
      <w:r w:rsidRPr="00F3272B">
        <w:rPr>
          <w:sz w:val="22"/>
          <w:szCs w:val="22"/>
        </w:rPr>
        <w:t>[32]</w:t>
      </w:r>
      <w:r>
        <w:rPr>
          <w:sz w:val="22"/>
          <w:szCs w:val="22"/>
        </w:rPr>
        <w:fldChar w:fldCharType="end"/>
      </w:r>
      <w:r>
        <w:rPr>
          <w:rStyle w:val="CommentReference"/>
        </w:rPr>
        <w:annotationRef/>
      </w:r>
      <w:r>
        <w:rPr>
          <w:sz w:val="22"/>
          <w:szCs w:val="22"/>
        </w:rPr>
        <w:t xml:space="preserve"> to address the outstanding PS consequences through systematic study</w:t>
      </w:r>
      <w:r>
        <w:rPr>
          <w:sz w:val="22"/>
          <w:szCs w:val="22"/>
        </w:rPr>
        <w:fldChar w:fldCharType="begin" w:fldLock="1"/>
      </w:r>
      <w:r>
        <w:rPr>
          <w:sz w:val="22"/>
          <w:szCs w:val="22"/>
        </w:rPr>
        <w:instrText>ADDIN CSL_CITATION {"citationItems":[{"id":"ITEM-1","itemData":{"DOI":"10.1093/jamia/ocw154","author":[{"dropping-particle":"","family":"Kim","given":"Mi Ok","non-dropping-particle":"","parse-names":false,"suffix":""},{"dropping-particle":"","family":"Coiera","given":"Enrico","non-dropping-particle":"","parse-names":false,"suffix":""},{"dropping-particle":"","family":"Magrabi","given":"Farah","non-dropping-particle":"","parse-names":false,"suffix":""}],"container-title":"Journal of the American Medical Informatics Association","id":"ITEM-1","issue":"2","issued":{"date-parts":[["2017"]]},"page":"246-260","title":"Problems with health information technology and their effects on care delivery and patient outcomes: a systematic review","type":"article-journal","volume":"24"},"uris":["http://www.mendeley.com/documents/?uuid=64618706-2907-4019-9424-c549bc110c1d"]}],"mendeley":{"formattedCitation":"[19]","plainTextFormattedCitation":"[19]","previouslyFormattedCitation":"[19]"},"properties":{"noteIndex":0},"schema":"https://github.com/citation-style-language/schema/raw/master/csl-citation.json"}</w:instrText>
      </w:r>
      <w:r>
        <w:rPr>
          <w:sz w:val="22"/>
          <w:szCs w:val="22"/>
        </w:rPr>
        <w:fldChar w:fldCharType="separate"/>
      </w:r>
      <w:r w:rsidRPr="004313E0">
        <w:rPr>
          <w:sz w:val="22"/>
          <w:szCs w:val="22"/>
        </w:rPr>
        <w:t>[19]</w:t>
      </w:r>
      <w:r>
        <w:rPr>
          <w:sz w:val="22"/>
          <w:szCs w:val="22"/>
        </w:rPr>
        <w:fldChar w:fldCharType="end"/>
      </w:r>
    </w:p>
  </w:comment>
  <w:comment w:id="31" w:author="Ciarán McInerney" w:date="2021-03-26T15:08:00Z" w:initials="CM">
    <w:p w14:paraId="31A26BE1" w14:textId="2FAEDCEB" w:rsidR="000110DD" w:rsidRDefault="000110DD">
      <w:pPr>
        <w:pStyle w:val="CommentText"/>
      </w:pPr>
      <w:r>
        <w:rPr>
          <w:rStyle w:val="CommentReference"/>
        </w:rPr>
        <w:annotationRef/>
      </w:r>
      <w:r>
        <w:t>Cite a link to the GitHub where the list is?</w:t>
      </w:r>
    </w:p>
  </w:comment>
  <w:comment w:id="32" w:author="David Jenkins" w:date="2021-04-21T09:50:00Z" w:initials="DJ">
    <w:p w14:paraId="1E90E7E7" w14:textId="1B4396E6" w:rsidR="00A72D32" w:rsidRDefault="00A72D32">
      <w:pPr>
        <w:pStyle w:val="CommentText"/>
      </w:pPr>
      <w:r>
        <w:rPr>
          <w:rStyle w:val="CommentReference"/>
        </w:rPr>
        <w:annotationRef/>
      </w:r>
      <w:r>
        <w:t>I think this is a good idea, a link to the search terms and info on the search is always helpful.</w:t>
      </w:r>
    </w:p>
  </w:comment>
  <w:comment w:id="33" w:author="Jonathan Benn" w:date="2021-04-21T12:06:00Z" w:initials="JB">
    <w:p w14:paraId="62CDEFBB" w14:textId="63AFDEA5" w:rsidR="00DA0A68" w:rsidRDefault="00DA0A68">
      <w:pPr>
        <w:pStyle w:val="CommentText"/>
      </w:pPr>
      <w:r>
        <w:rPr>
          <w:rStyle w:val="CommentReference"/>
        </w:rPr>
        <w:annotationRef/>
      </w:r>
      <w:r>
        <w:t>Do you mean “avert”?  Probably don’t need this at all after “mitigate”</w:t>
      </w:r>
    </w:p>
  </w:comment>
  <w:comment w:id="34" w:author="Jonathan Benn" w:date="2021-04-21T12:06:00Z" w:initials="JB">
    <w:p w14:paraId="6CFD46E4" w14:textId="53B42154" w:rsidR="00DA0A68" w:rsidRDefault="00DA0A68">
      <w:pPr>
        <w:pStyle w:val="CommentText"/>
      </w:pPr>
      <w:r>
        <w:rPr>
          <w:rStyle w:val="CommentReference"/>
        </w:rPr>
        <w:annotationRef/>
      </w:r>
      <w:r>
        <w:t>I think in the interests of clarity, we either say that we followed the principles of a Delphi process (if that’s defensible) or we take reference to Delphi out.  I probably favor the latter.</w:t>
      </w:r>
    </w:p>
  </w:comment>
  <w:comment w:id="35" w:author="Rebecca Randell" w:date="2021-04-21T11:21:00Z" w:initials="RR">
    <w:p w14:paraId="739BF53E" w14:textId="1222FC6E" w:rsidR="00951D7E" w:rsidRDefault="00951D7E">
      <w:pPr>
        <w:pStyle w:val="CommentText"/>
      </w:pPr>
      <w:r>
        <w:rPr>
          <w:rStyle w:val="CommentReference"/>
        </w:rPr>
        <w:annotationRef/>
      </w:r>
      <w:r>
        <w:t>Table 2 should be in body of paper</w:t>
      </w:r>
    </w:p>
  </w:comment>
  <w:comment w:id="36" w:author="Jonathan Benn" w:date="2021-04-21T12:10:00Z" w:initials="JB">
    <w:p w14:paraId="6D25D52E" w14:textId="6AC08413" w:rsidR="00DA0A68" w:rsidRDefault="00DA0A68">
      <w:pPr>
        <w:pStyle w:val="CommentText"/>
      </w:pPr>
      <w:r>
        <w:rPr>
          <w:rStyle w:val="CommentReference"/>
        </w:rPr>
        <w:annotationRef/>
      </w:r>
      <w:r>
        <w:t xml:space="preserve">It might be okay to present results solely in table format for a conference.  To be on the safe side, consider a brief summary of the challenges here in a few sentences.  The alternative is to separate out the description of the challenges (results) and the recommendations for mitigation (discussion). </w:t>
      </w:r>
    </w:p>
  </w:comment>
  <w:comment w:id="45" w:author="Jonathan Benn" w:date="2021-04-21T12:16:00Z" w:initials="JB">
    <w:p w14:paraId="23B401A1" w14:textId="1C0EF763" w:rsidR="00E7189B" w:rsidRDefault="00E7189B">
      <w:pPr>
        <w:pStyle w:val="CommentText"/>
      </w:pPr>
      <w:r>
        <w:rPr>
          <w:rStyle w:val="CommentReference"/>
        </w:rPr>
        <w:annotationRef/>
      </w:r>
      <w:r>
        <w:t>Why not just say “in patient safety informatics”?</w:t>
      </w:r>
    </w:p>
  </w:comment>
  <w:comment w:id="46" w:author="Jonathan Benn" w:date="2021-04-21T12:20:00Z" w:initials="JB">
    <w:p w14:paraId="05355621" w14:textId="64AF3D30" w:rsidR="00E7189B" w:rsidRDefault="00E7189B">
      <w:pPr>
        <w:pStyle w:val="CommentText"/>
      </w:pPr>
      <w:r>
        <w:rPr>
          <w:rStyle w:val="CommentReference"/>
        </w:rPr>
        <w:annotationRef/>
      </w:r>
      <w:r>
        <w:t>I wonder if we should say this?  We haven’t considered whether we are prepared to open these workshops up to broader collaborators, yet, which may well be a question we get at conference.  Suggest removing for the time being.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44AB53" w15:done="0"/>
  <w15:commentEx w15:paraId="406F6A5C" w15:done="0"/>
  <w15:commentEx w15:paraId="01D2F795" w15:done="0"/>
  <w15:commentEx w15:paraId="69828782" w15:paraIdParent="01D2F795" w15:done="0"/>
  <w15:commentEx w15:paraId="102E7C70" w15:done="0"/>
  <w15:commentEx w15:paraId="185CD325" w15:done="0"/>
  <w15:commentEx w15:paraId="7FD4A4CA" w15:done="0"/>
  <w15:commentEx w15:paraId="31A26BE1" w15:done="0"/>
  <w15:commentEx w15:paraId="1E90E7E7" w15:paraIdParent="31A26BE1" w15:done="0"/>
  <w15:commentEx w15:paraId="62CDEFBB" w15:done="0"/>
  <w15:commentEx w15:paraId="6CFD46E4" w15:done="0"/>
  <w15:commentEx w15:paraId="739BF53E" w15:done="0"/>
  <w15:commentEx w15:paraId="6D25D52E" w15:done="0"/>
  <w15:commentEx w15:paraId="23B401A1" w15:done="0"/>
  <w15:commentEx w15:paraId="053556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A9242" w16cex:dateUtc="2021-04-21T11:00:00Z"/>
  <w16cex:commentExtensible w16cex:durableId="242A94AB" w16cex:dateUtc="2021-04-21T11:10:00Z"/>
  <w16cex:commentExtensible w16cex:durableId="242A6AE7" w16cex:dateUtc="2021-04-21T08:12:00Z"/>
  <w16cex:commentExtensible w16cex:durableId="242A91A5" w16cex:dateUtc="2021-04-21T10:57:00Z"/>
  <w16cex:commentExtensible w16cex:durableId="242A73D7" w16cex:dateUtc="2021-04-21T08:50:00Z"/>
  <w16cex:commentExtensible w16cex:durableId="242A93AC" w16cex:dateUtc="2021-04-21T11:06:00Z"/>
  <w16cex:commentExtensible w16cex:durableId="242A93E2" w16cex:dateUtc="2021-04-21T11:06:00Z"/>
  <w16cex:commentExtensible w16cex:durableId="242A8940" w16cex:dateUtc="2021-04-21T10:21:00Z"/>
  <w16cex:commentExtensible w16cex:durableId="242A94CB" w16cex:dateUtc="2021-04-21T11:10:00Z"/>
  <w16cex:commentExtensible w16cex:durableId="242A961E" w16cex:dateUtc="2021-04-21T11:16:00Z"/>
  <w16cex:commentExtensible w16cex:durableId="242A9713" w16cex:dateUtc="2021-04-21T11: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F44AB53" w16cid:durableId="242A9242"/>
  <w16cid:commentId w16cid:paraId="406F6A5C" w16cid:durableId="242A94AB"/>
  <w16cid:commentId w16cid:paraId="01D2F795" w16cid:durableId="242A6A51"/>
  <w16cid:commentId w16cid:paraId="69828782" w16cid:durableId="242A6AE7"/>
  <w16cid:commentId w16cid:paraId="102E7C70" w16cid:durableId="242A6A52"/>
  <w16cid:commentId w16cid:paraId="185CD325" w16cid:durableId="242A6A53"/>
  <w16cid:commentId w16cid:paraId="7FD4A4CA" w16cid:durableId="242A91A5"/>
  <w16cid:commentId w16cid:paraId="31A26BE1" w16cid:durableId="242A6A54"/>
  <w16cid:commentId w16cid:paraId="1E90E7E7" w16cid:durableId="242A73D7"/>
  <w16cid:commentId w16cid:paraId="62CDEFBB" w16cid:durableId="242A93AC"/>
  <w16cid:commentId w16cid:paraId="6CFD46E4" w16cid:durableId="242A93E2"/>
  <w16cid:commentId w16cid:paraId="739BF53E" w16cid:durableId="242A8940"/>
  <w16cid:commentId w16cid:paraId="6D25D52E" w16cid:durableId="242A94CB"/>
  <w16cid:commentId w16cid:paraId="23B401A1" w16cid:durableId="242A961E"/>
  <w16cid:commentId w16cid:paraId="05355621" w16cid:durableId="242A971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E9868E" w14:textId="77777777" w:rsidR="00FD47FC" w:rsidRDefault="00FD47FC">
      <w:r>
        <w:separator/>
      </w:r>
    </w:p>
  </w:endnote>
  <w:endnote w:type="continuationSeparator" w:id="0">
    <w:p w14:paraId="16583E48" w14:textId="77777777" w:rsidR="00FD47FC" w:rsidRDefault="00FD4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1AFB56" w14:textId="77777777" w:rsidR="00FD47FC" w:rsidRDefault="00FD47FC">
      <w:r>
        <w:separator/>
      </w:r>
    </w:p>
  </w:footnote>
  <w:footnote w:type="continuationSeparator" w:id="0">
    <w:p w14:paraId="36FAF083" w14:textId="77777777" w:rsidR="00FD47FC" w:rsidRDefault="00FD47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F6A33F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6C629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BCB42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51E43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33253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052D92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864A1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5CA9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E7C1A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F204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0BE23E9C"/>
    <w:lvl w:ilvl="0">
      <w:numFmt w:val="bullet"/>
      <w:pStyle w:val="DBulletlevel2"/>
      <w:lvlText w:val="*"/>
      <w:lvlJc w:val="left"/>
    </w:lvl>
  </w:abstractNum>
  <w:abstractNum w:abstractNumId="11" w15:restartNumberingAfterBreak="0">
    <w:nsid w:val="026F7C4A"/>
    <w:multiLevelType w:val="hybridMultilevel"/>
    <w:tmpl w:val="5EAEB7DC"/>
    <w:lvl w:ilvl="0" w:tplc="FD0075E2">
      <w:start w:val="1"/>
      <w:numFmt w:val="bullet"/>
      <w:pStyle w:val="D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E34A8C"/>
    <w:multiLevelType w:val="singleLevel"/>
    <w:tmpl w:val="1846BD48"/>
    <w:lvl w:ilvl="0">
      <w:start w:val="1"/>
      <w:numFmt w:val="decimal"/>
      <w:pStyle w:val="DEnumeratedList"/>
      <w:lvlText w:val="%1."/>
      <w:legacy w:legacy="1" w:legacySpace="0" w:legacyIndent="288"/>
      <w:lvlJc w:val="left"/>
      <w:pPr>
        <w:ind w:left="576" w:hanging="288"/>
      </w:pPr>
      <w:rPr>
        <w:rFonts w:cs="Times New Roman"/>
      </w:rPr>
    </w:lvl>
  </w:abstractNum>
  <w:abstractNum w:abstractNumId="13" w15:restartNumberingAfterBreak="0">
    <w:nsid w:val="31431829"/>
    <w:multiLevelType w:val="hybridMultilevel"/>
    <w:tmpl w:val="0F06D0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715F33"/>
    <w:multiLevelType w:val="singleLevel"/>
    <w:tmpl w:val="D860569A"/>
    <w:lvl w:ilvl="0">
      <w:start w:val="1"/>
      <w:numFmt w:val="decimal"/>
      <w:lvlText w:val="[%1]"/>
      <w:legacy w:legacy="1" w:legacySpace="0" w:legacyIndent="283"/>
      <w:lvlJc w:val="left"/>
      <w:pPr>
        <w:ind w:left="283" w:hanging="283"/>
      </w:pPr>
      <w:rPr>
        <w:rFonts w:ascii="Times New Roman" w:hAnsi="Times New Roman" w:cs="Times New Roman" w:hint="default"/>
        <w:b w:val="0"/>
        <w:i w:val="0"/>
        <w:sz w:val="20"/>
        <w:u w:val="none"/>
      </w:rPr>
    </w:lvl>
  </w:abstractNum>
  <w:num w:numId="1">
    <w:abstractNumId w:val="10"/>
    <w:lvlOverride w:ilvl="0">
      <w:lvl w:ilvl="0">
        <w:start w:val="1"/>
        <w:numFmt w:val="bullet"/>
        <w:pStyle w:val="DBulletlevel2"/>
        <w:lvlText w:val=""/>
        <w:legacy w:legacy="1" w:legacySpace="0" w:legacyIndent="283"/>
        <w:lvlJc w:val="left"/>
        <w:pPr>
          <w:ind w:left="571" w:hanging="283"/>
        </w:pPr>
        <w:rPr>
          <w:rFonts w:ascii="Symbol" w:hAnsi="Symbol" w:hint="default"/>
        </w:rPr>
      </w:lvl>
    </w:lvlOverride>
  </w:num>
  <w:num w:numId="2">
    <w:abstractNumId w:val="10"/>
    <w:lvlOverride w:ilvl="0">
      <w:lvl w:ilvl="0">
        <w:start w:val="1"/>
        <w:numFmt w:val="bullet"/>
        <w:pStyle w:val="DBulletlevel2"/>
        <w:lvlText w:val=""/>
        <w:legacy w:legacy="1" w:legacySpace="0" w:legacyIndent="283"/>
        <w:lvlJc w:val="left"/>
        <w:pPr>
          <w:ind w:left="1145" w:hanging="283"/>
        </w:pPr>
        <w:rPr>
          <w:rFonts w:ascii="Symbol" w:hAnsi="Symbol" w:hint="default"/>
        </w:rPr>
      </w:lvl>
    </w:lvlOverride>
  </w:num>
  <w:num w:numId="3">
    <w:abstractNumId w:val="12"/>
  </w:num>
  <w:num w:numId="4">
    <w:abstractNumId w:val="14"/>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d Jenkins">
    <w15:presenceInfo w15:providerId="None" w15:userId="David Jenkins"/>
  </w15:person>
  <w15:person w15:author="Rebecca Randell">
    <w15:presenceInfo w15:providerId="AD" w15:userId="S::rrandell@bradford.ac.uk::cbd9cd56-b502-4789-a023-e20afdff6e69"/>
  </w15:person>
  <w15:person w15:author="Jonathan Benn">
    <w15:presenceInfo w15:providerId="None" w15:userId="Jonathan Benn"/>
  </w15:person>
  <w15:person w15:author="Ciarán McInerney">
    <w15:presenceInfo w15:providerId="AD" w15:userId="S-1-5-21-1390067357-1993962763-725345543-6147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trackRevisions/>
  <w:defaultTabStop w:val="720"/>
  <w:autoHyphenation/>
  <w:consecutiveHyphenLimit w:val="28257"/>
  <w:hyphenationZone w:val="357"/>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Q2NjeyMDczMTU2NrRU0lEKTi0uzszPAykwrgUAbFfqzCwAAAA="/>
    <w:docVar w:name="EN.InstantFormat" w:val="&lt;ENInstantFormat&gt;&lt;Enabled&gt;1&lt;/Enabled&gt;&lt;ScanUnformatted&gt;1&lt;/ScanUnformatted&gt;&lt;ScanChanges&gt;1&lt;/ScanChanges&gt;&lt;Suspended&gt;0&lt;/Suspended&gt;&lt;/ENInstantFormat&gt;"/>
    <w:docVar w:name="EN.Layout" w:val="&lt;ENLayout&gt;&lt;Style&gt;IOS Press to us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2zvzs998dwzabeztzixxtwiaeeerzw2r0rt&quot;&gt;IMIA yearbook informatics paper&lt;record-ids&gt;&lt;item&gt;117&lt;/item&gt;&lt;item&gt;513&lt;/item&gt;&lt;/record-ids&gt;&lt;/item&gt;&lt;/Libraries&gt;"/>
  </w:docVars>
  <w:rsids>
    <w:rsidRoot w:val="000E727A"/>
    <w:rsid w:val="000076DB"/>
    <w:rsid w:val="0001095E"/>
    <w:rsid w:val="000110DD"/>
    <w:rsid w:val="00034915"/>
    <w:rsid w:val="00047B59"/>
    <w:rsid w:val="00064126"/>
    <w:rsid w:val="000675B1"/>
    <w:rsid w:val="00074739"/>
    <w:rsid w:val="00086506"/>
    <w:rsid w:val="000A0412"/>
    <w:rsid w:val="000B18F4"/>
    <w:rsid w:val="000B1D12"/>
    <w:rsid w:val="000C2055"/>
    <w:rsid w:val="000C57D1"/>
    <w:rsid w:val="000D3B40"/>
    <w:rsid w:val="000E727A"/>
    <w:rsid w:val="000F1108"/>
    <w:rsid w:val="000F59AF"/>
    <w:rsid w:val="000F6DB2"/>
    <w:rsid w:val="000F720A"/>
    <w:rsid w:val="00104050"/>
    <w:rsid w:val="0011400F"/>
    <w:rsid w:val="00116055"/>
    <w:rsid w:val="00116B1A"/>
    <w:rsid w:val="001205A6"/>
    <w:rsid w:val="0012276C"/>
    <w:rsid w:val="00131814"/>
    <w:rsid w:val="00135DB2"/>
    <w:rsid w:val="00151BBB"/>
    <w:rsid w:val="00160CA4"/>
    <w:rsid w:val="00160CF9"/>
    <w:rsid w:val="00162571"/>
    <w:rsid w:val="00162A4B"/>
    <w:rsid w:val="0017289A"/>
    <w:rsid w:val="001751EF"/>
    <w:rsid w:val="00177508"/>
    <w:rsid w:val="0018118A"/>
    <w:rsid w:val="001879F3"/>
    <w:rsid w:val="001A3747"/>
    <w:rsid w:val="001C5539"/>
    <w:rsid w:val="001E2F2B"/>
    <w:rsid w:val="001E6FEF"/>
    <w:rsid w:val="001F0C1E"/>
    <w:rsid w:val="001F49F3"/>
    <w:rsid w:val="002027F0"/>
    <w:rsid w:val="0022364C"/>
    <w:rsid w:val="0023774C"/>
    <w:rsid w:val="002412C2"/>
    <w:rsid w:val="00241756"/>
    <w:rsid w:val="00246F1C"/>
    <w:rsid w:val="00260C26"/>
    <w:rsid w:val="00280EDB"/>
    <w:rsid w:val="00281339"/>
    <w:rsid w:val="002879F9"/>
    <w:rsid w:val="002962A5"/>
    <w:rsid w:val="00297324"/>
    <w:rsid w:val="002A0370"/>
    <w:rsid w:val="002B0BEA"/>
    <w:rsid w:val="002B4D75"/>
    <w:rsid w:val="002C06BD"/>
    <w:rsid w:val="002C1039"/>
    <w:rsid w:val="002C5888"/>
    <w:rsid w:val="002E3E86"/>
    <w:rsid w:val="002E6CAB"/>
    <w:rsid w:val="002E7512"/>
    <w:rsid w:val="0031795D"/>
    <w:rsid w:val="003238ED"/>
    <w:rsid w:val="00337439"/>
    <w:rsid w:val="0034587F"/>
    <w:rsid w:val="0037639A"/>
    <w:rsid w:val="00392AFA"/>
    <w:rsid w:val="003940F5"/>
    <w:rsid w:val="003C388C"/>
    <w:rsid w:val="003C3DD9"/>
    <w:rsid w:val="003D2956"/>
    <w:rsid w:val="003D356D"/>
    <w:rsid w:val="003F1B3D"/>
    <w:rsid w:val="004105CF"/>
    <w:rsid w:val="00411526"/>
    <w:rsid w:val="004132FD"/>
    <w:rsid w:val="004178D9"/>
    <w:rsid w:val="004313E0"/>
    <w:rsid w:val="00436B89"/>
    <w:rsid w:val="00445C01"/>
    <w:rsid w:val="004709C7"/>
    <w:rsid w:val="00474A4B"/>
    <w:rsid w:val="00483099"/>
    <w:rsid w:val="00491A02"/>
    <w:rsid w:val="004A43D0"/>
    <w:rsid w:val="004B2A10"/>
    <w:rsid w:val="004B58BF"/>
    <w:rsid w:val="004C4A64"/>
    <w:rsid w:val="004D28C1"/>
    <w:rsid w:val="004D2C23"/>
    <w:rsid w:val="0050189B"/>
    <w:rsid w:val="00511081"/>
    <w:rsid w:val="00556981"/>
    <w:rsid w:val="0055752B"/>
    <w:rsid w:val="00560AEC"/>
    <w:rsid w:val="00561EBD"/>
    <w:rsid w:val="00567107"/>
    <w:rsid w:val="00581235"/>
    <w:rsid w:val="00585CED"/>
    <w:rsid w:val="00586C08"/>
    <w:rsid w:val="005877E2"/>
    <w:rsid w:val="0059647C"/>
    <w:rsid w:val="005978C7"/>
    <w:rsid w:val="005A62AF"/>
    <w:rsid w:val="005C1961"/>
    <w:rsid w:val="005C1CE3"/>
    <w:rsid w:val="005C35B6"/>
    <w:rsid w:val="005D5684"/>
    <w:rsid w:val="005E14AB"/>
    <w:rsid w:val="005E75F6"/>
    <w:rsid w:val="0061020E"/>
    <w:rsid w:val="0061081C"/>
    <w:rsid w:val="00614D97"/>
    <w:rsid w:val="0061551C"/>
    <w:rsid w:val="00617F60"/>
    <w:rsid w:val="00637A96"/>
    <w:rsid w:val="00661ED8"/>
    <w:rsid w:val="00662D84"/>
    <w:rsid w:val="00664CE6"/>
    <w:rsid w:val="00677D7A"/>
    <w:rsid w:val="00680354"/>
    <w:rsid w:val="00680E6B"/>
    <w:rsid w:val="00682543"/>
    <w:rsid w:val="006920EF"/>
    <w:rsid w:val="006932A7"/>
    <w:rsid w:val="00696CC6"/>
    <w:rsid w:val="006B3AC3"/>
    <w:rsid w:val="006B6C91"/>
    <w:rsid w:val="006D1D3C"/>
    <w:rsid w:val="006E0FDB"/>
    <w:rsid w:val="006F0469"/>
    <w:rsid w:val="006F20EA"/>
    <w:rsid w:val="00704068"/>
    <w:rsid w:val="00707676"/>
    <w:rsid w:val="007172F4"/>
    <w:rsid w:val="00722FF6"/>
    <w:rsid w:val="00726B6A"/>
    <w:rsid w:val="00726FB1"/>
    <w:rsid w:val="0074588A"/>
    <w:rsid w:val="00747EBE"/>
    <w:rsid w:val="00764E3C"/>
    <w:rsid w:val="00765C11"/>
    <w:rsid w:val="0077223C"/>
    <w:rsid w:val="007938BB"/>
    <w:rsid w:val="007A240D"/>
    <w:rsid w:val="007A2752"/>
    <w:rsid w:val="007B1B83"/>
    <w:rsid w:val="007B4AEE"/>
    <w:rsid w:val="007D7ECF"/>
    <w:rsid w:val="007E12C1"/>
    <w:rsid w:val="007E7F70"/>
    <w:rsid w:val="007F64F2"/>
    <w:rsid w:val="008028F3"/>
    <w:rsid w:val="00807057"/>
    <w:rsid w:val="008209EB"/>
    <w:rsid w:val="00821806"/>
    <w:rsid w:val="00822BA3"/>
    <w:rsid w:val="00827BDE"/>
    <w:rsid w:val="0085417B"/>
    <w:rsid w:val="00854782"/>
    <w:rsid w:val="00860E63"/>
    <w:rsid w:val="00876A67"/>
    <w:rsid w:val="00877B8D"/>
    <w:rsid w:val="00881B0E"/>
    <w:rsid w:val="00882F06"/>
    <w:rsid w:val="00884831"/>
    <w:rsid w:val="0088721A"/>
    <w:rsid w:val="00890C91"/>
    <w:rsid w:val="00893685"/>
    <w:rsid w:val="008A645C"/>
    <w:rsid w:val="008B5715"/>
    <w:rsid w:val="008C10E8"/>
    <w:rsid w:val="008D283F"/>
    <w:rsid w:val="008F1B19"/>
    <w:rsid w:val="008F2292"/>
    <w:rsid w:val="008F30A7"/>
    <w:rsid w:val="008F3AF0"/>
    <w:rsid w:val="008F4126"/>
    <w:rsid w:val="009009E6"/>
    <w:rsid w:val="00903EF3"/>
    <w:rsid w:val="00910453"/>
    <w:rsid w:val="009222FB"/>
    <w:rsid w:val="0092383D"/>
    <w:rsid w:val="009276D7"/>
    <w:rsid w:val="0093497A"/>
    <w:rsid w:val="00936C1C"/>
    <w:rsid w:val="00942BD3"/>
    <w:rsid w:val="0094740F"/>
    <w:rsid w:val="00950382"/>
    <w:rsid w:val="00951D7E"/>
    <w:rsid w:val="00963024"/>
    <w:rsid w:val="0096343B"/>
    <w:rsid w:val="00964C4F"/>
    <w:rsid w:val="00966857"/>
    <w:rsid w:val="009706C5"/>
    <w:rsid w:val="00976CAF"/>
    <w:rsid w:val="00980168"/>
    <w:rsid w:val="009A0D5D"/>
    <w:rsid w:val="009A6B2E"/>
    <w:rsid w:val="009B7398"/>
    <w:rsid w:val="009C06F0"/>
    <w:rsid w:val="009C5400"/>
    <w:rsid w:val="009C5AF6"/>
    <w:rsid w:val="009D7A14"/>
    <w:rsid w:val="009E6DBD"/>
    <w:rsid w:val="009F27E7"/>
    <w:rsid w:val="00A05FD2"/>
    <w:rsid w:val="00A07C4D"/>
    <w:rsid w:val="00A16E86"/>
    <w:rsid w:val="00A24F5D"/>
    <w:rsid w:val="00A30333"/>
    <w:rsid w:val="00A377E3"/>
    <w:rsid w:val="00A41081"/>
    <w:rsid w:val="00A41B22"/>
    <w:rsid w:val="00A47251"/>
    <w:rsid w:val="00A47A1F"/>
    <w:rsid w:val="00A50A6B"/>
    <w:rsid w:val="00A65A0D"/>
    <w:rsid w:val="00A66E65"/>
    <w:rsid w:val="00A72D32"/>
    <w:rsid w:val="00A7554C"/>
    <w:rsid w:val="00A764A0"/>
    <w:rsid w:val="00A95CDD"/>
    <w:rsid w:val="00AA2C36"/>
    <w:rsid w:val="00AC358F"/>
    <w:rsid w:val="00AE0884"/>
    <w:rsid w:val="00AE2204"/>
    <w:rsid w:val="00AE244A"/>
    <w:rsid w:val="00AF0BCE"/>
    <w:rsid w:val="00AF4BB7"/>
    <w:rsid w:val="00B00996"/>
    <w:rsid w:val="00B06DFF"/>
    <w:rsid w:val="00B129B0"/>
    <w:rsid w:val="00B2011B"/>
    <w:rsid w:val="00B20B5A"/>
    <w:rsid w:val="00B241AF"/>
    <w:rsid w:val="00B25DA6"/>
    <w:rsid w:val="00B473CC"/>
    <w:rsid w:val="00B56EED"/>
    <w:rsid w:val="00B640AD"/>
    <w:rsid w:val="00B6688E"/>
    <w:rsid w:val="00B706B2"/>
    <w:rsid w:val="00B72881"/>
    <w:rsid w:val="00B74081"/>
    <w:rsid w:val="00B86E3A"/>
    <w:rsid w:val="00BA2E57"/>
    <w:rsid w:val="00BA534A"/>
    <w:rsid w:val="00BB1C7E"/>
    <w:rsid w:val="00BB2665"/>
    <w:rsid w:val="00BB4C23"/>
    <w:rsid w:val="00BB6A3A"/>
    <w:rsid w:val="00BC0854"/>
    <w:rsid w:val="00BC2728"/>
    <w:rsid w:val="00BC604A"/>
    <w:rsid w:val="00BC7324"/>
    <w:rsid w:val="00BD019E"/>
    <w:rsid w:val="00BD190F"/>
    <w:rsid w:val="00BD2431"/>
    <w:rsid w:val="00BE17D9"/>
    <w:rsid w:val="00BF04D7"/>
    <w:rsid w:val="00BF4811"/>
    <w:rsid w:val="00BF6C16"/>
    <w:rsid w:val="00C03464"/>
    <w:rsid w:val="00C226F1"/>
    <w:rsid w:val="00C22B1C"/>
    <w:rsid w:val="00C35628"/>
    <w:rsid w:val="00C449B0"/>
    <w:rsid w:val="00C547DD"/>
    <w:rsid w:val="00C56333"/>
    <w:rsid w:val="00C577FF"/>
    <w:rsid w:val="00C60F53"/>
    <w:rsid w:val="00C7362C"/>
    <w:rsid w:val="00C77915"/>
    <w:rsid w:val="00C83061"/>
    <w:rsid w:val="00C832FC"/>
    <w:rsid w:val="00C876F3"/>
    <w:rsid w:val="00C918D7"/>
    <w:rsid w:val="00C93E5E"/>
    <w:rsid w:val="00C94318"/>
    <w:rsid w:val="00CA1E45"/>
    <w:rsid w:val="00CA6674"/>
    <w:rsid w:val="00CB15B2"/>
    <w:rsid w:val="00CB40C8"/>
    <w:rsid w:val="00CC1025"/>
    <w:rsid w:val="00CC7FE7"/>
    <w:rsid w:val="00CD606E"/>
    <w:rsid w:val="00CD6464"/>
    <w:rsid w:val="00CD79AE"/>
    <w:rsid w:val="00CF54A9"/>
    <w:rsid w:val="00D033E4"/>
    <w:rsid w:val="00D04351"/>
    <w:rsid w:val="00D046F6"/>
    <w:rsid w:val="00D05E44"/>
    <w:rsid w:val="00D36D16"/>
    <w:rsid w:val="00D415AB"/>
    <w:rsid w:val="00D44A0A"/>
    <w:rsid w:val="00D62A65"/>
    <w:rsid w:val="00D659B3"/>
    <w:rsid w:val="00D65CD9"/>
    <w:rsid w:val="00D664FC"/>
    <w:rsid w:val="00D772D2"/>
    <w:rsid w:val="00D80902"/>
    <w:rsid w:val="00DA0A68"/>
    <w:rsid w:val="00DA0D30"/>
    <w:rsid w:val="00DA377F"/>
    <w:rsid w:val="00DA5D03"/>
    <w:rsid w:val="00DB1B95"/>
    <w:rsid w:val="00DB6F55"/>
    <w:rsid w:val="00DC1C01"/>
    <w:rsid w:val="00DC52AF"/>
    <w:rsid w:val="00DC5700"/>
    <w:rsid w:val="00DC6A0E"/>
    <w:rsid w:val="00DD6495"/>
    <w:rsid w:val="00DE37C6"/>
    <w:rsid w:val="00DF0947"/>
    <w:rsid w:val="00E25618"/>
    <w:rsid w:val="00E2722D"/>
    <w:rsid w:val="00E37F9C"/>
    <w:rsid w:val="00E40F1B"/>
    <w:rsid w:val="00E53B7F"/>
    <w:rsid w:val="00E644F1"/>
    <w:rsid w:val="00E7189B"/>
    <w:rsid w:val="00E80482"/>
    <w:rsid w:val="00E8514B"/>
    <w:rsid w:val="00E9096E"/>
    <w:rsid w:val="00EA63D8"/>
    <w:rsid w:val="00EB34FA"/>
    <w:rsid w:val="00EB45EC"/>
    <w:rsid w:val="00EC0307"/>
    <w:rsid w:val="00ED2289"/>
    <w:rsid w:val="00EE6582"/>
    <w:rsid w:val="00EE6BAF"/>
    <w:rsid w:val="00EE768D"/>
    <w:rsid w:val="00EF2B34"/>
    <w:rsid w:val="00EF3875"/>
    <w:rsid w:val="00EF4EAB"/>
    <w:rsid w:val="00F2041C"/>
    <w:rsid w:val="00F27AFA"/>
    <w:rsid w:val="00F3272B"/>
    <w:rsid w:val="00F45D6E"/>
    <w:rsid w:val="00F55E6E"/>
    <w:rsid w:val="00F70441"/>
    <w:rsid w:val="00F71667"/>
    <w:rsid w:val="00F8599A"/>
    <w:rsid w:val="00FA3522"/>
    <w:rsid w:val="00FB07AC"/>
    <w:rsid w:val="00FC22C6"/>
    <w:rsid w:val="00FC4120"/>
    <w:rsid w:val="00FD1CC1"/>
    <w:rsid w:val="00FD47FC"/>
    <w:rsid w:val="00FD50E9"/>
    <w:rsid w:val="00FE3BDF"/>
    <w:rsid w:val="00FF0EFB"/>
    <w:rsid w:val="00FF7B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E9208A0"/>
  <w15:docId w15:val="{5826ED56-EDD8-4BEF-B643-5B1FDE656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G Times" w:eastAsia="Times New Roman" w:hAnsi="CG 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Times New Roman" w:hAnsi="Times New Roman"/>
      <w:lang w:eastAsia="fr-FR"/>
    </w:rPr>
  </w:style>
  <w:style w:type="paragraph" w:styleId="Heading1">
    <w:name w:val="heading 1"/>
    <w:basedOn w:val="Normal"/>
    <w:next w:val="Normal"/>
    <w:qFormat/>
    <w:pPr>
      <w:keepNext/>
      <w:spacing w:before="240" w:after="240"/>
      <w:outlineLvl w:val="0"/>
    </w:pPr>
    <w:rPr>
      <w:b/>
      <w:kern w:val="28"/>
      <w:sz w:val="24"/>
    </w:rPr>
  </w:style>
  <w:style w:type="paragraph" w:styleId="Heading2">
    <w:name w:val="heading 2"/>
    <w:basedOn w:val="Normal"/>
    <w:next w:val="Normal"/>
    <w:qFormat/>
    <w:pPr>
      <w:keepNext/>
      <w:spacing w:before="120" w:after="120"/>
      <w:outlineLvl w:val="1"/>
    </w:pPr>
    <w:rPr>
      <w:b/>
    </w:rPr>
  </w:style>
  <w:style w:type="paragraph" w:styleId="Heading3">
    <w:name w:val="heading 3"/>
    <w:basedOn w:val="Normal"/>
    <w:next w:val="Normal"/>
    <w:qFormat/>
    <w:pPr>
      <w:keepNext/>
      <w:spacing w:before="60" w:after="6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uthors">
    <w:name w:val="2_Authors"/>
    <w:basedOn w:val="Normal"/>
    <w:qFormat/>
    <w:pPr>
      <w:spacing w:before="240" w:after="240"/>
      <w:jc w:val="center"/>
    </w:pPr>
    <w:rPr>
      <w:b/>
      <w:sz w:val="24"/>
    </w:rPr>
  </w:style>
  <w:style w:type="paragraph" w:customStyle="1" w:styleId="3Affiliations">
    <w:name w:val="3_Affiliations"/>
    <w:basedOn w:val="Normal"/>
    <w:qFormat/>
    <w:rsid w:val="00BA534A"/>
    <w:pPr>
      <w:jc w:val="center"/>
    </w:pPr>
    <w:rPr>
      <w:i/>
      <w:color w:val="000000"/>
    </w:rPr>
  </w:style>
  <w:style w:type="paragraph" w:customStyle="1" w:styleId="1TITLE">
    <w:name w:val="1_TITLE"/>
    <w:basedOn w:val="Normal"/>
    <w:qFormat/>
    <w:rsid w:val="00297324"/>
    <w:pPr>
      <w:spacing w:before="1200" w:after="240"/>
      <w:jc w:val="center"/>
    </w:pPr>
    <w:rPr>
      <w:b/>
      <w:kern w:val="28"/>
      <w:sz w:val="28"/>
    </w:rPr>
  </w:style>
  <w:style w:type="paragraph" w:customStyle="1" w:styleId="4HeaderSpacer">
    <w:name w:val="4_Header_Spacer"/>
    <w:basedOn w:val="Normal"/>
    <w:qFormat/>
    <w:rsid w:val="003C3DD9"/>
    <w:pPr>
      <w:spacing w:before="220"/>
    </w:pPr>
    <w:rPr>
      <w:noProof/>
      <w:sz w:val="22"/>
    </w:rPr>
  </w:style>
  <w:style w:type="paragraph" w:customStyle="1" w:styleId="5AbstractHeader">
    <w:name w:val="5_Abstract_Header"/>
    <w:basedOn w:val="Heading2"/>
    <w:qFormat/>
    <w:rsid w:val="00C449B0"/>
    <w:pPr>
      <w:spacing w:before="0"/>
    </w:pPr>
    <w:rPr>
      <w:noProof/>
    </w:rPr>
  </w:style>
  <w:style w:type="paragraph" w:customStyle="1" w:styleId="6AbstractText">
    <w:name w:val="6_Abstract_Text"/>
    <w:basedOn w:val="Normal"/>
    <w:qFormat/>
    <w:rsid w:val="000F1108"/>
    <w:pPr>
      <w:spacing w:before="60" w:after="60"/>
      <w:jc w:val="both"/>
    </w:pPr>
    <w:rPr>
      <w:i/>
      <w:noProof/>
    </w:rPr>
  </w:style>
  <w:style w:type="paragraph" w:customStyle="1" w:styleId="7KeywordHeader">
    <w:name w:val="7_Keyword_Header"/>
    <w:basedOn w:val="Heading3"/>
    <w:qFormat/>
    <w:rsid w:val="002C5888"/>
    <w:rPr>
      <w:noProof/>
    </w:rPr>
  </w:style>
  <w:style w:type="paragraph" w:customStyle="1" w:styleId="8KeywordList">
    <w:name w:val="8_Keyword_List"/>
    <w:qFormat/>
    <w:rsid w:val="007938BB"/>
    <w:rPr>
      <w:rFonts w:ascii="Times New Roman" w:hAnsi="Times New Roman"/>
      <w:noProof/>
      <w:lang w:eastAsia="fr-FR"/>
    </w:rPr>
  </w:style>
  <w:style w:type="paragraph" w:customStyle="1" w:styleId="ALevelOneHeader">
    <w:name w:val="A_Level_One_Header"/>
    <w:basedOn w:val="Heading1"/>
    <w:qFormat/>
    <w:rsid w:val="0001095E"/>
    <w:rPr>
      <w:noProof/>
    </w:rPr>
  </w:style>
  <w:style w:type="paragraph" w:customStyle="1" w:styleId="DBodyText">
    <w:name w:val="D_Body_Text"/>
    <w:basedOn w:val="Normal"/>
    <w:link w:val="DBodyTextChar"/>
    <w:qFormat/>
    <w:rsid w:val="000F1108"/>
    <w:pPr>
      <w:spacing w:before="60" w:after="60"/>
      <w:jc w:val="both"/>
    </w:pPr>
    <w:rPr>
      <w:noProof/>
    </w:rPr>
  </w:style>
  <w:style w:type="paragraph" w:customStyle="1" w:styleId="BLevelTwoHeader">
    <w:name w:val="B_Level_Two_Header"/>
    <w:basedOn w:val="Heading2"/>
    <w:qFormat/>
    <w:rsid w:val="00C94318"/>
    <w:rPr>
      <w:noProof/>
    </w:rPr>
  </w:style>
  <w:style w:type="paragraph" w:customStyle="1" w:styleId="CLevelThreeHeader">
    <w:name w:val="C_Level_Three_Header"/>
    <w:basedOn w:val="Heading3"/>
    <w:qFormat/>
    <w:rsid w:val="005E14AB"/>
    <w:rPr>
      <w:noProof/>
    </w:rPr>
  </w:style>
  <w:style w:type="paragraph" w:customStyle="1" w:styleId="DTableTitle">
    <w:name w:val="D_Table_Title"/>
    <w:basedOn w:val="Normal"/>
    <w:qFormat/>
    <w:rsid w:val="005C35B6"/>
    <w:pPr>
      <w:spacing w:before="240" w:after="120"/>
      <w:jc w:val="center"/>
    </w:pPr>
    <w:rPr>
      <w:i/>
      <w:noProof/>
    </w:rPr>
  </w:style>
  <w:style w:type="paragraph" w:customStyle="1" w:styleId="DBulletlevel1">
    <w:name w:val="D_Bullet_level_1"/>
    <w:basedOn w:val="Normal"/>
    <w:qFormat/>
    <w:rsid w:val="00C77915"/>
    <w:pPr>
      <w:numPr>
        <w:numId w:val="15"/>
      </w:numPr>
      <w:spacing w:before="60" w:after="60"/>
      <w:ind w:left="648"/>
    </w:pPr>
    <w:rPr>
      <w:noProof/>
    </w:rPr>
  </w:style>
  <w:style w:type="paragraph" w:customStyle="1" w:styleId="DBulletlevel2">
    <w:name w:val="D_Bullet_level_2"/>
    <w:basedOn w:val="Normal"/>
    <w:qFormat/>
    <w:rsid w:val="00C77915"/>
    <w:pPr>
      <w:numPr>
        <w:numId w:val="2"/>
      </w:numPr>
      <w:spacing w:before="60" w:after="60"/>
    </w:pPr>
    <w:rPr>
      <w:noProof/>
    </w:rPr>
  </w:style>
  <w:style w:type="paragraph" w:customStyle="1" w:styleId="DEnumeratedList">
    <w:name w:val="D_Enumerated_List"/>
    <w:basedOn w:val="Normal"/>
    <w:qFormat/>
    <w:rsid w:val="00B6688E"/>
    <w:pPr>
      <w:numPr>
        <w:numId w:val="3"/>
      </w:numPr>
      <w:spacing w:before="60" w:after="60"/>
    </w:pPr>
    <w:rPr>
      <w:noProof/>
    </w:rPr>
  </w:style>
  <w:style w:type="paragraph" w:customStyle="1" w:styleId="DTableHeader">
    <w:name w:val="D_Table_Header"/>
    <w:basedOn w:val="Normal"/>
    <w:qFormat/>
    <w:rsid w:val="00A41081"/>
    <w:rPr>
      <w:b/>
      <w:noProof/>
    </w:rPr>
  </w:style>
  <w:style w:type="paragraph" w:customStyle="1" w:styleId="DFigureLegend">
    <w:name w:val="D_Figure_Legend"/>
    <w:basedOn w:val="Normal"/>
    <w:qFormat/>
    <w:rsid w:val="00A41081"/>
    <w:pPr>
      <w:spacing w:before="120" w:after="240"/>
      <w:jc w:val="center"/>
    </w:pPr>
    <w:rPr>
      <w:i/>
      <w:noProof/>
    </w:rPr>
  </w:style>
  <w:style w:type="paragraph" w:customStyle="1" w:styleId="EReferenceHeader">
    <w:name w:val="E_Reference_Header"/>
    <w:basedOn w:val="ALevelOneHeader"/>
    <w:qFormat/>
    <w:rsid w:val="009F27E7"/>
  </w:style>
  <w:style w:type="paragraph" w:customStyle="1" w:styleId="FCorrespondenceheader">
    <w:name w:val="F_Correspondence_header"/>
    <w:basedOn w:val="Heading2"/>
    <w:qFormat/>
    <w:rsid w:val="004178D9"/>
    <w:rPr>
      <w:noProof/>
    </w:rPr>
  </w:style>
  <w:style w:type="paragraph" w:customStyle="1" w:styleId="FCorrespondencetext">
    <w:name w:val="F_Correspondence_text"/>
    <w:basedOn w:val="Normal"/>
    <w:qFormat/>
    <w:rsid w:val="003940F5"/>
    <w:pPr>
      <w:spacing w:before="60"/>
    </w:pPr>
    <w:rPr>
      <w:noProof/>
      <w:sz w:val="18"/>
      <w:szCs w:val="18"/>
    </w:rPr>
  </w:style>
  <w:style w:type="character" w:styleId="Hyperlink">
    <w:name w:val="Hyperlink"/>
    <w:basedOn w:val="DefaultParagraphFont"/>
    <w:rsid w:val="007E7F70"/>
    <w:rPr>
      <w:color w:val="0563C1" w:themeColor="hyperlink"/>
      <w:u w:val="single"/>
    </w:rPr>
  </w:style>
  <w:style w:type="character" w:styleId="CommentReference">
    <w:name w:val="annotation reference"/>
    <w:basedOn w:val="DefaultParagraphFont"/>
    <w:rsid w:val="00876A67"/>
    <w:rPr>
      <w:sz w:val="16"/>
      <w:szCs w:val="16"/>
    </w:rPr>
  </w:style>
  <w:style w:type="paragraph" w:styleId="CommentText">
    <w:name w:val="annotation text"/>
    <w:basedOn w:val="Normal"/>
    <w:link w:val="CommentTextChar"/>
    <w:rsid w:val="00876A67"/>
  </w:style>
  <w:style w:type="character" w:customStyle="1" w:styleId="CommentTextChar">
    <w:name w:val="Comment Text Char"/>
    <w:basedOn w:val="DefaultParagraphFont"/>
    <w:link w:val="CommentText"/>
    <w:rsid w:val="00876A67"/>
    <w:rPr>
      <w:rFonts w:ascii="Times New Roman" w:hAnsi="Times New Roman"/>
      <w:lang w:eastAsia="fr-FR"/>
    </w:rPr>
  </w:style>
  <w:style w:type="paragraph" w:styleId="CommentSubject">
    <w:name w:val="annotation subject"/>
    <w:basedOn w:val="CommentText"/>
    <w:next w:val="CommentText"/>
    <w:link w:val="CommentSubjectChar"/>
    <w:rsid w:val="00876A67"/>
    <w:rPr>
      <w:b/>
      <w:bCs/>
    </w:rPr>
  </w:style>
  <w:style w:type="character" w:customStyle="1" w:styleId="CommentSubjectChar">
    <w:name w:val="Comment Subject Char"/>
    <w:basedOn w:val="CommentTextChar"/>
    <w:link w:val="CommentSubject"/>
    <w:rsid w:val="00876A67"/>
    <w:rPr>
      <w:rFonts w:ascii="Times New Roman" w:hAnsi="Times New Roman"/>
      <w:b/>
      <w:bCs/>
      <w:lang w:eastAsia="fr-FR"/>
    </w:rPr>
  </w:style>
  <w:style w:type="paragraph" w:styleId="BalloonText">
    <w:name w:val="Balloon Text"/>
    <w:basedOn w:val="Normal"/>
    <w:link w:val="BalloonTextChar"/>
    <w:rsid w:val="00876A67"/>
    <w:rPr>
      <w:rFonts w:ascii="Segoe UI" w:hAnsi="Segoe UI" w:cs="Segoe UI"/>
      <w:sz w:val="18"/>
      <w:szCs w:val="18"/>
    </w:rPr>
  </w:style>
  <w:style w:type="character" w:customStyle="1" w:styleId="BalloonTextChar">
    <w:name w:val="Balloon Text Char"/>
    <w:basedOn w:val="DefaultParagraphFont"/>
    <w:link w:val="BalloonText"/>
    <w:rsid w:val="00876A67"/>
    <w:rPr>
      <w:rFonts w:ascii="Segoe UI" w:hAnsi="Segoe UI" w:cs="Segoe UI"/>
      <w:sz w:val="18"/>
      <w:szCs w:val="18"/>
      <w:lang w:eastAsia="fr-FR"/>
    </w:rPr>
  </w:style>
  <w:style w:type="paragraph" w:customStyle="1" w:styleId="EndNoteBibliographyTitle">
    <w:name w:val="EndNote Bibliography Title"/>
    <w:basedOn w:val="Normal"/>
    <w:link w:val="EndNoteBibliographyTitleChar"/>
    <w:rsid w:val="00511081"/>
    <w:pPr>
      <w:jc w:val="center"/>
    </w:pPr>
    <w:rPr>
      <w:noProof/>
      <w:lang w:val="fr-FR"/>
    </w:rPr>
  </w:style>
  <w:style w:type="character" w:customStyle="1" w:styleId="DBodyTextChar">
    <w:name w:val="D_Body_Text Char"/>
    <w:basedOn w:val="DefaultParagraphFont"/>
    <w:link w:val="DBodyText"/>
    <w:rsid w:val="00511081"/>
    <w:rPr>
      <w:rFonts w:ascii="Times New Roman" w:hAnsi="Times New Roman"/>
      <w:noProof/>
      <w:lang w:eastAsia="fr-FR"/>
    </w:rPr>
  </w:style>
  <w:style w:type="character" w:customStyle="1" w:styleId="EndNoteBibliographyTitleChar">
    <w:name w:val="EndNote Bibliography Title Char"/>
    <w:basedOn w:val="DBodyTextChar"/>
    <w:link w:val="EndNoteBibliographyTitle"/>
    <w:rsid w:val="00511081"/>
    <w:rPr>
      <w:rFonts w:ascii="Times New Roman" w:hAnsi="Times New Roman"/>
      <w:noProof/>
      <w:lang w:val="fr-FR" w:eastAsia="fr-FR"/>
    </w:rPr>
  </w:style>
  <w:style w:type="paragraph" w:customStyle="1" w:styleId="EndNoteBibliography">
    <w:name w:val="EndNote Bibliography"/>
    <w:basedOn w:val="Normal"/>
    <w:link w:val="EndNoteBibliographyChar"/>
    <w:rsid w:val="00511081"/>
    <w:rPr>
      <w:noProof/>
      <w:lang w:val="fr-FR"/>
    </w:rPr>
  </w:style>
  <w:style w:type="character" w:customStyle="1" w:styleId="EndNoteBibliographyChar">
    <w:name w:val="EndNote Bibliography Char"/>
    <w:basedOn w:val="DBodyTextChar"/>
    <w:link w:val="EndNoteBibliography"/>
    <w:rsid w:val="00511081"/>
    <w:rPr>
      <w:rFonts w:ascii="Times New Roman" w:hAnsi="Times New Roman"/>
      <w:noProof/>
      <w:lang w:val="fr-FR" w:eastAsia="fr-FR"/>
    </w:rPr>
  </w:style>
  <w:style w:type="character" w:styleId="FollowedHyperlink">
    <w:name w:val="FollowedHyperlink"/>
    <w:basedOn w:val="DefaultParagraphFont"/>
    <w:rsid w:val="00281339"/>
    <w:rPr>
      <w:color w:val="954F72" w:themeColor="followedHyperlink"/>
      <w:u w:val="single"/>
    </w:rPr>
  </w:style>
  <w:style w:type="paragraph" w:customStyle="1" w:styleId="Default">
    <w:name w:val="Default"/>
    <w:rsid w:val="002C06BD"/>
    <w:pPr>
      <w:autoSpaceDE w:val="0"/>
      <w:autoSpaceDN w:val="0"/>
      <w:adjustRightInd w:val="0"/>
    </w:pPr>
    <w:rPr>
      <w:rFonts w:ascii="Arial" w:eastAsiaTheme="minorHAnsi" w:hAnsi="Arial" w:cs="Arial"/>
      <w:color w:val="000000"/>
      <w:sz w:val="24"/>
      <w:szCs w:val="24"/>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s://meshb.nlm.nih.gov/search"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mcinerney@leeds.ac.uk" TargetMode="External"/><Relationship Id="rId18"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di%20Working%20Folder\MedInfo2017%20Planning%20committee\MedInfo%20Templates%20from%20Sarkar\2015_MEDINFO_Template_Mas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52963-4011-48BA-B271-7A0481681D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F9990E-F2E4-41F4-AD67-705061FF8409}">
  <ds:schemaRefs>
    <ds:schemaRef ds:uri="http://schemas.microsoft.com/sharepoint/v3/contenttype/forms"/>
  </ds:schemaRefs>
</ds:datastoreItem>
</file>

<file path=customXml/itemProps3.xml><?xml version="1.0" encoding="utf-8"?>
<ds:datastoreItem xmlns:ds="http://schemas.openxmlformats.org/officeDocument/2006/customXml" ds:itemID="{51315C8A-6D35-4807-B959-D85ADFEF1621}">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http://schemas.microsoft.com/office/2006/documentManagement/types"/>
    <ds:schemaRef ds:uri="5e36aeda-f48f-46f3-9de8-7474189645c5"/>
    <ds:schemaRef ds:uri="bbd61249-83b9-438e-a84b-789da273a8cb"/>
    <ds:schemaRef ds:uri="http://www.w3.org/XML/1998/namespace"/>
    <ds:schemaRef ds:uri="http://purl.org/dc/dcmitype/"/>
  </ds:schemaRefs>
</ds:datastoreItem>
</file>

<file path=customXml/itemProps4.xml><?xml version="1.0" encoding="utf-8"?>
<ds:datastoreItem xmlns:ds="http://schemas.openxmlformats.org/officeDocument/2006/customXml" ds:itemID="{7F21E9D6-389A-41C6-9812-8B4E68E4E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2015_MEDINFO_Template_Master</Template>
  <TotalTime>0</TotalTime>
  <Pages>5</Pages>
  <Words>3419</Words>
  <Characters>104387</Characters>
  <Application>Microsoft Office Word</Application>
  <DocSecurity>4</DocSecurity>
  <Lines>869</Lines>
  <Paragraphs>215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2015 MEDINFO Template</vt:lpstr>
      <vt:lpstr>2015 MEDINFO Template</vt:lpstr>
    </vt:vector>
  </TitlesOfParts>
  <Company>IMIA</Company>
  <LinksUpToDate>false</LinksUpToDate>
  <CharactersWithSpaces>107591</CharactersWithSpaces>
  <SharedDoc>false</SharedDoc>
  <HyperlinkBase/>
  <HLinks>
    <vt:vector size="6" baseType="variant">
      <vt:variant>
        <vt:i4>5832826</vt:i4>
      </vt:variant>
      <vt:variant>
        <vt:i4>3151</vt:i4>
      </vt:variant>
      <vt:variant>
        <vt:i4>1025</vt:i4>
      </vt:variant>
      <vt:variant>
        <vt:i4>1</vt:i4>
      </vt:variant>
      <vt:variant>
        <vt:lpwstr>SBI_319-(AVATAR02)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 MEDINFO Template</dc:title>
  <dc:creator>Adi Gundlapalli</dc:creator>
  <cp:lastModifiedBy>Ciarán McInerney</cp:lastModifiedBy>
  <cp:revision>2</cp:revision>
  <cp:lastPrinted>2003-07-19T03:59:00Z</cp:lastPrinted>
  <dcterms:created xsi:type="dcterms:W3CDTF">2021-04-21T12:16:00Z</dcterms:created>
  <dcterms:modified xsi:type="dcterms:W3CDTF">2021-04-21T12:16:00Z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http://www.zotero.org/styles/ios-press-books</vt:lpwstr>
  </property>
  <property fmtid="{D5CDD505-2E9C-101B-9397-08002B2CF9AE}" pid="9" name="Mendeley Recent Style Name 3_1">
    <vt:lpwstr>IOS Press (books)</vt:lpwstr>
  </property>
  <property fmtid="{D5CDD505-2E9C-101B-9397-08002B2CF9AE}" pid="10" name="Mendeley Recent Style Id 4_1">
    <vt:lpwstr>http://www.zotero.org/styles/journal-of-clinical-oncology</vt:lpwstr>
  </property>
  <property fmtid="{D5CDD505-2E9C-101B-9397-08002B2CF9AE}" pid="11" name="Mendeley Recent Style Name 4_1">
    <vt:lpwstr>Journal of Clinical Oncology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http://www.zotero.org/styles/vancouver</vt:lpwstr>
  </property>
  <property fmtid="{D5CDD505-2E9C-101B-9397-08002B2CF9AE}" pid="17" name="Mendeley Recent Style Name 7_1">
    <vt:lpwstr>Vancouver</vt:lpwstr>
  </property>
  <property fmtid="{D5CDD505-2E9C-101B-9397-08002B2CF9AE}" pid="18" name="Mendeley Recent Style Id 8_1">
    <vt:lpwstr>http://csl.mendeley.com/styles/405490401/vancouver-superscript-inline</vt:lpwstr>
  </property>
  <property fmtid="{D5CDD505-2E9C-101B-9397-08002B2CF9AE}" pid="19" name="Mendeley Recent Style Name 8_1">
    <vt:lpwstr>Vancouver - Ciarán McInerney, Research Assistant (Biostatistics)</vt:lpwstr>
  </property>
  <property fmtid="{D5CDD505-2E9C-101B-9397-08002B2CF9AE}" pid="20" name="Mendeley Recent Style Id 9_1">
    <vt:lpwstr>https://csl.mendeley.com/styles/405490401/vancouver-superscript-inline</vt:lpwstr>
  </property>
  <property fmtid="{D5CDD505-2E9C-101B-9397-08002B2CF9AE}" pid="21" name="Mendeley Recent Style Name 9_1">
    <vt:lpwstr>Vancouver - Ciarán McInerney, Research Assistant (Biostatistics) - Ciarán McInerney, Research Assistant (Biostatistics) - Ciarán McInerney, Research Assistant (Biostatistics)</vt:lpwstr>
  </property>
  <property fmtid="{D5CDD505-2E9C-101B-9397-08002B2CF9AE}" pid="22" name="Mendeley Document_1">
    <vt:lpwstr>True</vt:lpwstr>
  </property>
  <property fmtid="{D5CDD505-2E9C-101B-9397-08002B2CF9AE}" pid="23" name="Mendeley Citation Style_1">
    <vt:lpwstr>http://www.zotero.org/styles/ios-press-books</vt:lpwstr>
  </property>
  <property fmtid="{D5CDD505-2E9C-101B-9397-08002B2CF9AE}" pid="24" name="Mendeley Unique User Id_1">
    <vt:lpwstr>d9b94113-83fb-3279-ac68-8a70b7357c0a</vt:lpwstr>
  </property>
  <property fmtid="{D5CDD505-2E9C-101B-9397-08002B2CF9AE}" pid="25" name="ContentTypeId">
    <vt:lpwstr>0x0101006DE130CAEB37044C9F27A096B751B6FA</vt:lpwstr>
  </property>
</Properties>
</file>