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3.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2.xml" ContentType="application/vnd.ms-office.classificationlabels+xml"/>
  <Override PartName="/docMetadata/LabelInfo4.xml" ContentType="application/vnd.ms-office.classificationlabels+xml"/>
  <Override PartName="/docMetadata/LabelInfo.xml" ContentType="application/vnd.ms-office.classificationlabel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3" Type="http://schemas.openxmlformats.org/officeDocument/2006/relationships/extended-properties" Target="docProps/app.xml"/><Relationship Id="rId7" Type="http://schemas.microsoft.com/office/2020/02/relationships/classificationlabels" Target="docMetadata/LabelInfo1.xml"/><Relationship Id="rId12" Type="http://schemas.microsoft.com/office/2020/02/relationships/classificationlabels" Target="docMetadata/LabelInfo6.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5" Type="http://schemas.microsoft.com/office/2020/02/relationships/classificationlabels" Target="docMetadata/LabelInfo2.xml"/><Relationship Id="rId10" Type="http://schemas.microsoft.com/office/2020/02/relationships/classificationlabels" Target="docMetadata/LabelInfo4.xml"/><Relationship Id="rId4" Type="http://schemas.openxmlformats.org/officeDocument/2006/relationships/custom-properties" Target="docProps/custom.xml"/><Relationship Id="rId9"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1C7AD9">
      <w:pPr>
        <w:spacing w:after="0" w:line="240" w:lineRule="auto"/>
        <w:rPr>
          <w:b/>
        </w:rPr>
      </w:pPr>
      <w:r w:rsidRPr="00A24D49">
        <w:rPr>
          <w:b/>
        </w:rPr>
        <w:t>Title</w:t>
      </w:r>
    </w:p>
    <w:p w14:paraId="5293D175" w14:textId="616864DC" w:rsidR="006D4CAF" w:rsidRDefault="00156F5E" w:rsidP="001C7AD9">
      <w:pPr>
        <w:spacing w:after="0" w:line="240" w:lineRule="auto"/>
      </w:pPr>
      <w:r>
        <w:t xml:space="preserve">Patient </w:t>
      </w:r>
      <w:r w:rsidR="00AD4971" w:rsidRPr="00AD4971">
        <w:t xml:space="preserve">Safety Informatics: </w:t>
      </w:r>
      <w:r w:rsidR="00633ABE">
        <w:t>M</w:t>
      </w:r>
      <w:r>
        <w:t>eet</w:t>
      </w:r>
      <w:r w:rsidR="00633ABE">
        <w: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Jonathan Benn</w:t>
      </w:r>
    </w:p>
    <w:p w14:paraId="6BCF0585" w14:textId="77777777" w:rsidR="003447F2" w:rsidRDefault="003447F2" w:rsidP="003447F2">
      <w:pPr>
        <w:spacing w:after="0" w:line="240" w:lineRule="auto"/>
      </w:pPr>
      <w:r>
        <w:rPr>
          <w:i/>
        </w:rPr>
        <w:t>Degree</w:t>
      </w:r>
      <w:r>
        <w:t>: PhD</w:t>
      </w:r>
    </w:p>
    <w:p w14:paraId="00139D95" w14:textId="582F6E5B" w:rsidR="003447F2" w:rsidRDefault="003447F2" w:rsidP="003447F2">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Dawn Dowding</w:t>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3447F2">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 Ibrahim Habli</w:t>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1333C0DA" w:rsidR="003447F2" w:rsidRDefault="003447F2" w:rsidP="003447F2">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 David Jenkins</w:t>
      </w:r>
    </w:p>
    <w:p w14:paraId="1B1B33C6" w14:textId="5FDE452A" w:rsidR="003447F2" w:rsidRDefault="003447F2" w:rsidP="003447F2">
      <w:pPr>
        <w:spacing w:after="0" w:line="240" w:lineRule="auto"/>
      </w:pPr>
      <w:r>
        <w:rPr>
          <w:i/>
        </w:rPr>
        <w:t>Degree</w:t>
      </w:r>
      <w:r>
        <w:t xml:space="preserve">: </w:t>
      </w:r>
      <w:r w:rsidR="00E275B9">
        <w:t>MSc</w:t>
      </w:r>
    </w:p>
    <w:p w14:paraId="7D9DF6BD" w14:textId="53FF7988" w:rsidR="003447F2" w:rsidRDefault="003447F2" w:rsidP="003447F2">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E275B9">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16E24103" w14:textId="7D6B12C3" w:rsidR="003447F2" w:rsidRDefault="5ED55D97" w:rsidP="003447F2">
      <w:pPr>
        <w:spacing w:after="0" w:line="240" w:lineRule="auto"/>
      </w:pPr>
      <w:r w:rsidRPr="39DC7FAE">
        <w:rPr>
          <w:i/>
          <w:iCs/>
        </w:rPr>
        <w:t>Name</w:t>
      </w:r>
      <w:r>
        <w:t>: Carolyn McCrorie</w:t>
      </w:r>
    </w:p>
    <w:p w14:paraId="3467425B" w14:textId="77777777" w:rsidR="003447F2" w:rsidRDefault="5ED55D97" w:rsidP="003447F2">
      <w:pPr>
        <w:spacing w:after="0" w:line="240" w:lineRule="auto"/>
      </w:pPr>
      <w:r w:rsidRPr="39DC7FAE">
        <w:rPr>
          <w:i/>
          <w:iCs/>
        </w:rPr>
        <w:t>Degree</w:t>
      </w:r>
      <w:r>
        <w:t>: PhD</w:t>
      </w:r>
    </w:p>
    <w:p w14:paraId="6BE2335A" w14:textId="0825D3C9" w:rsidR="003447F2" w:rsidRDefault="5ED55D97" w:rsidP="003447F2">
      <w:pPr>
        <w:spacing w:after="0" w:line="240" w:lineRule="auto"/>
      </w:pPr>
      <w:r w:rsidRPr="39DC7FAE">
        <w:rPr>
          <w:i/>
          <w:iCs/>
        </w:rPr>
        <w:t>Affiliation</w:t>
      </w:r>
      <w:r>
        <w:t>: NIHR Yorkshire and Humber Patient Safety Translational Research Centre</w:t>
      </w:r>
    </w:p>
    <w:p w14:paraId="2CBD5C05" w14:textId="01477A9B" w:rsidR="003447F2" w:rsidRDefault="5ED55D97" w:rsidP="003447F2">
      <w:pPr>
        <w:spacing w:after="0" w:line="240" w:lineRule="auto"/>
      </w:pPr>
      <w:r w:rsidRPr="39DC7FAE">
        <w:rPr>
          <w:i/>
          <w:iCs/>
        </w:rPr>
        <w:t>Full address</w:t>
      </w:r>
      <w:r>
        <w:t>: Wolfson Centre for Applied Health Research, Bradford Royal Infirmary, Bradford, BD9 6</w:t>
      </w:r>
      <w:r w:rsidR="49358065">
        <w:t>RJ</w:t>
      </w:r>
      <w:r>
        <w:t xml:space="preserve"> </w:t>
      </w:r>
    </w:p>
    <w:p w14:paraId="4C418F8A" w14:textId="16EAF539" w:rsidR="003447F2" w:rsidRDefault="003447F2" w:rsidP="39DC7FAE">
      <w:pPr>
        <w:spacing w:after="0" w:line="240" w:lineRule="auto"/>
        <w:rPr>
          <w:i/>
          <w:iCs/>
        </w:rPr>
      </w:pPr>
    </w:p>
    <w:p w14:paraId="7FD7980B" w14:textId="104667C3" w:rsidR="003447F2" w:rsidRDefault="003447F2" w:rsidP="003447F2">
      <w:pPr>
        <w:spacing w:after="0" w:line="240" w:lineRule="auto"/>
      </w:pPr>
      <w:r w:rsidRPr="39DC7FAE">
        <w:rPr>
          <w:i/>
          <w:iCs/>
        </w:rPr>
        <w:t>Name</w:t>
      </w:r>
      <w:r>
        <w:t>: Niels Peek</w:t>
      </w:r>
    </w:p>
    <w:p w14:paraId="0CF0E88B" w14:textId="77777777" w:rsidR="003447F2" w:rsidRDefault="003447F2" w:rsidP="003447F2">
      <w:pPr>
        <w:spacing w:after="0" w:line="240" w:lineRule="auto"/>
      </w:pPr>
      <w:r>
        <w:rPr>
          <w:i/>
        </w:rPr>
        <w:t>Degree</w:t>
      </w:r>
      <w:r>
        <w:t>: PhD</w:t>
      </w:r>
    </w:p>
    <w:p w14:paraId="1115CA6E" w14:textId="6AB68A7E" w:rsidR="003447F2" w:rsidRDefault="003447F2" w:rsidP="003447F2">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AD55B4">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AD55B4">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1C7AD9">
      <w:pPr>
        <w:spacing w:after="0" w:line="240" w:lineRule="auto"/>
      </w:pPr>
    </w:p>
    <w:p w14:paraId="6BDCB7CD" w14:textId="6E8B122A" w:rsidR="00A24D49" w:rsidRDefault="00A24D49" w:rsidP="001C7AD9">
      <w:pPr>
        <w:spacing w:after="0" w:line="240" w:lineRule="auto"/>
      </w:pPr>
      <w:r w:rsidRPr="00A24D49">
        <w:rPr>
          <w:i/>
        </w:rPr>
        <w:lastRenderedPageBreak/>
        <w:t>Name</w:t>
      </w:r>
      <w:r>
        <w:t>: Rebecca Randell</w:t>
      </w:r>
    </w:p>
    <w:p w14:paraId="5F1AB3E3" w14:textId="1A7652FA" w:rsidR="00A24D49" w:rsidRDefault="00A24D49" w:rsidP="001C7AD9">
      <w:pPr>
        <w:spacing w:after="0" w:line="240" w:lineRule="auto"/>
      </w:pPr>
      <w:r>
        <w:rPr>
          <w:i/>
        </w:rPr>
        <w:t>Degree</w:t>
      </w:r>
      <w:r>
        <w:t>: PhD</w:t>
      </w:r>
    </w:p>
    <w:p w14:paraId="6DFD93D4" w14:textId="1E69F1CD" w:rsidR="00A24D49" w:rsidRDefault="00A24D49" w:rsidP="001C7AD9">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r w:rsidR="00AD55B4">
        <w:t>Richard Williams</w:t>
      </w:r>
    </w:p>
    <w:p w14:paraId="32D3767D" w14:textId="746A3D5B" w:rsidR="00AD55B4" w:rsidRDefault="00AD55B4" w:rsidP="00AD55B4">
      <w:pPr>
        <w:spacing w:after="0" w:line="240" w:lineRule="auto"/>
      </w:pPr>
      <w:r>
        <w:rPr>
          <w:i/>
        </w:rPr>
        <w:t>Degree</w:t>
      </w:r>
      <w:r>
        <w:t xml:space="preserve">: </w:t>
      </w:r>
      <w:r w:rsidR="008805BA">
        <w:t>MA (Cantab)</w:t>
      </w:r>
    </w:p>
    <w:p w14:paraId="75755F9D" w14:textId="0EF01E38" w:rsidR="00AD55B4" w:rsidRDefault="00AD55B4" w:rsidP="00AD55B4">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AD55B4">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AD55B4">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AD55B4">
      <w:pPr>
        <w:spacing w:after="0" w:line="240" w:lineRule="auto"/>
      </w:pPr>
    </w:p>
    <w:p w14:paraId="5A6DFCC4" w14:textId="77777777" w:rsidR="00C353E3" w:rsidRDefault="00C353E3" w:rsidP="00C353E3">
      <w:pPr>
        <w:spacing w:after="0" w:line="240" w:lineRule="auto"/>
      </w:pPr>
      <w:r w:rsidRPr="00A24D49">
        <w:rPr>
          <w:i/>
        </w:rPr>
        <w:t>Name</w:t>
      </w:r>
      <w:r>
        <w:t>: Owen Johnson</w:t>
      </w:r>
    </w:p>
    <w:p w14:paraId="4886DF91" w14:textId="77777777" w:rsidR="00C353E3" w:rsidRDefault="00C353E3" w:rsidP="00C353E3">
      <w:pPr>
        <w:spacing w:after="0" w:line="240" w:lineRule="auto"/>
      </w:pPr>
      <w:r>
        <w:rPr>
          <w:i/>
        </w:rPr>
        <w:t>Degree</w:t>
      </w:r>
      <w:r>
        <w:t>: MSc</w:t>
      </w:r>
    </w:p>
    <w:p w14:paraId="793B9AE2" w14:textId="77777777" w:rsidR="00C353E3" w:rsidRDefault="00C353E3" w:rsidP="00C353E3">
      <w:pPr>
        <w:spacing w:after="0" w:line="240" w:lineRule="auto"/>
      </w:pPr>
      <w:r w:rsidRPr="003447F2">
        <w:rPr>
          <w:i/>
        </w:rPr>
        <w:t>Affiliation</w:t>
      </w:r>
      <w:r>
        <w:t>: NIHR Yorkshire and Humber Patient Safety Translational Research Centre; University of Leeds</w:t>
      </w:r>
    </w:p>
    <w:p w14:paraId="4CDB8647" w14:textId="109132D6" w:rsidR="00C353E3" w:rsidRDefault="00C353E3" w:rsidP="00AD55B4">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5DD75C7" w14:textId="77777777" w:rsidR="00A24D49" w:rsidRPr="00A24D49" w:rsidRDefault="00A24D49" w:rsidP="001C7AD9">
      <w:pPr>
        <w:spacing w:after="0" w:line="240" w:lineRule="auto"/>
      </w:pPr>
    </w:p>
    <w:p w14:paraId="48772173" w14:textId="3008E0F6" w:rsidR="00E67735" w:rsidRDefault="00E67735" w:rsidP="001C7AD9">
      <w:pPr>
        <w:spacing w:after="0" w:line="240" w:lineRule="auto"/>
      </w:pPr>
      <w:r>
        <w:br w:type="page"/>
      </w:r>
    </w:p>
    <w:p w14:paraId="73FA29E1" w14:textId="5C4E9B47" w:rsidR="00244ED1" w:rsidRDefault="00244ED1" w:rsidP="00244ED1">
      <w:pPr>
        <w:pStyle w:val="Heading1"/>
      </w:pPr>
      <w:r>
        <w:t>Abstract</w:t>
      </w:r>
    </w:p>
    <w:p w14:paraId="6B32963B" w14:textId="77777777" w:rsidR="003C299A" w:rsidRDefault="003C299A" w:rsidP="00244ED1">
      <w:r>
        <w:t>Background</w:t>
      </w:r>
    </w:p>
    <w:p w14:paraId="009AFF71" w14:textId="77777777" w:rsidR="003C299A" w:rsidRDefault="003C299A" w:rsidP="00244ED1">
      <w:r>
        <w:t>Objectives</w:t>
      </w:r>
    </w:p>
    <w:p w14:paraId="47319B8C" w14:textId="77777777" w:rsidR="003C299A" w:rsidRDefault="003C299A" w:rsidP="00244ED1">
      <w:r>
        <w:t>Methods</w:t>
      </w:r>
    </w:p>
    <w:p w14:paraId="6926C29D" w14:textId="77777777" w:rsidR="00671FAB" w:rsidRDefault="00671FAB" w:rsidP="00244ED1">
      <w:r>
        <w:t xml:space="preserve">Results </w:t>
      </w:r>
    </w:p>
    <w:p w14:paraId="4248F31E" w14:textId="34D282C0" w:rsidR="00671FAB" w:rsidRDefault="00671FAB" w:rsidP="00244ED1">
      <w:r>
        <w:t>Conclusions</w:t>
      </w:r>
    </w:p>
    <w:p w14:paraId="4EA7E97B" w14:textId="3FF0E9B2" w:rsidR="00244ED1" w:rsidRDefault="00244ED1" w:rsidP="00244ED1">
      <w:r>
        <w:t xml:space="preserve">…This article is the result of a workshop </w:t>
      </w:r>
      <w:r w:rsidR="00F54F92">
        <w:t>identify patient-safety challenges associated with emerging health information technologies</w:t>
      </w:r>
      <w:r>
        <w:t xml:space="preserve">. It was held remotely </w:t>
      </w:r>
      <w:r w:rsidR="00F54F92">
        <w:t xml:space="preserve">online in April 2020 bringing together a </w:t>
      </w:r>
      <w:r w:rsidR="00F54F92" w:rsidRPr="00AA44BF">
        <w:t>national</w:t>
      </w:r>
      <w:r w:rsidR="00F54F92">
        <w:t>,</w:t>
      </w:r>
      <w:r w:rsidR="00F54F92" w:rsidRPr="00AA44BF">
        <w:t xml:space="preserve"> expert</w:t>
      </w:r>
      <w:r w:rsidR="00F54F92">
        <w:t xml:space="preserve"> collaboration led</w:t>
      </w:r>
      <w:r w:rsidR="00F54F92" w:rsidRPr="00AA44BF">
        <w:t xml:space="preserve"> by the </w:t>
      </w:r>
      <w:r w:rsidR="00F54F92">
        <w:t>…</w:t>
      </w:r>
    </w:p>
    <w:p w14:paraId="4F529CCE" w14:textId="37AFEE46" w:rsidR="00F54F92" w:rsidRDefault="00F54F92" w:rsidP="00F54F92">
      <w:pPr>
        <w:spacing w:after="0" w:line="240" w:lineRule="auto"/>
      </w:pPr>
    </w:p>
    <w:p w14:paraId="7A1F3292" w14:textId="3C98D9C6" w:rsidR="00F54F92" w:rsidRPr="00244ED1" w:rsidRDefault="00671FAB" w:rsidP="00244ED1">
      <w:r>
        <w:t xml:space="preserve">Key words: Patient safety, </w:t>
      </w:r>
      <w:r w:rsidR="0098005C">
        <w:t xml:space="preserve">health information technologies, </w:t>
      </w:r>
      <w:r w:rsidR="000E59E2">
        <w:t>expert panel…</w:t>
      </w:r>
    </w:p>
    <w:p w14:paraId="3E259C33" w14:textId="77777777" w:rsidR="00244ED1" w:rsidRDefault="00244ED1">
      <w:r>
        <w:br w:type="page"/>
      </w:r>
    </w:p>
    <w:p w14:paraId="5FAAF76F" w14:textId="5F2589D5" w:rsidR="00244ED1" w:rsidRDefault="00244ED1" w:rsidP="001C7AD9">
      <w:pPr>
        <w:spacing w:after="0" w:line="240" w:lineRule="auto"/>
      </w:pPr>
    </w:p>
    <w:p w14:paraId="5C674D4A" w14:textId="77777777" w:rsidR="00DC3CBB" w:rsidRDefault="00DC3CBB" w:rsidP="001C7AD9">
      <w:pPr>
        <w:spacing w:after="0" w:line="240" w:lineRule="auto"/>
      </w:pPr>
    </w:p>
    <w:p w14:paraId="61C049F6" w14:textId="063338E4" w:rsidR="0084507D" w:rsidRDefault="0084507D" w:rsidP="001C7AD9">
      <w:pPr>
        <w:pStyle w:val="Heading1"/>
        <w:spacing w:before="0" w:line="240" w:lineRule="auto"/>
      </w:pPr>
      <w:r>
        <w:t>Introduction</w:t>
      </w:r>
      <w:r w:rsidR="009C3B9A">
        <w:t xml:space="preserve"> (</w:t>
      </w:r>
      <w:r w:rsidR="00561CBB">
        <w:t>75</w:t>
      </w:r>
      <w:r w:rsidR="009C3B9A">
        <w:t>0 words)</w:t>
      </w:r>
    </w:p>
    <w:p w14:paraId="0F88D536" w14:textId="3F70A859" w:rsidR="00EA005F" w:rsidRDefault="00DF53B0" w:rsidP="001C7AD9">
      <w:pPr>
        <w:spacing w:after="0" w:line="240" w:lineRule="auto"/>
      </w:pPr>
      <w:r>
        <w:t>The fourth industrial revolution is based on cyber-physical systems and the connectivity of devices</w:t>
      </w:r>
      <w:r w:rsidR="006B287C">
        <w:t>. ‘Healthcare 4.0’</w:t>
      </w:r>
      <w:r>
        <w:t xml:space="preserve"> </w:t>
      </w:r>
      <w:r w:rsidR="006B287C">
        <w:t>describes the adaptation of healthcare to this new paradigm by facilitating, for example, physiological monitoring, assisted living, and telemedicine</w:t>
      </w:r>
      <w:r>
        <w: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 xml:space="preserve">echnologies like electronic health records, decision-support tools and handheld medical devices have been </w:t>
      </w:r>
      <w:r w:rsidR="00686EB8">
        <w:t>widely adopted</w:t>
      </w:r>
      <w:r w:rsidR="009D0ABB">
        <w:t xml:space="preserve"> with reported benefits for patient care </w:t>
      </w:r>
      <w:r w:rsidR="00D70785">
        <w:t>along with</w:t>
      </w:r>
      <w:r w:rsidR="009D0ABB">
        <w:t xml:space="preserve">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561CBB">
        <w:t>It is currently unclear what the consequences are for patient’s safety as existing health information technologies become ubiquitous with increasing pace and interact in unforeseen ways.</w:t>
      </w:r>
      <w:r w:rsidR="00561CBB">
        <w:fldChar w:fldCharType="begin" w:fldLock="1"/>
      </w:r>
      <w:r w:rsidR="00561CBB">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561CBB">
        <w:fldChar w:fldCharType="separate"/>
      </w:r>
      <w:r w:rsidR="00561CBB" w:rsidRPr="00637F22">
        <w:rPr>
          <w:noProof/>
          <w:vertAlign w:val="superscript"/>
        </w:rPr>
        <w:t>5</w:t>
      </w:r>
      <w:r w:rsidR="00561CBB">
        <w:fldChar w:fldCharType="end"/>
      </w:r>
      <w:r w:rsidR="00561CBB">
        <w:t xml:space="preserve"> There is a need for an improved understanding and praxis of patient safety in relation to information technology.</w:t>
      </w:r>
    </w:p>
    <w:p w14:paraId="232694F0" w14:textId="429AE81F" w:rsidR="003447F2" w:rsidRDefault="00B546C5" w:rsidP="001C7AD9">
      <w:pPr>
        <w:spacing w:after="0" w:line="240" w:lineRule="auto"/>
      </w:pPr>
      <w:r>
        <w:t>Healthcare is a safety-critical industry</w:t>
      </w:r>
      <w:r>
        <w:fldChar w:fldCharType="begin" w:fldLock="1"/>
      </w:r>
      <w: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9&lt;/sup&gt;","plainTextFormattedCitation":"9","previouslyFormattedCitation":"&lt;sup&gt;9&lt;/sup&gt;"},"properties":{"noteIndex":0},"schema":"https://github.com/citation-style-language/schema/raw/master/csl-citation.json"}</w:instrText>
      </w:r>
      <w:r>
        <w:fldChar w:fldCharType="separate"/>
      </w:r>
      <w:r w:rsidRPr="005141F5">
        <w:rPr>
          <w:noProof/>
          <w:vertAlign w:val="superscript"/>
        </w:rPr>
        <w:t>9</w:t>
      </w:r>
      <w:r>
        <w:fldChar w:fldCharType="end"/>
      </w:r>
      <w:r>
        <w:t xml:space="preserve"> that must approach safety by concurrently avoiding, managing and embracing risk.</w:t>
      </w:r>
      <w:r>
        <w:fldChar w:fldCharType="begin" w:fldLock="1"/>
      </w:r>
      <w:r>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10&lt;/sup&gt;","plainTextFormattedCitation":"10","previouslyFormattedCitation":"&lt;sup&gt;10&lt;/sup&gt;"},"properties":{"noteIndex":0},"schema":"https://github.com/citation-style-language/schema/raw/master/csl-citation.json"}</w:instrText>
      </w:r>
      <w:r>
        <w:fldChar w:fldCharType="separate"/>
      </w:r>
      <w:r w:rsidRPr="005141F5">
        <w:rPr>
          <w:noProof/>
          <w:vertAlign w:val="superscript"/>
        </w:rPr>
        <w:t>10</w:t>
      </w:r>
      <w:r>
        <w:fldChar w:fldCharType="end"/>
      </w:r>
      <w:r>
        <w:t xml:space="preserve"> This sets healthcare apart from other safety-critical industries – like aviation and offshore oil production – that predominantly focus on only one of these approaches. Another distinction is that the healthcare must consider the safety of patients in addition to the safety of staff.</w:t>
      </w:r>
      <w:r w:rsidRPr="00B546C5">
        <w:t xml:space="preserve"> </w:t>
      </w:r>
      <w:r>
        <w:t>Although no consensual definition exists, patient safety can be considered to be the “</w:t>
      </w:r>
      <w:r w:rsidRPr="008E3903">
        <w:rPr>
          <w:i/>
        </w:rPr>
        <w:t>avoidance, prevention and amelioration of adverse outcomes or injuries stemming from the process of healthcare</w:t>
      </w:r>
      <w:r>
        <w:t>”.</w:t>
      </w:r>
      <w:r>
        <w:fldChar w:fldCharType="begin" w:fldLock="1"/>
      </w:r>
      <w:r>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7&lt;/sup&gt;","plainTextFormattedCitation":"7","previouslyFormattedCitation":"&lt;sup&gt;7&lt;/sup&gt;"},"properties":{"noteIndex":0},"schema":"https://github.com/citation-style-language/schema/raw/master/csl-citation.json"}</w:instrText>
      </w:r>
      <w:r>
        <w:rPr>
          <w:vertAlign w:val="superscript"/>
        </w:rPr>
        <w:fldChar w:fldCharType="separate"/>
      </w:r>
      <w:r w:rsidRPr="00B546C5">
        <w:rPr>
          <w:noProof/>
          <w:vertAlign w:val="superscript"/>
        </w:rPr>
        <w:t>7</w:t>
      </w:r>
      <w:r>
        <w:fldChar w:fldCharType="end"/>
      </w:r>
      <w:r>
        <w:t xml:space="preserve"> It is sometimes conceptualised as a balance between risks of harm, resource use, and improving patient health.</w:t>
      </w:r>
      <w:r>
        <w:fldChar w:fldCharType="begin" w:fldLock="1"/>
      </w:r>
      <w:r>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8&lt;/sup&gt;","plainTextFormattedCitation":"8","previouslyFormattedCitation":"&lt;sup&gt;8&lt;/sup&gt;"},"properties":{"noteIndex":0},"schema":"https://github.com/citation-style-language/schema/raw/master/csl-citation.json"}</w:instrText>
      </w:r>
      <w:r>
        <w:fldChar w:fldCharType="separate"/>
      </w:r>
      <w:r w:rsidRPr="005141F5">
        <w:rPr>
          <w:noProof/>
          <w:vertAlign w:val="superscript"/>
        </w:rPr>
        <w:t>8</w:t>
      </w:r>
      <w:r>
        <w:fldChar w:fldCharType="end"/>
      </w:r>
    </w:p>
    <w:p w14:paraId="5015F941" w14:textId="173C6B5D" w:rsidR="00561CBB" w:rsidRDefault="00561CBB" w:rsidP="00561CBB">
      <w:pPr>
        <w:spacing w:after="0" w:line="240" w:lineRule="auto"/>
        <w:rPr>
          <w:rFonts w:cstheme="minorHAnsi"/>
        </w:rPr>
      </w:pPr>
      <w:r w:rsidRPr="00484E71">
        <w:t xml:space="preserve">While the patient-safety perspective on </w:t>
      </w:r>
      <w:r>
        <w:t xml:space="preserve">digital health </w:t>
      </w:r>
      <w:r w:rsidRPr="00484E71">
        <w:t>is not novel</w:t>
      </w:r>
      <w:r w:rsidRPr="00484E71">
        <w:fldChar w:fldCharType="begin" w:fldLock="1"/>
      </w:r>
      <w: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11,12&lt;/sup&gt;","plainTextFormattedCitation":"11,12","previouslyFormattedCitation":"&lt;sup&gt;11,12&lt;/sup&gt;"},"properties":{"noteIndex":0},"schema":"https://github.com/citation-style-language/schema/raw/master/csl-citation.json"}</w:instrText>
      </w:r>
      <w:r w:rsidRPr="00484E71">
        <w:fldChar w:fldCharType="separate"/>
      </w:r>
      <w:r w:rsidRPr="005141F5">
        <w:rPr>
          <w:noProof/>
          <w:vertAlign w:val="superscript"/>
        </w:rPr>
        <w:t>11,12</w:t>
      </w:r>
      <w:r w:rsidRPr="00484E71">
        <w:fldChar w:fldCharType="end"/>
      </w:r>
      <w:r w:rsidRPr="00484E71">
        <w:t xml:space="preserve"> the types of patient</w:t>
      </w:r>
      <w:r w:rsidRPr="00484E71">
        <w:rPr>
          <w:rFonts w:cstheme="minorHAnsi"/>
        </w:rPr>
        <w:t xml:space="preserve">-safety challenges and our capacity to address them are constantly in flux. </w:t>
      </w:r>
      <w:r>
        <w:t>H</w:t>
      </w:r>
      <w:r w:rsidRPr="00484E71">
        <w:t>ealth information technolog</w:t>
      </w:r>
      <w:r>
        <w:t>ies</w:t>
      </w:r>
      <w:r>
        <w:rPr>
          <w:rFonts w:cstheme="minorHAnsi"/>
        </w:rPr>
        <w:t xml:space="preserve"> are becoming increasingly networked in line with the fourth industrial revolution</w:t>
      </w:r>
      <w:r w:rsidRPr="00484E71">
        <w:rPr>
          <w:rFonts w:cstheme="minorHAnsi"/>
        </w:rPr>
        <w:fldChar w:fldCharType="begin" w:fldLock="1"/>
      </w:r>
      <w:r>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13&lt;/sup&gt;","plainTextFormattedCitation":"13","previouslyFormattedCitation":"&lt;sup&gt;13&lt;/sup&gt;"},"properties":{"noteIndex":0},"schema":"https://github.com/citation-style-language/schema/raw/master/csl-citation.json"}</w:instrText>
      </w:r>
      <w:r w:rsidRPr="00484E71">
        <w:rPr>
          <w:rFonts w:cstheme="minorHAnsi"/>
          <w:vertAlign w:val="superscript"/>
        </w:rPr>
        <w:fldChar w:fldCharType="separate"/>
      </w:r>
      <w:r w:rsidRPr="005141F5">
        <w:rPr>
          <w:rFonts w:cstheme="minorHAnsi"/>
          <w:noProof/>
          <w:vertAlign w:val="superscript"/>
        </w:rPr>
        <w:t>13</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Pr="00484E71">
        <w:rPr>
          <w:rFonts w:eastAsia="Times New Roman" w:cstheme="minorHAnsi"/>
          <w:lang w:eastAsia="en-GB"/>
        </w:rPr>
        <w:fldChar w:fldCharType="begin" w:fldLock="1"/>
      </w:r>
      <w:r>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14&lt;/sup&gt;","plainTextFormattedCitation":"14","previouslyFormattedCitation":"&lt;sup&gt;14&lt;/sup&gt;"},"properties":{"noteIndex":0},"schema":"https://github.com/citation-style-language/schema/raw/master/csl-citation.json"}</w:instrText>
      </w:r>
      <w:r w:rsidRPr="00484E71">
        <w:rPr>
          <w:rFonts w:eastAsia="Times New Roman" w:cstheme="minorHAnsi"/>
          <w:lang w:eastAsia="en-GB"/>
        </w:rPr>
        <w:fldChar w:fldCharType="separate"/>
      </w:r>
      <w:r w:rsidRPr="005141F5">
        <w:rPr>
          <w:rFonts w:eastAsia="Times New Roman" w:cstheme="minorHAnsi"/>
          <w:noProof/>
          <w:vertAlign w:val="superscript"/>
          <w:lang w:eastAsia="en-GB"/>
        </w:rPr>
        <w:t>14</w:t>
      </w:r>
      <w:r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t>health information technologies</w:t>
      </w:r>
      <w:r w:rsidRPr="00484E71">
        <w:rPr>
          <w:rFonts w:cstheme="minorHAnsi"/>
        </w:rPr>
        <w:t xml:space="preserve"> interact, they form a </w:t>
      </w:r>
      <w:r>
        <w:rPr>
          <w:rFonts w:cstheme="minorHAnsi"/>
        </w:rPr>
        <w:t>health information system</w:t>
      </w:r>
      <w:r>
        <w:rPr>
          <w:rFonts w:cstheme="minorHAnsi"/>
        </w:rPr>
        <w:fldChar w:fldCharType="begin" w:fldLock="1"/>
      </w:r>
      <w:r>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15&lt;/sup&gt;","plainTextFormattedCitation":"15","previouslyFormattedCitation":"&lt;sup&gt;15&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15</w:t>
      </w:r>
      <w:r>
        <w:rPr>
          <w:rFonts w:cstheme="minorHAnsi"/>
        </w:rPr>
        <w:fldChar w:fldCharType="end"/>
      </w:r>
      <w:r>
        <w:rPr>
          <w:rFonts w:cstheme="minorHAnsi"/>
        </w:rPr>
        <w:t>, or what some have referred to as information infrastructures</w:t>
      </w:r>
      <w:r>
        <w:rPr>
          <w:rFonts w:cstheme="minorHAnsi"/>
        </w:rPr>
        <w:fldChar w:fldCharType="begin" w:fldLock="1"/>
      </w:r>
      <w:r>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16</w:t>
      </w:r>
      <w:r>
        <w:rPr>
          <w:rFonts w:cstheme="minorHAnsi"/>
        </w:rPr>
        <w:fldChar w:fldCharType="end"/>
      </w:r>
      <w:r>
        <w:rPr>
          <w:rFonts w:cstheme="minorHAnsi"/>
        </w:rPr>
        <w:t>, the success or failure of which is partly due to emergent rather than planned change resulting from local improvisation.</w:t>
      </w:r>
      <w:r>
        <w:rPr>
          <w:rFonts w:cstheme="minorHAnsi"/>
        </w:rPr>
        <w:fldChar w:fldCharType="begin" w:fldLock="1"/>
      </w:r>
      <w:r>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17&lt;/sup&gt;","plainTextFormattedCitation":"17","previouslyFormattedCitation":"&lt;sup&gt;17&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17</w:t>
      </w:r>
      <w:r>
        <w:rPr>
          <w:rFonts w:cstheme="minorHAnsi"/>
        </w:rPr>
        <w:fldChar w:fldCharType="end"/>
      </w:r>
      <w:r>
        <w:rPr>
          <w:rFonts w:cstheme="minorHAnsi"/>
        </w:rPr>
        <w:t xml:space="preserve"> These </w:t>
      </w:r>
      <w:r w:rsidRPr="00484E71">
        <w:t xml:space="preserve">health information </w:t>
      </w:r>
      <w:r>
        <w:t>systems</w:t>
      </w:r>
      <w:r>
        <w:rPr>
          <w:rFonts w:cstheme="minorHAnsi"/>
        </w:rPr>
        <w:t xml:space="preserve"> are the inevitable structure of how digital health is evolving</w:t>
      </w:r>
      <w:r>
        <w:rPr>
          <w:rFonts w:cstheme="minorHAnsi"/>
        </w:rPr>
        <w:fldChar w:fldCharType="begin" w:fldLock="1"/>
      </w:r>
      <w:r>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Pr>
          <w:rFonts w:cstheme="minorHAnsi"/>
        </w:rPr>
        <w:fldChar w:fldCharType="begin" w:fldLock="1"/>
      </w:r>
      <w:r>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18</w:t>
      </w:r>
      <w:r>
        <w:rPr>
          <w:rFonts w:cstheme="minorHAnsi"/>
        </w:rPr>
        <w:fldChar w:fldCharType="end"/>
      </w:r>
    </w:p>
    <w:p w14:paraId="2ECCA490" w14:textId="77777777" w:rsidR="00561CBB" w:rsidRDefault="00561CBB" w:rsidP="00561CBB">
      <w:pPr>
        <w:spacing w:after="0" w:line="240" w:lineRule="auto"/>
      </w:pPr>
      <w:r>
        <w:t>Markus</w:t>
      </w:r>
      <w:r>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rPr>
          <w:vertAlign w:val="superscript"/>
        </w:rPr>
        <w:fldChar w:fldCharType="separate"/>
      </w:r>
      <w:r w:rsidRPr="00B546C5">
        <w:rPr>
          <w:noProof/>
          <w:vertAlign w:val="superscript"/>
        </w:rPr>
        <w:t>6</w:t>
      </w:r>
      <w:r>
        <w:fldChar w:fldCharType="end"/>
      </w:r>
      <w:r>
        <w:t xml:space="preserve"> provides a framework to map the ways that digital health could evolve. Markus</w:t>
      </w:r>
      <w:r>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fldChar w:fldCharType="separate"/>
      </w:r>
      <w:r w:rsidRPr="005141F5">
        <w:rPr>
          <w:noProof/>
          <w:vertAlign w:val="superscript"/>
        </w:rPr>
        <w:t>6</w:t>
      </w:r>
      <w:r>
        <w:fldChar w:fldCharType="end"/>
      </w:r>
      <w:r>
        <w:t xml:space="preserve"> implies a 2x2 model describing the risks associated with both novel and existing technologies and their application (table 1). </w:t>
      </w:r>
      <w:r w:rsidRPr="006A6EEC">
        <w:rPr>
          <w:i/>
        </w:rPr>
        <w:t>T</w:t>
      </w:r>
      <w:r w:rsidRPr="00326C13">
        <w:rPr>
          <w:i/>
        </w:rPr>
        <w:t>echnochange</w:t>
      </w:r>
      <w:r>
        <w:t xml:space="preserve"> refers to the highest-risk of combining </w:t>
      </w:r>
      <w:r w:rsidRPr="00823212">
        <w:rPr>
          <w:i/>
        </w:rPr>
        <w:t>novel</w:t>
      </w:r>
      <w:r>
        <w:t xml:space="preserve"> applications of </w:t>
      </w:r>
      <w:r w:rsidRPr="00823212">
        <w:rPr>
          <w:i/>
        </w:rPr>
        <w:t>new</w:t>
      </w:r>
      <w:r>
        <w:t xml:space="preserve"> technologies. This high-risk path for digital health is driven by the relationship between </w:t>
      </w:r>
      <w:r w:rsidRPr="00326C13">
        <w:t>vendors who want to be first to market and buyers who want to be seen to innovate</w:t>
      </w:r>
      <w:r>
        <w:t>. These incentives can encourage high risks for associated large rewards but sometimes at the cost of patient safety. It is important to note that health information systems are complex adaptive systems</w:t>
      </w:r>
      <w:r>
        <w:rPr>
          <w:rFonts w:cstheme="minorHAnsi"/>
        </w:rPr>
        <w:fldChar w:fldCharType="begin" w:fldLock="1"/>
      </w:r>
      <w:r>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19&lt;/sup&gt;","plainTextFormattedCitation":"19","previouslyFormattedCitation":"&lt;sup&gt;19&lt;/sup&gt;"},"properties":{"noteIndex":0},"schema":"https://github.com/citation-style-language/schema/raw/master/csl-citation.json"}</w:instrText>
      </w:r>
      <w:r>
        <w:rPr>
          <w:rFonts w:cstheme="minorHAnsi"/>
          <w:vertAlign w:val="superscript"/>
        </w:rPr>
        <w:fldChar w:fldCharType="separate"/>
      </w:r>
      <w:r w:rsidRPr="005141F5">
        <w:rPr>
          <w:rFonts w:cstheme="minorHAnsi"/>
          <w:noProof/>
          <w:vertAlign w:val="superscript"/>
        </w:rPr>
        <w:t>19</w:t>
      </w:r>
      <w:r>
        <w:rPr>
          <w:rFonts w:cstheme="minorHAnsi"/>
        </w:rPr>
        <w:fldChar w:fldCharType="end"/>
      </w:r>
      <w:r>
        <w:rPr>
          <w:rFonts w:cstheme="minorHAnsi"/>
        </w:rPr>
        <w:t xml:space="preserve"> embedded within healthcare – itself a complex adaptive system.</w:t>
      </w:r>
      <w:r>
        <w:t xml:space="preserve">  Whether technology is introduced via familiar or novel applications, it is likely to have unforeseeable consequences.</w:t>
      </w:r>
    </w:p>
    <w:p w14:paraId="409E3B61" w14:textId="2E42E126" w:rsidR="00561CBB" w:rsidRDefault="00561CBB" w:rsidP="00561CBB">
      <w:pPr>
        <w:spacing w:after="0" w:line="240" w:lineRule="auto"/>
      </w:pPr>
      <w:r>
        <w:t>Whether digital health evolves along high, moderate or low risk paths, many challenges posed by increasingly-complex digital health are similar</w:t>
      </w:r>
      <w:r>
        <w:fldChar w:fldCharType="begin" w:fldLock="1"/>
      </w:r>
      <w:r>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20&lt;/sup&gt;","plainTextFormattedCitation":"20","previouslyFormattedCitation":"&lt;sup&gt;20&lt;/sup&gt;"},"properties":{"noteIndex":0},"schema":"https://github.com/citation-style-language/schema/raw/master/csl-citation.json"}</w:instrText>
      </w:r>
      <w:r>
        <w:rPr>
          <w:vertAlign w:val="superscript"/>
        </w:rPr>
        <w:fldChar w:fldCharType="separate"/>
      </w:r>
      <w:r w:rsidRPr="00B546C5">
        <w:rPr>
          <w:noProof/>
          <w:vertAlign w:val="superscript"/>
        </w:rPr>
        <w:t>20</w:t>
      </w:r>
      <w:r>
        <w:fldChar w:fldCharType="end"/>
      </w:r>
      <w:r>
        <w:t>:</w:t>
      </w:r>
      <w:r w:rsidRPr="0032493D">
        <w:t xml:space="preserve"> </w:t>
      </w:r>
      <w:r>
        <w:t xml:space="preserve">innovations </w:t>
      </w:r>
      <w:r w:rsidRPr="0032493D">
        <w:t xml:space="preserve">are </w:t>
      </w:r>
      <w:r>
        <w:t>un</w:t>
      </w:r>
      <w:r w:rsidRPr="0032493D">
        <w:t xml:space="preserve">likely to be equally affordable </w:t>
      </w:r>
      <w:r>
        <w:t>and</w:t>
      </w:r>
      <w:r w:rsidRPr="0032493D">
        <w:t xml:space="preserve"> available for all</w:t>
      </w:r>
      <w:r w:rsidRPr="0032493D">
        <w:fldChar w:fldCharType="begin" w:fldLock="1"/>
      </w:r>
      <w:r>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21–24&lt;/sup&gt;","plainTextFormattedCitation":"21–24","previouslyFormattedCitation":"&lt;sup&gt;21–24&lt;/sup&gt;"},"properties":{"noteIndex":0},"schema":"https://github.com/citation-style-language/schema/raw/master/csl-citation.json"}</w:instrText>
      </w:r>
      <w:r w:rsidRPr="0032493D">
        <w:rPr>
          <w:vertAlign w:val="superscript"/>
        </w:rPr>
        <w:fldChar w:fldCharType="separate"/>
      </w:r>
      <w:r w:rsidRPr="005141F5">
        <w:rPr>
          <w:noProof/>
          <w:vertAlign w:val="superscript"/>
        </w:rPr>
        <w:t>21–24</w:t>
      </w:r>
      <w:r w:rsidRPr="0032493D">
        <w:fldChar w:fldCharType="end"/>
      </w:r>
      <w:r w:rsidRPr="0032493D">
        <w:t xml:space="preserve">; algorithms and models </w:t>
      </w:r>
      <w:r>
        <w:t>are of transient relevance</w:t>
      </w:r>
      <w:r w:rsidRPr="0032493D">
        <w:fldChar w:fldCharType="begin" w:fldLock="1"/>
      </w:r>
      <w: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25&lt;/sup&gt;","plainTextFormattedCitation":"25","previouslyFormattedCitation":"&lt;sup&gt;25&lt;/sup&gt;"},"properties":{"noteIndex":0},"schema":"https://github.com/citation-style-language/schema/raw/master/csl-citation.json"}</w:instrText>
      </w:r>
      <w:r w:rsidRPr="0032493D">
        <w:fldChar w:fldCharType="separate"/>
      </w:r>
      <w:r w:rsidRPr="005141F5">
        <w:rPr>
          <w:noProof/>
          <w:vertAlign w:val="superscript"/>
        </w:rPr>
        <w:t>25</w:t>
      </w:r>
      <w:r w:rsidRPr="0032493D">
        <w:fldChar w:fldCharType="end"/>
      </w:r>
      <w:r w:rsidRPr="0032493D">
        <w:t xml:space="preserve">; </w:t>
      </w:r>
      <w:r>
        <w:t xml:space="preserve">there has been a </w:t>
      </w:r>
      <w:r w:rsidRPr="0032493D">
        <w:t xml:space="preserve">continued lack of </w:t>
      </w:r>
      <w:r>
        <w:t>sufficient</w:t>
      </w:r>
      <w:r w:rsidRPr="0032493D">
        <w:t xml:space="preserve"> testing, despite </w:t>
      </w:r>
      <w:r>
        <w:t xml:space="preserve">early </w:t>
      </w:r>
      <w:r w:rsidRPr="0032493D">
        <w:t>calls</w:t>
      </w:r>
      <w:r w:rsidRPr="0032493D">
        <w:fldChar w:fldCharType="begin" w:fldLock="1"/>
      </w:r>
      <w:r>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26&lt;/sup&gt;","plainTextFormattedCitation":"26","previouslyFormattedCitation":"&lt;sup&gt;26&lt;/sup&gt;"},"properties":{"noteIndex":0},"schema":"https://github.com/citation-style-language/schema/raw/master/csl-citation.json"}</w:instrText>
      </w:r>
      <w:r w:rsidRPr="0032493D">
        <w:fldChar w:fldCharType="separate"/>
      </w:r>
      <w:r w:rsidRPr="005141F5">
        <w:rPr>
          <w:noProof/>
          <w:vertAlign w:val="superscript"/>
        </w:rPr>
        <w:t>26</w:t>
      </w:r>
      <w:r w:rsidRPr="0032493D">
        <w:fldChar w:fldCharType="end"/>
      </w:r>
      <w:r>
        <w:t>; societal challenges like an aging population</w:t>
      </w:r>
      <w:r>
        <w:fldChar w:fldCharType="begin" w:fldLock="1"/>
      </w:r>
      <w:r>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27&lt;/sup&gt;","plainTextFormattedCitation":"27","previouslyFormattedCitation":"&lt;sup&gt;27&lt;/sup&gt;"},"properties":{"noteIndex":0},"schema":"https://github.com/citation-style-language/schema/raw/master/csl-citation.json"}</w:instrText>
      </w:r>
      <w:r>
        <w:fldChar w:fldCharType="separate"/>
      </w:r>
      <w:r w:rsidRPr="005141F5">
        <w:rPr>
          <w:noProof/>
          <w:vertAlign w:val="superscript"/>
        </w:rPr>
        <w:t>27</w:t>
      </w:r>
      <w:r>
        <w:fldChar w:fldCharType="end"/>
      </w:r>
      <w:r>
        <w:t>; and legal and political jurisdiction.</w:t>
      </w:r>
      <w:r>
        <w:fldChar w:fldCharType="begin" w:fldLock="1"/>
      </w:r>
      <w:r>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28&lt;/sup&gt;","plainTextFormattedCitation":"28","previouslyFormattedCitation":"&lt;sup&gt;28&lt;/sup&gt;"},"properties":{"noteIndex":0},"schema":"https://github.com/citation-style-language/schema/raw/master/csl-citation.json"}</w:instrText>
      </w:r>
      <w:r>
        <w:fldChar w:fldCharType="separate"/>
      </w:r>
      <w:r w:rsidRPr="005141F5">
        <w:rPr>
          <w:noProof/>
          <w:vertAlign w:val="superscript"/>
        </w:rPr>
        <w:t>28</w:t>
      </w:r>
      <w:r>
        <w:fldChar w:fldCharType="end"/>
      </w:r>
      <w:r>
        <w:t xml:space="preserve"> Each of these challenges are associated with known and unknown consequences for patient safety, which need to be addressed for responsible provision of healthcare. Hence, there is a need for rigorous study of the relationship between emerging digital health and patient safety, i.e. a Patient Safety Informatics.</w:t>
      </w:r>
      <w:r w:rsidR="00AB10B9">
        <w:t xml:space="preserve"> </w:t>
      </w:r>
    </w:p>
    <w:p w14:paraId="1ED1F468" w14:textId="3296AD6D" w:rsidR="00561CBB" w:rsidRDefault="00561CBB" w:rsidP="00561CBB">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define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health information technologies. This paper discusses the identified challenges and recommendations to address the patient-safety concerns posed </w:t>
      </w:r>
      <w:commentRangeStart w:id="0"/>
      <w:r>
        <w:t>them</w:t>
      </w:r>
      <w:commentRangeEnd w:id="0"/>
      <w:r w:rsidR="00C15EA0">
        <w:rPr>
          <w:rStyle w:val="CommentReference"/>
        </w:rPr>
        <w:commentReference w:id="0"/>
      </w:r>
      <w:r>
        <w:t>.</w:t>
      </w:r>
    </w:p>
    <w:p w14:paraId="1819D1B6" w14:textId="77777777" w:rsidR="00F15E6F" w:rsidRDefault="00F15E6F" w:rsidP="00561CBB">
      <w:pPr>
        <w:spacing w:after="0" w:line="240" w:lineRule="auto"/>
        <w:rPr>
          <w:ins w:id="1" w:author="Carolyn McCrorie" w:date="2020-11-04T21:14:00Z"/>
          <w:rFonts w:ascii="Arial" w:hAnsi="Arial" w:cs="Arial"/>
          <w:color w:val="343536"/>
          <w:shd w:val="clear" w:color="auto" w:fill="FFFFFF"/>
        </w:rPr>
      </w:pPr>
    </w:p>
    <w:p w14:paraId="3B8065D6" w14:textId="06662804" w:rsidR="00561CBB" w:rsidRDefault="00C03A84" w:rsidP="00561CBB">
      <w:pPr>
        <w:spacing w:after="0" w:line="240" w:lineRule="auto"/>
      </w:pPr>
      <w:ins w:id="2" w:author="Carolyn McCrorie" w:date="2020-11-04T21:14:00Z">
        <w:r>
          <w:rPr>
            <w:rFonts w:ascii="Arial" w:hAnsi="Arial" w:cs="Arial"/>
            <w:color w:val="343536"/>
            <w:shd w:val="clear" w:color="auto" w:fill="FFFFFF"/>
          </w:rPr>
          <w:t xml:space="preserve">Informatics for safer care requires not only data and computing technologies, but also understanding of the behaviours of patients and practitioners in response to different forms of information – creating actionable information. This is information that identifies not only what the safety issues are, but also how to overcome </w:t>
        </w:r>
        <w:commentRangeStart w:id="3"/>
        <w:r>
          <w:rPr>
            <w:rFonts w:ascii="Arial" w:hAnsi="Arial" w:cs="Arial"/>
            <w:color w:val="343536"/>
            <w:shd w:val="clear" w:color="auto" w:fill="FFFFFF"/>
          </w:rPr>
          <w:t>them</w:t>
        </w:r>
        <w:commentRangeEnd w:id="3"/>
        <w:r w:rsidR="00F15E6F">
          <w:rPr>
            <w:rStyle w:val="CommentReference"/>
          </w:rPr>
          <w:commentReference w:id="3"/>
        </w:r>
        <w:r>
          <w:rPr>
            <w:rFonts w:ascii="Arial" w:hAnsi="Arial" w:cs="Arial"/>
            <w:color w:val="343536"/>
            <w:shd w:val="clear" w:color="auto" w:fill="FFFFFF"/>
          </w:rPr>
          <w:t>.</w:t>
        </w:r>
      </w:ins>
    </w:p>
    <w:p w14:paraId="1158C066" w14:textId="77777777" w:rsidR="00561CBB" w:rsidRDefault="00561CBB" w:rsidP="00561CBB">
      <w:pPr>
        <w:spacing w:after="0" w:line="240" w:lineRule="auto"/>
      </w:pPr>
    </w:p>
    <w:p w14:paraId="340F4A08" w14:textId="5B4F0B57" w:rsidR="0037252A" w:rsidRDefault="00244ED1" w:rsidP="00DC13A6">
      <w:pPr>
        <w:pStyle w:val="Heading1"/>
        <w:spacing w:before="0" w:line="240" w:lineRule="auto"/>
      </w:pPr>
      <w:r>
        <w:t>Method</w:t>
      </w:r>
      <w:r w:rsidR="009C3B9A">
        <w:t xml:space="preserve"> (&lt;350 words)</w:t>
      </w:r>
    </w:p>
    <w:p w14:paraId="112FDEEE" w14:textId="5B3D6D6F" w:rsidR="009D578D" w:rsidRDefault="00DD012D" w:rsidP="001C7AD9">
      <w:pPr>
        <w:spacing w:after="0" w:line="240" w:lineRule="auto"/>
      </w:pPr>
      <w:commentRangeStart w:id="4"/>
      <w:commentRangeStart w:id="5"/>
      <w:r>
        <w:t>The</w:t>
      </w:r>
      <w:commentRangeEnd w:id="4"/>
      <w:r w:rsidR="00003738">
        <w:rPr>
          <w:rStyle w:val="CommentReference"/>
        </w:rPr>
        <w:commentReference w:id="4"/>
      </w:r>
      <w:commentRangeEnd w:id="5"/>
      <w:r w:rsidR="00980393">
        <w:rPr>
          <w:rStyle w:val="CommentReference"/>
        </w:rPr>
        <w:commentReference w:id="5"/>
      </w:r>
      <w:r>
        <w:t xml:space="preserve"> lead author </w:t>
      </w:r>
      <w:r w:rsidRPr="00DD012D">
        <w:t>review</w:t>
      </w:r>
      <w:r>
        <w:t>ed</w:t>
      </w:r>
      <w:r w:rsidRPr="00DD012D">
        <w:t xml:space="preserve"> the academic, commercial and grey literature relating t</w:t>
      </w:r>
      <w:r>
        <w:t xml:space="preserve">o </w:t>
      </w:r>
      <w:r w:rsidR="000158D7">
        <w:t xml:space="preserve">emerging </w:t>
      </w:r>
      <w:r>
        <w:t>health information technolog</w:t>
      </w:r>
      <w:r w:rsidR="000158D7">
        <w:t>ies</w:t>
      </w:r>
      <w:r w:rsidR="00DC13A6">
        <w:t xml:space="preserve"> </w:t>
      </w:r>
      <w:r>
        <w:t xml:space="preserve">to inform a </w:t>
      </w:r>
      <w:r w:rsidR="000158D7">
        <w:t>representative set</w:t>
      </w:r>
      <w:r>
        <w:t>. The</w:t>
      </w:r>
      <w:r w:rsidR="000158D7">
        <w:t xml:space="preserve"> </w:t>
      </w:r>
      <w:r>
        <w:t>se</w:t>
      </w:r>
      <w:r w:rsidR="000158D7">
        <w:t>t of</w:t>
      </w:r>
      <w:r>
        <w:t xml:space="preserve"> technologies</w:t>
      </w:r>
      <w:r w:rsidRPr="00DD012D">
        <w:t xml:space="preserve"> </w:t>
      </w:r>
      <w:r>
        <w:t xml:space="preserve">were </w:t>
      </w:r>
      <w:r w:rsidRPr="00084215">
        <w:t>characterised by personalisation, decentralisation, a system</w:t>
      </w:r>
      <w:r>
        <w:t>ic</w:t>
      </w:r>
      <w:r w:rsidRPr="00084215">
        <w:t xml:space="preserve"> orientation, and a move toward a user-led/patient-centred </w:t>
      </w:r>
      <w:r>
        <w:t>experience (</w:t>
      </w:r>
      <w:commentRangeStart w:id="6"/>
      <w:commentRangeStart w:id="7"/>
      <w:r>
        <w:t>Appendix 1).</w:t>
      </w:r>
      <w:r w:rsidR="00DC13A6">
        <w:t xml:space="preserve"> </w:t>
      </w:r>
      <w:commentRangeEnd w:id="6"/>
      <w:r w:rsidR="00B20D11">
        <w:rPr>
          <w:rStyle w:val="CommentReference"/>
        </w:rPr>
        <w:commentReference w:id="6"/>
      </w:r>
      <w:commentRangeEnd w:id="7"/>
      <w:r w:rsidR="00980393">
        <w:rPr>
          <w:rStyle w:val="CommentReference"/>
        </w:rPr>
        <w:commentReference w:id="7"/>
      </w:r>
      <w:r w:rsidR="00DC13A6">
        <w:t xml:space="preserve">The review </w:t>
      </w:r>
      <w:r w:rsidR="000158D7">
        <w:t xml:space="preserve">and set of representative technologies </w:t>
      </w:r>
      <w:r w:rsidR="00DC13A6">
        <w:t>acted as a primer to frame a</w:t>
      </w:r>
      <w:r w:rsidR="006A63CC">
        <w:t xml:space="preserve"> </w:t>
      </w:r>
      <w:r>
        <w:t xml:space="preserve">national, expert, multidisciplinary </w:t>
      </w:r>
      <w:r w:rsidR="00262726">
        <w:t>workshop</w:t>
      </w:r>
      <w:r>
        <w:t xml:space="preserve"> </w:t>
      </w:r>
      <w:r w:rsidR="00DC13A6">
        <w:t xml:space="preserve">that </w:t>
      </w:r>
      <w:r>
        <w:t xml:space="preserve">was </w:t>
      </w:r>
      <w:r w:rsidR="00F10E19">
        <w:t xml:space="preserve">convened </w:t>
      </w:r>
      <w:r>
        <w:t>in April 2020</w:t>
      </w:r>
      <w:r w:rsidR="000158D7">
        <w:t>. The purpose of the workshop was</w:t>
      </w:r>
      <w:r>
        <w:t xml:space="preserve"> to identify the patient-safety challenges associated with emerging </w:t>
      </w:r>
      <w:r w:rsidR="009C3B9A">
        <w:t xml:space="preserve">digital </w:t>
      </w:r>
      <w:r>
        <w:t xml:space="preserve">health technologies. The </w:t>
      </w:r>
      <w:r w:rsidR="00D77B4B">
        <w:t>14</w:t>
      </w:r>
      <w:r w:rsidR="006A63CC">
        <w:t xml:space="preserve"> </w:t>
      </w:r>
      <w:r w:rsidR="001D3E46">
        <w:t xml:space="preserve">workshop </w:t>
      </w:r>
      <w:r>
        <w:t xml:space="preserve">participants represented a diverse range of expertise in the development </w:t>
      </w:r>
      <w:r w:rsidR="00E124EC">
        <w:t>and</w:t>
      </w:r>
      <w:r>
        <w:t xml:space="preserve"> evaluation of</w:t>
      </w:r>
      <w:r w:rsidR="006A63CC">
        <w:t xml:space="preserve"> </w:t>
      </w:r>
      <w:r w:rsidR="009C3B9A">
        <w:t xml:space="preserve">digital </w:t>
      </w:r>
      <w:r w:rsidR="00262726">
        <w:t xml:space="preserve">health technologies. </w:t>
      </w:r>
      <w:r w:rsidR="00B52D4E">
        <w:t xml:space="preserve">Participants </w:t>
      </w:r>
      <w:r w:rsidR="00262726">
        <w:t xml:space="preserve">included </w:t>
      </w:r>
      <w:r>
        <w:t xml:space="preserve">clinicians, </w:t>
      </w:r>
      <w:r w:rsidR="009D578D">
        <w:t xml:space="preserve">commercial developers of health information technologies, </w:t>
      </w:r>
      <w:r w:rsidR="00262726">
        <w:t xml:space="preserve">software engineers, </w:t>
      </w:r>
      <w:r w:rsidR="001F331E">
        <w:t xml:space="preserve">medical </w:t>
      </w:r>
      <w:r w:rsidR="00E15B6C">
        <w:t>statis</w:t>
      </w:r>
      <w:r w:rsidR="001F331E">
        <w:t>ticians</w:t>
      </w:r>
      <w:r w:rsidR="00262726">
        <w:t>,</w:t>
      </w:r>
      <w:r w:rsidR="001F331E">
        <w:t xml:space="preserve"> </w:t>
      </w:r>
      <w:r w:rsidR="009D578D">
        <w:t xml:space="preserve">and researchers in </w:t>
      </w:r>
      <w:r w:rsidR="00E15B6C">
        <w:t>applied health</w:t>
      </w:r>
      <w:r>
        <w:t>,</w:t>
      </w:r>
      <w:r w:rsidR="00262726">
        <w:t xml:space="preserve"> health services,</w:t>
      </w:r>
      <w:r>
        <w:t xml:space="preserve"> safety science, human factors</w:t>
      </w:r>
      <w:r w:rsidR="009D578D">
        <w:t>, health informatics</w:t>
      </w:r>
      <w:r w:rsidR="00E15B6C">
        <w:t xml:space="preserve">, </w:t>
      </w:r>
      <w:r w:rsidR="00262726">
        <w:t xml:space="preserve">and </w:t>
      </w:r>
      <w:r w:rsidR="00E15B6C">
        <w:t>clinical decision making</w:t>
      </w:r>
      <w:r w:rsidR="00262726">
        <w:t>.</w:t>
      </w:r>
    </w:p>
    <w:p w14:paraId="202F530A" w14:textId="77777777" w:rsidR="009D578D" w:rsidRDefault="009D578D" w:rsidP="001C7AD9">
      <w:pPr>
        <w:spacing w:after="0" w:line="240" w:lineRule="auto"/>
      </w:pPr>
    </w:p>
    <w:p w14:paraId="30BE240E" w14:textId="4E11BE09" w:rsidR="00656305" w:rsidRDefault="00262726" w:rsidP="001C7AD9">
      <w:pPr>
        <w:spacing w:after="0" w:line="240" w:lineRule="auto"/>
        <w:rPr>
          <w:ins w:id="8" w:author="Carolyn McCrorie" w:date="2020-11-04T21:18:00Z"/>
        </w:rPr>
      </w:pPr>
      <w:commentRangeStart w:id="9"/>
      <w:commentRangeStart w:id="10"/>
      <w:r>
        <w:t xml:space="preserve">During the workshop, participants </w:t>
      </w:r>
      <w:r w:rsidR="005646F8" w:rsidRPr="001809FF">
        <w:t>discussed the challenges posed</w:t>
      </w:r>
      <w:r w:rsidR="00E55D85">
        <w:t xml:space="preserve"> by</w:t>
      </w:r>
      <w:r w:rsidR="00B11DC6" w:rsidRPr="001809FF">
        <w:t xml:space="preserve"> </w:t>
      </w:r>
      <w:r>
        <w:t>the set of health information technologies</w:t>
      </w:r>
      <w:r w:rsidR="00E55D85">
        <w:t>,</w:t>
      </w:r>
      <w:r w:rsidR="00834B1B">
        <w:t xml:space="preserve"> from all four quadrants of </w:t>
      </w:r>
      <w:r w:rsidR="008E0297">
        <w:t>Markus’</w:t>
      </w:r>
      <w:r w:rsidR="008E0297">
        <w:fldChar w:fldCharType="begin" w:fldLock="1"/>
      </w:r>
      <w:r w:rsidR="00B546C5">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rsidR="008E0297">
        <w:rPr>
          <w:vertAlign w:val="superscript"/>
        </w:rPr>
        <w:fldChar w:fldCharType="separate"/>
      </w:r>
      <w:r w:rsidR="00B546C5" w:rsidRPr="00B546C5">
        <w:rPr>
          <w:noProof/>
          <w:vertAlign w:val="superscript"/>
        </w:rPr>
        <w:t>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commentRangeEnd w:id="9"/>
      <w:r w:rsidR="006859F6">
        <w:rPr>
          <w:rStyle w:val="CommentReference"/>
        </w:rPr>
        <w:commentReference w:id="9"/>
      </w:r>
      <w:commentRangeEnd w:id="10"/>
      <w:r w:rsidR="00980393">
        <w:rPr>
          <w:rStyle w:val="CommentReference"/>
        </w:rPr>
        <w:commentReference w:id="10"/>
      </w:r>
      <w:r>
        <w:t xml:space="preserve">Participants were then asked to discuss the </w:t>
      </w:r>
      <w:r w:rsidR="001D3E46">
        <w:t xml:space="preserve">patient-safety </w:t>
      </w:r>
      <w:r>
        <w:t>consequences of those challenges. The challenges and consequences outputted from the workshop informed a</w:t>
      </w:r>
      <w:r w:rsidR="0037252A">
        <w:t xml:space="preserve"> further review of the literature </w:t>
      </w:r>
      <w:r>
        <w:t xml:space="preserve">and both were </w:t>
      </w:r>
      <w:r w:rsidR="0037252A">
        <w:t xml:space="preserve">combined to produce a draft report. </w:t>
      </w:r>
      <w:r w:rsidR="001809FF" w:rsidRPr="001809FF">
        <w:t>In subsequent meetings</w:t>
      </w:r>
      <w:r>
        <w:t>, workshop participants refined</w:t>
      </w:r>
      <w:r w:rsidR="00421153">
        <w:t xml:space="preserve"> the</w:t>
      </w:r>
      <w:r>
        <w:t xml:space="preserve"> characterisatio</w:t>
      </w:r>
      <w:r w:rsidR="00421153">
        <w:t>n</w:t>
      </w:r>
      <w:r>
        <w:t xml:space="preserve"> </w:t>
      </w:r>
      <w:r w:rsidR="00421153">
        <w:t>of</w:t>
      </w:r>
      <w:r>
        <w:t xml:space="preserve"> the </w:t>
      </w:r>
      <w:r w:rsidR="00421153">
        <w:t>challenges and consequences</w:t>
      </w:r>
      <w:del w:id="11" w:author="Carolyn McCrorie" w:date="2020-11-04T20:38:00Z">
        <w:r w:rsidR="00421153" w:rsidDel="000250E6">
          <w:delText>,</w:delText>
        </w:r>
      </w:del>
      <w:r w:rsidR="00421153">
        <w:t xml:space="preserve"> and </w:t>
      </w:r>
      <w:r w:rsidR="001809FF" w:rsidRPr="001809FF">
        <w:t>recommend approach</w:t>
      </w:r>
      <w:r w:rsidR="00421153">
        <w:t>es to address the concerns for patient safety</w:t>
      </w:r>
      <w:commentRangeStart w:id="12"/>
      <w:r w:rsidR="001809FF">
        <w:t>.</w:t>
      </w:r>
      <w:r w:rsidR="001D3E46">
        <w:t xml:space="preserve"> The lead author wrote a draft paper that was iteratively reviewed by a core writing team who volunteered from the workshop.</w:t>
      </w:r>
      <w:commentRangeEnd w:id="12"/>
      <w:r w:rsidR="00245B0C">
        <w:rPr>
          <w:rStyle w:val="CommentReference"/>
        </w:rPr>
        <w:commentReference w:id="12"/>
      </w:r>
    </w:p>
    <w:p w14:paraId="4F307832" w14:textId="77777777" w:rsidR="0035120D" w:rsidRDefault="0035120D" w:rsidP="001C7AD9">
      <w:pPr>
        <w:spacing w:after="0" w:line="240" w:lineRule="auto"/>
      </w:pP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38D2F379" w:rsidR="009D0ABB" w:rsidRDefault="00244ED1" w:rsidP="001C7AD9">
      <w:pPr>
        <w:pStyle w:val="Heading1"/>
        <w:spacing w:before="0" w:line="240" w:lineRule="auto"/>
      </w:pPr>
      <w:r>
        <w:t>Results</w:t>
      </w:r>
      <w:commentRangeStart w:id="13"/>
      <w:commentRangeStart w:id="14"/>
      <w:commentRangeStart w:id="15"/>
      <w:commentRangeEnd w:id="13"/>
      <w:r w:rsidR="0033179C">
        <w:rPr>
          <w:rStyle w:val="CommentReference"/>
          <w:rFonts w:asciiTheme="minorHAnsi" w:eastAsiaTheme="minorHAnsi" w:hAnsiTheme="minorHAnsi" w:cstheme="minorBidi"/>
        </w:rPr>
        <w:commentReference w:id="13"/>
      </w:r>
      <w:commentRangeEnd w:id="14"/>
      <w:r w:rsidR="00781C59">
        <w:rPr>
          <w:rStyle w:val="CommentReference"/>
          <w:rFonts w:asciiTheme="minorHAnsi" w:eastAsiaTheme="minorHAnsi" w:hAnsiTheme="minorHAnsi" w:cstheme="minorBidi"/>
        </w:rPr>
        <w:commentReference w:id="14"/>
      </w:r>
      <w:commentRangeEnd w:id="15"/>
      <w:r w:rsidR="001F42BB">
        <w:rPr>
          <w:rStyle w:val="CommentReference"/>
          <w:rFonts w:asciiTheme="minorHAnsi" w:eastAsiaTheme="minorHAnsi" w:hAnsiTheme="minorHAnsi" w:cstheme="minorBidi"/>
        </w:rPr>
        <w:commentReference w:id="15"/>
      </w:r>
    </w:p>
    <w:p w14:paraId="177AFE3F" w14:textId="6205712E" w:rsidR="009C3B9A" w:rsidRDefault="009C3B9A" w:rsidP="009C3B9A">
      <w:pPr>
        <w:pStyle w:val="Heading2"/>
        <w:spacing w:before="0" w:line="240" w:lineRule="auto"/>
      </w:pPr>
      <w:r>
        <w:t>Toward a definition of Patient Safety Informatics</w:t>
      </w:r>
    </w:p>
    <w:p w14:paraId="64788256" w14:textId="420AC351" w:rsidR="009C3B9A" w:rsidRDefault="009C3B9A" w:rsidP="009C3B9A">
      <w:pPr>
        <w:spacing w:after="0" w:line="240" w:lineRule="auto"/>
      </w:pPr>
      <w:r>
        <w:t>Although there is no official definition of Patient Safety Informatics, the International Medical Informatics Association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Pr="00357A11">
        <w:rPr>
          <w:i/>
        </w:rPr>
        <w:t>how healthcare information systems can improve patient safety, as well as identifying and rectifying safety issues</w:t>
      </w:r>
      <w:r>
        <w:t>”.</w:t>
      </w:r>
      <w:r>
        <w:fldChar w:fldCharType="begin" w:fldLock="1"/>
      </w:r>
      <w:r w:rsidR="00B546C5">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29&lt;/sup&gt;","plainTextFormattedCitation":"29","previouslyFormattedCitation":"&lt;sup&gt;29&lt;/sup&gt;"},"properties":{"noteIndex":0},"schema":"https://github.com/citation-style-language/schema/raw/master/csl-citation.json"}</w:instrText>
      </w:r>
      <w:r>
        <w:rPr>
          <w:vertAlign w:val="superscript"/>
        </w:rPr>
        <w:fldChar w:fldCharType="separate"/>
      </w:r>
      <w:r w:rsidR="00B546C5" w:rsidRPr="00B546C5">
        <w:rPr>
          <w:noProof/>
          <w:vertAlign w:val="superscript"/>
        </w:rPr>
        <w:t>29</w:t>
      </w:r>
      <w:r>
        <w:fldChar w:fldCharType="end"/>
      </w:r>
      <w:r>
        <w:t xml:space="preserve"> Patient Safety Informatics may therefore be considered to address both the questions of: 1) whether newly developed or adopted digital health technologies are inherently safe, and 2) how technologies can be designed and applied specifically to improve patient safety.  This scope is exemplified in Singh and Sittig’s</w:t>
      </w:r>
      <w:r w:rsidRPr="00322A06">
        <w:t xml:space="preserve"> Health Information Technology Safety Measurement Framework</w:t>
      </w:r>
      <w:r>
        <w:t>, which defines three safety domains embedded in a socio-technical work system: safe health information technology, safe use of health information technology, and using health information technology to improve safety.</w:t>
      </w:r>
      <w:r w:rsidRPr="00322A06">
        <w:fldChar w:fldCharType="begin" w:fldLock="1"/>
      </w:r>
      <w:r w:rsidR="00B546C5">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sidRPr="00322A06">
        <w:fldChar w:fldCharType="separate"/>
      </w:r>
      <w:r w:rsidR="005141F5" w:rsidRPr="005141F5">
        <w:rPr>
          <w:noProof/>
          <w:vertAlign w:val="superscript"/>
        </w:rPr>
        <w:t>30</w:t>
      </w:r>
      <w:r w:rsidRPr="00322A06">
        <w:fldChar w:fldCharType="end"/>
      </w:r>
      <w:r>
        <w:t xml:space="preserve"> We, thus, propose Patient Safety Informatics to be the study of patient-safety-related information in healthcare systems.</w:t>
      </w:r>
    </w:p>
    <w:p w14:paraId="7E2D1A12" w14:textId="77777777" w:rsidR="009C3B9A" w:rsidRPr="0059285A" w:rsidRDefault="009C3B9A" w:rsidP="009C3B9A">
      <w:pPr>
        <w:spacing w:after="0" w:line="240" w:lineRule="auto"/>
        <w:rPr>
          <w:i/>
        </w:rPr>
      </w:pPr>
    </w:p>
    <w:p w14:paraId="234E15E8" w14:textId="451E60F3" w:rsidR="009C3B9A" w:rsidRDefault="009C3B9A" w:rsidP="009C3B9A">
      <w:pPr>
        <w:spacing w:after="0" w:line="240" w:lineRule="auto"/>
      </w:pPr>
      <w:commentRangeStart w:id="16"/>
      <w:r w:rsidRPr="00CC5C52">
        <w:rPr>
          <w:i/>
        </w:rPr>
        <w:t>Informatics</w:t>
      </w:r>
      <w:r>
        <w:t xml:space="preserve"> is the interdisciplinary study of information and its environment</w:t>
      </w:r>
      <w:r>
        <w:fldChar w:fldCharType="begin" w:fldLock="1"/>
      </w:r>
      <w:r w:rsidR="00B546C5">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31&lt;/sup&gt;","plainTextFormattedCitation":"31","previouslyFormattedCitation":"&lt;sup&gt;31&lt;/sup&gt;"},"properties":{"noteIndex":0},"schema":"https://github.com/citation-style-language/schema/raw/master/csl-citation.json"}</w:instrText>
      </w:r>
      <w:r>
        <w:rPr>
          <w:vertAlign w:val="superscript"/>
        </w:rPr>
        <w:fldChar w:fldCharType="separate"/>
      </w:r>
      <w:r w:rsidR="00B546C5" w:rsidRPr="00B546C5">
        <w:rPr>
          <w:noProof/>
          <w:vertAlign w:val="superscript"/>
        </w:rPr>
        <w:t>31</w:t>
      </w:r>
      <w:r>
        <w:fldChar w:fldCharType="end"/>
      </w:r>
      <w:r>
        <w:t xml:space="preserve"> with i</w:t>
      </w:r>
      <w:r w:rsidRPr="00217673">
        <w:t xml:space="preserve">nformation flow </w:t>
      </w:r>
      <w:r>
        <w:t xml:space="preserve">recognised as </w:t>
      </w:r>
      <w:r w:rsidRPr="00217673">
        <w:t>key to system safety, as a vital resource</w:t>
      </w:r>
      <w:r>
        <w:t>,</w:t>
      </w:r>
      <w:r w:rsidRPr="00217673">
        <w:t xml:space="preserve"> and as a reflection of safety culture</w:t>
      </w:r>
      <w:r>
        <w:t>.</w:t>
      </w:r>
      <w:r>
        <w:fldChar w:fldCharType="begin" w:fldLock="1"/>
      </w:r>
      <w:r w:rsidR="00B546C5">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32&lt;/sup&gt;","plainTextFormattedCitation":"32","previouslyFormattedCitation":"&lt;sup&gt;32&lt;/sup&gt;"},"properties":{"noteIndex":0},"schema":"https://github.com/citation-style-language/schema/raw/master/csl-citation.json"}</w:instrText>
      </w:r>
      <w:r>
        <w:fldChar w:fldCharType="separate"/>
      </w:r>
      <w:r w:rsidR="005141F5" w:rsidRPr="005141F5">
        <w:rPr>
          <w:noProof/>
          <w:vertAlign w:val="superscript"/>
        </w:rPr>
        <w:t>32</w:t>
      </w:r>
      <w:r>
        <w:fldChar w:fldCharType="end"/>
      </w:r>
      <w:commentRangeEnd w:id="16"/>
      <w:r>
        <w:rPr>
          <w:rStyle w:val="CommentReference"/>
        </w:rPr>
        <w:commentReference w:id="16"/>
      </w:r>
      <w:r>
        <w:t xml:space="preserve"> </w:t>
      </w:r>
      <w:commentRangeStart w:id="17"/>
      <w:r>
        <w:t xml:space="preserve">Safety informatics </w:t>
      </w:r>
      <w:commentRangeEnd w:id="17"/>
      <w:r>
        <w:rPr>
          <w:rStyle w:val="CommentReference"/>
        </w:rPr>
        <w:commentReference w:id="17"/>
      </w:r>
      <w:r>
        <w:t>is a relatively new concept with a proposed definition as a scientific discipline studying safety information and its mechanisms to address the lack of safety information in safety management.</w:t>
      </w:r>
      <w:r>
        <w:fldChar w:fldCharType="begin" w:fldLock="1"/>
      </w:r>
      <w:r w:rsidR="00B546C5">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33&lt;/sup&gt;","plainTextFormattedCitation":"33","previouslyFormattedCitation":"&lt;sup&gt;33&lt;/sup&gt;"},"properties":{"noteIndex":0},"schema":"https://github.com/citation-style-language/schema/raw/master/csl-citation.json"}</w:instrText>
      </w:r>
      <w:r>
        <w:fldChar w:fldCharType="separate"/>
      </w:r>
      <w:r w:rsidR="005141F5" w:rsidRPr="005141F5">
        <w:rPr>
          <w:noProof/>
          <w:vertAlign w:val="superscript"/>
        </w:rPr>
        <w:t>33</w:t>
      </w:r>
      <w:r>
        <w:fldChar w:fldCharType="end"/>
      </w:r>
      <w:r>
        <w:t xml:space="preserve"> For Wang and colleagues, safety information refers to safety-related data that shows systems’ safety state and its changes.</w:t>
      </w:r>
      <w:r>
        <w:fldChar w:fldCharType="begin" w:fldLock="1"/>
      </w:r>
      <w:r w:rsidR="00B546C5">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34,35&lt;/sup&gt;","plainTextFormattedCitation":"34,35","previouslyFormattedCitation":"&lt;sup&gt;34,35&lt;/sup&gt;"},"properties":{"noteIndex":0},"schema":"https://github.com/citation-style-language/schema/raw/master/csl-citation.json"}</w:instrText>
      </w:r>
      <w:r>
        <w:fldChar w:fldCharType="separate"/>
      </w:r>
      <w:r w:rsidR="005141F5" w:rsidRPr="005141F5">
        <w:rPr>
          <w:noProof/>
          <w:vertAlign w:val="superscript"/>
        </w:rPr>
        <w:t>34,35</w:t>
      </w:r>
      <w:r>
        <w:fldChar w:fldCharType="end"/>
      </w:r>
      <w:r>
        <w:t xml:space="preserve"> There have been calls to </w:t>
      </w:r>
      <w:r w:rsidRPr="00217673">
        <w:t>bridge the gap between research and practice in the safety of systems</w:t>
      </w:r>
      <w:r>
        <w:fldChar w:fldCharType="begin" w:fldLock="1"/>
      </w:r>
      <w:r w:rsidR="00B546C5">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36&lt;/sup&gt;","plainTextFormattedCitation":"36","previouslyFormattedCitation":"&lt;sup&gt;36&lt;/sup&gt;"},"properties":{"noteIndex":0},"schema":"https://github.com/citation-style-language/schema/raw/master/csl-citation.json"}</w:instrText>
      </w:r>
      <w:r>
        <w:fldChar w:fldCharType="separate"/>
      </w:r>
      <w:r w:rsidR="005141F5" w:rsidRPr="005141F5">
        <w:rPr>
          <w:noProof/>
          <w:vertAlign w:val="superscript"/>
        </w:rPr>
        <w:t>36</w:t>
      </w:r>
      <w:r>
        <w:fldChar w:fldCharType="end"/>
      </w:r>
      <w:r>
        <w:t xml:space="preserve"> but, despite theoretical and practical progress in safety informatics, it has yet to be applied substantially to healthcare and patient safety, in particular.</w:t>
      </w:r>
    </w:p>
    <w:p w14:paraId="05AB3861" w14:textId="77777777" w:rsidR="009C3B9A" w:rsidRDefault="009C3B9A" w:rsidP="009C3B9A">
      <w:pPr>
        <w:spacing w:after="0" w:line="240" w:lineRule="auto"/>
      </w:pPr>
    </w:p>
    <w:p w14:paraId="149EA593" w14:textId="71CCFD27" w:rsidR="009C3B9A" w:rsidRDefault="009C3B9A" w:rsidP="009C3B9A">
      <w:pPr>
        <w:spacing w:after="0" w:line="240" w:lineRule="auto"/>
      </w:pPr>
      <w:r>
        <w:t>Bakken, Cimino and Hripcask</w:t>
      </w:r>
      <w:r>
        <w:fldChar w:fldCharType="begin" w:fldLock="1"/>
      </w:r>
      <w:r w:rsidR="00B546C5">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37&lt;/sup&gt;","plainTextFormattedCitation":"37","previouslyFormattedCitation":"&lt;sup&gt;37&lt;/sup&gt;"},"properties":{"noteIndex":0},"schema":"https://github.com/citation-style-language/schema/raw/master/csl-citation.json"}</w:instrText>
      </w:r>
      <w:r>
        <w:rPr>
          <w:vertAlign w:val="superscript"/>
        </w:rPr>
        <w:fldChar w:fldCharType="separate"/>
      </w:r>
      <w:r w:rsidR="00B546C5" w:rsidRPr="00B546C5">
        <w:rPr>
          <w:noProof/>
          <w:vertAlign w:val="superscript"/>
        </w:rPr>
        <w:t>37</w:t>
      </w:r>
      <w:r>
        <w:fldChar w:fldCharType="end"/>
      </w:r>
      <w:r>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health information technologies in isolation and their function in promoting patient safety, only. As described earlier, emerging digital health must also consider the safety of health information systems and their safe use.</w:t>
      </w:r>
      <w:r>
        <w:fldChar w:fldCharType="begin" w:fldLock="1"/>
      </w:r>
      <w:r w:rsidR="00B546C5">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Pr>
          <w:vertAlign w:val="superscript"/>
        </w:rPr>
        <w:fldChar w:fldCharType="separate"/>
      </w:r>
      <w:r w:rsidR="005141F5" w:rsidRPr="005141F5">
        <w:rPr>
          <w:noProof/>
          <w:vertAlign w:val="superscript"/>
        </w:rPr>
        <w:t>30</w:t>
      </w:r>
      <w:r>
        <w:fldChar w:fldCharType="end"/>
      </w:r>
      <w:r>
        <w:t xml:space="preserve"> </w:t>
      </w:r>
      <w:commentRangeStart w:id="18"/>
      <w:r>
        <w:t>A thorough exploration and instantiation of Patient Safety Informatics is thus still lacking.</w:t>
      </w:r>
      <w:commentRangeEnd w:id="18"/>
      <w:r>
        <w:rPr>
          <w:rStyle w:val="CommentReference"/>
        </w:rPr>
        <w:commentReference w:id="18"/>
      </w:r>
    </w:p>
    <w:p w14:paraId="2542C50E" w14:textId="77777777" w:rsidR="009C3B9A" w:rsidRPr="00322A06" w:rsidRDefault="009C3B9A" w:rsidP="009C3B9A">
      <w:pPr>
        <w:spacing w:after="0" w:line="240" w:lineRule="auto"/>
      </w:pPr>
      <w:r>
        <w:t>It is for these reasons that the aim of our workshop series was to develop the theoretical and practical foundations of Patient Safety Informatics by exploring the theory and 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consequences of, and recommendations to address, emerging digital health.</w:t>
      </w:r>
    </w:p>
    <w:p w14:paraId="0D8E7CF6" w14:textId="09729CD6" w:rsidR="009C3B9A" w:rsidRDefault="009C3B9A" w:rsidP="009C3B9A">
      <w:pPr>
        <w:spacing w:after="0" w:line="240" w:lineRule="auto"/>
      </w:pPr>
    </w:p>
    <w:p w14:paraId="0CF76F46" w14:textId="067FC363" w:rsidR="009C3B9A" w:rsidRDefault="009C3B9A" w:rsidP="009C3B9A">
      <w:pPr>
        <w:pStyle w:val="Heading2"/>
      </w:pPr>
      <w:r>
        <w:t>Challenges</w:t>
      </w:r>
      <w:r w:rsidR="00EB79D6">
        <w:t xml:space="preserve"> posed by emerging digital health</w:t>
      </w:r>
    </w:p>
    <w:p w14:paraId="013A08E0" w14:textId="15E345F0" w:rsidR="009C3B9A" w:rsidRDefault="009C3B9A" w:rsidP="009C3B9A">
      <w:pPr>
        <w:spacing w:after="0" w:line="240" w:lineRule="auto"/>
      </w:pPr>
      <w:r>
        <w:t xml:space="preserve">During the workshop, we highlighted six challenges that emerging digital health pose, each with consequences for patient safety. Table </w:t>
      </w:r>
      <w:r w:rsidRPr="00342372">
        <w:t>2</w:t>
      </w:r>
      <w:r>
        <w:t xml:space="preserve"> summarises the challenges and our theoretical and practical recommendations to address the safety concerns. Each is briefly presented below.</w:t>
      </w:r>
      <w:del w:id="19" w:author="Carolyn McCrorie" w:date="2020-11-04T20:51:00Z">
        <w:r w:rsidRPr="00F25567" w:rsidDel="00F73B35">
          <w:delText>.</w:delText>
        </w:r>
      </w:del>
    </w:p>
    <w:p w14:paraId="2E5C98CC" w14:textId="77777777" w:rsidR="009C3B9A" w:rsidRDefault="009C3B9A" w:rsidP="009C3B9A">
      <w:pPr>
        <w:spacing w:after="0" w:line="240" w:lineRule="auto"/>
      </w:pPr>
    </w:p>
    <w:p w14:paraId="09C7AF0A" w14:textId="39BA7E50" w:rsidR="007B37B8" w:rsidRPr="00F25567" w:rsidRDefault="00AA7D50" w:rsidP="009C3B9A">
      <w:pPr>
        <w:pStyle w:val="Heading3"/>
      </w:pPr>
      <w:r>
        <w:t xml:space="preserve">Challenge 1: </w:t>
      </w:r>
      <w:r w:rsidR="007B37B8" w:rsidRPr="00F25567">
        <w:t>Difficulty conceptualising threats to patient safety</w:t>
      </w:r>
    </w:p>
    <w:p w14:paraId="46E976A4" w14:textId="4A96B174" w:rsidR="00BF12B0" w:rsidRPr="00F25567" w:rsidRDefault="00B118BA" w:rsidP="001C7AD9">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B546C5">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38&lt;/sup&gt;","plainTextFormattedCitation":"38","previouslyFormattedCitation":"&lt;sup&gt;38&lt;/sup&gt;"},"properties":{"noteIndex":0},"schema":"https://github.com/citation-style-language/schema/raw/master/csl-citation.json"}</w:instrText>
      </w:r>
      <w:r w:rsidR="00195399" w:rsidRPr="00777476">
        <w:rPr>
          <w:vertAlign w:val="superscript"/>
        </w:rPr>
        <w:fldChar w:fldCharType="separate"/>
      </w:r>
      <w:r w:rsidR="00B546C5" w:rsidRPr="00B546C5">
        <w:rPr>
          <w:noProof/>
          <w:vertAlign w:val="superscript"/>
        </w:rPr>
        <w:t>38</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B546C5">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39&lt;/sup&gt;","plainTextFormattedCitation":"39","previouslyFormattedCitation":"&lt;sup&gt;39&lt;/sup&gt;"},"properties":{"noteIndex":0},"schema":"https://github.com/citation-style-language/schema/raw/master/csl-citation.json"}</w:instrText>
      </w:r>
      <w:r w:rsidR="00195399" w:rsidRPr="00777476">
        <w:rPr>
          <w:vertAlign w:val="superscript"/>
        </w:rPr>
        <w:fldChar w:fldCharType="separate"/>
      </w:r>
      <w:r w:rsidR="005141F5" w:rsidRPr="005141F5">
        <w:rPr>
          <w:noProof/>
          <w:vertAlign w:val="superscript"/>
        </w:rPr>
        <w:t>39</w:t>
      </w:r>
      <w:r w:rsidR="00195399" w:rsidRPr="00777476">
        <w:fldChar w:fldCharType="end"/>
      </w:r>
      <w:r w:rsidR="00BF12B0" w:rsidRPr="00777476">
        <w:t xml:space="preserve"> In safety-critical industries, particularly in the UK, these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compliance with the clinical safety standards DCB0129 and DCB0160 requires a safety case for HITs. The process involves an exposition of risk to encourage proactive safety management.</w:t>
      </w:r>
      <w:r w:rsidR="00195399" w:rsidRPr="00777476">
        <w:fldChar w:fldCharType="begin" w:fldLock="1"/>
      </w:r>
      <w:r w:rsidR="00B546C5">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9&lt;/sup&gt;","plainTextFormattedCitation":"9","previouslyFormattedCitation":"&lt;sup&gt;9&lt;/sup&gt;"},"properties":{"noteIndex":0},"schema":"https://github.com/citation-style-language/schema/raw/master/csl-citation.json"}</w:instrText>
      </w:r>
      <w:r w:rsidR="00195399" w:rsidRPr="00777476">
        <w:fldChar w:fldCharType="separate"/>
      </w:r>
      <w:r w:rsidR="005141F5" w:rsidRPr="005141F5">
        <w:rPr>
          <w:noProof/>
          <w:vertAlign w:val="superscript"/>
        </w:rPr>
        <w:t>9</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B546C5">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40,41&lt;/sup&gt;","plainTextFormattedCitation":"40,41","previouslyFormattedCitation":"&lt;sup&gt;40,41&lt;/sup&gt;"},"properties":{"noteIndex":0},"schema":"https://github.com/citation-style-language/schema/raw/master/csl-citation.json"}</w:instrText>
      </w:r>
      <w:r w:rsidR="00195399" w:rsidRPr="00777476">
        <w:fldChar w:fldCharType="separate"/>
      </w:r>
      <w:r w:rsidR="005141F5" w:rsidRPr="005141F5">
        <w:rPr>
          <w:noProof/>
          <w:vertAlign w:val="superscript"/>
        </w:rPr>
        <w:t>40,41</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B546C5">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42&lt;/sup&gt;","plainTextFormattedCitation":"42","previouslyFormattedCitation":"&lt;sup&gt;42&lt;/sup&gt;"},"properties":{"noteIndex":0},"schema":"https://github.com/citation-style-language/schema/raw/master/csl-citation.json"}</w:instrText>
      </w:r>
      <w:r w:rsidR="00BF12B0" w:rsidRPr="00777476">
        <w:fldChar w:fldCharType="separate"/>
      </w:r>
      <w:r w:rsidR="005141F5" w:rsidRPr="005141F5">
        <w:rPr>
          <w:noProof/>
          <w:vertAlign w:val="superscript"/>
        </w:rPr>
        <w:t>42</w:t>
      </w:r>
      <w:r w:rsidR="00BF12B0" w:rsidRPr="00777476">
        <w:fldChar w:fldCharType="end"/>
      </w:r>
      <w:r w:rsidR="00BF12B0" w:rsidRPr="00777476">
        <w:t>, multi-view</w:t>
      </w:r>
      <w:r w:rsidR="00BF12B0" w:rsidRPr="00777476">
        <w:fldChar w:fldCharType="begin" w:fldLock="1"/>
      </w:r>
      <w:r w:rsidR="00B546C5">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43&lt;/sup&gt;","plainTextFormattedCitation":"43","previouslyFormattedCitation":"&lt;sup&gt;43&lt;/sup&gt;"},"properties":{"noteIndex":0},"schema":"https://github.com/citation-style-language/schema/raw/master/csl-citation.json"}</w:instrText>
      </w:r>
      <w:r w:rsidR="00BF12B0" w:rsidRPr="00777476">
        <w:fldChar w:fldCharType="separate"/>
      </w:r>
      <w:r w:rsidR="005141F5" w:rsidRPr="005141F5">
        <w:rPr>
          <w:noProof/>
          <w:vertAlign w:val="superscript"/>
        </w:rPr>
        <w:t>43</w:t>
      </w:r>
      <w:r w:rsidR="00BF12B0" w:rsidRPr="00777476">
        <w:fldChar w:fldCharType="end"/>
      </w:r>
      <w:r w:rsidR="00BF12B0" w:rsidRPr="00777476">
        <w:t xml:space="preserve"> safety cases for HIT</w:t>
      </w:r>
      <w:r w:rsidR="00BF12B0" w:rsidRPr="00777476">
        <w:fldChar w:fldCharType="begin" w:fldLock="1"/>
      </w:r>
      <w:r w:rsidR="00B546C5">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44,45&lt;/sup&gt;","plainTextFormattedCitation":"44,45","previouslyFormattedCitation":"&lt;sup&gt;44,45&lt;/sup&gt;"},"properties":{"noteIndex":0},"schema":"https://github.com/citation-style-language/schema/raw/master/csl-citation.json"}</w:instrText>
      </w:r>
      <w:r w:rsidR="00BF12B0" w:rsidRPr="00777476">
        <w:fldChar w:fldCharType="separate"/>
      </w:r>
      <w:r w:rsidR="005141F5" w:rsidRPr="005141F5">
        <w:rPr>
          <w:noProof/>
          <w:vertAlign w:val="superscript"/>
        </w:rPr>
        <w:t>44,45</w:t>
      </w:r>
      <w:r w:rsidR="00BF12B0" w:rsidRPr="00777476">
        <w:fldChar w:fldCharType="end"/>
      </w:r>
      <w:r w:rsidR="00BF12B0" w:rsidRPr="00777476">
        <w:t xml:space="preserve"> and for healthcare services.</w:t>
      </w:r>
      <w:r w:rsidR="00195399" w:rsidRPr="00777476">
        <w:fldChar w:fldCharType="begin" w:fldLock="1"/>
      </w:r>
      <w:r w:rsidR="00B546C5">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46&lt;/sup&gt;","plainTextFormattedCitation":"46","previouslyFormattedCitation":"&lt;sup&gt;46&lt;/sup&gt;"},"properties":{"noteIndex":0},"schema":"https://github.com/citation-style-language/schema/raw/master/csl-citation.json"}</w:instrText>
      </w:r>
      <w:r w:rsidR="00195399" w:rsidRPr="00777476">
        <w:fldChar w:fldCharType="separate"/>
      </w:r>
      <w:r w:rsidR="005141F5" w:rsidRPr="005141F5">
        <w:rPr>
          <w:noProof/>
          <w:vertAlign w:val="superscript"/>
        </w:rPr>
        <w:t>46</w:t>
      </w:r>
      <w:r w:rsidR="00195399" w:rsidRPr="00777476">
        <w:fldChar w:fldCharType="end"/>
      </w:r>
    </w:p>
    <w:p w14:paraId="2E3DCD29" w14:textId="063A50D0" w:rsidR="007B37B8" w:rsidRPr="00F25567" w:rsidRDefault="007B37B8" w:rsidP="001C7AD9">
      <w:pPr>
        <w:spacing w:after="0" w:line="240" w:lineRule="auto"/>
      </w:pPr>
    </w:p>
    <w:p w14:paraId="063AF99B" w14:textId="19B3A80D" w:rsidR="007B37B8" w:rsidRPr="00F25567" w:rsidRDefault="00AA7D50" w:rsidP="009C3B9A">
      <w:pPr>
        <w:pStyle w:val="Heading3"/>
      </w:pPr>
      <w:r>
        <w:t xml:space="preserve">Challenge 2: </w:t>
      </w:r>
      <w:commentRangeStart w:id="20"/>
      <w:commentRangeStart w:id="21"/>
      <w:commentRangeStart w:id="22"/>
      <w:r w:rsidR="007B37B8" w:rsidRPr="00F25567">
        <w:t xml:space="preserve">Unclear </w:t>
      </w:r>
      <w:commentRangeEnd w:id="20"/>
      <w:r>
        <w:rPr>
          <w:rStyle w:val="CommentReference"/>
          <w:rFonts w:asciiTheme="minorHAnsi" w:eastAsiaTheme="minorHAnsi" w:hAnsiTheme="minorHAnsi" w:cstheme="minorBidi"/>
        </w:rPr>
        <w:commentReference w:id="20"/>
      </w:r>
      <w:r w:rsidR="007B37B8" w:rsidRPr="00F25567">
        <w:t xml:space="preserve">how to integrate and interpret data </w:t>
      </w:r>
      <w:commentRangeStart w:id="23"/>
      <w:r w:rsidR="007B37B8" w:rsidRPr="00F25567">
        <w:t>streams</w:t>
      </w:r>
      <w:commentRangeEnd w:id="21"/>
      <w:r w:rsidR="00DE355E" w:rsidRPr="00F25567">
        <w:rPr>
          <w:rStyle w:val="CommentReference"/>
          <w:rFonts w:asciiTheme="minorHAnsi" w:eastAsiaTheme="minorHAnsi" w:hAnsiTheme="minorHAnsi" w:cstheme="minorBidi"/>
        </w:rPr>
        <w:commentReference w:id="21"/>
      </w:r>
      <w:commentRangeEnd w:id="22"/>
      <w:r w:rsidR="001057D9">
        <w:rPr>
          <w:rStyle w:val="CommentReference"/>
          <w:rFonts w:asciiTheme="minorHAnsi" w:eastAsiaTheme="minorHAnsi" w:hAnsiTheme="minorHAnsi" w:cstheme="minorBidi"/>
        </w:rPr>
        <w:commentReference w:id="22"/>
      </w:r>
      <w:commentRangeEnd w:id="23"/>
      <w:r w:rsidR="00E275B9">
        <w:rPr>
          <w:rStyle w:val="CommentReference"/>
          <w:rFonts w:asciiTheme="minorHAnsi" w:eastAsiaTheme="minorHAnsi" w:hAnsiTheme="minorHAnsi" w:cstheme="minorBidi"/>
        </w:rPr>
        <w:commentReference w:id="23"/>
      </w:r>
    </w:p>
    <w:p w14:paraId="04B7F97D" w14:textId="7ED0DF1D" w:rsidR="0034034B" w:rsidRPr="00F25567" w:rsidRDefault="009654EC" w:rsidP="001C7AD9">
      <w:pPr>
        <w:spacing w:after="0" w:line="240" w:lineRule="auto"/>
        <w:rPr>
          <w:shd w:val="clear" w:color="auto" w:fill="92D050"/>
        </w:rPr>
      </w:pPr>
      <w:r>
        <w:t>M</w:t>
      </w:r>
      <w:r w:rsidR="00A62628" w:rsidRPr="00777476">
        <w:t>ore</w:t>
      </w:r>
      <w:r w:rsidR="00B4439A" w:rsidRPr="00777476">
        <w:t xml:space="preserve"> data </w:t>
      </w:r>
      <w:r w:rsidR="00A62628" w:rsidRPr="00777476">
        <w:t>of a greater variety can be collected with greater ease and speed</w:t>
      </w:r>
      <w:r w:rsidR="0034034B" w:rsidRPr="00777476">
        <w:t>,</w:t>
      </w:r>
      <w:r w:rsidR="00A62628"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B546C5">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47&lt;/sup&gt;","plainTextFormattedCitation":"47","previouslyFormattedCitation":"&lt;sup&gt;47&lt;/sup&gt;"},"properties":{"noteIndex":0},"schema":"https://github.com/citation-style-language/schema/raw/master/csl-citation.json"}</w:instrText>
      </w:r>
      <w:r w:rsidR="00195399" w:rsidRPr="00777476">
        <w:rPr>
          <w:vertAlign w:val="superscript"/>
        </w:rPr>
        <w:fldChar w:fldCharType="separate"/>
      </w:r>
      <w:r w:rsidR="00B546C5" w:rsidRPr="00B546C5">
        <w:rPr>
          <w:noProof/>
          <w:vertAlign w:val="superscript"/>
        </w:rPr>
        <w:t>47</w:t>
      </w:r>
      <w:r w:rsidR="00195399" w:rsidRPr="00777476">
        <w:fldChar w:fldCharType="end"/>
      </w:r>
      <w:r w:rsidR="00962238" w:rsidRPr="00777476">
        <w:t xml:space="preserve"> </w:t>
      </w:r>
      <w:commentRangeStart w:id="24"/>
      <w:r w:rsidR="00962238" w:rsidRPr="00777476">
        <w:t xml:space="preserve">There is a risk that opportunities will be missed to use data to improve safety, and </w:t>
      </w:r>
      <w:r w:rsidR="009B4077" w:rsidRPr="00777476">
        <w:t xml:space="preserve">there are </w:t>
      </w:r>
      <w:r w:rsidR="00962238" w:rsidRPr="00777476">
        <w:t xml:space="preserve">risks of inappropriate </w:t>
      </w:r>
      <w:commentRangeStart w:id="25"/>
      <w:r w:rsidR="00962238" w:rsidRPr="00777476">
        <w:t xml:space="preserve">or biased use </w:t>
      </w:r>
      <w:commentRangeEnd w:id="25"/>
      <w:r w:rsidR="005B1B7E">
        <w:rPr>
          <w:rStyle w:val="CommentReference"/>
        </w:rPr>
        <w:commentReference w:id="25"/>
      </w:r>
      <w:r w:rsidR="00962238" w:rsidRPr="00777476">
        <w:t>of d</w:t>
      </w:r>
      <w:r w:rsidR="008602F4" w:rsidRPr="00777476">
        <w:t>ata that threatens patient</w:t>
      </w:r>
      <w:r w:rsidR="00962238" w:rsidRPr="00777476">
        <w:t>s</w:t>
      </w:r>
      <w:r w:rsidR="008602F4" w:rsidRPr="00777476">
        <w:t>’</w:t>
      </w:r>
      <w:r w:rsidR="00777476" w:rsidRPr="00777476">
        <w:t xml:space="preserve"> safety.</w:t>
      </w:r>
      <w:commentRangeEnd w:id="24"/>
      <w:r>
        <w:rPr>
          <w:rStyle w:val="CommentReference"/>
        </w:rPr>
        <w:commentReference w:id="24"/>
      </w:r>
    </w:p>
    <w:p w14:paraId="7BAC3EB5" w14:textId="6CD89AB5"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B546C5">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48&lt;/sup&gt;","plainTextFormattedCitation":"48","previouslyFormattedCitation":"&lt;sup&gt;48&lt;/sup&gt;"},"properties":{"noteIndex":0},"schema":"https://github.com/citation-style-language/schema/raw/master/csl-citation.json"}</w:instrText>
      </w:r>
      <w:r w:rsidR="00195399" w:rsidRPr="00777476">
        <w:rPr>
          <w:vertAlign w:val="superscript"/>
        </w:rPr>
        <w:fldChar w:fldCharType="separate"/>
      </w:r>
      <w:r w:rsidR="00B546C5" w:rsidRPr="00B546C5">
        <w:rPr>
          <w:noProof/>
          <w:vertAlign w:val="superscript"/>
        </w:rPr>
        <w:t>48</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B546C5">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49,50&lt;/sup&gt;","plainTextFormattedCitation":"49,50","previouslyFormattedCitation":"&lt;sup&gt;49,50&lt;/sup&gt;"},"properties":{"noteIndex":0},"schema":"https://github.com/citation-style-language/schema/raw/master/csl-citation.json"}</w:instrText>
      </w:r>
      <w:r w:rsidR="00393EAA" w:rsidRPr="00777476">
        <w:fldChar w:fldCharType="separate"/>
      </w:r>
      <w:r w:rsidR="005141F5" w:rsidRPr="005141F5">
        <w:rPr>
          <w:noProof/>
          <w:vertAlign w:val="superscript"/>
        </w:rPr>
        <w:t>49,50</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B546C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51–53&lt;/sup&gt;","plainTextFormattedCitation":"51–53","previouslyFormattedCitation":"&lt;sup&gt;51–53&lt;/sup&gt;"},"properties":{"noteIndex":0},"schema":"https://github.com/citation-style-language/schema/raw/master/csl-citation.json"}</w:instrText>
      </w:r>
      <w:r w:rsidRPr="00777476">
        <w:fldChar w:fldCharType="separate"/>
      </w:r>
      <w:r w:rsidR="005141F5" w:rsidRPr="005141F5">
        <w:rPr>
          <w:noProof/>
          <w:vertAlign w:val="superscript"/>
        </w:rPr>
        <w:t>51–53</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B546C5">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54&lt;/sup&gt;","plainTextFormattedCitation":"54","previouslyFormattedCitation":"&lt;sup&gt;54&lt;/sup&gt;"},"properties":{"noteIndex":0},"schema":"https://github.com/citation-style-language/schema/raw/master/csl-citation.json"}</w:instrText>
      </w:r>
      <w:r w:rsidR="00195399" w:rsidRPr="00777476">
        <w:fldChar w:fldCharType="separate"/>
      </w:r>
      <w:r w:rsidR="005141F5" w:rsidRPr="005141F5">
        <w:rPr>
          <w:noProof/>
          <w:vertAlign w:val="superscript"/>
        </w:rPr>
        <w:t>54</w:t>
      </w:r>
      <w:r w:rsidR="00195399" w:rsidRPr="00777476">
        <w:fldChar w:fldCharType="end"/>
      </w:r>
    </w:p>
    <w:p w14:paraId="0695BF48" w14:textId="2DF37A70"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B546C5">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25&lt;/sup&gt;","plainTextFormattedCitation":"25","previouslyFormattedCitation":"&lt;sup&gt;25&lt;/sup&gt;"},"properties":{"noteIndex":0},"schema":"https://github.com/citation-style-language/schema/raw/master/csl-citation.json"}</w:instrText>
      </w:r>
      <w:r w:rsidRPr="00777476">
        <w:rPr>
          <w:vertAlign w:val="superscript"/>
        </w:rPr>
        <w:fldChar w:fldCharType="separate"/>
      </w:r>
      <w:r w:rsidR="00B546C5" w:rsidRPr="00B546C5">
        <w:rPr>
          <w:noProof/>
          <w:vertAlign w:val="superscript"/>
        </w:rPr>
        <w:t>25</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B546C5">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55&lt;/sup&gt;","plainTextFormattedCitation":"55","previouslyFormattedCitation":"&lt;sup&gt;55&lt;/sup&gt;"},"properties":{"noteIndex":0},"schema":"https://github.com/citation-style-language/schema/raw/master/csl-citation.json"}</w:instrText>
      </w:r>
      <w:r w:rsidRPr="00777476">
        <w:fldChar w:fldCharType="separate"/>
      </w:r>
      <w:r w:rsidR="005141F5" w:rsidRPr="005141F5">
        <w:rPr>
          <w:noProof/>
          <w:vertAlign w:val="superscript"/>
        </w:rPr>
        <w:t>55</w:t>
      </w:r>
      <w:r w:rsidRPr="00777476">
        <w:fldChar w:fldCharType="end"/>
      </w:r>
      <w:r w:rsidRPr="00777476">
        <w:t>, which might clarify ‘Big healthcare data’.</w:t>
      </w:r>
      <w:r w:rsidR="00195399" w:rsidRPr="00777476">
        <w:fldChar w:fldCharType="begin" w:fldLock="1"/>
      </w:r>
      <w:r w:rsidR="00B546C5">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56&lt;/sup&gt;","plainTextFormattedCitation":"56","previouslyFormattedCitation":"&lt;sup&gt;56&lt;/sup&gt;"},"properties":{"noteIndex":0},"schema":"https://github.com/citation-style-language/schema/raw/master/csl-citation.json"}</w:instrText>
      </w:r>
      <w:r w:rsidR="00195399" w:rsidRPr="00777476">
        <w:fldChar w:fldCharType="separate"/>
      </w:r>
      <w:r w:rsidR="005141F5" w:rsidRPr="005141F5">
        <w:rPr>
          <w:noProof/>
          <w:vertAlign w:val="superscript"/>
        </w:rPr>
        <w:t>56</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B546C5">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57,58&lt;/sup&gt;","plainTextFormattedCitation":"57,58","previouslyFormattedCitation":"&lt;sup&gt;57,58&lt;/sup&gt;"},"properties":{"noteIndex":0},"schema":"https://github.com/citation-style-language/schema/raw/master/csl-citation.json"}</w:instrText>
      </w:r>
      <w:r w:rsidR="00195399" w:rsidRPr="00777476">
        <w:fldChar w:fldCharType="separate"/>
      </w:r>
      <w:r w:rsidR="005141F5" w:rsidRPr="005141F5">
        <w:rPr>
          <w:noProof/>
          <w:vertAlign w:val="superscript"/>
        </w:rPr>
        <w:t>57,58</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B546C5">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59&lt;/sup&gt;","plainTextFormattedCitation":"59","previouslyFormattedCitation":"&lt;sup&gt;59&lt;/sup&gt;"},"properties":{"noteIndex":0},"schema":"https://github.com/citation-style-language/schema/raw/master/csl-citation.json"}</w:instrText>
      </w:r>
      <w:r w:rsidR="0081714B" w:rsidRPr="00777476">
        <w:fldChar w:fldCharType="separate"/>
      </w:r>
      <w:r w:rsidR="005141F5" w:rsidRPr="005141F5">
        <w:rPr>
          <w:noProof/>
          <w:vertAlign w:val="superscript"/>
        </w:rPr>
        <w:t>59</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189B4CB4" w:rsidR="007B37B8" w:rsidRPr="00F25567" w:rsidRDefault="00AA7D50" w:rsidP="009C3B9A">
      <w:pPr>
        <w:pStyle w:val="Heading3"/>
      </w:pPr>
      <w:r>
        <w:t xml:space="preserve">Challenge 3: </w:t>
      </w:r>
      <w:r w:rsidR="007B37B8" w:rsidRPr="00F25567">
        <w:t>Reactive regulations and standards</w:t>
      </w:r>
    </w:p>
    <w:p w14:paraId="53AD91FB" w14:textId="313BB7EC" w:rsidR="00CE0FE4" w:rsidRDefault="009654EC" w:rsidP="001C7AD9">
      <w:pPr>
        <w:spacing w:after="0" w:line="240" w:lineRule="auto"/>
      </w:pPr>
      <w:commentRangeStart w:id="26"/>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commentRangeEnd w:id="26"/>
      <w:r w:rsidR="008A2373">
        <w:rPr>
          <w:rStyle w:val="CommentReference"/>
        </w:rPr>
        <w:commentReference w:id="26"/>
      </w:r>
    </w:p>
    <w:p w14:paraId="6E348CBD" w14:textId="3A9715F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B546C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60&lt;/sup&gt;","plainTextFormattedCitation":"60","previouslyFormattedCitation":"&lt;sup&gt;60&lt;/sup&gt;"},"properties":{"noteIndex":0},"schema":"https://github.com/citation-style-language/schema/raw/master/csl-citation.json"}</w:instrText>
      </w:r>
      <w:r w:rsidR="00195399" w:rsidRPr="00777476">
        <w:rPr>
          <w:vertAlign w:val="superscript"/>
        </w:rPr>
        <w:fldChar w:fldCharType="separate"/>
      </w:r>
      <w:r w:rsidR="00B546C5" w:rsidRPr="00B546C5">
        <w:rPr>
          <w:noProof/>
          <w:vertAlign w:val="superscript"/>
        </w:rPr>
        <w:t>60</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B546C5">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61&lt;/sup&gt;","plainTextFormattedCitation":"61","previouslyFormattedCitation":"&lt;sup&gt;61&lt;/sup&gt;"},"properties":{"noteIndex":0},"schema":"https://github.com/citation-style-language/schema/raw/master/csl-citation.json"}</w:instrText>
      </w:r>
      <w:r w:rsidR="008D06DB" w:rsidRPr="00777476">
        <w:fldChar w:fldCharType="separate"/>
      </w:r>
      <w:r w:rsidR="005141F5" w:rsidRPr="005141F5">
        <w:rPr>
          <w:noProof/>
          <w:vertAlign w:val="superscript"/>
        </w:rPr>
        <w:t>61</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B546C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60,62&lt;/sup&gt;","plainTextFormattedCitation":"60,62","previouslyFormattedCitation":"&lt;sup&gt;60,62&lt;/sup&gt;"},"properties":{"noteIndex":0},"schema":"https://github.com/citation-style-language/schema/raw/master/csl-citation.json"}</w:instrText>
      </w:r>
      <w:r w:rsidR="00195399" w:rsidRPr="00777476">
        <w:fldChar w:fldCharType="separate"/>
      </w:r>
      <w:r w:rsidR="005141F5" w:rsidRPr="005141F5">
        <w:rPr>
          <w:noProof/>
          <w:vertAlign w:val="superscript"/>
        </w:rPr>
        <w:t>60,62</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B546C5">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63&lt;/sup&gt;","plainTextFormattedCitation":"63","previouslyFormattedCitation":"&lt;sup&gt;63&lt;/sup&gt;"},"properties":{"noteIndex":0},"schema":"https://github.com/citation-style-language/schema/raw/master/csl-citation.json"}</w:instrText>
      </w:r>
      <w:r w:rsidR="00195399" w:rsidRPr="00777476">
        <w:fldChar w:fldCharType="separate"/>
      </w:r>
      <w:r w:rsidR="005141F5" w:rsidRPr="005141F5">
        <w:rPr>
          <w:noProof/>
          <w:vertAlign w:val="superscript"/>
        </w:rPr>
        <w:t>63</w:t>
      </w:r>
      <w:r w:rsidR="00195399" w:rsidRPr="00777476">
        <w:fldChar w:fldCharType="end"/>
      </w:r>
      <w:r w:rsidRPr="00F25567">
        <w:t xml:space="preserve"> </w:t>
      </w:r>
    </w:p>
    <w:p w14:paraId="1C185595" w14:textId="397FE263" w:rsidR="0081714B" w:rsidRPr="00F25567" w:rsidRDefault="003E2D52" w:rsidP="001C7AD9">
      <w:pPr>
        <w:spacing w:after="0" w:line="240" w:lineRule="auto"/>
      </w:pPr>
      <w:r w:rsidRPr="00777476">
        <w:t xml:space="preserve">We also recommend that regulators and developers of standards </w:t>
      </w:r>
      <w:commentRangeStart w:id="27"/>
      <w:r w:rsidRPr="00777476">
        <w:t>adopt a systems approach to conceptualising risk</w:t>
      </w:r>
      <w:r w:rsidR="00B06ABE" w:rsidRPr="00777476">
        <w:fldChar w:fldCharType="begin" w:fldLock="1"/>
      </w:r>
      <w:r w:rsidR="00B546C5">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40&lt;/sup&gt;","plainTextFormattedCitation":"40","previouslyFormattedCitation":"&lt;sup&gt;40&lt;/sup&gt;"},"properties":{"noteIndex":0},"schema":"https://github.com/citation-style-language/schema/raw/master/csl-citation.json"}</w:instrText>
      </w:r>
      <w:r w:rsidR="00B06ABE" w:rsidRPr="00777476">
        <w:rPr>
          <w:vertAlign w:val="superscript"/>
        </w:rPr>
        <w:fldChar w:fldCharType="separate"/>
      </w:r>
      <w:r w:rsidR="00B546C5" w:rsidRPr="00B546C5">
        <w:rPr>
          <w:noProof/>
          <w:vertAlign w:val="superscript"/>
        </w:rPr>
        <w:t>40</w:t>
      </w:r>
      <w:r w:rsidR="00B06ABE" w:rsidRPr="00777476">
        <w:fldChar w:fldCharType="end"/>
      </w:r>
      <w:r w:rsidRPr="00777476">
        <w:t xml:space="preserve"> </w:t>
      </w:r>
      <w:commentRangeEnd w:id="27"/>
      <w:r w:rsidR="008A2373">
        <w:rPr>
          <w:rStyle w:val="CommentReference"/>
        </w:rPr>
        <w:commentReference w:id="27"/>
      </w:r>
      <w:r w:rsidRPr="00777476">
        <w:t>to appropriately reflect the complex adaptive nature of healthcare.</w:t>
      </w:r>
      <w:r w:rsidR="00195399" w:rsidRPr="00777476">
        <w:fldChar w:fldCharType="begin" w:fldLock="1"/>
      </w:r>
      <w:r w:rsidR="00B546C5">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64&lt;/sup&gt;","plainTextFormattedCitation":"64","previouslyFormattedCitation":"&lt;sup&gt;64&lt;/sup&gt;"},"properties":{"noteIndex":0},"schema":"https://github.com/citation-style-language/schema/raw/master/csl-citation.json"}</w:instrText>
      </w:r>
      <w:r w:rsidR="00195399" w:rsidRPr="00777476">
        <w:fldChar w:fldCharType="separate"/>
      </w:r>
      <w:r w:rsidR="005141F5" w:rsidRPr="005141F5">
        <w:rPr>
          <w:noProof/>
          <w:vertAlign w:val="superscript"/>
        </w:rPr>
        <w:t>64</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6BD05D02" w:rsidR="00E0556F" w:rsidRPr="00F25567" w:rsidRDefault="00AA7D50" w:rsidP="009C3B9A">
      <w:pPr>
        <w:pStyle w:val="Heading3"/>
      </w:pPr>
      <w:commentRangeStart w:id="28"/>
      <w:r>
        <w:t xml:space="preserve">Challenge 4: </w:t>
      </w:r>
      <w:commentRangeStart w:id="29"/>
      <w:commentRangeStart w:id="30"/>
      <w:commentRangeStart w:id="31"/>
      <w:commentRangeStart w:id="32"/>
      <w:r w:rsidR="00E0556F" w:rsidRPr="00F25567">
        <w:t xml:space="preserve">Trust </w:t>
      </w:r>
      <w:commentRangeEnd w:id="29"/>
      <w:r w:rsidR="003354EE" w:rsidRPr="00F25567">
        <w:rPr>
          <w:rStyle w:val="CommentReference"/>
          <w:rFonts w:asciiTheme="minorHAnsi" w:eastAsiaTheme="minorHAnsi" w:hAnsiTheme="minorHAnsi" w:cstheme="minorBidi"/>
        </w:rPr>
        <w:commentReference w:id="29"/>
      </w:r>
      <w:commentRangeEnd w:id="30"/>
      <w:r w:rsidR="00D451E5">
        <w:rPr>
          <w:rStyle w:val="CommentReference"/>
          <w:rFonts w:asciiTheme="minorHAnsi" w:eastAsiaTheme="minorHAnsi" w:hAnsiTheme="minorHAnsi" w:cstheme="minorBidi"/>
        </w:rPr>
        <w:commentReference w:id="30"/>
      </w:r>
      <w:commentRangeEnd w:id="31"/>
      <w:r w:rsidR="00285054">
        <w:rPr>
          <w:rStyle w:val="CommentReference"/>
          <w:rFonts w:asciiTheme="minorHAnsi" w:eastAsiaTheme="minorHAnsi" w:hAnsiTheme="minorHAnsi" w:cstheme="minorBidi"/>
        </w:rPr>
        <w:commentReference w:id="31"/>
      </w:r>
      <w:r w:rsidR="00E0556F" w:rsidRPr="00F25567">
        <w:t>in opaque and complex systems</w:t>
      </w:r>
      <w:commentRangeEnd w:id="32"/>
      <w:r w:rsidR="008A2373">
        <w:rPr>
          <w:rStyle w:val="CommentReference"/>
          <w:rFonts w:asciiTheme="minorHAnsi" w:eastAsiaTheme="minorHAnsi" w:hAnsiTheme="minorHAnsi" w:cstheme="minorBidi"/>
        </w:rPr>
        <w:commentReference w:id="32"/>
      </w:r>
      <w:commentRangeEnd w:id="28"/>
      <w:r w:rsidR="00735871">
        <w:rPr>
          <w:rStyle w:val="CommentReference"/>
          <w:rFonts w:asciiTheme="minorHAnsi" w:eastAsiaTheme="minorHAnsi" w:hAnsiTheme="minorHAnsi" w:cstheme="minorBidi"/>
        </w:rPr>
        <w:commentReference w:id="28"/>
      </w:r>
    </w:p>
    <w:p w14:paraId="1F2AF7D9" w14:textId="0F3AC0F2" w:rsidR="00297362" w:rsidRPr="00F25567" w:rsidRDefault="00DD4EDE" w:rsidP="001C7AD9">
      <w:pPr>
        <w:spacing w:after="0" w:line="240" w:lineRule="auto"/>
        <w:rPr>
          <w:shd w:val="clear" w:color="auto" w:fill="92D050"/>
        </w:rPr>
      </w:pPr>
      <w:r>
        <w:t>T</w:t>
      </w:r>
      <w:r w:rsidR="00E0556F" w:rsidRPr="00777476">
        <w:t xml:space="preserve">rust </w:t>
      </w:r>
      <w:r w:rsidR="00EA09ED" w:rsidRPr="00777476">
        <w:t>has</w:t>
      </w:r>
      <w:r w:rsidR="00E0556F" w:rsidRPr="00777476">
        <w:t xml:space="preserve"> long been a part of patient care</w:t>
      </w:r>
      <w:r w:rsidR="00E0556F" w:rsidRPr="00777476">
        <w:fldChar w:fldCharType="begin" w:fldLock="1"/>
      </w:r>
      <w:r w:rsidR="00B546C5">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65,66&lt;/sup&gt;","plainTextFormattedCitation":"65,66","previouslyFormattedCitation":"&lt;sup&gt;65,66&lt;/sup&gt;"},"properties":{"noteIndex":0},"schema":"https://github.com/citation-style-language/schema/raw/master/csl-citation.json"}</w:instrText>
      </w:r>
      <w:r w:rsidR="00E0556F" w:rsidRPr="00777476">
        <w:rPr>
          <w:vertAlign w:val="superscript"/>
        </w:rPr>
        <w:fldChar w:fldCharType="separate"/>
      </w:r>
      <w:r w:rsidR="00B546C5" w:rsidRPr="00B546C5">
        <w:rPr>
          <w:noProof/>
          <w:vertAlign w:val="superscript"/>
        </w:rPr>
        <w:t>65,66</w:t>
      </w:r>
      <w:r w:rsidR="00E0556F"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00E0556F" w:rsidRPr="00777476">
        <w:t>. Trust in healthcare is partly a function of inter-personal behaviours</w:t>
      </w:r>
      <w:r w:rsidR="00E0556F" w:rsidRPr="00777476">
        <w:fldChar w:fldCharType="begin" w:fldLock="1"/>
      </w:r>
      <w:r w:rsidR="00B546C5">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67&lt;/sup&gt;","plainTextFormattedCitation":"67","previouslyFormattedCitation":"&lt;sup&gt;67&lt;/sup&gt;"},"properties":{"noteIndex":0},"schema":"https://github.com/citation-style-language/schema/raw/master/csl-citation.json"}</w:instrText>
      </w:r>
      <w:r w:rsidR="00E0556F" w:rsidRPr="00777476">
        <w:fldChar w:fldCharType="separate"/>
      </w:r>
      <w:r w:rsidR="005141F5" w:rsidRPr="005141F5">
        <w:rPr>
          <w:noProof/>
          <w:vertAlign w:val="superscript"/>
        </w:rPr>
        <w:t>67</w:t>
      </w:r>
      <w:r w:rsidR="00E0556F" w:rsidRPr="00777476">
        <w:fldChar w:fldCharType="end"/>
      </w:r>
      <w:r w:rsidR="00E0556F" w:rsidRPr="00777476">
        <w:t xml:space="preserve"> with the </w:t>
      </w:r>
      <w:commentRangeStart w:id="33"/>
      <w:commentRangeStart w:id="34"/>
      <w:r w:rsidR="00E0556F" w:rsidRPr="00777476">
        <w:t xml:space="preserve">gatekeeping and competing incentives of actors </w:t>
      </w:r>
      <w:r w:rsidR="005D4872" w:rsidRPr="00777476">
        <w:t>with</w:t>
      </w:r>
      <w:r w:rsidR="00E0556F" w:rsidRPr="00777476">
        <w:t xml:space="preserve">in a </w:t>
      </w:r>
      <w:r w:rsidR="005D4872" w:rsidRPr="00777476">
        <w:t xml:space="preserve">health information system </w:t>
      </w:r>
      <w:r w:rsidR="00EA09ED" w:rsidRPr="00777476">
        <w:t>potentially jeopardising</w:t>
      </w:r>
      <w:r w:rsidR="00E0556F" w:rsidRPr="00777476">
        <w:t xml:space="preserve"> this trust</w:t>
      </w:r>
      <w:commentRangeEnd w:id="33"/>
      <w:r w:rsidR="003354EE" w:rsidRPr="00777476">
        <w:rPr>
          <w:rStyle w:val="CommentReference"/>
        </w:rPr>
        <w:commentReference w:id="33"/>
      </w:r>
      <w:commentRangeEnd w:id="34"/>
      <w:r w:rsidR="00CD717D">
        <w:rPr>
          <w:rStyle w:val="CommentReference"/>
        </w:rPr>
        <w:commentReference w:id="34"/>
      </w:r>
      <w:r w:rsidR="008602F4" w:rsidRPr="00777476">
        <w:t>.</w:t>
      </w:r>
      <w:r w:rsidR="00195399" w:rsidRPr="00777476">
        <w:fldChar w:fldCharType="begin" w:fldLock="1"/>
      </w:r>
      <w:r w:rsidR="00B546C5">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68,69&lt;/sup&gt;","plainTextFormattedCitation":"68,69","previouslyFormattedCitation":"&lt;sup&gt;68,69&lt;/sup&gt;"},"properties":{"noteIndex":0},"schema":"https://github.com/citation-style-language/schema/raw/master/csl-citation.json"}</w:instrText>
      </w:r>
      <w:r w:rsidR="00195399" w:rsidRPr="00777476">
        <w:fldChar w:fldCharType="separate"/>
      </w:r>
      <w:r w:rsidR="005141F5" w:rsidRPr="005141F5">
        <w:rPr>
          <w:noProof/>
          <w:vertAlign w:val="superscript"/>
        </w:rPr>
        <w:t>68,69</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B546C5">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5141F5" w:rsidRPr="005141F5">
        <w:rPr>
          <w:noProof/>
          <w:vertAlign w:val="superscript"/>
        </w:rPr>
        <w:t>70</w:t>
      </w:r>
      <w:r w:rsidR="00195399" w:rsidRPr="00777476">
        <w:fldChar w:fldCharType="end"/>
      </w:r>
    </w:p>
    <w:p w14:paraId="35D7452F" w14:textId="3B69BD69"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B546C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71,72&lt;/sup&gt;","plainTextFormattedCitation":"71,72","previouslyFormattedCitation":"&lt;sup&gt;71,72&lt;/sup&gt;"},"properties":{"noteIndex":0},"schema":"https://github.com/citation-style-language/schema/raw/master/csl-citation.json"}</w:instrText>
      </w:r>
      <w:r w:rsidR="00E57295" w:rsidRPr="00777476">
        <w:rPr>
          <w:vertAlign w:val="superscript"/>
        </w:rPr>
        <w:fldChar w:fldCharType="separate"/>
      </w:r>
      <w:r w:rsidR="00B546C5" w:rsidRPr="00B546C5">
        <w:rPr>
          <w:noProof/>
          <w:vertAlign w:val="superscript"/>
        </w:rPr>
        <w:t>71,72</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B546C5">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5141F5" w:rsidRPr="005141F5">
        <w:rPr>
          <w:noProof/>
          <w:vertAlign w:val="superscript"/>
        </w:rPr>
        <w:t>73</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B546C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74&lt;/sup&gt;","plainTextFormattedCitation":"74","previouslyFormattedCitation":"&lt;sup&gt;74&lt;/sup&gt;"},"properties":{"noteIndex":0},"schema":"https://github.com/citation-style-language/schema/raw/master/csl-citation.json"}</w:instrText>
      </w:r>
      <w:r w:rsidRPr="00777476">
        <w:fldChar w:fldCharType="separate"/>
      </w:r>
      <w:r w:rsidR="005141F5" w:rsidRPr="005141F5">
        <w:rPr>
          <w:noProof/>
          <w:vertAlign w:val="superscript"/>
        </w:rPr>
        <w:t>74</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B546C5">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38&lt;/sup&gt;","plainTextFormattedCitation":"38","previouslyFormattedCitation":"&lt;sup&gt;38&lt;/sup&gt;"},"properties":{"noteIndex":0},"schema":"https://github.com/citation-style-language/schema/raw/master/csl-citation.json"}</w:instrText>
      </w:r>
      <w:r w:rsidR="00195399" w:rsidRPr="00777476">
        <w:fldChar w:fldCharType="separate"/>
      </w:r>
      <w:r w:rsidR="005141F5" w:rsidRPr="005141F5">
        <w:rPr>
          <w:noProof/>
          <w:vertAlign w:val="superscript"/>
        </w:rPr>
        <w:t>38</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665D1529"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35"/>
      <w:commentRangeStart w:id="36"/>
      <w:commentRangeStart w:id="37"/>
      <w:r w:rsidR="0041730C" w:rsidRPr="00777476">
        <w:t xml:space="preserve">socio-technical perspective </w:t>
      </w:r>
      <w:commentRangeEnd w:id="35"/>
      <w:r w:rsidR="00CE0FE4">
        <w:rPr>
          <w:rStyle w:val="CommentReference"/>
        </w:rPr>
        <w:commentReference w:id="35"/>
      </w:r>
      <w:commentRangeEnd w:id="36"/>
      <w:r w:rsidR="00DD4EDE">
        <w:rPr>
          <w:rStyle w:val="CommentReference"/>
        </w:rPr>
        <w:commentReference w:id="36"/>
      </w:r>
      <w:commentRangeEnd w:id="37"/>
      <w:r w:rsidR="00CE0FE4">
        <w:rPr>
          <w:rStyle w:val="CommentReference"/>
        </w:rPr>
        <w:commentReference w:id="37"/>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B546C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75&lt;/sup&gt;","plainTextFormattedCitation":"75","previouslyFormattedCitation":"&lt;sup&gt;75&lt;/sup&gt;"},"properties":{"noteIndex":0},"schema":"https://github.com/citation-style-language/schema/raw/master/csl-citation.json"}</w:instrText>
      </w:r>
      <w:r w:rsidR="00DC0469" w:rsidRPr="00777476">
        <w:rPr>
          <w:vertAlign w:val="superscript"/>
        </w:rPr>
        <w:fldChar w:fldCharType="separate"/>
      </w:r>
      <w:r w:rsidR="00B546C5" w:rsidRPr="00B546C5">
        <w:rPr>
          <w:noProof/>
          <w:vertAlign w:val="superscript"/>
        </w:rPr>
        <w:t>75</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B546C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76&lt;/sup&gt;","plainTextFormattedCitation":"76","previouslyFormattedCitation":"&lt;sup&gt;76&lt;/sup&gt;"},"properties":{"noteIndex":0},"schema":"https://github.com/citation-style-language/schema/raw/master/csl-citation.json"}</w:instrText>
      </w:r>
      <w:r w:rsidR="00195399" w:rsidRPr="00777476">
        <w:fldChar w:fldCharType="separate"/>
      </w:r>
      <w:r w:rsidR="005141F5" w:rsidRPr="005141F5">
        <w:rPr>
          <w:noProof/>
          <w:vertAlign w:val="superscript"/>
        </w:rPr>
        <w:t>76</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B546C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77,78&lt;/sup&gt;","plainTextFormattedCitation":"77,78","previouslyFormattedCitation":"&lt;sup&gt;77,78&lt;/sup&gt;"},"properties":{"noteIndex":0},"schema":"https://github.com/citation-style-language/schema/raw/master/csl-citation.json"}</w:instrText>
      </w:r>
      <w:r w:rsidR="00BF705B" w:rsidRPr="00777476">
        <w:fldChar w:fldCharType="separate"/>
      </w:r>
      <w:r w:rsidR="005141F5" w:rsidRPr="005141F5">
        <w:rPr>
          <w:noProof/>
          <w:vertAlign w:val="superscript"/>
        </w:rPr>
        <w:t>77,78</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B546C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74&lt;/sup&gt;","plainTextFormattedCitation":"74","previouslyFormattedCitation":"&lt;sup&gt;74&lt;/sup&gt;"},"properties":{"noteIndex":0},"schema":"https://github.com/citation-style-language/schema/raw/master/csl-citation.json"}</w:instrText>
      </w:r>
      <w:r w:rsidR="00BF705B" w:rsidRPr="00777476">
        <w:fldChar w:fldCharType="separate"/>
      </w:r>
      <w:r w:rsidR="005141F5" w:rsidRPr="005141F5">
        <w:rPr>
          <w:noProof/>
          <w:vertAlign w:val="superscript"/>
        </w:rPr>
        <w:t>74</w:t>
      </w:r>
      <w:r w:rsidR="00BF705B" w:rsidRPr="00777476">
        <w:fldChar w:fldCharType="end"/>
      </w:r>
      <w:r w:rsidR="00AE2389">
        <w:t>)</w:t>
      </w:r>
      <w:r w:rsidR="0008502C" w:rsidRPr="00777476">
        <w:t>.</w:t>
      </w:r>
    </w:p>
    <w:p w14:paraId="029C0BCF" w14:textId="4DE1905C"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B546C5">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79&lt;/sup&gt;","plainTextFormattedCitation":"79","previouslyFormattedCitation":"&lt;sup&gt;79&lt;/sup&gt;"},"properties":{"noteIndex":0},"schema":"https://github.com/citation-style-language/schema/raw/master/csl-citation.json"}</w:instrText>
      </w:r>
      <w:r w:rsidR="00195399" w:rsidRPr="00777476">
        <w:rPr>
          <w:vertAlign w:val="superscript"/>
        </w:rPr>
        <w:fldChar w:fldCharType="separate"/>
      </w:r>
      <w:r w:rsidR="00B546C5" w:rsidRPr="00B546C5">
        <w:rPr>
          <w:noProof/>
          <w:vertAlign w:val="superscript"/>
        </w:rPr>
        <w:t>79</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B546C5">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sidR="0041730C" w:rsidRPr="00777476">
        <w:fldChar w:fldCharType="separate"/>
      </w:r>
      <w:r w:rsidR="005141F5" w:rsidRPr="005141F5">
        <w:rPr>
          <w:noProof/>
          <w:vertAlign w:val="superscript"/>
        </w:rPr>
        <w:t>30</w:t>
      </w:r>
      <w:r w:rsidR="0041730C" w:rsidRPr="00777476">
        <w:fldChar w:fldCharType="end"/>
      </w:r>
      <w:r w:rsidR="0041730C" w:rsidRPr="00777476">
        <w:t xml:space="preserve"> - safe HIT, safe use of HIT, and using HIT to improve safety</w:t>
      </w:r>
      <w:r w:rsidR="00DD4EDE">
        <w:t>.</w:t>
      </w:r>
    </w:p>
    <w:p w14:paraId="1E85DB9E" w14:textId="5DA0B0EE" w:rsidR="00E0556F" w:rsidRDefault="00E0556F" w:rsidP="001C7AD9">
      <w:pPr>
        <w:spacing w:after="0" w:line="240" w:lineRule="auto"/>
      </w:pPr>
    </w:p>
    <w:p w14:paraId="6E65432C" w14:textId="451B8BE3" w:rsidR="007B37B8" w:rsidRPr="00F25567" w:rsidRDefault="00AA7D50" w:rsidP="009C3B9A">
      <w:pPr>
        <w:pStyle w:val="Heading3"/>
      </w:pPr>
      <w:commentRangeStart w:id="38"/>
      <w:r>
        <w:t xml:space="preserve">Challenge 5: </w:t>
      </w:r>
      <w:r w:rsidR="007B37B8" w:rsidRPr="00F25567">
        <w:t xml:space="preserve">Emergent patient-safety </w:t>
      </w:r>
      <w:r w:rsidR="004C0C85">
        <w:t>consequence</w:t>
      </w:r>
      <w:r w:rsidR="007B37B8" w:rsidRPr="00F25567">
        <w:t>s</w:t>
      </w:r>
      <w:commentRangeEnd w:id="38"/>
      <w:r w:rsidR="008C79B0">
        <w:rPr>
          <w:rStyle w:val="CommentReference"/>
          <w:rFonts w:asciiTheme="minorHAnsi" w:eastAsiaTheme="minorHAnsi" w:hAnsiTheme="minorHAnsi" w:cstheme="minorBidi"/>
        </w:rPr>
        <w:commentReference w:id="38"/>
      </w:r>
    </w:p>
    <w:p w14:paraId="78039F4D" w14:textId="46609FF1" w:rsidR="00E06809" w:rsidRPr="00F25567" w:rsidRDefault="00735871" w:rsidP="001C7AD9">
      <w:pPr>
        <w:spacing w:after="0" w:line="240" w:lineRule="auto"/>
        <w:rPr>
          <w:shd w:val="clear" w:color="auto" w:fill="5B9BD5" w:themeFill="accent1"/>
        </w:rPr>
      </w:pPr>
      <w:r>
        <w:t>A</w:t>
      </w:r>
      <w:r w:rsidR="00670128" w:rsidRPr="00777476">
        <w:t xml:space="preserve">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B546C5">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13&lt;/sup&gt;","plainTextFormattedCitation":"13","previouslyFormattedCitation":"&lt;sup&gt;13&lt;/sup&gt;"},"properties":{"noteIndex":0},"schema":"https://github.com/citation-style-language/schema/raw/master/csl-citation.json"}</w:instrText>
      </w:r>
      <w:r w:rsidR="00861118" w:rsidRPr="00777476">
        <w:rPr>
          <w:rFonts w:cstheme="minorHAnsi"/>
          <w:vertAlign w:val="superscript"/>
        </w:rPr>
        <w:fldChar w:fldCharType="separate"/>
      </w:r>
      <w:r w:rsidR="00B546C5" w:rsidRPr="00B546C5">
        <w:rPr>
          <w:rFonts w:cstheme="minorHAnsi"/>
          <w:noProof/>
          <w:vertAlign w:val="superscript"/>
        </w:rPr>
        <w:t>13</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B546C5">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5141F5" w:rsidRPr="005141F5">
        <w:rPr>
          <w:noProof/>
          <w:vertAlign w:val="superscript"/>
        </w:rPr>
        <w:t>80</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B546C5">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81&lt;/sup&gt;","plainTextFormattedCitation":"81","previouslyFormattedCitation":"&lt;sup&gt;81&lt;/sup&gt;"},"properties":{"noteIndex":0},"schema":"https://github.com/citation-style-language/schema/raw/master/csl-citation.json"}</w:instrText>
      </w:r>
      <w:r w:rsidR="00861118" w:rsidRPr="00777476">
        <w:fldChar w:fldCharType="separate"/>
      </w:r>
      <w:r w:rsidR="005141F5" w:rsidRPr="005141F5">
        <w:rPr>
          <w:noProof/>
          <w:vertAlign w:val="superscript"/>
        </w:rPr>
        <w:t>81</w:t>
      </w:r>
      <w:r w:rsidR="00861118" w:rsidRPr="00777476">
        <w:fldChar w:fldCharType="end"/>
      </w:r>
      <w:r w:rsidR="00253B4B" w:rsidRPr="00777476">
        <w:t xml:space="preserve"> and </w:t>
      </w:r>
      <w:r w:rsidR="00AE2389">
        <w:t>Carayon et al’s</w:t>
      </w:r>
      <w:r w:rsidR="005E4F8F" w:rsidRPr="00777476">
        <w:fldChar w:fldCharType="begin" w:fldLock="1"/>
      </w:r>
      <w:r w:rsidR="00B546C5">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82&lt;/sup&gt;","plainTextFormattedCitation":"82","previouslyFormattedCitation":"&lt;sup&gt;82&lt;/sup&gt;"},"properties":{"noteIndex":0},"schema":"https://github.com/citation-style-language/schema/raw/master/csl-citation.json"}</w:instrText>
      </w:r>
      <w:r w:rsidR="005E4F8F" w:rsidRPr="00777476">
        <w:fldChar w:fldCharType="separate"/>
      </w:r>
      <w:r w:rsidR="005141F5" w:rsidRPr="005141F5">
        <w:rPr>
          <w:noProof/>
          <w:vertAlign w:val="superscript"/>
        </w:rPr>
        <w:t>82</w:t>
      </w:r>
      <w:r w:rsidR="005E4F8F" w:rsidRPr="00777476">
        <w:fldChar w:fldCharType="end"/>
      </w:r>
      <w:r w:rsidR="00253B4B" w:rsidRPr="00777476">
        <w:t xml:space="preserve"> model of </w:t>
      </w:r>
      <w:r w:rsidR="005E4F8F" w:rsidRPr="00777476">
        <w:t xml:space="preserve">workplace </w:t>
      </w:r>
      <w:commentRangeStart w:id="39"/>
      <w:r w:rsidR="005E4F8F" w:rsidRPr="00777476">
        <w:t>safety</w:t>
      </w:r>
      <w:commentRangeEnd w:id="39"/>
      <w:r w:rsidR="00251313">
        <w:rPr>
          <w:rStyle w:val="CommentReference"/>
        </w:rPr>
        <w:commentReference w:id="39"/>
      </w:r>
      <w:r w:rsidR="00E06809" w:rsidRPr="00777476">
        <w:t>.</w:t>
      </w:r>
    </w:p>
    <w:p w14:paraId="35780A87" w14:textId="0E8C95F9"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B546C5">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40&lt;/sup&gt;","plainTextFormattedCitation":"40","previouslyFormattedCitation":"&lt;sup&gt;40&lt;/sup&gt;"},"properties":{"noteIndex":0},"schema":"https://github.com/citation-style-language/schema/raw/master/csl-citation.json"}</w:instrText>
      </w:r>
      <w:r w:rsidR="00751DD1" w:rsidRPr="00777476">
        <w:rPr>
          <w:vertAlign w:val="superscript"/>
        </w:rPr>
        <w:fldChar w:fldCharType="separate"/>
      </w:r>
      <w:r w:rsidR="00B546C5" w:rsidRPr="00B546C5">
        <w:rPr>
          <w:noProof/>
          <w:vertAlign w:val="superscript"/>
        </w:rPr>
        <w:t>40</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40"/>
      <w:commentRangeStart w:id="41"/>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B546C5">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83&lt;/sup&gt;","plainTextFormattedCitation":"83","previouslyFormattedCitation":"&lt;sup&gt;83&lt;/sup&gt;"},"properties":{"noteIndex":0},"schema":"https://github.com/citation-style-language/schema/raw/master/csl-citation.json"}</w:instrText>
      </w:r>
      <w:r w:rsidR="00195399" w:rsidRPr="00777476">
        <w:rPr>
          <w:vertAlign w:val="superscript"/>
        </w:rPr>
        <w:fldChar w:fldCharType="separate"/>
      </w:r>
      <w:r w:rsidR="005141F5" w:rsidRPr="005141F5">
        <w:rPr>
          <w:noProof/>
          <w:vertAlign w:val="superscript"/>
        </w:rPr>
        <w:t>83</w:t>
      </w:r>
      <w:r w:rsidR="00195399" w:rsidRPr="00777476">
        <w:fldChar w:fldCharType="end"/>
      </w:r>
      <w:commentRangeEnd w:id="40"/>
      <w:r w:rsidR="008C79B0">
        <w:rPr>
          <w:rStyle w:val="CommentReference"/>
        </w:rPr>
        <w:commentReference w:id="40"/>
      </w:r>
      <w:commentRangeEnd w:id="41"/>
      <w:r w:rsidR="002775B3">
        <w:rPr>
          <w:rStyle w:val="CommentReference"/>
        </w:rPr>
        <w:commentReference w:id="41"/>
      </w:r>
    </w:p>
    <w:p w14:paraId="19680DAC" w14:textId="0607F1C9"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B546C5">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84&lt;/sup&gt;","plainTextFormattedCitation":"84","previouslyFormattedCitation":"&lt;sup&gt;84&lt;/sup&gt;"},"properties":{"noteIndex":0},"schema":"https://github.com/citation-style-language/schema/raw/master/csl-citation.json"}</w:instrText>
      </w:r>
      <w:r w:rsidR="00195399" w:rsidRPr="00777476">
        <w:rPr>
          <w:vertAlign w:val="superscript"/>
        </w:rPr>
        <w:fldChar w:fldCharType="separate"/>
      </w:r>
      <w:r w:rsidR="00B546C5" w:rsidRPr="00B546C5">
        <w:rPr>
          <w:noProof/>
          <w:vertAlign w:val="superscript"/>
        </w:rPr>
        <w:t>84</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w:t>
      </w:r>
      <w:commentRangeStart w:id="42"/>
      <w:r w:rsidR="00E7485A" w:rsidRPr="00777476">
        <w:t>1</w:t>
      </w:r>
      <w:commentRangeEnd w:id="42"/>
      <w:r w:rsidR="00924F5D">
        <w:rPr>
          <w:rStyle w:val="CommentReference"/>
        </w:rPr>
        <w:commentReference w:id="42"/>
      </w:r>
      <w:r w:rsidR="00E7485A" w:rsidRPr="00777476">
        <w:t>.</w:t>
      </w:r>
    </w:p>
    <w:p w14:paraId="2E53CCD1" w14:textId="77777777" w:rsidR="00117A92" w:rsidRPr="00F25567" w:rsidRDefault="00117A92" w:rsidP="001C7AD9">
      <w:pPr>
        <w:spacing w:after="0" w:line="240" w:lineRule="auto"/>
      </w:pPr>
    </w:p>
    <w:p w14:paraId="0C383290" w14:textId="6D822319" w:rsidR="007B37B8" w:rsidRPr="00F25567" w:rsidRDefault="00AA7D50" w:rsidP="009C3B9A">
      <w:pPr>
        <w:pStyle w:val="Heading3"/>
      </w:pPr>
      <w:r>
        <w:t xml:space="preserve">Challenge 6: </w:t>
      </w:r>
      <w:r w:rsidR="007B37B8" w:rsidRPr="00F25567">
        <w:t>Solutionism</w:t>
      </w:r>
    </w:p>
    <w:p w14:paraId="0929EA5B" w14:textId="531CDF4A" w:rsidR="00FC5386" w:rsidRPr="00F25567" w:rsidRDefault="00735871" w:rsidP="001C7AD9">
      <w:pPr>
        <w:spacing w:after="0" w:line="240" w:lineRule="auto"/>
        <w:rPr>
          <w:shd w:val="clear" w:color="auto" w:fill="5B9BD5" w:themeFill="accent1"/>
        </w:rPr>
      </w:pPr>
      <w:r>
        <w:t>R</w:t>
      </w:r>
      <w:r w:rsidR="00670128" w:rsidRPr="00777476">
        <w:t xml:space="preserve">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B546C5">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85&lt;/sup&gt;","plainTextFormattedCitation":"85","previouslyFormattedCitation":"&lt;sup&gt;85&lt;/sup&gt;"},"properties":{"noteIndex":0},"schema":"https://github.com/citation-style-language/schema/raw/master/csl-citation.json"}</w:instrText>
      </w:r>
      <w:r w:rsidR="00195399" w:rsidRPr="00777476">
        <w:rPr>
          <w:vertAlign w:val="superscript"/>
        </w:rPr>
        <w:fldChar w:fldCharType="separate"/>
      </w:r>
      <w:r w:rsidR="00B546C5" w:rsidRPr="00B546C5">
        <w:rPr>
          <w:noProof/>
          <w:vertAlign w:val="superscript"/>
        </w:rPr>
        <w:t>85</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B546C5">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86&lt;/sup&gt;","plainTextFormattedCitation":"86","previouslyFormattedCitation":"&lt;sup&gt;86&lt;/sup&gt;"},"properties":{"noteIndex":0},"schema":"https://github.com/citation-style-language/schema/raw/master/csl-citation.json"}</w:instrText>
      </w:r>
      <w:r w:rsidR="00670128" w:rsidRPr="00777476">
        <w:fldChar w:fldCharType="separate"/>
      </w:r>
      <w:r w:rsidR="005141F5" w:rsidRPr="005141F5">
        <w:rPr>
          <w:noProof/>
          <w:vertAlign w:val="superscript"/>
        </w:rPr>
        <w:t>86</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B546C5">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87&lt;/sup&gt;","plainTextFormattedCitation":"87","previouslyFormattedCitation":"&lt;sup&gt;87&lt;/sup&gt;"},"properties":{"noteIndex":0},"schema":"https://github.com/citation-style-language/schema/raw/master/csl-citation.json"}</w:instrText>
      </w:r>
      <w:r w:rsidR="00195399" w:rsidRPr="00777476">
        <w:fldChar w:fldCharType="separate"/>
      </w:r>
      <w:r w:rsidR="005141F5" w:rsidRPr="005141F5">
        <w:rPr>
          <w:noProof/>
          <w:vertAlign w:val="superscript"/>
        </w:rPr>
        <w:t>87</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B546C5">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88&lt;/sup&gt;","plainTextFormattedCitation":"88","previouslyFormattedCitation":"&lt;sup&gt;88&lt;/sup&gt;"},"properties":{"noteIndex":0},"schema":"https://github.com/citation-style-language/schema/raw/master/csl-citation.json"}</w:instrText>
      </w:r>
      <w:r w:rsidR="00FC5386" w:rsidRPr="00777476">
        <w:fldChar w:fldCharType="separate"/>
      </w:r>
      <w:r w:rsidR="005141F5" w:rsidRPr="005141F5">
        <w:rPr>
          <w:noProof/>
          <w:vertAlign w:val="superscript"/>
        </w:rPr>
        <w:t>88</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B546C5">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89&lt;/sup&gt;","plainTextFormattedCitation":"89","previouslyFormattedCitation":"&lt;sup&gt;89&lt;/sup&gt;"},"properties":{"noteIndex":0},"schema":"https://github.com/citation-style-language/schema/raw/master/csl-citation.json"}</w:instrText>
      </w:r>
      <w:r w:rsidR="00195399" w:rsidRPr="00777476">
        <w:fldChar w:fldCharType="separate"/>
      </w:r>
      <w:r w:rsidR="005141F5" w:rsidRPr="005141F5">
        <w:rPr>
          <w:noProof/>
          <w:vertAlign w:val="superscript"/>
        </w:rPr>
        <w:t>89</w:t>
      </w:r>
      <w:r w:rsidR="00195399" w:rsidRPr="00777476">
        <w:fldChar w:fldCharType="end"/>
      </w:r>
    </w:p>
    <w:p w14:paraId="46560A8E" w14:textId="6159AA9F"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B546C5">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41&lt;/sup&gt;","plainTextFormattedCitation":"41","previouslyFormattedCitation":"&lt;sup&gt;41&lt;/sup&gt;"},"properties":{"noteIndex":0},"schema":"https://github.com/citation-style-language/schema/raw/master/csl-citation.json"}</w:instrText>
      </w:r>
      <w:r w:rsidR="007B2B92" w:rsidRPr="00777476">
        <w:rPr>
          <w:vertAlign w:val="superscript"/>
        </w:rPr>
        <w:fldChar w:fldCharType="separate"/>
      </w:r>
      <w:r w:rsidR="00B546C5" w:rsidRPr="00B546C5">
        <w:rPr>
          <w:noProof/>
          <w:vertAlign w:val="superscript"/>
        </w:rPr>
        <w:t>41</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B546C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77,78&lt;/sup&gt;","plainTextFormattedCitation":"77,78","previouslyFormattedCitation":"&lt;sup&gt;77,78&lt;/sup&gt;"},"properties":{"noteIndex":0},"schema":"https://github.com/citation-style-language/schema/raw/master/csl-citation.json"}</w:instrText>
      </w:r>
      <w:r w:rsidR="00EA0ACB" w:rsidRPr="00777476">
        <w:fldChar w:fldCharType="separate"/>
      </w:r>
      <w:r w:rsidR="005141F5" w:rsidRPr="005141F5">
        <w:rPr>
          <w:noProof/>
          <w:vertAlign w:val="superscript"/>
        </w:rPr>
        <w:t>77,78</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 xml:space="preserve">to the relationships within healthcare systems that might facilitate unintended </w:t>
      </w:r>
      <w:commentRangeStart w:id="43"/>
      <w:r w:rsidR="000147EF" w:rsidRPr="00777476">
        <w:t>consequences</w:t>
      </w:r>
      <w:commentRangeEnd w:id="43"/>
      <w:r w:rsidR="006A6581">
        <w:rPr>
          <w:rStyle w:val="CommentReference"/>
        </w:rPr>
        <w:commentReference w:id="43"/>
      </w:r>
      <w:r w:rsidR="000147EF" w:rsidRPr="00777476">
        <w:t>.</w:t>
      </w:r>
    </w:p>
    <w:p w14:paraId="1C12E183" w14:textId="317A48AE" w:rsidR="00EC546B" w:rsidRDefault="00EC546B" w:rsidP="001C7AD9">
      <w:pPr>
        <w:spacing w:after="0" w:line="240" w:lineRule="auto"/>
      </w:pPr>
    </w:p>
    <w:p w14:paraId="3B42FF9F" w14:textId="723F0B05" w:rsidR="00B546C5" w:rsidRDefault="00B546C5" w:rsidP="00B546C5">
      <w:pPr>
        <w:pStyle w:val="Heading1"/>
      </w:pPr>
      <w:r>
        <w:t>Discussion</w:t>
      </w:r>
    </w:p>
    <w:p w14:paraId="7796C250" w14:textId="05623E3B" w:rsidR="00B546C5" w:rsidRDefault="00B546C5" w:rsidP="00B546C5"/>
    <w:p w14:paraId="24FA06B9" w14:textId="4ECB593E" w:rsidR="00B546C5" w:rsidRPr="00B546C5" w:rsidRDefault="00B546C5" w:rsidP="00B546C5">
      <w:r>
        <w:t>**</w:t>
      </w: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commentRangeStart w:id="45"/>
      <w:r>
        <w:t>Conclusion</w:t>
      </w:r>
      <w:commentRangeEnd w:id="45"/>
      <w:r w:rsidR="00AA7D50">
        <w:rPr>
          <w:rStyle w:val="CommentReference"/>
          <w:rFonts w:asciiTheme="minorHAnsi" w:eastAsiaTheme="minorHAnsi" w:hAnsiTheme="minorHAnsi" w:cstheme="minorBidi"/>
        </w:rPr>
        <w:commentReference w:id="45"/>
      </w:r>
    </w:p>
    <w:p w14:paraId="091F891B" w14:textId="2AB20CEE"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B546C5">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90&lt;/sup&gt;","plainTextFormattedCitation":"90","previouslyFormattedCitation":"&lt;sup&gt;90&lt;/sup&gt;"},"properties":{"noteIndex":0},"schema":"https://github.com/citation-style-language/schema/raw/master/csl-citation.json"}</w:instrText>
      </w:r>
      <w:r w:rsidR="00E014A9">
        <w:rPr>
          <w:vertAlign w:val="superscript"/>
        </w:rPr>
        <w:fldChar w:fldCharType="separate"/>
      </w:r>
      <w:r w:rsidR="00B546C5" w:rsidRPr="00B546C5">
        <w:rPr>
          <w:noProof/>
          <w:vertAlign w:val="superscript"/>
        </w:rPr>
        <w:t>90</w:t>
      </w:r>
      <w:r w:rsidR="00E014A9">
        <w:fldChar w:fldCharType="end"/>
      </w:r>
      <w:r w:rsidR="00E014A9">
        <w:t xml:space="preserve"> and </w:t>
      </w:r>
      <w:r w:rsidR="00A96E1C">
        <w:t>a unifying theory</w:t>
      </w:r>
      <w:r w:rsidR="00BF48F2">
        <w:fldChar w:fldCharType="begin" w:fldLock="1"/>
      </w:r>
      <w:r w:rsidR="00B546C5">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91&lt;/sup&gt;","plainTextFormattedCitation":"91","previouslyFormattedCitation":"&lt;sup&gt;91&lt;/sup&gt;"},"properties":{"noteIndex":0},"schema":"https://github.com/citation-style-language/schema/raw/master/csl-citation.json"}</w:instrText>
      </w:r>
      <w:r w:rsidR="00BF48F2">
        <w:fldChar w:fldCharType="separate"/>
      </w:r>
      <w:r w:rsidR="005141F5" w:rsidRPr="005141F5">
        <w:rPr>
          <w:noProof/>
          <w:vertAlign w:val="superscript"/>
        </w:rPr>
        <w:t>91</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46"/>
      <w:commentRangeStart w:id="47"/>
      <w:commentRangeStart w:id="48"/>
      <w:commentRangeStart w:id="49"/>
      <w:r w:rsidR="00A2296F">
        <w:t>safety</w:t>
      </w:r>
      <w:r w:rsidR="00351A05">
        <w:fldChar w:fldCharType="begin" w:fldLock="1"/>
      </w:r>
      <w:r w:rsidR="00B546C5">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92&lt;/sup&gt;","plainTextFormattedCitation":"92","previouslyFormattedCitation":"&lt;sup&gt;92&lt;/sup&gt;"},"properties":{"noteIndex":0},"schema":"https://github.com/citation-style-language/schema/raw/master/csl-citation.json"}</w:instrText>
      </w:r>
      <w:r w:rsidR="00351A05">
        <w:fldChar w:fldCharType="separate"/>
      </w:r>
      <w:r w:rsidR="005141F5" w:rsidRPr="005141F5">
        <w:rPr>
          <w:noProof/>
          <w:vertAlign w:val="superscript"/>
        </w:rPr>
        <w:t>92</w:t>
      </w:r>
      <w:r w:rsidR="00351A05">
        <w:fldChar w:fldCharType="end"/>
      </w:r>
      <w:r w:rsidR="00A2296F">
        <w:t>.</w:t>
      </w:r>
      <w:commentRangeEnd w:id="46"/>
      <w:r w:rsidR="00EA0ACB">
        <w:rPr>
          <w:rStyle w:val="CommentReference"/>
        </w:rPr>
        <w:commentReference w:id="46"/>
      </w:r>
      <w:commentRangeEnd w:id="47"/>
      <w:r w:rsidR="005804D3">
        <w:rPr>
          <w:rStyle w:val="CommentReference"/>
        </w:rPr>
        <w:commentReference w:id="47"/>
      </w:r>
      <w:commentRangeEnd w:id="48"/>
      <w:r w:rsidR="00E275B9">
        <w:rPr>
          <w:rStyle w:val="CommentReference"/>
        </w:rPr>
        <w:commentReference w:id="48"/>
      </w:r>
      <w:commentRangeEnd w:id="49"/>
      <w:r w:rsidR="00B15C5C">
        <w:rPr>
          <w:rStyle w:val="CommentReference"/>
        </w:rPr>
        <w:commentReference w:id="49"/>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133E8FB0" w14:textId="64667298" w:rsidR="00B546C5" w:rsidRPr="00B546C5" w:rsidRDefault="006B287C" w:rsidP="00B546C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B546C5" w:rsidRPr="00B546C5">
        <w:rPr>
          <w:rFonts w:ascii="Calibri" w:hAnsi="Calibri" w:cs="Calibri"/>
          <w:noProof/>
          <w:szCs w:val="24"/>
        </w:rPr>
        <w:t xml:space="preserve">1. </w:t>
      </w:r>
      <w:r w:rsidR="00B546C5" w:rsidRPr="00B546C5">
        <w:rPr>
          <w:rFonts w:ascii="Calibri" w:hAnsi="Calibri" w:cs="Calibri"/>
          <w:noProof/>
          <w:szCs w:val="24"/>
        </w:rPr>
        <w:tab/>
        <w:t xml:space="preserve">Aceto G, Persico V, Pescapé A. Industry 4.0 and Health: Internet of Things, Big Data, and Cloud Computing. </w:t>
      </w:r>
      <w:r w:rsidR="00B546C5" w:rsidRPr="00B546C5">
        <w:rPr>
          <w:rFonts w:ascii="Calibri" w:hAnsi="Calibri" w:cs="Calibri"/>
          <w:i/>
          <w:iCs/>
          <w:noProof/>
          <w:szCs w:val="24"/>
        </w:rPr>
        <w:t>J Ind Inf Integr</w:t>
      </w:r>
      <w:r w:rsidR="00B546C5" w:rsidRPr="00B546C5">
        <w:rPr>
          <w:rFonts w:ascii="Calibri" w:hAnsi="Calibri" w:cs="Calibri"/>
          <w:noProof/>
          <w:szCs w:val="24"/>
        </w:rPr>
        <w:t>. 2020;18:100129. doi:10.1016/j.jii.2020.100129</w:t>
      </w:r>
    </w:p>
    <w:p w14:paraId="621B01F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 </w:t>
      </w:r>
      <w:r w:rsidRPr="00B546C5">
        <w:rPr>
          <w:rFonts w:ascii="Calibri" w:hAnsi="Calibri" w:cs="Calibri"/>
          <w:noProof/>
          <w:szCs w:val="24"/>
        </w:rPr>
        <w:tab/>
        <w:t xml:space="preserve">Farahani B, Firouzi F, Chang V, Badaroglu M, Constant N, Mankodiya K. Towards fog-driven IoT eHealth: Promises and challenges of IoT in medicine and healthcare. </w:t>
      </w:r>
      <w:r w:rsidRPr="00B546C5">
        <w:rPr>
          <w:rFonts w:ascii="Calibri" w:hAnsi="Calibri" w:cs="Calibri"/>
          <w:i/>
          <w:iCs/>
          <w:noProof/>
          <w:szCs w:val="24"/>
        </w:rPr>
        <w:t>Futur Gener Comput Syst</w:t>
      </w:r>
      <w:r w:rsidRPr="00B546C5">
        <w:rPr>
          <w:rFonts w:ascii="Calibri" w:hAnsi="Calibri" w:cs="Calibri"/>
          <w:noProof/>
          <w:szCs w:val="24"/>
        </w:rPr>
        <w:t>. 2018;78:659-676. doi:10.1016/j.future.2017.04.036</w:t>
      </w:r>
    </w:p>
    <w:p w14:paraId="412849C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 </w:t>
      </w:r>
      <w:r w:rsidRPr="00B546C5">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B546C5">
        <w:rPr>
          <w:rFonts w:ascii="Calibri" w:hAnsi="Calibri" w:cs="Calibri"/>
          <w:i/>
          <w:iCs/>
          <w:noProof/>
          <w:szCs w:val="24"/>
        </w:rPr>
        <w:t>BMJ Lead</w:t>
      </w:r>
      <w:r w:rsidRPr="00B546C5">
        <w:rPr>
          <w:rFonts w:ascii="Calibri" w:hAnsi="Calibri" w:cs="Calibri"/>
          <w:noProof/>
          <w:szCs w:val="24"/>
        </w:rPr>
        <w:t>. 2020. doi:10.1136/leader-2020-000262</w:t>
      </w:r>
    </w:p>
    <w:p w14:paraId="41A4708D"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 </w:t>
      </w:r>
      <w:r w:rsidRPr="00B546C5">
        <w:rPr>
          <w:rFonts w:ascii="Calibri" w:hAnsi="Calibri" w:cs="Calibri"/>
          <w:noProof/>
          <w:szCs w:val="24"/>
        </w:rPr>
        <w:tab/>
        <w:t xml:space="preserve">Sittig DF, Wright A, Coiera E, et al. Current challenges in health information technology–related patient safety. </w:t>
      </w:r>
      <w:r w:rsidRPr="00B546C5">
        <w:rPr>
          <w:rFonts w:ascii="Calibri" w:hAnsi="Calibri" w:cs="Calibri"/>
          <w:i/>
          <w:iCs/>
          <w:noProof/>
          <w:szCs w:val="24"/>
        </w:rPr>
        <w:t>Health Informatics J</w:t>
      </w:r>
      <w:r w:rsidRPr="00B546C5">
        <w:rPr>
          <w:rFonts w:ascii="Calibri" w:hAnsi="Calibri" w:cs="Calibri"/>
          <w:noProof/>
          <w:szCs w:val="24"/>
        </w:rPr>
        <w:t>. 2018;(2):1-9. doi:10.1177/1460458218814893</w:t>
      </w:r>
    </w:p>
    <w:p w14:paraId="5C7EAFB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 </w:t>
      </w:r>
      <w:r w:rsidRPr="00B546C5">
        <w:rPr>
          <w:rFonts w:ascii="Calibri" w:hAnsi="Calibri" w:cs="Calibri"/>
          <w:noProof/>
          <w:szCs w:val="24"/>
        </w:rPr>
        <w:tab/>
        <w:t xml:space="preserve">Benbya H, Nan N, Tanriverdi H, Yoo Y. Complexity and Information Systems Research in the Emerging Digital World. </w:t>
      </w:r>
      <w:r w:rsidRPr="00B546C5">
        <w:rPr>
          <w:rFonts w:ascii="Calibri" w:hAnsi="Calibri" w:cs="Calibri"/>
          <w:i/>
          <w:iCs/>
          <w:noProof/>
          <w:szCs w:val="24"/>
        </w:rPr>
        <w:t>Manag Inf Syst Q</w:t>
      </w:r>
      <w:r w:rsidRPr="00B546C5">
        <w:rPr>
          <w:rFonts w:ascii="Calibri" w:hAnsi="Calibri" w:cs="Calibri"/>
          <w:noProof/>
          <w:szCs w:val="24"/>
        </w:rPr>
        <w:t>. 2020;44(1):1.</w:t>
      </w:r>
    </w:p>
    <w:p w14:paraId="03278E7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 </w:t>
      </w:r>
      <w:r w:rsidRPr="00B546C5">
        <w:rPr>
          <w:rFonts w:ascii="Calibri" w:hAnsi="Calibri" w:cs="Calibri"/>
          <w:noProof/>
          <w:szCs w:val="24"/>
        </w:rPr>
        <w:tab/>
        <w:t xml:space="preserve">Markus ML. Technochange management: Using IT to drive organizational change. </w:t>
      </w:r>
      <w:r w:rsidRPr="00B546C5">
        <w:rPr>
          <w:rFonts w:ascii="Calibri" w:hAnsi="Calibri" w:cs="Calibri"/>
          <w:i/>
          <w:iCs/>
          <w:noProof/>
          <w:szCs w:val="24"/>
        </w:rPr>
        <w:t>J Inf Technol</w:t>
      </w:r>
      <w:r w:rsidRPr="00B546C5">
        <w:rPr>
          <w:rFonts w:ascii="Calibri" w:hAnsi="Calibri" w:cs="Calibri"/>
          <w:noProof/>
          <w:szCs w:val="24"/>
        </w:rPr>
        <w:t>. 2004;19(1):4-20. doi:10.1057/palgrave.jit.2000002</w:t>
      </w:r>
    </w:p>
    <w:p w14:paraId="1F9151A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 </w:t>
      </w:r>
      <w:r w:rsidRPr="00B546C5">
        <w:rPr>
          <w:rFonts w:ascii="Calibri" w:hAnsi="Calibri" w:cs="Calibri"/>
          <w:noProof/>
          <w:szCs w:val="24"/>
        </w:rPr>
        <w:tab/>
        <w:t xml:space="preserve">Vincent C. </w:t>
      </w:r>
      <w:r w:rsidRPr="00B546C5">
        <w:rPr>
          <w:rFonts w:ascii="Calibri" w:hAnsi="Calibri" w:cs="Calibri"/>
          <w:i/>
          <w:iCs/>
          <w:noProof/>
          <w:szCs w:val="24"/>
        </w:rPr>
        <w:t>Patient Safety</w:t>
      </w:r>
      <w:r w:rsidRPr="00B546C5">
        <w:rPr>
          <w:rFonts w:ascii="Calibri" w:hAnsi="Calibri" w:cs="Calibri"/>
          <w:noProof/>
          <w:szCs w:val="24"/>
        </w:rPr>
        <w:t>. 2nd ed. Oxford: Wiley-Blackwell; 2010.</w:t>
      </w:r>
    </w:p>
    <w:p w14:paraId="24F67F7D"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 </w:t>
      </w:r>
      <w:r w:rsidRPr="00B546C5">
        <w:rPr>
          <w:rFonts w:ascii="Calibri" w:hAnsi="Calibri" w:cs="Calibri"/>
          <w:noProof/>
          <w:szCs w:val="24"/>
        </w:rPr>
        <w:tab/>
        <w:t xml:space="preserve">Cook R, Rasmussen J. “Going solid”: A model of system dynamics and consequences for patient safety. </w:t>
      </w:r>
      <w:r w:rsidRPr="00B546C5">
        <w:rPr>
          <w:rFonts w:ascii="Calibri" w:hAnsi="Calibri" w:cs="Calibri"/>
          <w:i/>
          <w:iCs/>
          <w:noProof/>
          <w:szCs w:val="24"/>
        </w:rPr>
        <w:t>Qual Saf Heal Care</w:t>
      </w:r>
      <w:r w:rsidRPr="00B546C5">
        <w:rPr>
          <w:rFonts w:ascii="Calibri" w:hAnsi="Calibri" w:cs="Calibri"/>
          <w:noProof/>
          <w:szCs w:val="24"/>
        </w:rPr>
        <w:t>. 2005;14(2):130-134. doi:10.1136/qshc.2003.009530</w:t>
      </w:r>
    </w:p>
    <w:p w14:paraId="1F85A6A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9. </w:t>
      </w:r>
      <w:r w:rsidRPr="00B546C5">
        <w:rPr>
          <w:rFonts w:ascii="Calibri" w:hAnsi="Calibri" w:cs="Calibri"/>
          <w:noProof/>
          <w:szCs w:val="24"/>
        </w:rPr>
        <w:tab/>
        <w:t xml:space="preserve">Sujan MA, Habli I, Kelly TP, Pozzi S, Johnson CW. Should healthcare providers do safety cases? Lessons from a cross-industry review of safety case practices. </w:t>
      </w:r>
      <w:r w:rsidRPr="00B546C5">
        <w:rPr>
          <w:rFonts w:ascii="Calibri" w:hAnsi="Calibri" w:cs="Calibri"/>
          <w:i/>
          <w:iCs/>
          <w:noProof/>
          <w:szCs w:val="24"/>
        </w:rPr>
        <w:t>Saf Sci</w:t>
      </w:r>
      <w:r w:rsidRPr="00B546C5">
        <w:rPr>
          <w:rFonts w:ascii="Calibri" w:hAnsi="Calibri" w:cs="Calibri"/>
          <w:noProof/>
          <w:szCs w:val="24"/>
        </w:rPr>
        <w:t>. 2016;84:181-189. doi:10.1016/j.ssci.2015.12.021</w:t>
      </w:r>
    </w:p>
    <w:p w14:paraId="6556BF5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10. </w:t>
      </w:r>
      <w:r w:rsidRPr="00B546C5">
        <w:rPr>
          <w:rFonts w:ascii="Calibri" w:hAnsi="Calibri" w:cs="Calibri"/>
          <w:noProof/>
          <w:szCs w:val="24"/>
        </w:rPr>
        <w:tab/>
        <w:t xml:space="preserve">Vincent C, Amalberti R. Approaches to Safety: One Size Does Not Fit All. In: </w:t>
      </w:r>
      <w:r w:rsidRPr="00B546C5">
        <w:rPr>
          <w:rFonts w:ascii="Calibri" w:hAnsi="Calibri" w:cs="Calibri"/>
          <w:i/>
          <w:iCs/>
          <w:noProof/>
          <w:szCs w:val="24"/>
        </w:rPr>
        <w:t>Safer Healthcare: Strategies for the Real World</w:t>
      </w:r>
      <w:r w:rsidRPr="00B546C5">
        <w:rPr>
          <w:rFonts w:ascii="Calibri" w:hAnsi="Calibri" w:cs="Calibri"/>
          <w:noProof/>
          <w:szCs w:val="24"/>
        </w:rPr>
        <w:t>. Springer; 2016:27-38. doi:10.1007/978-3-319-25559-0</w:t>
      </w:r>
    </w:p>
    <w:p w14:paraId="4BF642D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11. </w:t>
      </w:r>
      <w:r w:rsidRPr="00B546C5">
        <w:rPr>
          <w:rFonts w:ascii="Calibri" w:hAnsi="Calibri" w:cs="Calibri"/>
          <w:noProof/>
          <w:szCs w:val="24"/>
        </w:rPr>
        <w:tab/>
        <w:t xml:space="preserve">Kostkova P. Grand challenges in digital health. </w:t>
      </w:r>
      <w:r w:rsidRPr="00B546C5">
        <w:rPr>
          <w:rFonts w:ascii="Calibri" w:hAnsi="Calibri" w:cs="Calibri"/>
          <w:i/>
          <w:iCs/>
          <w:noProof/>
          <w:szCs w:val="24"/>
        </w:rPr>
        <w:t>Front Public Heal</w:t>
      </w:r>
      <w:r w:rsidRPr="00B546C5">
        <w:rPr>
          <w:rFonts w:ascii="Calibri" w:hAnsi="Calibri" w:cs="Calibri"/>
          <w:noProof/>
          <w:szCs w:val="24"/>
        </w:rPr>
        <w:t>. 2015;3(134):1-5. doi:10.3389/fpubh.2015.00134</w:t>
      </w:r>
    </w:p>
    <w:p w14:paraId="416E353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12. </w:t>
      </w:r>
      <w:r w:rsidRPr="00B546C5">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B546C5">
        <w:rPr>
          <w:rFonts w:ascii="Calibri" w:hAnsi="Calibri" w:cs="Calibri"/>
          <w:i/>
          <w:iCs/>
          <w:noProof/>
          <w:szCs w:val="24"/>
        </w:rPr>
        <w:t>arXiv</w:t>
      </w:r>
      <w:r w:rsidRPr="00B546C5">
        <w:rPr>
          <w:rFonts w:ascii="Calibri" w:hAnsi="Calibri" w:cs="Calibri"/>
          <w:noProof/>
          <w:szCs w:val="24"/>
        </w:rPr>
        <w:t>. 2020. http://arxiv.org/abs/2001.09778.</w:t>
      </w:r>
    </w:p>
    <w:p w14:paraId="3BFBC73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13. </w:t>
      </w:r>
      <w:r w:rsidRPr="00B546C5">
        <w:rPr>
          <w:rFonts w:ascii="Calibri" w:hAnsi="Calibri" w:cs="Calibri"/>
          <w:noProof/>
          <w:szCs w:val="24"/>
        </w:rPr>
        <w:tab/>
        <w:t xml:space="preserve">Wickramasinghe N, Bodendorf F, eds. </w:t>
      </w:r>
      <w:r w:rsidRPr="00B546C5">
        <w:rPr>
          <w:rFonts w:ascii="Calibri" w:hAnsi="Calibri" w:cs="Calibri"/>
          <w:i/>
          <w:iCs/>
          <w:noProof/>
          <w:szCs w:val="24"/>
        </w:rPr>
        <w:t>Delivering Superior Health and Wellness Management with IoT and Analytics</w:t>
      </w:r>
      <w:r w:rsidRPr="00B546C5">
        <w:rPr>
          <w:rFonts w:ascii="Calibri" w:hAnsi="Calibri" w:cs="Calibri"/>
          <w:noProof/>
          <w:szCs w:val="24"/>
        </w:rPr>
        <w:t>. Springer; 2020. doi:10.1007/978-3-030-17347-0</w:t>
      </w:r>
    </w:p>
    <w:p w14:paraId="45171D3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14. </w:t>
      </w:r>
      <w:r w:rsidRPr="00B546C5">
        <w:rPr>
          <w:rFonts w:ascii="Calibri" w:hAnsi="Calibri" w:cs="Calibri"/>
          <w:noProof/>
          <w:szCs w:val="24"/>
        </w:rPr>
        <w:tab/>
        <w:t xml:space="preserve">Paxton NC, Branca DL. Managing the Risks of Emerging IoT Devices. In: Wickramasinghe N, Bodendorf F, eds. </w:t>
      </w:r>
      <w:r w:rsidRPr="00B546C5">
        <w:rPr>
          <w:rFonts w:ascii="Calibri" w:hAnsi="Calibri" w:cs="Calibri"/>
          <w:i/>
          <w:iCs/>
          <w:noProof/>
          <w:szCs w:val="24"/>
        </w:rPr>
        <w:t>Delivering Superior Health and Wellness Management with IoT and Analytics</w:t>
      </w:r>
      <w:r w:rsidRPr="00B546C5">
        <w:rPr>
          <w:rFonts w:ascii="Calibri" w:hAnsi="Calibri" w:cs="Calibri"/>
          <w:noProof/>
          <w:szCs w:val="24"/>
        </w:rPr>
        <w:t>. Springer; 2020:447-467. doi:10.1007/978-3-030-17347-0_22</w:t>
      </w:r>
    </w:p>
    <w:p w14:paraId="22C9A23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15. </w:t>
      </w:r>
      <w:r w:rsidRPr="00B546C5">
        <w:rPr>
          <w:rFonts w:ascii="Calibri" w:hAnsi="Calibri" w:cs="Calibri"/>
          <w:noProof/>
          <w:szCs w:val="24"/>
        </w:rPr>
        <w:tab/>
        <w:t xml:space="preserve">Onik MFA, Fielt E, Gable GG. Complex Adaptive Systems Theory in Information Systems Research - A Systematic Literature Review. In: Ling SC, Bahri S, Finnegan P, eds. </w:t>
      </w:r>
      <w:r w:rsidRPr="00B546C5">
        <w:rPr>
          <w:rFonts w:ascii="Calibri" w:hAnsi="Calibri" w:cs="Calibri"/>
          <w:i/>
          <w:iCs/>
          <w:noProof/>
          <w:szCs w:val="24"/>
        </w:rPr>
        <w:t>Pacific Asia Conference on Information Systems (PACIS)</w:t>
      </w:r>
      <w:r w:rsidRPr="00B546C5">
        <w:rPr>
          <w:rFonts w:ascii="Calibri" w:hAnsi="Calibri" w:cs="Calibri"/>
          <w:noProof/>
          <w:szCs w:val="24"/>
        </w:rPr>
        <w:t>. ; 2017:1-14. https://eprints.qut.edu.au/111589/1/pacis - 2017 - Complex Adaptive Systems Theory in Information Systems Research - A Systematic Literature Review.pdf.</w:t>
      </w:r>
    </w:p>
    <w:p w14:paraId="2C604DB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16. </w:t>
      </w:r>
      <w:r w:rsidRPr="00B546C5">
        <w:rPr>
          <w:rFonts w:ascii="Calibri" w:hAnsi="Calibri" w:cs="Calibri"/>
          <w:noProof/>
          <w:szCs w:val="24"/>
        </w:rPr>
        <w:tab/>
        <w:t xml:space="preserve">Aanestad M, Grisot M, Hanseth O, Vassilakopoulou P. </w:t>
      </w:r>
      <w:r w:rsidRPr="00B546C5">
        <w:rPr>
          <w:rFonts w:ascii="Calibri" w:hAnsi="Calibri" w:cs="Calibri"/>
          <w:i/>
          <w:iCs/>
          <w:noProof/>
          <w:szCs w:val="24"/>
        </w:rPr>
        <w:t>Information Infrastructures within European Health Care: Working with the Installed Base</w:t>
      </w:r>
      <w:r w:rsidRPr="00B546C5">
        <w:rPr>
          <w:rFonts w:ascii="Calibri" w:hAnsi="Calibri" w:cs="Calibri"/>
          <w:noProof/>
          <w:szCs w:val="24"/>
        </w:rPr>
        <w:t>. Springer; 2017. doi:10.1007/978-3-319-51020-0</w:t>
      </w:r>
    </w:p>
    <w:p w14:paraId="0592B23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17. </w:t>
      </w:r>
      <w:r w:rsidRPr="00B546C5">
        <w:rPr>
          <w:rFonts w:ascii="Calibri" w:hAnsi="Calibri" w:cs="Calibri"/>
          <w:noProof/>
          <w:szCs w:val="24"/>
        </w:rPr>
        <w:tab/>
        <w:t xml:space="preserve">Heeks R. Health information systems: Failure, success and improvisation. </w:t>
      </w:r>
      <w:r w:rsidRPr="00B546C5">
        <w:rPr>
          <w:rFonts w:ascii="Calibri" w:hAnsi="Calibri" w:cs="Calibri"/>
          <w:i/>
          <w:iCs/>
          <w:noProof/>
          <w:szCs w:val="24"/>
        </w:rPr>
        <w:t>Int J Med Inform</w:t>
      </w:r>
      <w:r w:rsidRPr="00B546C5">
        <w:rPr>
          <w:rFonts w:ascii="Calibri" w:hAnsi="Calibri" w:cs="Calibri"/>
          <w:noProof/>
          <w:szCs w:val="24"/>
        </w:rPr>
        <w:t>. 2006;75(2):125-137. doi:10.1016/j.ijmedinf.2005.07.024</w:t>
      </w:r>
    </w:p>
    <w:p w14:paraId="67CA983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18. </w:t>
      </w:r>
      <w:r w:rsidRPr="00B546C5">
        <w:rPr>
          <w:rFonts w:ascii="Calibri" w:hAnsi="Calibri" w:cs="Calibri"/>
          <w:noProof/>
          <w:szCs w:val="24"/>
        </w:rPr>
        <w:tab/>
        <w:t>Friedman CP, Rubin JC, Sullivan KJ. Toward an Information Infrastructure for Global Health Improvement. 2017:16-23.</w:t>
      </w:r>
    </w:p>
    <w:p w14:paraId="623DE8A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19. </w:t>
      </w:r>
      <w:r w:rsidRPr="00B546C5">
        <w:rPr>
          <w:rFonts w:ascii="Calibri" w:hAnsi="Calibri" w:cs="Calibri"/>
          <w:noProof/>
          <w:szCs w:val="24"/>
        </w:rPr>
        <w:tab/>
        <w:t xml:space="preserve">Johnson OA. General System Theory and the Use of Process Mining to Improve Care Pathways. In: Scott P, de Keizer NF, Georgiou A, eds. </w:t>
      </w:r>
      <w:r w:rsidRPr="00B546C5">
        <w:rPr>
          <w:rFonts w:ascii="Calibri" w:hAnsi="Calibri" w:cs="Calibri"/>
          <w:i/>
          <w:iCs/>
          <w:noProof/>
          <w:szCs w:val="24"/>
        </w:rPr>
        <w:t>Applied Interdisciplinary Theory in Health Informatics: A Knowledge Base for Practitioners</w:t>
      </w:r>
      <w:r w:rsidRPr="00B546C5">
        <w:rPr>
          <w:rFonts w:ascii="Calibri" w:hAnsi="Calibri" w:cs="Calibri"/>
          <w:noProof/>
          <w:szCs w:val="24"/>
        </w:rPr>
        <w:t>. IOS Press; 2019:11-22. doi:10.3233/SHTI1263</w:t>
      </w:r>
    </w:p>
    <w:p w14:paraId="7C12CF0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20. </w:t>
      </w:r>
      <w:r w:rsidRPr="00B546C5">
        <w:rPr>
          <w:rFonts w:ascii="Calibri" w:hAnsi="Calibri" w:cs="Calibri"/>
          <w:noProof/>
          <w:szCs w:val="24"/>
        </w:rPr>
        <w:tab/>
        <w:t xml:space="preserve">Parvizi N, Woods K. Regulation of medicines and medical devices: Contrasts and similarities. </w:t>
      </w:r>
      <w:r w:rsidRPr="00B546C5">
        <w:rPr>
          <w:rFonts w:ascii="Calibri" w:hAnsi="Calibri" w:cs="Calibri"/>
          <w:i/>
          <w:iCs/>
          <w:noProof/>
          <w:szCs w:val="24"/>
        </w:rPr>
        <w:t>Clin Med J R Coll Physicians London</w:t>
      </w:r>
      <w:r w:rsidRPr="00B546C5">
        <w:rPr>
          <w:rFonts w:ascii="Calibri" w:hAnsi="Calibri" w:cs="Calibri"/>
          <w:noProof/>
          <w:szCs w:val="24"/>
        </w:rPr>
        <w:t>. 2014;14(1):6-12. doi:10.7861/clinmedicine.14-1-6</w:t>
      </w:r>
    </w:p>
    <w:p w14:paraId="789DAF4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21. </w:t>
      </w:r>
      <w:r w:rsidRPr="00B546C5">
        <w:rPr>
          <w:rFonts w:ascii="Calibri" w:hAnsi="Calibri" w:cs="Calibri"/>
          <w:noProof/>
          <w:szCs w:val="24"/>
        </w:rPr>
        <w:tab/>
        <w:t xml:space="preserve">Lupton D. </w:t>
      </w:r>
      <w:r w:rsidRPr="00B546C5">
        <w:rPr>
          <w:rFonts w:ascii="Calibri" w:hAnsi="Calibri" w:cs="Calibri"/>
          <w:i/>
          <w:iCs/>
          <w:noProof/>
          <w:szCs w:val="24"/>
        </w:rPr>
        <w:t>Digital Health: Critical and Cross-Disciplinary Perspectives</w:t>
      </w:r>
      <w:r w:rsidRPr="00B546C5">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545B737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22. </w:t>
      </w:r>
      <w:r w:rsidRPr="00B546C5">
        <w:rPr>
          <w:rFonts w:ascii="Calibri" w:hAnsi="Calibri" w:cs="Calibri"/>
          <w:noProof/>
          <w:szCs w:val="24"/>
        </w:rPr>
        <w:tab/>
        <w:t xml:space="preserve">Robinson L, Cotten SR, Ono H, et al. Digital inequalities and why they matter. </w:t>
      </w:r>
      <w:r w:rsidRPr="00B546C5">
        <w:rPr>
          <w:rFonts w:ascii="Calibri" w:hAnsi="Calibri" w:cs="Calibri"/>
          <w:i/>
          <w:iCs/>
          <w:noProof/>
          <w:szCs w:val="24"/>
        </w:rPr>
        <w:t>Inf Commun Soc</w:t>
      </w:r>
      <w:r w:rsidRPr="00B546C5">
        <w:rPr>
          <w:rFonts w:ascii="Calibri" w:hAnsi="Calibri" w:cs="Calibri"/>
          <w:noProof/>
          <w:szCs w:val="24"/>
        </w:rPr>
        <w:t>. 2015;18(5):569-582. doi:10.1080/1369118X.2015.1012532</w:t>
      </w:r>
    </w:p>
    <w:p w14:paraId="536A841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23. </w:t>
      </w:r>
      <w:r w:rsidRPr="00B546C5">
        <w:rPr>
          <w:rFonts w:ascii="Calibri" w:hAnsi="Calibri" w:cs="Calibri"/>
          <w:noProof/>
          <w:szCs w:val="24"/>
        </w:rPr>
        <w:tab/>
        <w:t xml:space="preserve">McAuley A. Digital health interventions: Widening access or widening inequalities? </w:t>
      </w:r>
      <w:r w:rsidRPr="00B546C5">
        <w:rPr>
          <w:rFonts w:ascii="Calibri" w:hAnsi="Calibri" w:cs="Calibri"/>
          <w:i/>
          <w:iCs/>
          <w:noProof/>
          <w:szCs w:val="24"/>
        </w:rPr>
        <w:t>Public Health</w:t>
      </w:r>
      <w:r w:rsidRPr="00B546C5">
        <w:rPr>
          <w:rFonts w:ascii="Calibri" w:hAnsi="Calibri" w:cs="Calibri"/>
          <w:noProof/>
          <w:szCs w:val="24"/>
        </w:rPr>
        <w:t>. 2014;128(12):1118-1120. doi:10.1016/j.puhe.2014.10.008</w:t>
      </w:r>
    </w:p>
    <w:p w14:paraId="385B101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24. </w:t>
      </w:r>
      <w:r w:rsidRPr="00B546C5">
        <w:rPr>
          <w:rFonts w:ascii="Calibri" w:hAnsi="Calibri" w:cs="Calibri"/>
          <w:noProof/>
          <w:szCs w:val="24"/>
        </w:rPr>
        <w:tab/>
        <w:t xml:space="preserve">Banerjee A. Digital health interventions and inequalities: The case for a new paradigm. </w:t>
      </w:r>
      <w:r w:rsidRPr="00B546C5">
        <w:rPr>
          <w:rFonts w:ascii="Calibri" w:hAnsi="Calibri" w:cs="Calibri"/>
          <w:i/>
          <w:iCs/>
          <w:noProof/>
          <w:szCs w:val="24"/>
        </w:rPr>
        <w:t>BMJ Evidence-Based Med</w:t>
      </w:r>
      <w:r w:rsidRPr="00B546C5">
        <w:rPr>
          <w:rFonts w:ascii="Calibri" w:hAnsi="Calibri" w:cs="Calibri"/>
          <w:noProof/>
          <w:szCs w:val="24"/>
        </w:rPr>
        <w:t>. 2019;2:2-5. doi:10.1136/bmjebm-2019-111282</w:t>
      </w:r>
    </w:p>
    <w:p w14:paraId="188648F6"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25. </w:t>
      </w:r>
      <w:r w:rsidRPr="00B546C5">
        <w:rPr>
          <w:rFonts w:ascii="Calibri" w:hAnsi="Calibri" w:cs="Calibri"/>
          <w:noProof/>
          <w:szCs w:val="24"/>
        </w:rPr>
        <w:tab/>
        <w:t xml:space="preserve">Jenkins DA, Sperrin M, Martin GP, Peek N. Dynamic models to predict health outcomes: current status and methodological challenges. </w:t>
      </w:r>
      <w:r w:rsidRPr="00B546C5">
        <w:rPr>
          <w:rFonts w:ascii="Calibri" w:hAnsi="Calibri" w:cs="Calibri"/>
          <w:i/>
          <w:iCs/>
          <w:noProof/>
          <w:szCs w:val="24"/>
        </w:rPr>
        <w:t>Diagnostic Progn Res</w:t>
      </w:r>
      <w:r w:rsidRPr="00B546C5">
        <w:rPr>
          <w:rFonts w:ascii="Calibri" w:hAnsi="Calibri" w:cs="Calibri"/>
          <w:noProof/>
          <w:szCs w:val="24"/>
        </w:rPr>
        <w:t>. 2018;2(1):1-9. doi:10.1186/s41512-018-0045-2</w:t>
      </w:r>
    </w:p>
    <w:p w14:paraId="72A9B4B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26. </w:t>
      </w:r>
      <w:r w:rsidRPr="00B546C5">
        <w:rPr>
          <w:rFonts w:ascii="Calibri" w:hAnsi="Calibri" w:cs="Calibri"/>
          <w:noProof/>
          <w:szCs w:val="24"/>
        </w:rPr>
        <w:tab/>
        <w:t xml:space="preserve">Leveson NG. Software Safety: Why, What, and How. </w:t>
      </w:r>
      <w:r w:rsidRPr="00B546C5">
        <w:rPr>
          <w:rFonts w:ascii="Calibri" w:hAnsi="Calibri" w:cs="Calibri"/>
          <w:i/>
          <w:iCs/>
          <w:noProof/>
          <w:szCs w:val="24"/>
        </w:rPr>
        <w:t>Comput Surv</w:t>
      </w:r>
      <w:r w:rsidRPr="00B546C5">
        <w:rPr>
          <w:rFonts w:ascii="Calibri" w:hAnsi="Calibri" w:cs="Calibri"/>
          <w:noProof/>
          <w:szCs w:val="24"/>
        </w:rPr>
        <w:t>. 1986;18(2).</w:t>
      </w:r>
    </w:p>
    <w:p w14:paraId="7386EF4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27. </w:t>
      </w:r>
      <w:r w:rsidRPr="00B546C5">
        <w:rPr>
          <w:rFonts w:ascii="Calibri" w:hAnsi="Calibri" w:cs="Calibri"/>
          <w:noProof/>
          <w:szCs w:val="24"/>
        </w:rPr>
        <w:tab/>
        <w:t xml:space="preserve">Pilotto A, Boi R, Petermans J. Technology in geriatrics. </w:t>
      </w:r>
      <w:r w:rsidRPr="00B546C5">
        <w:rPr>
          <w:rFonts w:ascii="Calibri" w:hAnsi="Calibri" w:cs="Calibri"/>
          <w:i/>
          <w:iCs/>
          <w:noProof/>
          <w:szCs w:val="24"/>
        </w:rPr>
        <w:t>Age Ageing</w:t>
      </w:r>
      <w:r w:rsidRPr="00B546C5">
        <w:rPr>
          <w:rFonts w:ascii="Calibri" w:hAnsi="Calibri" w:cs="Calibri"/>
          <w:noProof/>
          <w:szCs w:val="24"/>
        </w:rPr>
        <w:t>. 2018;47(6):771-774. doi:10.1093/ageing/afy026</w:t>
      </w:r>
    </w:p>
    <w:p w14:paraId="1A95668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28. </w:t>
      </w:r>
      <w:r w:rsidRPr="00B546C5">
        <w:rPr>
          <w:rFonts w:ascii="Calibri" w:hAnsi="Calibri" w:cs="Calibri"/>
          <w:noProof/>
          <w:szCs w:val="24"/>
        </w:rPr>
        <w:tab/>
        <w:t xml:space="preserve">Wismar M, Palm W, Figueras J, Ernst K, van Ginneken E. </w:t>
      </w:r>
      <w:r w:rsidRPr="00B546C5">
        <w:rPr>
          <w:rFonts w:ascii="Calibri" w:hAnsi="Calibri" w:cs="Calibri"/>
          <w:i/>
          <w:iCs/>
          <w:noProof/>
          <w:szCs w:val="24"/>
        </w:rPr>
        <w:t>Cross-Border Health Care in the European Union: Mapping and Analysing Practices and Policies</w:t>
      </w:r>
      <w:r w:rsidRPr="00B546C5">
        <w:rPr>
          <w:rFonts w:ascii="Calibri" w:hAnsi="Calibri" w:cs="Calibri"/>
          <w:noProof/>
          <w:szCs w:val="24"/>
        </w:rPr>
        <w:t>. Copenhagen: WHO Europe; 2011. https://apps.who.int/iris/bitstream/handle/10665/327961/9789289002219-eng.pdf.</w:t>
      </w:r>
    </w:p>
    <w:p w14:paraId="708C3C9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29. </w:t>
      </w:r>
      <w:r w:rsidRPr="00B546C5">
        <w:rPr>
          <w:rFonts w:ascii="Calibri" w:hAnsi="Calibri" w:cs="Calibri"/>
          <w:noProof/>
          <w:szCs w:val="24"/>
        </w:rPr>
        <w:tab/>
        <w:t xml:space="preserve">IMIA WG7. </w:t>
      </w:r>
      <w:r w:rsidRPr="00B546C5">
        <w:rPr>
          <w:rFonts w:ascii="Calibri" w:hAnsi="Calibri" w:cs="Calibri"/>
          <w:i/>
          <w:iCs/>
          <w:noProof/>
          <w:szCs w:val="24"/>
        </w:rPr>
        <w:t>WG7 - IMIA Working Group on Health Informatics for Patient Safety</w:t>
      </w:r>
      <w:r w:rsidRPr="00B546C5">
        <w:rPr>
          <w:rFonts w:ascii="Calibri" w:hAnsi="Calibri" w:cs="Calibri"/>
          <w:noProof/>
          <w:szCs w:val="24"/>
        </w:rPr>
        <w:t>.; 2018.</w:t>
      </w:r>
    </w:p>
    <w:p w14:paraId="4EFE238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30. </w:t>
      </w:r>
      <w:r w:rsidRPr="00B546C5">
        <w:rPr>
          <w:rFonts w:ascii="Calibri" w:hAnsi="Calibri" w:cs="Calibri"/>
          <w:noProof/>
          <w:szCs w:val="24"/>
        </w:rPr>
        <w:tab/>
        <w:t xml:space="preserve">Singh H, Sittig DF. Measuring and improving patient safety through health information technology: The health IT safety framework. </w:t>
      </w:r>
      <w:r w:rsidRPr="00B546C5">
        <w:rPr>
          <w:rFonts w:ascii="Calibri" w:hAnsi="Calibri" w:cs="Calibri"/>
          <w:i/>
          <w:iCs/>
          <w:noProof/>
          <w:szCs w:val="24"/>
        </w:rPr>
        <w:t>BMJ Qual Saf</w:t>
      </w:r>
      <w:r w:rsidRPr="00B546C5">
        <w:rPr>
          <w:rFonts w:ascii="Calibri" w:hAnsi="Calibri" w:cs="Calibri"/>
          <w:noProof/>
          <w:szCs w:val="24"/>
        </w:rPr>
        <w:t>. 2016;25(4):226-232. doi:10.1136/bmjqs-2015-004486</w:t>
      </w:r>
    </w:p>
    <w:p w14:paraId="06A50F5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31. </w:t>
      </w:r>
      <w:r w:rsidRPr="00B546C5">
        <w:rPr>
          <w:rFonts w:ascii="Calibri" w:hAnsi="Calibri" w:cs="Calibri"/>
          <w:noProof/>
          <w:szCs w:val="24"/>
        </w:rPr>
        <w:tab/>
        <w:t xml:space="preserve">Gammack J, Hobbs V, Pigott D. </w:t>
      </w:r>
      <w:r w:rsidRPr="00B546C5">
        <w:rPr>
          <w:rFonts w:ascii="Calibri" w:hAnsi="Calibri" w:cs="Calibri"/>
          <w:i/>
          <w:iCs/>
          <w:noProof/>
          <w:szCs w:val="24"/>
        </w:rPr>
        <w:t>The Book of Informatics</w:t>
      </w:r>
      <w:r w:rsidRPr="00B546C5">
        <w:rPr>
          <w:rFonts w:ascii="Calibri" w:hAnsi="Calibri" w:cs="Calibri"/>
          <w:noProof/>
          <w:szCs w:val="24"/>
        </w:rPr>
        <w:t>. Cengage Learning; 2011.</w:t>
      </w:r>
    </w:p>
    <w:p w14:paraId="054B342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32. </w:t>
      </w:r>
      <w:r w:rsidRPr="00B546C5">
        <w:rPr>
          <w:rFonts w:ascii="Calibri" w:hAnsi="Calibri" w:cs="Calibri"/>
          <w:noProof/>
          <w:szCs w:val="24"/>
        </w:rPr>
        <w:tab/>
        <w:t xml:space="preserve">Westrum R. The study of information flow: A personal journey. </w:t>
      </w:r>
      <w:r w:rsidRPr="00B546C5">
        <w:rPr>
          <w:rFonts w:ascii="Calibri" w:hAnsi="Calibri" w:cs="Calibri"/>
          <w:i/>
          <w:iCs/>
          <w:noProof/>
          <w:szCs w:val="24"/>
        </w:rPr>
        <w:t>Saf Sci</w:t>
      </w:r>
      <w:r w:rsidRPr="00B546C5">
        <w:rPr>
          <w:rFonts w:ascii="Calibri" w:hAnsi="Calibri" w:cs="Calibri"/>
          <w:noProof/>
          <w:szCs w:val="24"/>
        </w:rPr>
        <w:t>. 2014;67:58-63. doi:10.1016/j.ssci.2014.01.009</w:t>
      </w:r>
    </w:p>
    <w:p w14:paraId="311CC66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33. </w:t>
      </w:r>
      <w:r w:rsidRPr="00B546C5">
        <w:rPr>
          <w:rFonts w:ascii="Calibri" w:hAnsi="Calibri" w:cs="Calibri"/>
          <w:noProof/>
          <w:szCs w:val="24"/>
        </w:rPr>
        <w:tab/>
        <w:t xml:space="preserve">Wang B, Wu C. Safety informatics as a new, promising and sustainable area of safety science in the information age. </w:t>
      </w:r>
      <w:r w:rsidRPr="00B546C5">
        <w:rPr>
          <w:rFonts w:ascii="Calibri" w:hAnsi="Calibri" w:cs="Calibri"/>
          <w:i/>
          <w:iCs/>
          <w:noProof/>
          <w:szCs w:val="24"/>
        </w:rPr>
        <w:t>J Clean Prod</w:t>
      </w:r>
      <w:r w:rsidRPr="00B546C5">
        <w:rPr>
          <w:rFonts w:ascii="Calibri" w:hAnsi="Calibri" w:cs="Calibri"/>
          <w:noProof/>
          <w:szCs w:val="24"/>
        </w:rPr>
        <w:t>. 2020;252:119852. doi:10.1016/j.jclepro.2019.119852</w:t>
      </w:r>
    </w:p>
    <w:p w14:paraId="37F488D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34. </w:t>
      </w:r>
      <w:r w:rsidRPr="00B546C5">
        <w:rPr>
          <w:rFonts w:ascii="Calibri" w:hAnsi="Calibri" w:cs="Calibri"/>
          <w:noProof/>
          <w:szCs w:val="24"/>
        </w:rPr>
        <w:tab/>
        <w:t xml:space="preserve">Wang B, Wu C. The outline of safety informatics. </w:t>
      </w:r>
      <w:r w:rsidRPr="00B546C5">
        <w:rPr>
          <w:rFonts w:ascii="Calibri" w:hAnsi="Calibri" w:cs="Calibri"/>
          <w:i/>
          <w:iCs/>
          <w:noProof/>
          <w:szCs w:val="24"/>
        </w:rPr>
        <w:t>J Intell</w:t>
      </w:r>
      <w:r w:rsidRPr="00B546C5">
        <w:rPr>
          <w:rFonts w:ascii="Calibri" w:hAnsi="Calibri" w:cs="Calibri"/>
          <w:noProof/>
          <w:szCs w:val="24"/>
        </w:rPr>
        <w:t>. 2018;37(2):88e96.</w:t>
      </w:r>
    </w:p>
    <w:p w14:paraId="3B3303D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35. </w:t>
      </w:r>
      <w:r w:rsidRPr="00B546C5">
        <w:rPr>
          <w:rFonts w:ascii="Calibri" w:hAnsi="Calibri" w:cs="Calibri"/>
          <w:noProof/>
          <w:szCs w:val="24"/>
        </w:rPr>
        <w:tab/>
        <w:t xml:space="preserve">Huang L, Wu C, Wang B, Ouyang Q. A New Paradigm for Accident Investigation and Analysis in the Era of Big Data. </w:t>
      </w:r>
      <w:r w:rsidRPr="00B546C5">
        <w:rPr>
          <w:rFonts w:ascii="Calibri" w:hAnsi="Calibri" w:cs="Calibri"/>
          <w:i/>
          <w:iCs/>
          <w:noProof/>
          <w:szCs w:val="24"/>
        </w:rPr>
        <w:t>Process Saf Prog</w:t>
      </w:r>
      <w:r w:rsidRPr="00B546C5">
        <w:rPr>
          <w:rFonts w:ascii="Calibri" w:hAnsi="Calibri" w:cs="Calibri"/>
          <w:noProof/>
          <w:szCs w:val="24"/>
        </w:rPr>
        <w:t>. 2017;37(1):42-48. doi:10.1002/prs.11898</w:t>
      </w:r>
    </w:p>
    <w:p w14:paraId="2F261CA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36. </w:t>
      </w:r>
      <w:r w:rsidRPr="00B546C5">
        <w:rPr>
          <w:rFonts w:ascii="Calibri" w:hAnsi="Calibri" w:cs="Calibri"/>
          <w:noProof/>
          <w:szCs w:val="24"/>
        </w:rPr>
        <w:tab/>
        <w:t xml:space="preserve">Underwood P, Waterson P. Systemic accident analysis: Examining the gap between research and practice. </w:t>
      </w:r>
      <w:r w:rsidRPr="00B546C5">
        <w:rPr>
          <w:rFonts w:ascii="Calibri" w:hAnsi="Calibri" w:cs="Calibri"/>
          <w:i/>
          <w:iCs/>
          <w:noProof/>
          <w:szCs w:val="24"/>
        </w:rPr>
        <w:t>Accid Anal Prev</w:t>
      </w:r>
      <w:r w:rsidRPr="00B546C5">
        <w:rPr>
          <w:rFonts w:ascii="Calibri" w:hAnsi="Calibri" w:cs="Calibri"/>
          <w:noProof/>
          <w:szCs w:val="24"/>
        </w:rPr>
        <w:t>. 2013;55:154-164. doi:10.1016/j.aap.2013.02.041</w:t>
      </w:r>
    </w:p>
    <w:p w14:paraId="64250CB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37. </w:t>
      </w:r>
      <w:r w:rsidRPr="00B546C5">
        <w:rPr>
          <w:rFonts w:ascii="Calibri" w:hAnsi="Calibri" w:cs="Calibri"/>
          <w:noProof/>
          <w:szCs w:val="24"/>
        </w:rPr>
        <w:tab/>
        <w:t xml:space="preserve">Bakken S, Cimino JJ, Hripcsak G. Promoting patient safety and enabling evidence-based practice through informatics. </w:t>
      </w:r>
      <w:r w:rsidRPr="00B546C5">
        <w:rPr>
          <w:rFonts w:ascii="Calibri" w:hAnsi="Calibri" w:cs="Calibri"/>
          <w:i/>
          <w:iCs/>
          <w:noProof/>
          <w:szCs w:val="24"/>
        </w:rPr>
        <w:t>Med Care</w:t>
      </w:r>
      <w:r w:rsidRPr="00B546C5">
        <w:rPr>
          <w:rFonts w:ascii="Calibri" w:hAnsi="Calibri" w:cs="Calibri"/>
          <w:noProof/>
          <w:szCs w:val="24"/>
        </w:rPr>
        <w:t>. 2004;42(2 Suppl):49-56. doi:10.1097/01.mlr.0000109125.00113.f4</w:t>
      </w:r>
    </w:p>
    <w:p w14:paraId="7C65226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38. </w:t>
      </w:r>
      <w:r w:rsidRPr="00B546C5">
        <w:rPr>
          <w:rFonts w:ascii="Calibri" w:hAnsi="Calibri" w:cs="Calibri"/>
          <w:noProof/>
          <w:szCs w:val="24"/>
        </w:rPr>
        <w:tab/>
        <w:t xml:space="preserve">Glikson E, Woolley AW. Human Trust in Artificial Intelligence: Review of Empirical Research. </w:t>
      </w:r>
      <w:r w:rsidRPr="00B546C5">
        <w:rPr>
          <w:rFonts w:ascii="Calibri" w:hAnsi="Calibri" w:cs="Calibri"/>
          <w:i/>
          <w:iCs/>
          <w:noProof/>
          <w:szCs w:val="24"/>
        </w:rPr>
        <w:t>Acad Manag Ann</w:t>
      </w:r>
      <w:r w:rsidRPr="00B546C5">
        <w:rPr>
          <w:rFonts w:ascii="Calibri" w:hAnsi="Calibri" w:cs="Calibri"/>
          <w:noProof/>
          <w:szCs w:val="24"/>
        </w:rPr>
        <w:t>. 2020. doi:10.5465/annals.2018.0057</w:t>
      </w:r>
    </w:p>
    <w:p w14:paraId="4EE6323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39. </w:t>
      </w:r>
      <w:r w:rsidRPr="00B546C5">
        <w:rPr>
          <w:rFonts w:ascii="Calibri" w:hAnsi="Calibri" w:cs="Calibri"/>
          <w:noProof/>
          <w:szCs w:val="24"/>
        </w:rPr>
        <w:tab/>
        <w:t xml:space="preserve">Bishop P, Bloomfield R. A Methodology for Safety Case Development. </w:t>
      </w:r>
      <w:r w:rsidRPr="00B546C5">
        <w:rPr>
          <w:rFonts w:ascii="Calibri" w:hAnsi="Calibri" w:cs="Calibri"/>
          <w:i/>
          <w:iCs/>
          <w:noProof/>
          <w:szCs w:val="24"/>
        </w:rPr>
        <w:t>Saf Reliab</w:t>
      </w:r>
      <w:r w:rsidRPr="00B546C5">
        <w:rPr>
          <w:rFonts w:ascii="Calibri" w:hAnsi="Calibri" w:cs="Calibri"/>
          <w:noProof/>
          <w:szCs w:val="24"/>
        </w:rPr>
        <w:t>. 2000;20(1):34-42. doi:10.1080/09617353.2000.11690698</w:t>
      </w:r>
    </w:p>
    <w:p w14:paraId="702175F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40. </w:t>
      </w:r>
      <w:r w:rsidRPr="00B546C5">
        <w:rPr>
          <w:rFonts w:ascii="Calibri" w:hAnsi="Calibri" w:cs="Calibri"/>
          <w:noProof/>
          <w:szCs w:val="24"/>
        </w:rPr>
        <w:tab/>
        <w:t xml:space="preserve">Haimes YY. On the Complex Definition of Risk: A Systems-Based Approach. </w:t>
      </w:r>
      <w:r w:rsidRPr="00B546C5">
        <w:rPr>
          <w:rFonts w:ascii="Calibri" w:hAnsi="Calibri" w:cs="Calibri"/>
          <w:i/>
          <w:iCs/>
          <w:noProof/>
          <w:szCs w:val="24"/>
        </w:rPr>
        <w:t>Risk Anal</w:t>
      </w:r>
      <w:r w:rsidRPr="00B546C5">
        <w:rPr>
          <w:rFonts w:ascii="Calibri" w:hAnsi="Calibri" w:cs="Calibri"/>
          <w:noProof/>
          <w:szCs w:val="24"/>
        </w:rPr>
        <w:t>. 2009;29(12). doi:10.1111/j.1539-6924.2009.01310.x</w:t>
      </w:r>
    </w:p>
    <w:p w14:paraId="4EB78CF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41. </w:t>
      </w:r>
      <w:r w:rsidRPr="00B546C5">
        <w:rPr>
          <w:rFonts w:ascii="Calibri" w:hAnsi="Calibri" w:cs="Calibri"/>
          <w:noProof/>
          <w:szCs w:val="24"/>
        </w:rPr>
        <w:tab/>
        <w:t xml:space="preserve">Ravitz AD, Sapirstein A, Pham JC, Doyle PA. Systems approach and systems engineering applied to health care: Improving patient safety and health care delivery. </w:t>
      </w:r>
      <w:r w:rsidRPr="00B546C5">
        <w:rPr>
          <w:rFonts w:ascii="Calibri" w:hAnsi="Calibri" w:cs="Calibri"/>
          <w:i/>
          <w:iCs/>
          <w:noProof/>
          <w:szCs w:val="24"/>
        </w:rPr>
        <w:t>Johns Hopkins APL Tech Dig (Applied Phys Lab</w:t>
      </w:r>
      <w:r w:rsidRPr="00B546C5">
        <w:rPr>
          <w:rFonts w:ascii="Calibri" w:hAnsi="Calibri" w:cs="Calibri"/>
          <w:noProof/>
          <w:szCs w:val="24"/>
        </w:rPr>
        <w:t>. 2013;31(4):354-365.</w:t>
      </w:r>
    </w:p>
    <w:p w14:paraId="72A728C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42. </w:t>
      </w:r>
      <w:r w:rsidRPr="00B546C5">
        <w:rPr>
          <w:rFonts w:ascii="Calibri" w:hAnsi="Calibri" w:cs="Calibri"/>
          <w:noProof/>
          <w:szCs w:val="24"/>
        </w:rPr>
        <w:tab/>
        <w:t xml:space="preserve">Denney E, Pai G, Habli I. Dynamic Safety Cases for Through-Life Safety Assurance. </w:t>
      </w:r>
      <w:r w:rsidRPr="00B546C5">
        <w:rPr>
          <w:rFonts w:ascii="Calibri" w:hAnsi="Calibri" w:cs="Calibri"/>
          <w:i/>
          <w:iCs/>
          <w:noProof/>
          <w:szCs w:val="24"/>
        </w:rPr>
        <w:t>Proc - Int Conf Softw Eng</w:t>
      </w:r>
      <w:r w:rsidRPr="00B546C5">
        <w:rPr>
          <w:rFonts w:ascii="Calibri" w:hAnsi="Calibri" w:cs="Calibri"/>
          <w:noProof/>
          <w:szCs w:val="24"/>
        </w:rPr>
        <w:t>. 2015;2(2):587-590. doi:10.1109/ICSE.2015.199</w:t>
      </w:r>
    </w:p>
    <w:p w14:paraId="11D5619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43. </w:t>
      </w:r>
      <w:r w:rsidRPr="00B546C5">
        <w:rPr>
          <w:rFonts w:ascii="Calibri" w:hAnsi="Calibri" w:cs="Calibri"/>
          <w:noProof/>
          <w:szCs w:val="24"/>
        </w:rPr>
        <w:tab/>
        <w:t xml:space="preserve">Flood M, Habli I. Multi-view safety cases. </w:t>
      </w:r>
      <w:r w:rsidRPr="00B546C5">
        <w:rPr>
          <w:rFonts w:ascii="Calibri" w:hAnsi="Calibri" w:cs="Calibri"/>
          <w:i/>
          <w:iCs/>
          <w:noProof/>
          <w:szCs w:val="24"/>
        </w:rPr>
        <w:t>IET Conf Publ</w:t>
      </w:r>
      <w:r w:rsidRPr="00B546C5">
        <w:rPr>
          <w:rFonts w:ascii="Calibri" w:hAnsi="Calibri" w:cs="Calibri"/>
          <w:noProof/>
          <w:szCs w:val="24"/>
        </w:rPr>
        <w:t>. 2011;2011(578 CP):1-6. doi:10.1049/cp.2011.0260</w:t>
      </w:r>
    </w:p>
    <w:p w14:paraId="420CE5E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44. </w:t>
      </w:r>
      <w:r w:rsidRPr="00B546C5">
        <w:rPr>
          <w:rFonts w:ascii="Calibri" w:hAnsi="Calibri" w:cs="Calibri"/>
          <w:noProof/>
          <w:szCs w:val="24"/>
        </w:rPr>
        <w:tab/>
        <w:t xml:space="preserve">Habli I, White S, Sujan MA, Harrison S, Ugarte M. What is the safety case for health IT? A study of assurance practices in England. </w:t>
      </w:r>
      <w:r w:rsidRPr="00B546C5">
        <w:rPr>
          <w:rFonts w:ascii="Calibri" w:hAnsi="Calibri" w:cs="Calibri"/>
          <w:i/>
          <w:iCs/>
          <w:noProof/>
          <w:szCs w:val="24"/>
        </w:rPr>
        <w:t>Saf Sci</w:t>
      </w:r>
      <w:r w:rsidRPr="00B546C5">
        <w:rPr>
          <w:rFonts w:ascii="Calibri" w:hAnsi="Calibri" w:cs="Calibri"/>
          <w:noProof/>
          <w:szCs w:val="24"/>
        </w:rPr>
        <w:t>. 2018;110:324-335. doi:10.1016/j.ssci.2018.09.001</w:t>
      </w:r>
    </w:p>
    <w:p w14:paraId="03DC637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45. </w:t>
      </w:r>
      <w:r w:rsidRPr="00B546C5">
        <w:rPr>
          <w:rFonts w:ascii="Calibri" w:hAnsi="Calibri" w:cs="Calibri"/>
          <w:noProof/>
          <w:szCs w:val="24"/>
        </w:rPr>
        <w:tab/>
        <w:t xml:space="preserve">Despotou G, White S, Kelly T, Ryan M. Introducing safety cases for health IT. </w:t>
      </w:r>
      <w:r w:rsidRPr="00B546C5">
        <w:rPr>
          <w:rFonts w:ascii="Calibri" w:hAnsi="Calibri" w:cs="Calibri"/>
          <w:i/>
          <w:iCs/>
          <w:noProof/>
          <w:szCs w:val="24"/>
        </w:rPr>
        <w:t>2012 4th Int Work Softw Eng Heal Care, SEHC 2012 - Proc</w:t>
      </w:r>
      <w:r w:rsidRPr="00B546C5">
        <w:rPr>
          <w:rFonts w:ascii="Calibri" w:hAnsi="Calibri" w:cs="Calibri"/>
          <w:noProof/>
          <w:szCs w:val="24"/>
        </w:rPr>
        <w:t>. 2012:44-50. doi:10.1109/SEHC.2012.6227010</w:t>
      </w:r>
    </w:p>
    <w:p w14:paraId="38E003C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46. </w:t>
      </w:r>
      <w:r w:rsidRPr="00B546C5">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B546C5">
        <w:rPr>
          <w:rFonts w:ascii="Calibri" w:hAnsi="Calibri" w:cs="Calibri"/>
          <w:i/>
          <w:iCs/>
          <w:noProof/>
          <w:szCs w:val="24"/>
        </w:rPr>
        <w:t>Reliab Eng Syst Saf</w:t>
      </w:r>
      <w:r w:rsidRPr="00B546C5">
        <w:rPr>
          <w:rFonts w:ascii="Calibri" w:hAnsi="Calibri" w:cs="Calibri"/>
          <w:noProof/>
          <w:szCs w:val="24"/>
        </w:rPr>
        <w:t>. 2015;140:200-207. doi:10.1016/j.ress.2015.03.033</w:t>
      </w:r>
    </w:p>
    <w:p w14:paraId="04FDAA56"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47. </w:t>
      </w:r>
      <w:r w:rsidRPr="00B546C5">
        <w:rPr>
          <w:rFonts w:ascii="Calibri" w:hAnsi="Calibri" w:cs="Calibri"/>
          <w:noProof/>
          <w:szCs w:val="24"/>
        </w:rPr>
        <w:tab/>
        <w:t xml:space="preserve">Ranjan R, Rana O, Nepal S, et al. Integrating the Internet of Things and Data Science. </w:t>
      </w:r>
      <w:r w:rsidRPr="00B546C5">
        <w:rPr>
          <w:rFonts w:ascii="Calibri" w:hAnsi="Calibri" w:cs="Calibri"/>
          <w:i/>
          <w:iCs/>
          <w:noProof/>
          <w:szCs w:val="24"/>
        </w:rPr>
        <w:t>IEEE Cloud Comput</w:t>
      </w:r>
      <w:r w:rsidRPr="00B546C5">
        <w:rPr>
          <w:rFonts w:ascii="Calibri" w:hAnsi="Calibri" w:cs="Calibri"/>
          <w:noProof/>
          <w:szCs w:val="24"/>
        </w:rPr>
        <w:t>. 2018;5(3):12-26. doi:Doi 10.1109/Mcc.2018.032591612</w:t>
      </w:r>
    </w:p>
    <w:p w14:paraId="127C4BD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48. </w:t>
      </w:r>
      <w:r w:rsidRPr="00B546C5">
        <w:rPr>
          <w:rFonts w:ascii="Calibri" w:hAnsi="Calibri" w:cs="Calibri"/>
          <w:noProof/>
          <w:szCs w:val="24"/>
        </w:rPr>
        <w:tab/>
        <w:t xml:space="preserve">Díaz M, Martín C, Rubio B. State-of-the-art, challenges, and open issues in the integration of Internet of things and cloud computing. </w:t>
      </w:r>
      <w:r w:rsidRPr="00B546C5">
        <w:rPr>
          <w:rFonts w:ascii="Calibri" w:hAnsi="Calibri" w:cs="Calibri"/>
          <w:i/>
          <w:iCs/>
          <w:noProof/>
          <w:szCs w:val="24"/>
        </w:rPr>
        <w:t>J Netw Comput Appl</w:t>
      </w:r>
      <w:r w:rsidRPr="00B546C5">
        <w:rPr>
          <w:rFonts w:ascii="Calibri" w:hAnsi="Calibri" w:cs="Calibri"/>
          <w:noProof/>
          <w:szCs w:val="24"/>
        </w:rPr>
        <w:t>. 2016;67:99-117. doi:10.1016/j.jnca.2016.01.010</w:t>
      </w:r>
    </w:p>
    <w:p w14:paraId="4575F2C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49. </w:t>
      </w:r>
      <w:r w:rsidRPr="00B546C5">
        <w:rPr>
          <w:rFonts w:ascii="Calibri" w:hAnsi="Calibri" w:cs="Calibri"/>
          <w:noProof/>
          <w:szCs w:val="24"/>
        </w:rPr>
        <w:tab/>
        <w:t xml:space="preserve">Saripalle R, Runyan C, Russell M. Using HL7 FHIR to achieve interoperability in patient health record. </w:t>
      </w:r>
      <w:r w:rsidRPr="00B546C5">
        <w:rPr>
          <w:rFonts w:ascii="Calibri" w:hAnsi="Calibri" w:cs="Calibri"/>
          <w:i/>
          <w:iCs/>
          <w:noProof/>
          <w:szCs w:val="24"/>
        </w:rPr>
        <w:t>J Biomed Inform</w:t>
      </w:r>
      <w:r w:rsidRPr="00B546C5">
        <w:rPr>
          <w:rFonts w:ascii="Calibri" w:hAnsi="Calibri" w:cs="Calibri"/>
          <w:noProof/>
          <w:szCs w:val="24"/>
        </w:rPr>
        <w:t>. 2019;94(103188). doi:10.1016/j.jbi.2019.103188</w:t>
      </w:r>
    </w:p>
    <w:p w14:paraId="58EEE826"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50. </w:t>
      </w:r>
      <w:r w:rsidRPr="00B546C5">
        <w:rPr>
          <w:rFonts w:ascii="Calibri" w:hAnsi="Calibri" w:cs="Calibri"/>
          <w:noProof/>
          <w:szCs w:val="24"/>
        </w:rPr>
        <w:tab/>
        <w:t xml:space="preserve">Houta S, Ameler T, Surges R. Use of HL7 FHIR to structure data in epilepsy self-management applications. </w:t>
      </w:r>
      <w:r w:rsidRPr="00B546C5">
        <w:rPr>
          <w:rFonts w:ascii="Calibri" w:hAnsi="Calibri" w:cs="Calibri"/>
          <w:i/>
          <w:iCs/>
          <w:noProof/>
          <w:szCs w:val="24"/>
        </w:rPr>
        <w:t>2019 Int Conf Wirel Mob Comput Netw Commun</w:t>
      </w:r>
      <w:r w:rsidRPr="00B546C5">
        <w:rPr>
          <w:rFonts w:ascii="Calibri" w:hAnsi="Calibri" w:cs="Calibri"/>
          <w:noProof/>
          <w:szCs w:val="24"/>
        </w:rPr>
        <w:t>. 2019:111-115.</w:t>
      </w:r>
    </w:p>
    <w:p w14:paraId="604CD45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51. </w:t>
      </w:r>
      <w:r w:rsidRPr="00B546C5">
        <w:rPr>
          <w:rFonts w:ascii="Calibri" w:hAnsi="Calibri" w:cs="Calibri"/>
          <w:noProof/>
          <w:szCs w:val="24"/>
        </w:rPr>
        <w:tab/>
        <w:t>Roehrs A. OmniPHR: A blockchain based interoperable architecture for personal health records. 2019. http://www.repositorio.jesuita.org.br/bitstream/handle/UNISINOS/8867/Alex Roehrs_.pdf?sequence=1&amp;isAllowed=y.</w:t>
      </w:r>
    </w:p>
    <w:p w14:paraId="7E7A117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52. </w:t>
      </w:r>
      <w:r w:rsidRPr="00B546C5">
        <w:rPr>
          <w:rFonts w:ascii="Calibri" w:hAnsi="Calibri" w:cs="Calibri"/>
          <w:noProof/>
          <w:szCs w:val="24"/>
        </w:rPr>
        <w:tab/>
        <w:t xml:space="preserve">Roehrs A, André C, Righi R. OmniPHR : A distributed architecture model to integrate personal health records. </w:t>
      </w:r>
      <w:r w:rsidRPr="00B546C5">
        <w:rPr>
          <w:rFonts w:ascii="Calibri" w:hAnsi="Calibri" w:cs="Calibri"/>
          <w:i/>
          <w:iCs/>
          <w:noProof/>
          <w:szCs w:val="24"/>
        </w:rPr>
        <w:t>J Biomed Inform</w:t>
      </w:r>
      <w:r w:rsidRPr="00B546C5">
        <w:rPr>
          <w:rFonts w:ascii="Calibri" w:hAnsi="Calibri" w:cs="Calibri"/>
          <w:noProof/>
          <w:szCs w:val="24"/>
        </w:rPr>
        <w:t>. 2017;71:70-81. doi:10.1016/j.jbi.2017.05.012</w:t>
      </w:r>
    </w:p>
    <w:p w14:paraId="2BFC437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53. </w:t>
      </w:r>
      <w:r w:rsidRPr="00B546C5">
        <w:rPr>
          <w:rFonts w:ascii="Calibri" w:hAnsi="Calibri" w:cs="Calibri"/>
          <w:noProof/>
          <w:szCs w:val="24"/>
        </w:rPr>
        <w:tab/>
        <w:t xml:space="preserve">Roehrs A, Andr C, Righi R, Jos S, Wichman MH. Toward a Model for Personal Health Record Interoperability. </w:t>
      </w:r>
      <w:r w:rsidRPr="00B546C5">
        <w:rPr>
          <w:rFonts w:ascii="Calibri" w:hAnsi="Calibri" w:cs="Calibri"/>
          <w:i/>
          <w:iCs/>
          <w:noProof/>
          <w:szCs w:val="24"/>
        </w:rPr>
        <w:t>IEEE J Biomed Heal Informatics</w:t>
      </w:r>
      <w:r w:rsidRPr="00B546C5">
        <w:rPr>
          <w:rFonts w:ascii="Calibri" w:hAnsi="Calibri" w:cs="Calibri"/>
          <w:noProof/>
          <w:szCs w:val="24"/>
        </w:rPr>
        <w:t>. 2019;23(2):867-873.</w:t>
      </w:r>
    </w:p>
    <w:p w14:paraId="07B417CD"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54. </w:t>
      </w:r>
      <w:r w:rsidRPr="00B546C5">
        <w:rPr>
          <w:rFonts w:ascii="Calibri" w:hAnsi="Calibri" w:cs="Calibri"/>
          <w:noProof/>
          <w:szCs w:val="24"/>
        </w:rPr>
        <w:tab/>
        <w:t xml:space="preserve">Hansen DP, Pang C, Maeder A. HDI: Integrating health data and tools. </w:t>
      </w:r>
      <w:r w:rsidRPr="00B546C5">
        <w:rPr>
          <w:rFonts w:ascii="Calibri" w:hAnsi="Calibri" w:cs="Calibri"/>
          <w:i/>
          <w:iCs/>
          <w:noProof/>
          <w:szCs w:val="24"/>
        </w:rPr>
        <w:t>Soft Comput</w:t>
      </w:r>
      <w:r w:rsidRPr="00B546C5">
        <w:rPr>
          <w:rFonts w:ascii="Calibri" w:hAnsi="Calibri" w:cs="Calibri"/>
          <w:noProof/>
          <w:szCs w:val="24"/>
        </w:rPr>
        <w:t>. 2007;11(4):361-367. doi:10.1007/s00500-006-0090-6</w:t>
      </w:r>
    </w:p>
    <w:p w14:paraId="2301CD7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55. </w:t>
      </w:r>
      <w:r w:rsidRPr="00B546C5">
        <w:rPr>
          <w:rFonts w:ascii="Calibri" w:hAnsi="Calibri" w:cs="Calibri"/>
          <w:noProof/>
          <w:szCs w:val="24"/>
        </w:rPr>
        <w:tab/>
        <w:t xml:space="preserve">Sperrin M, Jenkins D, Martin GP, Peek N. Explicit causal reasoning is needed to prevent prognostic models being victims of their own success. </w:t>
      </w:r>
      <w:r w:rsidRPr="00B546C5">
        <w:rPr>
          <w:rFonts w:ascii="Calibri" w:hAnsi="Calibri" w:cs="Calibri"/>
          <w:i/>
          <w:iCs/>
          <w:noProof/>
          <w:szCs w:val="24"/>
        </w:rPr>
        <w:t>J Am Med Informatics Assoc</w:t>
      </w:r>
      <w:r w:rsidRPr="00B546C5">
        <w:rPr>
          <w:rFonts w:ascii="Calibri" w:hAnsi="Calibri" w:cs="Calibri"/>
          <w:noProof/>
          <w:szCs w:val="24"/>
        </w:rPr>
        <w:t>. 2019;26(12):1675-1676. doi:10.1093/jamia/ocz197</w:t>
      </w:r>
    </w:p>
    <w:p w14:paraId="17343EB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56. </w:t>
      </w:r>
      <w:r w:rsidRPr="00B546C5">
        <w:rPr>
          <w:rFonts w:ascii="Calibri" w:hAnsi="Calibri" w:cs="Calibri"/>
          <w:noProof/>
          <w:szCs w:val="24"/>
        </w:rPr>
        <w:tab/>
        <w:t xml:space="preserve">Beam AL, Kohane IS. Big Data and Machine Learning in Health Care. </w:t>
      </w:r>
      <w:r w:rsidRPr="00B546C5">
        <w:rPr>
          <w:rFonts w:ascii="Calibri" w:hAnsi="Calibri" w:cs="Calibri"/>
          <w:i/>
          <w:iCs/>
          <w:noProof/>
          <w:szCs w:val="24"/>
        </w:rPr>
        <w:t>JAMA</w:t>
      </w:r>
      <w:r w:rsidRPr="00B546C5">
        <w:rPr>
          <w:rFonts w:ascii="Calibri" w:hAnsi="Calibri" w:cs="Calibri"/>
          <w:noProof/>
          <w:szCs w:val="24"/>
        </w:rPr>
        <w:t>. 2018;319(13):1317-1318. doi:10.1001/jama.2017.18391</w:t>
      </w:r>
    </w:p>
    <w:p w14:paraId="4A56252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57. </w:t>
      </w:r>
      <w:r w:rsidRPr="00B546C5">
        <w:rPr>
          <w:rFonts w:ascii="Calibri" w:hAnsi="Calibri" w:cs="Calibri"/>
          <w:noProof/>
          <w:szCs w:val="24"/>
        </w:rPr>
        <w:tab/>
        <w:t xml:space="preserve">Macrae C. Governing the safety of artificial intelligence in healthcare. </w:t>
      </w:r>
      <w:r w:rsidRPr="00B546C5">
        <w:rPr>
          <w:rFonts w:ascii="Calibri" w:hAnsi="Calibri" w:cs="Calibri"/>
          <w:i/>
          <w:iCs/>
          <w:noProof/>
          <w:szCs w:val="24"/>
        </w:rPr>
        <w:t>BMJ Qual Saf</w:t>
      </w:r>
      <w:r w:rsidRPr="00B546C5">
        <w:rPr>
          <w:rFonts w:ascii="Calibri" w:hAnsi="Calibri" w:cs="Calibri"/>
          <w:noProof/>
          <w:szCs w:val="24"/>
        </w:rPr>
        <w:t>. 2019;28:495-498. doi:10.1136/bmjqs-2019-009484</w:t>
      </w:r>
    </w:p>
    <w:p w14:paraId="65DC37F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58. </w:t>
      </w:r>
      <w:r w:rsidRPr="00B546C5">
        <w:rPr>
          <w:rFonts w:ascii="Calibri" w:hAnsi="Calibri" w:cs="Calibri"/>
          <w:noProof/>
          <w:szCs w:val="24"/>
        </w:rPr>
        <w:tab/>
        <w:t xml:space="preserve">Challen R, Denny J, Pitt M, Gompels L, Edwards T, Tsaneva-Atanasova K. Artificial intelligence, bias and clinical safety. </w:t>
      </w:r>
      <w:r w:rsidRPr="00B546C5">
        <w:rPr>
          <w:rFonts w:ascii="Calibri" w:hAnsi="Calibri" w:cs="Calibri"/>
          <w:i/>
          <w:iCs/>
          <w:noProof/>
          <w:szCs w:val="24"/>
        </w:rPr>
        <w:t>BMJ Qual Saf</w:t>
      </w:r>
      <w:r w:rsidRPr="00B546C5">
        <w:rPr>
          <w:rFonts w:ascii="Calibri" w:hAnsi="Calibri" w:cs="Calibri"/>
          <w:noProof/>
          <w:szCs w:val="24"/>
        </w:rPr>
        <w:t>. 2019;28(3):231-237. doi:10.1136/bmjqs-2018-008370</w:t>
      </w:r>
    </w:p>
    <w:p w14:paraId="4C5CB13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59. </w:t>
      </w:r>
      <w:r w:rsidRPr="00B546C5">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1B0654D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60. </w:t>
      </w:r>
      <w:r w:rsidRPr="00B546C5">
        <w:rPr>
          <w:rFonts w:ascii="Calibri" w:hAnsi="Calibri" w:cs="Calibri"/>
          <w:noProof/>
          <w:szCs w:val="24"/>
        </w:rPr>
        <w:tab/>
        <w:t xml:space="preserve">Sedrakyan A, Campbell B, Merino JG, Kuntz R, Hirst A, McCulloch P. IDEAL-D: a rational framework for evaluating and achieve this goal. </w:t>
      </w:r>
      <w:r w:rsidRPr="00B546C5">
        <w:rPr>
          <w:rFonts w:ascii="Calibri" w:hAnsi="Calibri" w:cs="Calibri"/>
          <w:i/>
          <w:iCs/>
          <w:noProof/>
          <w:szCs w:val="24"/>
        </w:rPr>
        <w:t>BMJ</w:t>
      </w:r>
      <w:r w:rsidRPr="00B546C5">
        <w:rPr>
          <w:rFonts w:ascii="Calibri" w:hAnsi="Calibri" w:cs="Calibri"/>
          <w:noProof/>
          <w:szCs w:val="24"/>
        </w:rPr>
        <w:t>. 2016;353(i2372):1-7. doi:10.1136/bmj.i2372</w:t>
      </w:r>
    </w:p>
    <w:p w14:paraId="5CF1336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61. </w:t>
      </w:r>
      <w:r w:rsidRPr="00B546C5">
        <w:rPr>
          <w:rFonts w:ascii="Calibri" w:hAnsi="Calibri" w:cs="Calibri"/>
          <w:noProof/>
          <w:szCs w:val="24"/>
        </w:rPr>
        <w:tab/>
        <w:t xml:space="preserve">The European Parliment and The Council of the European Union. Council Directive 93/68/EEC of 22 July 1993. </w:t>
      </w:r>
      <w:r w:rsidRPr="00B546C5">
        <w:rPr>
          <w:rFonts w:ascii="Calibri" w:hAnsi="Calibri" w:cs="Calibri"/>
          <w:i/>
          <w:iCs/>
          <w:noProof/>
          <w:szCs w:val="24"/>
        </w:rPr>
        <w:t>Off J Eur Union</w:t>
      </w:r>
      <w:r w:rsidRPr="00B546C5">
        <w:rPr>
          <w:rFonts w:ascii="Calibri" w:hAnsi="Calibri" w:cs="Calibri"/>
          <w:noProof/>
          <w:szCs w:val="24"/>
        </w:rPr>
        <w:t>. 1993;68.</w:t>
      </w:r>
    </w:p>
    <w:p w14:paraId="2C4E40A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62. </w:t>
      </w:r>
      <w:r w:rsidRPr="00B546C5">
        <w:rPr>
          <w:rFonts w:ascii="Calibri" w:hAnsi="Calibri" w:cs="Calibri"/>
          <w:noProof/>
          <w:szCs w:val="24"/>
        </w:rPr>
        <w:tab/>
        <w:t xml:space="preserve">Hirst A, Philippou Y, Blazeby J, et al. No Surgical Innovation Without Evaluation: Evolution and Further Development of the IDEAL Framework and Recommendations. </w:t>
      </w:r>
      <w:r w:rsidRPr="00B546C5">
        <w:rPr>
          <w:rFonts w:ascii="Calibri" w:hAnsi="Calibri" w:cs="Calibri"/>
          <w:i/>
          <w:iCs/>
          <w:noProof/>
          <w:szCs w:val="24"/>
        </w:rPr>
        <w:t>Ann Surg</w:t>
      </w:r>
      <w:r w:rsidRPr="00B546C5">
        <w:rPr>
          <w:rFonts w:ascii="Calibri" w:hAnsi="Calibri" w:cs="Calibri"/>
          <w:noProof/>
          <w:szCs w:val="24"/>
        </w:rPr>
        <w:t>. 2019;269(2):211-220. doi:10.1097/SLA.0000000000002794</w:t>
      </w:r>
    </w:p>
    <w:p w14:paraId="511303A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63. </w:t>
      </w:r>
      <w:r w:rsidRPr="00B546C5">
        <w:rPr>
          <w:rFonts w:ascii="Calibri" w:hAnsi="Calibri" w:cs="Calibri"/>
          <w:noProof/>
          <w:szCs w:val="24"/>
        </w:rPr>
        <w:tab/>
        <w:t xml:space="preserve">Oelze I, Neeser K, Müller E. PP31 Medical Device Regulation : What Is New? </w:t>
      </w:r>
      <w:r w:rsidRPr="00B546C5">
        <w:rPr>
          <w:rFonts w:ascii="Calibri" w:hAnsi="Calibri" w:cs="Calibri"/>
          <w:i/>
          <w:iCs/>
          <w:noProof/>
          <w:szCs w:val="24"/>
        </w:rPr>
        <w:t>Int J Technol Assess Health Care</w:t>
      </w:r>
      <w:r w:rsidRPr="00B546C5">
        <w:rPr>
          <w:rFonts w:ascii="Calibri" w:hAnsi="Calibri" w:cs="Calibri"/>
          <w:noProof/>
          <w:szCs w:val="24"/>
        </w:rPr>
        <w:t>. 2019;35(S1):42-43. doi:10.1017/S0266462319001958</w:t>
      </w:r>
    </w:p>
    <w:p w14:paraId="61803EB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64. </w:t>
      </w:r>
      <w:r w:rsidRPr="00B546C5">
        <w:rPr>
          <w:rFonts w:ascii="Calibri" w:hAnsi="Calibri" w:cs="Calibri"/>
          <w:noProof/>
          <w:szCs w:val="24"/>
        </w:rPr>
        <w:tab/>
        <w:t xml:space="preserve">Plsek PE, Greenhalgh T. The challenge of complexity in health care. </w:t>
      </w:r>
      <w:r w:rsidRPr="00B546C5">
        <w:rPr>
          <w:rFonts w:ascii="Calibri" w:hAnsi="Calibri" w:cs="Calibri"/>
          <w:i/>
          <w:iCs/>
          <w:noProof/>
          <w:szCs w:val="24"/>
        </w:rPr>
        <w:t>BMJ</w:t>
      </w:r>
      <w:r w:rsidRPr="00B546C5">
        <w:rPr>
          <w:rFonts w:ascii="Calibri" w:hAnsi="Calibri" w:cs="Calibri"/>
          <w:noProof/>
          <w:szCs w:val="24"/>
        </w:rPr>
        <w:t>. 2001;323(7313):625-628. https://www.ncbi.nlm.nih.gov/pmc/articles/PMC1121189/pdf/625.pdf%0Ahttp://www.ncbi.nlm.nih.gov/pubmed/11557716.</w:t>
      </w:r>
    </w:p>
    <w:p w14:paraId="0FF1CD0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65. </w:t>
      </w:r>
      <w:r w:rsidRPr="00B546C5">
        <w:rPr>
          <w:rFonts w:ascii="Calibri" w:hAnsi="Calibri" w:cs="Calibri"/>
          <w:noProof/>
          <w:szCs w:val="24"/>
        </w:rPr>
        <w:tab/>
        <w:t xml:space="preserve">Thorne SE, Robinson CA. Reciprocal trust in health care relationships. </w:t>
      </w:r>
      <w:r w:rsidRPr="00B546C5">
        <w:rPr>
          <w:rFonts w:ascii="Calibri" w:hAnsi="Calibri" w:cs="Calibri"/>
          <w:i/>
          <w:iCs/>
          <w:noProof/>
          <w:szCs w:val="24"/>
        </w:rPr>
        <w:t>J Adv Nurs</w:t>
      </w:r>
      <w:r w:rsidRPr="00B546C5">
        <w:rPr>
          <w:rFonts w:ascii="Calibri" w:hAnsi="Calibri" w:cs="Calibri"/>
          <w:noProof/>
          <w:szCs w:val="24"/>
        </w:rPr>
        <w:t>. 1988;13(6):782-789. doi:10.1111/j.1365-2648.1988.tb00570.x</w:t>
      </w:r>
    </w:p>
    <w:p w14:paraId="4A53D01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66. </w:t>
      </w:r>
      <w:r w:rsidRPr="00B546C5">
        <w:rPr>
          <w:rFonts w:ascii="Calibri" w:hAnsi="Calibri" w:cs="Calibri"/>
          <w:noProof/>
          <w:szCs w:val="24"/>
        </w:rPr>
        <w:tab/>
        <w:t xml:space="preserve">Song J, Zahedi FM. Trust in health infomediaries. </w:t>
      </w:r>
      <w:r w:rsidRPr="00B546C5">
        <w:rPr>
          <w:rFonts w:ascii="Calibri" w:hAnsi="Calibri" w:cs="Calibri"/>
          <w:i/>
          <w:iCs/>
          <w:noProof/>
          <w:szCs w:val="24"/>
        </w:rPr>
        <w:t>Decis Support Syst</w:t>
      </w:r>
      <w:r w:rsidRPr="00B546C5">
        <w:rPr>
          <w:rFonts w:ascii="Calibri" w:hAnsi="Calibri" w:cs="Calibri"/>
          <w:noProof/>
          <w:szCs w:val="24"/>
        </w:rPr>
        <w:t>. 2007;43(2):390-407. doi:10.1016/j.dss.2006.11.011</w:t>
      </w:r>
    </w:p>
    <w:p w14:paraId="0C6241C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67. </w:t>
      </w:r>
      <w:r w:rsidRPr="00B546C5">
        <w:rPr>
          <w:rFonts w:ascii="Calibri" w:hAnsi="Calibri" w:cs="Calibri"/>
          <w:noProof/>
          <w:szCs w:val="24"/>
        </w:rPr>
        <w:tab/>
        <w:t xml:space="preserve">Calnan M, Rowe R. Researching trust relations in health care: Conceptual and methodological challenges – an introduction. </w:t>
      </w:r>
      <w:r w:rsidRPr="00B546C5">
        <w:rPr>
          <w:rFonts w:ascii="Calibri" w:hAnsi="Calibri" w:cs="Calibri"/>
          <w:i/>
          <w:iCs/>
          <w:noProof/>
          <w:szCs w:val="24"/>
        </w:rPr>
        <w:t>J Health Organ Manag</w:t>
      </w:r>
      <w:r w:rsidRPr="00B546C5">
        <w:rPr>
          <w:rFonts w:ascii="Calibri" w:hAnsi="Calibri" w:cs="Calibri"/>
          <w:noProof/>
          <w:szCs w:val="24"/>
        </w:rPr>
        <w:t>. 2006;20(5):349-358. doi:10.1108/14777260610701759</w:t>
      </w:r>
    </w:p>
    <w:p w14:paraId="3081E66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68. </w:t>
      </w:r>
      <w:r w:rsidRPr="00B546C5">
        <w:rPr>
          <w:rFonts w:ascii="Calibri" w:hAnsi="Calibri" w:cs="Calibri"/>
          <w:noProof/>
          <w:szCs w:val="24"/>
        </w:rPr>
        <w:tab/>
        <w:t xml:space="preserve">Mechanic D, Schlesinger M. The impact of managed care on patients’ trust in medical care and their physicians. </w:t>
      </w:r>
      <w:r w:rsidRPr="00B546C5">
        <w:rPr>
          <w:rFonts w:ascii="Calibri" w:hAnsi="Calibri" w:cs="Calibri"/>
          <w:i/>
          <w:iCs/>
          <w:noProof/>
          <w:szCs w:val="24"/>
        </w:rPr>
        <w:t>JAMA</w:t>
      </w:r>
      <w:r w:rsidRPr="00B546C5">
        <w:rPr>
          <w:rFonts w:ascii="Calibri" w:hAnsi="Calibri" w:cs="Calibri"/>
          <w:noProof/>
          <w:szCs w:val="24"/>
        </w:rPr>
        <w:t>. 1996;275(21):1693-1697. doi:10.1001/jama.1996.03530450083048</w:t>
      </w:r>
    </w:p>
    <w:p w14:paraId="026FD97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69. </w:t>
      </w:r>
      <w:r w:rsidRPr="00B546C5">
        <w:rPr>
          <w:rFonts w:ascii="Calibri" w:hAnsi="Calibri" w:cs="Calibri"/>
          <w:noProof/>
          <w:szCs w:val="24"/>
        </w:rPr>
        <w:tab/>
        <w:t xml:space="preserve">Alaszewski A. Risk, trust and health. </w:t>
      </w:r>
      <w:r w:rsidRPr="00B546C5">
        <w:rPr>
          <w:rFonts w:ascii="Calibri" w:hAnsi="Calibri" w:cs="Calibri"/>
          <w:i/>
          <w:iCs/>
          <w:noProof/>
          <w:szCs w:val="24"/>
        </w:rPr>
        <w:t>Heal Risk Soc</w:t>
      </w:r>
      <w:r w:rsidRPr="00B546C5">
        <w:rPr>
          <w:rFonts w:ascii="Calibri" w:hAnsi="Calibri" w:cs="Calibri"/>
          <w:noProof/>
          <w:szCs w:val="24"/>
        </w:rPr>
        <w:t>. 2003;5(3):235-239. doi:10.1080/13698570310001606941</w:t>
      </w:r>
    </w:p>
    <w:p w14:paraId="17F6E6A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70. </w:t>
      </w:r>
      <w:r w:rsidRPr="00B546C5">
        <w:rPr>
          <w:rFonts w:ascii="Calibri" w:hAnsi="Calibri" w:cs="Calibri"/>
          <w:noProof/>
          <w:szCs w:val="24"/>
        </w:rPr>
        <w:tab/>
        <w:t xml:space="preserve">Wardle C, Derakhshan H. Information Disorder: Toward an interdisciplinary framework for research and policy making. </w:t>
      </w:r>
      <w:r w:rsidRPr="00B546C5">
        <w:rPr>
          <w:rFonts w:ascii="Calibri" w:hAnsi="Calibri" w:cs="Calibri"/>
          <w:i/>
          <w:iCs/>
          <w:noProof/>
          <w:szCs w:val="24"/>
        </w:rPr>
        <w:t>Rep to Counc Eur</w:t>
      </w:r>
      <w:r w:rsidRPr="00B546C5">
        <w:rPr>
          <w:rFonts w:ascii="Calibri" w:hAnsi="Calibri" w:cs="Calibri"/>
          <w:noProof/>
          <w:szCs w:val="24"/>
        </w:rPr>
        <w:t>. 2017:108. https://rm.coe.int/information-disorder-toward-an-interdisciplinary-framework-for-researc/168076277c.</w:t>
      </w:r>
    </w:p>
    <w:p w14:paraId="75FC4E0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71. </w:t>
      </w:r>
      <w:r w:rsidRPr="00B546C5">
        <w:rPr>
          <w:rFonts w:ascii="Calibri" w:hAnsi="Calibri" w:cs="Calibri"/>
          <w:noProof/>
          <w:szCs w:val="24"/>
        </w:rPr>
        <w:tab/>
        <w:t xml:space="preserve">Classen D. Medication Safety: Moving from illusion to reality. </w:t>
      </w:r>
      <w:r w:rsidRPr="00B546C5">
        <w:rPr>
          <w:rFonts w:ascii="Calibri" w:hAnsi="Calibri" w:cs="Calibri"/>
          <w:i/>
          <w:iCs/>
          <w:noProof/>
          <w:szCs w:val="24"/>
        </w:rPr>
        <w:t>JAMA</w:t>
      </w:r>
      <w:r w:rsidRPr="00B546C5">
        <w:rPr>
          <w:rFonts w:ascii="Calibri" w:hAnsi="Calibri" w:cs="Calibri"/>
          <w:noProof/>
          <w:szCs w:val="24"/>
        </w:rPr>
        <w:t>. 2003;289(9):1154-1156.</w:t>
      </w:r>
    </w:p>
    <w:p w14:paraId="6B49F81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72. </w:t>
      </w:r>
      <w:r w:rsidRPr="00B546C5">
        <w:rPr>
          <w:rFonts w:ascii="Calibri" w:hAnsi="Calibri" w:cs="Calibri"/>
          <w:noProof/>
          <w:szCs w:val="24"/>
        </w:rPr>
        <w:tab/>
        <w:t xml:space="preserve">Tomassoni AJ, Simone K. Herbal medicines for children: an illusion of safety? </w:t>
      </w:r>
      <w:r w:rsidRPr="00B546C5">
        <w:rPr>
          <w:rFonts w:ascii="Calibri" w:hAnsi="Calibri" w:cs="Calibri"/>
          <w:i/>
          <w:iCs/>
          <w:noProof/>
          <w:szCs w:val="24"/>
        </w:rPr>
        <w:t>Curr Opin Pediatr</w:t>
      </w:r>
      <w:r w:rsidRPr="00B546C5">
        <w:rPr>
          <w:rFonts w:ascii="Calibri" w:hAnsi="Calibri" w:cs="Calibri"/>
          <w:noProof/>
          <w:szCs w:val="24"/>
        </w:rPr>
        <w:t>. 2001;13:162-169.</w:t>
      </w:r>
    </w:p>
    <w:p w14:paraId="0FC0A31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73. </w:t>
      </w:r>
      <w:r w:rsidRPr="00B546C5">
        <w:rPr>
          <w:rFonts w:ascii="Calibri" w:hAnsi="Calibri" w:cs="Calibri"/>
          <w:noProof/>
          <w:szCs w:val="24"/>
        </w:rPr>
        <w:tab/>
        <w:t xml:space="preserve">Thedell T. The Theater of Safety. </w:t>
      </w:r>
      <w:r w:rsidRPr="00B546C5">
        <w:rPr>
          <w:rFonts w:ascii="Calibri" w:hAnsi="Calibri" w:cs="Calibri"/>
          <w:i/>
          <w:iCs/>
          <w:noProof/>
          <w:szCs w:val="24"/>
        </w:rPr>
        <w:t>Prof Saf</w:t>
      </w:r>
      <w:r w:rsidRPr="00B546C5">
        <w:rPr>
          <w:rFonts w:ascii="Calibri" w:hAnsi="Calibri" w:cs="Calibri"/>
          <w:noProof/>
          <w:szCs w:val="24"/>
        </w:rPr>
        <w:t>. 2013;58(10):28.</w:t>
      </w:r>
    </w:p>
    <w:p w14:paraId="6C3D7D7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74. </w:t>
      </w:r>
      <w:r w:rsidRPr="00B546C5">
        <w:rPr>
          <w:rFonts w:ascii="Calibri" w:hAnsi="Calibri" w:cs="Calibri"/>
          <w:noProof/>
          <w:szCs w:val="24"/>
        </w:rPr>
        <w:tab/>
        <w:t xml:space="preserve">Siau K, Wang W. Building trust in artificial intelligence, machine learning, and robotics. </w:t>
      </w:r>
      <w:r w:rsidRPr="00B546C5">
        <w:rPr>
          <w:rFonts w:ascii="Calibri" w:hAnsi="Calibri" w:cs="Calibri"/>
          <w:i/>
          <w:iCs/>
          <w:noProof/>
          <w:szCs w:val="24"/>
        </w:rPr>
        <w:t>Cut Bus Technol J</w:t>
      </w:r>
      <w:r w:rsidRPr="00B546C5">
        <w:rPr>
          <w:rFonts w:ascii="Calibri" w:hAnsi="Calibri" w:cs="Calibri"/>
          <w:noProof/>
          <w:szCs w:val="24"/>
        </w:rPr>
        <w:t>. 2018;31(2):47-53.</w:t>
      </w:r>
    </w:p>
    <w:p w14:paraId="0E0470A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75. </w:t>
      </w:r>
      <w:r w:rsidRPr="00B546C5">
        <w:rPr>
          <w:rFonts w:ascii="Calibri" w:hAnsi="Calibri" w:cs="Calibri"/>
          <w:noProof/>
          <w:szCs w:val="24"/>
        </w:rPr>
        <w:tab/>
        <w:t xml:space="preserve">Kim H, Lee TH. Strategic CSR Communication: A Moderating Role of Transparency in Trust Building. </w:t>
      </w:r>
      <w:r w:rsidRPr="00B546C5">
        <w:rPr>
          <w:rFonts w:ascii="Calibri" w:hAnsi="Calibri" w:cs="Calibri"/>
          <w:i/>
          <w:iCs/>
          <w:noProof/>
          <w:szCs w:val="24"/>
        </w:rPr>
        <w:t>Int J Strateg Commun</w:t>
      </w:r>
      <w:r w:rsidRPr="00B546C5">
        <w:rPr>
          <w:rFonts w:ascii="Calibri" w:hAnsi="Calibri" w:cs="Calibri"/>
          <w:noProof/>
          <w:szCs w:val="24"/>
        </w:rPr>
        <w:t>. 2018;12(2):107-124. doi:10.1080/1553118X.2018.1425692</w:t>
      </w:r>
    </w:p>
    <w:p w14:paraId="5B63099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76. </w:t>
      </w:r>
      <w:r w:rsidRPr="00B546C5">
        <w:rPr>
          <w:rFonts w:ascii="Calibri" w:hAnsi="Calibri" w:cs="Calibri"/>
          <w:noProof/>
          <w:szCs w:val="24"/>
        </w:rPr>
        <w:tab/>
        <w:t xml:space="preserve">Wykes T, Schueller S. Why reviewing apps is not enough: Transparency for trust (T4T) principles of responsible health app marketplaces. </w:t>
      </w:r>
      <w:r w:rsidRPr="00B546C5">
        <w:rPr>
          <w:rFonts w:ascii="Calibri" w:hAnsi="Calibri" w:cs="Calibri"/>
          <w:i/>
          <w:iCs/>
          <w:noProof/>
          <w:szCs w:val="24"/>
        </w:rPr>
        <w:t>J Med Internet Res</w:t>
      </w:r>
      <w:r w:rsidRPr="00B546C5">
        <w:rPr>
          <w:rFonts w:ascii="Calibri" w:hAnsi="Calibri" w:cs="Calibri"/>
          <w:noProof/>
          <w:szCs w:val="24"/>
        </w:rPr>
        <w:t>. 2019;21(5). doi:10.2196/12390</w:t>
      </w:r>
    </w:p>
    <w:p w14:paraId="0173CBE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77. </w:t>
      </w:r>
      <w:r w:rsidRPr="00B546C5">
        <w:rPr>
          <w:rFonts w:ascii="Calibri" w:hAnsi="Calibri" w:cs="Calibri"/>
          <w:noProof/>
          <w:szCs w:val="24"/>
        </w:rPr>
        <w:tab/>
        <w:t xml:space="preserve">Holden RJ, Carayon P, Gurses AP, et al. SEIPS 2.0: A human factors framework for studying and improving the work of healthcare professionals and patients. </w:t>
      </w:r>
      <w:r w:rsidRPr="00B546C5">
        <w:rPr>
          <w:rFonts w:ascii="Calibri" w:hAnsi="Calibri" w:cs="Calibri"/>
          <w:i/>
          <w:iCs/>
          <w:noProof/>
          <w:szCs w:val="24"/>
        </w:rPr>
        <w:t>Ergonomics</w:t>
      </w:r>
      <w:r w:rsidRPr="00B546C5">
        <w:rPr>
          <w:rFonts w:ascii="Calibri" w:hAnsi="Calibri" w:cs="Calibri"/>
          <w:noProof/>
          <w:szCs w:val="24"/>
        </w:rPr>
        <w:t>. 2014;56(11):1-30. doi:10.1080/00140139.2013.838643.SEIPS</w:t>
      </w:r>
    </w:p>
    <w:p w14:paraId="52626C4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78. </w:t>
      </w:r>
      <w:r w:rsidRPr="00B546C5">
        <w:rPr>
          <w:rFonts w:ascii="Calibri" w:hAnsi="Calibri" w:cs="Calibri"/>
          <w:noProof/>
          <w:szCs w:val="24"/>
        </w:rPr>
        <w:tab/>
        <w:t xml:space="preserve">Carayon P, Wooldridge A, Hoonakker P, Hundt AS, Kelly MM. SEIPS 3.0: Human-centered design of the patient journey for patient safety. </w:t>
      </w:r>
      <w:r w:rsidRPr="00B546C5">
        <w:rPr>
          <w:rFonts w:ascii="Calibri" w:hAnsi="Calibri" w:cs="Calibri"/>
          <w:i/>
          <w:iCs/>
          <w:noProof/>
          <w:szCs w:val="24"/>
        </w:rPr>
        <w:t>Appl Ergon</w:t>
      </w:r>
      <w:r w:rsidRPr="00B546C5">
        <w:rPr>
          <w:rFonts w:ascii="Calibri" w:hAnsi="Calibri" w:cs="Calibri"/>
          <w:noProof/>
          <w:szCs w:val="24"/>
        </w:rPr>
        <w:t>. 2020;84(December 2019):103033. doi:10.1016/j.apergo.2019.103033</w:t>
      </w:r>
    </w:p>
    <w:p w14:paraId="24DFE5D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79. </w:t>
      </w:r>
      <w:r w:rsidRPr="00B546C5">
        <w:rPr>
          <w:rFonts w:ascii="Calibri" w:hAnsi="Calibri" w:cs="Calibri"/>
          <w:noProof/>
          <w:szCs w:val="24"/>
        </w:rPr>
        <w:tab/>
        <w:t xml:space="preserve">Arnold M, Piorkowski D, Reimer D, et al. FactSheets: Increasing trust in AI services through supplier’s declarations of conformity. </w:t>
      </w:r>
      <w:r w:rsidRPr="00B546C5">
        <w:rPr>
          <w:rFonts w:ascii="Calibri" w:hAnsi="Calibri" w:cs="Calibri"/>
          <w:i/>
          <w:iCs/>
          <w:noProof/>
          <w:szCs w:val="24"/>
        </w:rPr>
        <w:t>IBM J Res Dev</w:t>
      </w:r>
      <w:r w:rsidRPr="00B546C5">
        <w:rPr>
          <w:rFonts w:ascii="Calibri" w:hAnsi="Calibri" w:cs="Calibri"/>
          <w:noProof/>
          <w:szCs w:val="24"/>
        </w:rPr>
        <w:t>. 2019;63(4-5). doi:10.1147/JRD.2019.2942288</w:t>
      </w:r>
    </w:p>
    <w:p w14:paraId="3C80269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80. </w:t>
      </w:r>
      <w:r w:rsidRPr="00B546C5">
        <w:rPr>
          <w:rFonts w:ascii="Calibri" w:hAnsi="Calibri" w:cs="Calibri"/>
          <w:noProof/>
          <w:szCs w:val="24"/>
        </w:rPr>
        <w:tab/>
        <w:t xml:space="preserve">Begun JW, Zimmerman B, Dooley K. Health Care Organizations as Complex Adaptive Systems. In: Mick SM, Wyttenbach M, eds. </w:t>
      </w:r>
      <w:r w:rsidRPr="00B546C5">
        <w:rPr>
          <w:rFonts w:ascii="Calibri" w:hAnsi="Calibri" w:cs="Calibri"/>
          <w:i/>
          <w:iCs/>
          <w:noProof/>
          <w:szCs w:val="24"/>
        </w:rPr>
        <w:t>Advances in Health Care Organization Theory</w:t>
      </w:r>
      <w:r w:rsidRPr="00B546C5">
        <w:rPr>
          <w:rFonts w:ascii="Calibri" w:hAnsi="Calibri" w:cs="Calibri"/>
          <w:noProof/>
          <w:szCs w:val="24"/>
        </w:rPr>
        <w:t>. 1st ed. San Francisco, CA: Jossey-Bass; 2003:253-288.</w:t>
      </w:r>
    </w:p>
    <w:p w14:paraId="1B555A6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81. </w:t>
      </w:r>
      <w:r w:rsidRPr="00B546C5">
        <w:rPr>
          <w:rFonts w:ascii="Calibri" w:hAnsi="Calibri" w:cs="Calibri"/>
          <w:noProof/>
          <w:szCs w:val="24"/>
        </w:rPr>
        <w:tab/>
        <w:t xml:space="preserve">Mclachlan S, Potts HWW, Kudakwashe D, et al. The Heimdall framework for supporting characterisation of learning health systems. </w:t>
      </w:r>
      <w:r w:rsidRPr="00B546C5">
        <w:rPr>
          <w:rFonts w:ascii="Calibri" w:hAnsi="Calibri" w:cs="Calibri"/>
          <w:i/>
          <w:iCs/>
          <w:noProof/>
          <w:szCs w:val="24"/>
        </w:rPr>
        <w:t>J Innov Heal Inf</w:t>
      </w:r>
      <w:r w:rsidRPr="00B546C5">
        <w:rPr>
          <w:rFonts w:ascii="Calibri" w:hAnsi="Calibri" w:cs="Calibri"/>
          <w:noProof/>
          <w:szCs w:val="24"/>
        </w:rPr>
        <w:t>. 2018;25(2). doi:http://dx.doi.org/10.14236/jhi.v25i2.996</w:t>
      </w:r>
    </w:p>
    <w:p w14:paraId="347907D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82. </w:t>
      </w:r>
      <w:r w:rsidRPr="00B546C5">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B546C5">
        <w:rPr>
          <w:rFonts w:ascii="Calibri" w:hAnsi="Calibri" w:cs="Calibri"/>
          <w:i/>
          <w:iCs/>
          <w:noProof/>
          <w:szCs w:val="24"/>
        </w:rPr>
        <w:t>Ergonomics</w:t>
      </w:r>
      <w:r w:rsidRPr="00B546C5">
        <w:rPr>
          <w:rFonts w:ascii="Calibri" w:hAnsi="Calibri" w:cs="Calibri"/>
          <w:noProof/>
          <w:szCs w:val="24"/>
        </w:rPr>
        <w:t>. 2015;58(4):548-564. doi:10.1080/00140139.2015.1015623</w:t>
      </w:r>
    </w:p>
    <w:p w14:paraId="222DA8D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83. </w:t>
      </w:r>
      <w:r w:rsidRPr="00B546C5">
        <w:rPr>
          <w:rFonts w:ascii="Calibri" w:hAnsi="Calibri" w:cs="Calibri"/>
          <w:noProof/>
          <w:szCs w:val="24"/>
        </w:rPr>
        <w:tab/>
        <w:t xml:space="preserve">Haimes YY. On the Definition of Resilience in Systems. </w:t>
      </w:r>
      <w:r w:rsidRPr="00B546C5">
        <w:rPr>
          <w:rFonts w:ascii="Calibri" w:hAnsi="Calibri" w:cs="Calibri"/>
          <w:i/>
          <w:iCs/>
          <w:noProof/>
          <w:szCs w:val="24"/>
        </w:rPr>
        <w:t>Risk Anal</w:t>
      </w:r>
      <w:r w:rsidRPr="00B546C5">
        <w:rPr>
          <w:rFonts w:ascii="Calibri" w:hAnsi="Calibri" w:cs="Calibri"/>
          <w:noProof/>
          <w:szCs w:val="24"/>
        </w:rPr>
        <w:t>. 2009;29(4):498-501. doi:10.1111/j.1539-6924.2009.01216.x</w:t>
      </w:r>
    </w:p>
    <w:p w14:paraId="4CB2A6E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84. </w:t>
      </w:r>
      <w:r w:rsidRPr="00B546C5">
        <w:rPr>
          <w:rFonts w:ascii="Calibri" w:hAnsi="Calibri" w:cs="Calibri"/>
          <w:noProof/>
          <w:szCs w:val="24"/>
        </w:rPr>
        <w:tab/>
        <w:t xml:space="preserve">Hilborn RC. Sea gulls, butterflies, and grasshoppers: A brief history of the butterfly effect in nonlinear dynamics. </w:t>
      </w:r>
      <w:r w:rsidRPr="00B546C5">
        <w:rPr>
          <w:rFonts w:ascii="Calibri" w:hAnsi="Calibri" w:cs="Calibri"/>
          <w:i/>
          <w:iCs/>
          <w:noProof/>
          <w:szCs w:val="24"/>
        </w:rPr>
        <w:t>Am J Phys</w:t>
      </w:r>
      <w:r w:rsidRPr="00B546C5">
        <w:rPr>
          <w:rFonts w:ascii="Calibri" w:hAnsi="Calibri" w:cs="Calibri"/>
          <w:noProof/>
          <w:szCs w:val="24"/>
        </w:rPr>
        <w:t>. 2004;72(4):425-427. doi:10.1119/1.1636492</w:t>
      </w:r>
    </w:p>
    <w:p w14:paraId="7CBAD11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85. </w:t>
      </w:r>
      <w:r w:rsidRPr="00B546C5">
        <w:rPr>
          <w:rFonts w:ascii="Calibri" w:hAnsi="Calibri" w:cs="Calibri"/>
          <w:noProof/>
          <w:szCs w:val="24"/>
        </w:rPr>
        <w:tab/>
        <w:t xml:space="preserve">Morozov E. </w:t>
      </w:r>
      <w:r w:rsidRPr="00B546C5">
        <w:rPr>
          <w:rFonts w:ascii="Calibri" w:hAnsi="Calibri" w:cs="Calibri"/>
          <w:i/>
          <w:iCs/>
          <w:noProof/>
          <w:szCs w:val="24"/>
        </w:rPr>
        <w:t>To Save Everything, Click Here: The Folly of Technological Solutionism</w:t>
      </w:r>
      <w:r w:rsidRPr="00B546C5">
        <w:rPr>
          <w:rFonts w:ascii="Calibri" w:hAnsi="Calibri" w:cs="Calibri"/>
          <w:noProof/>
          <w:szCs w:val="24"/>
        </w:rPr>
        <w:t>. New York: PublicAffairs; 2013.</w:t>
      </w:r>
    </w:p>
    <w:p w14:paraId="25F4A7B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86. </w:t>
      </w:r>
      <w:r w:rsidRPr="00B546C5">
        <w:rPr>
          <w:rFonts w:ascii="Calibri" w:hAnsi="Calibri" w:cs="Calibri"/>
          <w:noProof/>
          <w:szCs w:val="24"/>
        </w:rPr>
        <w:tab/>
        <w:t xml:space="preserve">Maturo A. Fatism, self-monitoring and the pursuit of healthiness in the time of technological solutionism. </w:t>
      </w:r>
      <w:r w:rsidRPr="00B546C5">
        <w:rPr>
          <w:rFonts w:ascii="Calibri" w:hAnsi="Calibri" w:cs="Calibri"/>
          <w:i/>
          <w:iCs/>
          <w:noProof/>
          <w:szCs w:val="24"/>
        </w:rPr>
        <w:t>Ital Sociol Rev</w:t>
      </w:r>
      <w:r w:rsidRPr="00B546C5">
        <w:rPr>
          <w:rFonts w:ascii="Calibri" w:hAnsi="Calibri" w:cs="Calibri"/>
          <w:noProof/>
          <w:szCs w:val="24"/>
        </w:rPr>
        <w:t>. 2014;4(2):157-171. doi:10.13136/isr.v4i2.80</w:t>
      </w:r>
    </w:p>
    <w:p w14:paraId="35D2E63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87. </w:t>
      </w:r>
      <w:r w:rsidRPr="00B546C5">
        <w:rPr>
          <w:rFonts w:ascii="Calibri" w:hAnsi="Calibri" w:cs="Calibri"/>
          <w:noProof/>
          <w:szCs w:val="24"/>
        </w:rPr>
        <w:tab/>
        <w:t xml:space="preserve">Gardner J, Warren N. Learning from deep brain stimulation: the fallacy of techno-solutionism and the need for ‘regimes of care.’ </w:t>
      </w:r>
      <w:r w:rsidRPr="00B546C5">
        <w:rPr>
          <w:rFonts w:ascii="Calibri" w:hAnsi="Calibri" w:cs="Calibri"/>
          <w:i/>
          <w:iCs/>
          <w:noProof/>
          <w:szCs w:val="24"/>
        </w:rPr>
        <w:t>Med Heal Care Philos</w:t>
      </w:r>
      <w:r w:rsidRPr="00B546C5">
        <w:rPr>
          <w:rFonts w:ascii="Calibri" w:hAnsi="Calibri" w:cs="Calibri"/>
          <w:noProof/>
          <w:szCs w:val="24"/>
        </w:rPr>
        <w:t>. 2019;22(3):363-374. doi:10.1007/s11019-018-9858-6</w:t>
      </w:r>
    </w:p>
    <w:p w14:paraId="76D73B9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88. </w:t>
      </w:r>
      <w:r w:rsidRPr="00B546C5">
        <w:rPr>
          <w:rFonts w:ascii="Calibri" w:hAnsi="Calibri" w:cs="Calibri"/>
          <w:noProof/>
          <w:szCs w:val="24"/>
        </w:rPr>
        <w:tab/>
        <w:t xml:space="preserve">Harris P, Middleton W. The illusion of control and optimism about health: On being less at risk but no more in control than others. </w:t>
      </w:r>
      <w:r w:rsidRPr="00B546C5">
        <w:rPr>
          <w:rFonts w:ascii="Calibri" w:hAnsi="Calibri" w:cs="Calibri"/>
          <w:i/>
          <w:iCs/>
          <w:noProof/>
          <w:szCs w:val="24"/>
        </w:rPr>
        <w:t>Br J Soc Psychol</w:t>
      </w:r>
      <w:r w:rsidRPr="00B546C5">
        <w:rPr>
          <w:rFonts w:ascii="Calibri" w:hAnsi="Calibri" w:cs="Calibri"/>
          <w:noProof/>
          <w:szCs w:val="24"/>
        </w:rPr>
        <w:t>. 1994;33:369-386.</w:t>
      </w:r>
    </w:p>
    <w:p w14:paraId="3A16587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89. </w:t>
      </w:r>
      <w:r w:rsidRPr="00B546C5">
        <w:rPr>
          <w:rFonts w:ascii="Calibri" w:hAnsi="Calibri" w:cs="Calibri"/>
          <w:noProof/>
          <w:szCs w:val="24"/>
        </w:rPr>
        <w:tab/>
        <w:t xml:space="preserve">Gann B. Transforming lives: Combating digital health inequality. </w:t>
      </w:r>
      <w:r w:rsidRPr="00B546C5">
        <w:rPr>
          <w:rFonts w:ascii="Calibri" w:hAnsi="Calibri" w:cs="Calibri"/>
          <w:i/>
          <w:iCs/>
          <w:noProof/>
          <w:szCs w:val="24"/>
        </w:rPr>
        <w:t>IFLA J</w:t>
      </w:r>
      <w:r w:rsidRPr="00B546C5">
        <w:rPr>
          <w:rFonts w:ascii="Calibri" w:hAnsi="Calibri" w:cs="Calibri"/>
          <w:noProof/>
          <w:szCs w:val="24"/>
        </w:rPr>
        <w:t>. 2019;45(3):187-198. doi:10.1177/0340035219845013</w:t>
      </w:r>
    </w:p>
    <w:p w14:paraId="064BA44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90. </w:t>
      </w:r>
      <w:r w:rsidRPr="00B546C5">
        <w:rPr>
          <w:rFonts w:ascii="Calibri" w:hAnsi="Calibri" w:cs="Calibri"/>
          <w:noProof/>
          <w:szCs w:val="24"/>
        </w:rPr>
        <w:tab/>
        <w:t xml:space="preserve">Rae A, Provan D, Aboelssaad H, Alexander R. A manifesto for Reality-based Safety Science. </w:t>
      </w:r>
      <w:r w:rsidRPr="00B546C5">
        <w:rPr>
          <w:rFonts w:ascii="Calibri" w:hAnsi="Calibri" w:cs="Calibri"/>
          <w:i/>
          <w:iCs/>
          <w:noProof/>
          <w:szCs w:val="24"/>
        </w:rPr>
        <w:t>Saf Sci</w:t>
      </w:r>
      <w:r w:rsidRPr="00B546C5">
        <w:rPr>
          <w:rFonts w:ascii="Calibri" w:hAnsi="Calibri" w:cs="Calibri"/>
          <w:noProof/>
          <w:szCs w:val="24"/>
        </w:rPr>
        <w:t>. 2020;126(June). doi:10.1016/j.ssci.2020.104654</w:t>
      </w:r>
    </w:p>
    <w:p w14:paraId="1EE9ADE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91. </w:t>
      </w:r>
      <w:r w:rsidRPr="00B546C5">
        <w:rPr>
          <w:rFonts w:ascii="Calibri" w:hAnsi="Calibri" w:cs="Calibri"/>
          <w:noProof/>
          <w:szCs w:val="24"/>
        </w:rPr>
        <w:tab/>
        <w:t xml:space="preserve">Swuste P, Groeneweg J, van Gulijk C, Zwaard W, Lemkowitz S, Oostendorp Y. The future of safety science. </w:t>
      </w:r>
      <w:r w:rsidRPr="00B546C5">
        <w:rPr>
          <w:rFonts w:ascii="Calibri" w:hAnsi="Calibri" w:cs="Calibri"/>
          <w:i/>
          <w:iCs/>
          <w:noProof/>
          <w:szCs w:val="24"/>
        </w:rPr>
        <w:t>Saf Sci</w:t>
      </w:r>
      <w:r w:rsidRPr="00B546C5">
        <w:rPr>
          <w:rFonts w:ascii="Calibri" w:hAnsi="Calibri" w:cs="Calibri"/>
          <w:noProof/>
          <w:szCs w:val="24"/>
        </w:rPr>
        <w:t>. 2020;125(September 2019):104593. doi:10.1016/j.ssci.2019.104593</w:t>
      </w:r>
    </w:p>
    <w:p w14:paraId="05C151A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rPr>
      </w:pPr>
      <w:r w:rsidRPr="00B546C5">
        <w:rPr>
          <w:rFonts w:ascii="Calibri" w:hAnsi="Calibri" w:cs="Calibri"/>
          <w:noProof/>
          <w:szCs w:val="24"/>
        </w:rPr>
        <w:t xml:space="preserve">92. </w:t>
      </w:r>
      <w:r w:rsidRPr="00B546C5">
        <w:rPr>
          <w:rFonts w:ascii="Calibri" w:hAnsi="Calibri" w:cs="Calibri"/>
          <w:noProof/>
          <w:szCs w:val="24"/>
        </w:rPr>
        <w:tab/>
        <w:t>Johnson OA, Benn J, Habli I, Peek N, McCrorie C, McInerney CD. Theoretical and practical foundations of Safety Informatics: Workshop programme proposal. https://github.com/ciaranmci/TheoryDevWrkshop1. Published 2020. Accessed May 14, 2020.</w:t>
      </w:r>
    </w:p>
    <w:p w14:paraId="474B2590" w14:textId="53DE6AFD" w:rsidR="0076332B" w:rsidRDefault="006B287C">
      <w:r>
        <w:fldChar w:fldCharType="end"/>
      </w:r>
      <w:r w:rsidR="0076332B">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53EAFF16" w:rsidR="0076332B" w:rsidRPr="0076332B" w:rsidRDefault="0076332B" w:rsidP="00B546C5">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B546C5">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B546C5" w:rsidRPr="00B546C5">
              <w:rPr>
                <w:rFonts w:ascii="Times New Roman" w:hAnsi="Times New Roman" w:cs="Times New Roman"/>
                <w:noProof/>
                <w:sz w:val="20"/>
                <w:szCs w:val="16"/>
                <w:vertAlign w:val="superscript"/>
              </w:rPr>
              <w:t>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commentRangeStart w:id="50"/>
            <w:r w:rsidRPr="00A71A27">
              <w:rPr>
                <w:rFonts w:ascii="Times New Roman" w:eastAsia="Times New Roman" w:hAnsi="Times New Roman" w:cs="Times New Roman"/>
                <w:b/>
                <w:bCs/>
                <w:color w:val="000000"/>
                <w:sz w:val="16"/>
                <w:szCs w:val="16"/>
                <w:lang w:eastAsia="en-GB"/>
              </w:rPr>
              <w:t xml:space="preserve">Consequences for patient safety </w:t>
            </w:r>
            <w:commentRangeEnd w:id="50"/>
            <w:r w:rsidR="00B118BA">
              <w:rPr>
                <w:rStyle w:val="CommentReference"/>
              </w:rPr>
              <w:commentReference w:id="50"/>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Unclear how to </w:t>
            </w:r>
            <w:commentRangeStart w:id="51"/>
            <w:r w:rsidRPr="00A71A27">
              <w:rPr>
                <w:rFonts w:ascii="Times New Roman" w:eastAsia="Times New Roman" w:hAnsi="Times New Roman" w:cs="Times New Roman"/>
                <w:color w:val="000000"/>
                <w:sz w:val="16"/>
                <w:szCs w:val="16"/>
                <w:lang w:eastAsia="en-GB"/>
              </w:rPr>
              <w:t xml:space="preserve">sensibly </w:t>
            </w:r>
            <w:commentRangeEnd w:id="51"/>
            <w:r w:rsidR="00B118BA">
              <w:rPr>
                <w:rStyle w:val="CommentReference"/>
              </w:rPr>
              <w:commentReference w:id="51"/>
            </w:r>
            <w:r w:rsidRPr="00A71A27">
              <w:rPr>
                <w:rFonts w:ascii="Times New Roman" w:eastAsia="Times New Roman" w:hAnsi="Times New Roman" w:cs="Times New Roman"/>
                <w:color w:val="000000"/>
                <w:sz w:val="16"/>
                <w:szCs w:val="16"/>
                <w:lang w:eastAsia="en-GB"/>
              </w:rPr>
              <w:t>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632257B7" w:rsidR="0076332B" w:rsidRPr="000D2165" w:rsidRDefault="0076332B" w:rsidP="00B546C5">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B546C5">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sidR="00DD0FC3" w:rsidRPr="000D2165">
              <w:rPr>
                <w:rFonts w:ascii="Times New Roman" w:eastAsia="Times New Roman" w:hAnsi="Times New Roman" w:cs="Times New Roman"/>
                <w:bCs/>
                <w:sz w:val="16"/>
                <w:szCs w:val="20"/>
                <w:vertAlign w:val="superscript"/>
                <w:lang w:eastAsia="en-GB"/>
              </w:rPr>
              <w:fldChar w:fldCharType="separate"/>
            </w:r>
            <w:r w:rsidR="00B546C5" w:rsidRPr="00B546C5">
              <w:rPr>
                <w:rFonts w:ascii="Times New Roman" w:eastAsia="Times New Roman" w:hAnsi="Times New Roman" w:cs="Times New Roman"/>
                <w:bCs/>
                <w:noProof/>
                <w:sz w:val="16"/>
                <w:szCs w:val="20"/>
                <w:vertAlign w:val="superscript"/>
                <w:lang w:eastAsia="en-GB"/>
              </w:rPr>
              <w:t>30</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54F82181" w:rsidR="0076332B" w:rsidRDefault="0005032D" w:rsidP="001C7AD9">
      <w:pPr>
        <w:spacing w:after="0" w:line="240" w:lineRule="auto"/>
        <w:rPr>
          <w:ins w:id="52" w:author="Carolyn McCrorie" w:date="2020-11-04T21:24:00Z"/>
        </w:rPr>
      </w:pPr>
      <w:ins w:id="53" w:author="Carolyn McCrorie" w:date="2020-11-04T21:24:00Z">
        <w:r>
          <w:t>Acknowledgements</w:t>
        </w:r>
      </w:ins>
    </w:p>
    <w:p w14:paraId="41A21829" w14:textId="2C25B46F" w:rsidR="0005032D" w:rsidRPr="001A5100" w:rsidRDefault="0005032D" w:rsidP="001C7AD9">
      <w:pPr>
        <w:spacing w:after="0" w:line="240" w:lineRule="auto"/>
      </w:pPr>
      <w:ins w:id="54" w:author="Carolyn McCrorie" w:date="2020-11-04T21:24:00Z">
        <w:r>
          <w:t>Funding, who attended</w:t>
        </w:r>
        <w:r w:rsidR="00D05445">
          <w:t xml:space="preserve"> etc.</w:t>
        </w:r>
      </w:ins>
    </w:p>
    <w:sectPr w:rsidR="0005032D"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rolyn McCrorie" w:date="2020-11-04T21:10:00Z" w:initials="CM">
    <w:p w14:paraId="4486B1A8" w14:textId="614A1C09" w:rsidR="00C15EA0" w:rsidRDefault="00C15EA0">
      <w:pPr>
        <w:pStyle w:val="CommentText"/>
      </w:pPr>
      <w:r>
        <w:rPr>
          <w:rStyle w:val="CommentReference"/>
        </w:rPr>
        <w:annotationRef/>
      </w:r>
      <w:r w:rsidR="007668D8">
        <w:t xml:space="preserve">Add in current policy and directives concerning </w:t>
      </w:r>
      <w:r w:rsidR="00E9362F">
        <w:t>health information technologies</w:t>
      </w:r>
      <w:r w:rsidR="00731EDB">
        <w:t xml:space="preserve"> e.g. NICE, NHS England</w:t>
      </w:r>
      <w:r w:rsidR="00C16828">
        <w:t xml:space="preserve">, </w:t>
      </w:r>
      <w:r w:rsidR="00B048B9">
        <w:t xml:space="preserve">Digital health USA </w:t>
      </w:r>
      <w:hyperlink r:id="rId1" w:history="1">
        <w:r w:rsidR="00B048B9" w:rsidRPr="00394048">
          <w:rPr>
            <w:rStyle w:val="Hyperlink"/>
          </w:rPr>
          <w:t>https://iclg.</w:t>
        </w:r>
        <w:r w:rsidR="00B048B9" w:rsidRPr="00394048">
          <w:rPr>
            <w:rStyle w:val="Hyperlink"/>
          </w:rPr>
          <w:t>c</w:t>
        </w:r>
        <w:r w:rsidR="00B048B9" w:rsidRPr="00394048">
          <w:rPr>
            <w:rStyle w:val="Hyperlink"/>
          </w:rPr>
          <w:t>om/practice-areas/digital-health-laws-and-regulations/usa</w:t>
        </w:r>
      </w:hyperlink>
    </w:p>
    <w:p w14:paraId="7817B2C5" w14:textId="21408DA5" w:rsidR="00B048B9" w:rsidRDefault="00B048B9">
      <w:pPr>
        <w:pStyle w:val="CommentText"/>
      </w:pPr>
    </w:p>
  </w:comment>
  <w:comment w:id="3" w:author="Carolyn McCrorie" w:date="2020-11-04T21:14:00Z" w:initials="CM">
    <w:p w14:paraId="318EE5B2" w14:textId="5856B7DF" w:rsidR="00F15E6F" w:rsidRDefault="00F15E6F">
      <w:pPr>
        <w:pStyle w:val="CommentText"/>
      </w:pPr>
      <w:r>
        <w:rPr>
          <w:rStyle w:val="CommentReference"/>
        </w:rPr>
        <w:annotationRef/>
      </w:r>
      <w:r>
        <w:t xml:space="preserve">Poached from </w:t>
      </w:r>
      <w:r w:rsidR="00B613EB">
        <w:t>Manchester PSTRC website</w:t>
      </w:r>
      <w:r w:rsidR="00E02ABA">
        <w:t xml:space="preserve"> – I’ve put </w:t>
      </w:r>
      <w:r w:rsidR="00D26740">
        <w:t xml:space="preserve">this text </w:t>
      </w:r>
      <w:r w:rsidR="00E02ABA">
        <w:t xml:space="preserve">here to remind us </w:t>
      </w:r>
      <w:r w:rsidR="00D22AD3">
        <w:t xml:space="preserve">that </w:t>
      </w:r>
      <w:r w:rsidR="00320059">
        <w:t xml:space="preserve">a </w:t>
      </w:r>
      <w:r w:rsidR="00B86876">
        <w:t>practitioner/patient</w:t>
      </w:r>
      <w:r w:rsidR="00860C8E">
        <w:t xml:space="preserve">-facing </w:t>
      </w:r>
      <w:r w:rsidR="00611C77">
        <w:t>definition of the purpose of the paper could be made clearer in the introduction</w:t>
      </w:r>
      <w:r w:rsidR="00D26740">
        <w:t>. Can discuss</w:t>
      </w:r>
      <w:r w:rsidR="001C648F">
        <w:t xml:space="preserve"> </w:t>
      </w:r>
      <w:r w:rsidR="0059005E">
        <w:t>later this week</w:t>
      </w:r>
    </w:p>
  </w:comment>
  <w:comment w:id="4" w:author="Carolyn McCrorie" w:date="2020-11-04T20:36:00Z" w:initials="CM">
    <w:p w14:paraId="1DC9037E" w14:textId="2BB8E380" w:rsidR="00003738" w:rsidRDefault="00003738">
      <w:pPr>
        <w:pStyle w:val="CommentText"/>
      </w:pPr>
      <w:r>
        <w:rPr>
          <w:rStyle w:val="CommentReference"/>
        </w:rPr>
        <w:annotationRef/>
      </w:r>
      <w:r>
        <w:t>Should define</w:t>
      </w:r>
      <w:r w:rsidR="001A6C50">
        <w:t xml:space="preserve"> clearly the approach taken to engaging with the literature e.g. </w:t>
      </w:r>
      <w:r w:rsidR="00F50A8C">
        <w:t xml:space="preserve">conceptual review with </w:t>
      </w:r>
      <w:r w:rsidR="001A6C50">
        <w:t>search terms, recommendations for attendees</w:t>
      </w:r>
      <w:r w:rsidR="00F50A8C">
        <w:t xml:space="preserve"> etc.</w:t>
      </w:r>
    </w:p>
  </w:comment>
  <w:comment w:id="5" w:author="Ciarán McInerney" w:date="2020-11-05T15:30:00Z" w:initials="CM">
    <w:p w14:paraId="473FAFF5" w14:textId="45592898" w:rsidR="00980393" w:rsidRDefault="00980393">
      <w:pPr>
        <w:pStyle w:val="CommentText"/>
      </w:pPr>
      <w:r>
        <w:rPr>
          <w:rStyle w:val="CommentReference"/>
        </w:rPr>
        <w:annotationRef/>
      </w:r>
      <w:r>
        <w:t>This is why I didn’t want to go down this route of talking about the pre-workshop stuff…</w:t>
      </w:r>
    </w:p>
    <w:p w14:paraId="0877302E" w14:textId="1AB36F56" w:rsidR="00980393" w:rsidRDefault="00980393">
      <w:pPr>
        <w:pStyle w:val="CommentText"/>
      </w:pPr>
    </w:p>
    <w:p w14:paraId="70C2FDF2" w14:textId="2D26F59F" w:rsidR="00980393" w:rsidRDefault="00980393" w:rsidP="00980393">
      <w:pPr>
        <w:pStyle w:val="CommentText"/>
      </w:pPr>
      <w:r>
        <w:t xml:space="preserve">There was absolutely no rigour or structure to it. It was just me reading around. The pre-workshop stuff was never intended to be part of the process that provide the workshop outputs. Instead, it was more about me getting a better understanding of the topic. Everything would have been done differently if the intended goal was what Jon wants this paper to be. </w:t>
      </w:r>
    </w:p>
  </w:comment>
  <w:comment w:id="6" w:author="Carolyn McCrorie" w:date="2020-11-04T21:23:00Z" w:initials="CM">
    <w:p w14:paraId="77270E41" w14:textId="5F2B1921" w:rsidR="00B20D11" w:rsidRDefault="00B20D11">
      <w:pPr>
        <w:pStyle w:val="CommentText"/>
      </w:pPr>
      <w:r>
        <w:rPr>
          <w:rStyle w:val="CommentReference"/>
        </w:rPr>
        <w:annotationRef/>
      </w:r>
      <w:r>
        <w:t>Does this show the papers that were discussed during the workshop?</w:t>
      </w:r>
    </w:p>
  </w:comment>
  <w:comment w:id="7" w:author="Ciarán McInerney" w:date="2020-11-05T15:33:00Z" w:initials="CM">
    <w:p w14:paraId="7FDE12C1" w14:textId="3ADE5315" w:rsidR="00980393" w:rsidRDefault="00980393">
      <w:pPr>
        <w:pStyle w:val="CommentText"/>
      </w:pPr>
      <w:r>
        <w:rPr>
          <w:rStyle w:val="CommentReference"/>
        </w:rPr>
        <w:annotationRef/>
      </w:r>
      <w:r>
        <w:t>No, it show the technologies, a description and some sample papers. It was the table that everyone saw in their breakout groups.</w:t>
      </w:r>
    </w:p>
  </w:comment>
  <w:comment w:id="9" w:author="Carolyn McCrorie" w:date="2020-11-04T21:19:00Z" w:initials="CM">
    <w:p w14:paraId="3D11ADB8" w14:textId="77777777" w:rsidR="006859F6" w:rsidRDefault="006859F6">
      <w:pPr>
        <w:pStyle w:val="CommentText"/>
      </w:pPr>
      <w:r>
        <w:rPr>
          <w:rStyle w:val="CommentReference"/>
        </w:rPr>
        <w:annotationRef/>
      </w:r>
      <w:r>
        <w:t xml:space="preserve">Perhaps set out as questions e.g. </w:t>
      </w:r>
      <w:r w:rsidR="00D9241A">
        <w:t>the workshops addressed the following questions</w:t>
      </w:r>
      <w:r w:rsidR="002F27E6">
        <w:t>…</w:t>
      </w:r>
    </w:p>
    <w:p w14:paraId="4E6718CF" w14:textId="4D62C36E" w:rsidR="007D7EFF" w:rsidRDefault="00607757">
      <w:pPr>
        <w:pStyle w:val="CommentText"/>
      </w:pPr>
      <w:r>
        <w:t xml:space="preserve">Insert examples of questions asked and </w:t>
      </w:r>
      <w:r w:rsidR="00646F27">
        <w:t>how responses were collated e.g. scribes made notes</w:t>
      </w:r>
      <w:r w:rsidR="008F469B">
        <w:t xml:space="preserve"> during breakout sessions</w:t>
      </w:r>
      <w:r w:rsidR="00646F27">
        <w:t xml:space="preserve"> and reported back to the wider group</w:t>
      </w:r>
      <w:r w:rsidR="000F7923">
        <w:t xml:space="preserve"> for </w:t>
      </w:r>
      <w:r w:rsidR="00661217">
        <w:t>discussion</w:t>
      </w:r>
    </w:p>
  </w:comment>
  <w:comment w:id="10" w:author="Ciarán McInerney" w:date="2020-11-05T15:34:00Z" w:initials="CM">
    <w:p w14:paraId="17E3C3A5" w14:textId="75159EF2" w:rsidR="00980393" w:rsidRDefault="00980393">
      <w:pPr>
        <w:pStyle w:val="CommentText"/>
      </w:pPr>
      <w:r>
        <w:rPr>
          <w:rStyle w:val="CommentReference"/>
        </w:rPr>
        <w:annotationRef/>
      </w:r>
      <w:r>
        <w:t>The only questions were:</w:t>
      </w:r>
    </w:p>
    <w:p w14:paraId="73997B39" w14:textId="072D21FF" w:rsidR="00980393" w:rsidRDefault="00980393" w:rsidP="00980393">
      <w:pPr>
        <w:pStyle w:val="CommentText"/>
        <w:numPr>
          <w:ilvl w:val="0"/>
          <w:numId w:val="19"/>
        </w:numPr>
      </w:pPr>
      <w:r>
        <w:t xml:space="preserve"> What are the challenges posed by these technologies?</w:t>
      </w:r>
    </w:p>
    <w:p w14:paraId="697DF652" w14:textId="2E13D304" w:rsidR="00980393" w:rsidRDefault="00980393" w:rsidP="00980393">
      <w:pPr>
        <w:pStyle w:val="CommentText"/>
        <w:numPr>
          <w:ilvl w:val="0"/>
          <w:numId w:val="19"/>
        </w:numPr>
      </w:pPr>
      <w:r>
        <w:t xml:space="preserve"> What are the patient-safety consequences of those challenges?</w:t>
      </w:r>
    </w:p>
  </w:comment>
  <w:comment w:id="12" w:author="Carolyn McCrorie" w:date="2020-11-04T20:39:00Z" w:initials="CM">
    <w:p w14:paraId="2AF8927D" w14:textId="5C09B5FE" w:rsidR="00245B0C" w:rsidRDefault="00245B0C">
      <w:pPr>
        <w:pStyle w:val="CommentText"/>
      </w:pPr>
      <w:r>
        <w:rPr>
          <w:rStyle w:val="CommentReference"/>
        </w:rPr>
        <w:annotationRef/>
      </w:r>
      <w:r>
        <w:t>Perhaps</w:t>
      </w:r>
      <w:r w:rsidR="00656AE1">
        <w:t xml:space="preserve"> re-word as the lead author produced an initial draft of the </w:t>
      </w:r>
      <w:r w:rsidR="00B528DE">
        <w:t>manuscript which underwent several iterations</w:t>
      </w:r>
      <w:r w:rsidR="00B25CEA">
        <w:t xml:space="preserve"> through validation</w:t>
      </w:r>
      <w:r w:rsidR="00B528DE">
        <w:t xml:space="preserve"> following review by workshop attendees</w:t>
      </w:r>
    </w:p>
  </w:comment>
  <w:comment w:id="13" w:author="Ciarán McInerney" w:date="2020-08-11T17:14:00Z" w:initials="CM">
    <w:p w14:paraId="0AF4D833" w14:textId="77777777" w:rsidR="00244ED1" w:rsidRDefault="00244ED1"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244ED1" w:rsidRDefault="00244ED1" w:rsidP="0033179C">
      <w:pPr>
        <w:pStyle w:val="CommentText"/>
      </w:pPr>
    </w:p>
    <w:p w14:paraId="7AEED6C6" w14:textId="77777777" w:rsidR="00244ED1" w:rsidRDefault="00244ED1" w:rsidP="0033179C">
      <w:pPr>
        <w:pStyle w:val="CommentText"/>
      </w:pPr>
      <w:r>
        <w:t>Rebecca commented that all the challenges can be reduced to three:</w:t>
      </w:r>
    </w:p>
    <w:p w14:paraId="37B27320" w14:textId="77777777" w:rsidR="00244ED1" w:rsidRDefault="00244ED1" w:rsidP="0033179C">
      <w:pPr>
        <w:pStyle w:val="CommentText"/>
        <w:numPr>
          <w:ilvl w:val="0"/>
          <w:numId w:val="11"/>
        </w:numPr>
      </w:pPr>
      <w:r>
        <w:t>An environment where there is rapid innovation, often leveraging existing hardware and adding to or creating HISs</w:t>
      </w:r>
    </w:p>
    <w:p w14:paraId="53F75C94" w14:textId="77777777" w:rsidR="00244ED1" w:rsidRDefault="00244ED1"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244ED1" w:rsidRDefault="00244ED1" w:rsidP="0033179C">
      <w:pPr>
        <w:pStyle w:val="CommentText"/>
        <w:numPr>
          <w:ilvl w:val="0"/>
          <w:numId w:val="11"/>
        </w:numPr>
      </w:pPr>
      <w:r>
        <w:t>HITs leading to changes in how patients interact with the healthcare system</w:t>
      </w:r>
    </w:p>
    <w:p w14:paraId="5BA5E07C" w14:textId="77777777" w:rsidR="00244ED1" w:rsidRDefault="00244ED1" w:rsidP="0033179C">
      <w:pPr>
        <w:pStyle w:val="CommentText"/>
      </w:pPr>
    </w:p>
    <w:p w14:paraId="05A1E6F1" w14:textId="75EC4613" w:rsidR="00244ED1" w:rsidRDefault="00244ED1" w:rsidP="0033179C">
      <w:pPr>
        <w:pStyle w:val="CommentText"/>
        <w:numPr>
          <w:ilvl w:val="0"/>
          <w:numId w:val="10"/>
        </w:numPr>
      </w:pPr>
      <w:r>
        <w:t xml:space="preserve"> Should we change this section to reflect the three-challenge format, or are we happy with the six challenges?</w:t>
      </w:r>
    </w:p>
    <w:p w14:paraId="0D84A9B3" w14:textId="356EE882" w:rsidR="00244ED1" w:rsidRDefault="00244ED1">
      <w:pPr>
        <w:pStyle w:val="CommentText"/>
      </w:pPr>
    </w:p>
  </w:comment>
  <w:comment w:id="14" w:author="Richard Williams" w:date="2020-10-09T07:56:00Z" w:initials="RW">
    <w:p w14:paraId="6A88FDB5" w14:textId="3BEC8AFD" w:rsidR="00244ED1" w:rsidRDefault="00244ED1">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15" w:author="Rebecca Randell" w:date="2020-10-09T18:31:00Z" w:initials="RR">
    <w:p w14:paraId="658786E5" w14:textId="679B1014" w:rsidR="00244ED1" w:rsidRDefault="00244ED1">
      <w:pPr>
        <w:pStyle w:val="CommentText"/>
      </w:pPr>
      <w:r>
        <w:rPr>
          <w:rStyle w:val="CommentReference"/>
        </w:rPr>
        <w:annotationRef/>
      </w:r>
      <w:r>
        <w:t>My comment was about reordering to reflect the linkages between the different challenges, not to reduce the 6 to 3</w:t>
      </w:r>
    </w:p>
  </w:comment>
  <w:comment w:id="16" w:author="Jonathan Benn" w:date="2020-10-15T21:02:00Z" w:initials="JB">
    <w:p w14:paraId="7985AC06" w14:textId="77777777" w:rsidR="009C3B9A" w:rsidRDefault="009C3B9A" w:rsidP="009C3B9A">
      <w:pPr>
        <w:pStyle w:val="CommentText"/>
      </w:pPr>
      <w:r>
        <w:rPr>
          <w:rStyle w:val="CommentReference"/>
        </w:rPr>
        <w:annotationRef/>
      </w:r>
      <w:r>
        <w:t>Too many concepts in this sentence.  I agree a definition of informatics might be important somewhere but we need to spell out the link to safety and safety culture.</w:t>
      </w:r>
    </w:p>
  </w:comment>
  <w:comment w:id="17" w:author="Jonathan Benn" w:date="2020-10-15T21:03:00Z" w:initials="JB">
    <w:p w14:paraId="18255100" w14:textId="77777777" w:rsidR="009C3B9A" w:rsidRDefault="009C3B9A" w:rsidP="009C3B9A">
      <w:pPr>
        <w:pStyle w:val="CommentText"/>
      </w:pPr>
      <w:r>
        <w:rPr>
          <w:rStyle w:val="CommentReference"/>
        </w:rPr>
        <w:annotationRef/>
      </w:r>
      <w:r>
        <w:t>Has this already been defined in reference 30?  Is this Wang?</w:t>
      </w:r>
    </w:p>
  </w:comment>
  <w:comment w:id="18" w:author="Jonathan Benn" w:date="2020-10-15T21:07:00Z" w:initials="JB">
    <w:p w14:paraId="6AA1395A" w14:textId="77777777" w:rsidR="009C3B9A" w:rsidRDefault="009C3B9A" w:rsidP="009C3B9A">
      <w:pPr>
        <w:pStyle w:val="CommentText"/>
      </w:pPr>
      <w:r>
        <w:rPr>
          <w:rStyle w:val="CommentReference"/>
        </w:rPr>
        <w:annotationRef/>
      </w:r>
      <w:r>
        <w:t>This point needs to be made in the intro/rationale for aims.</w:t>
      </w:r>
    </w:p>
  </w:comment>
  <w:comment w:id="20" w:author="Jonathan Benn" w:date="2020-10-15T22:06:00Z" w:initials="JB">
    <w:p w14:paraId="30C58710" w14:textId="507F42F5" w:rsidR="00244ED1" w:rsidRDefault="00244ED1">
      <w:pPr>
        <w:pStyle w:val="CommentText"/>
      </w:pPr>
      <w:r>
        <w:rPr>
          <w:rStyle w:val="CommentReference"/>
        </w:rPr>
        <w:annotationRef/>
      </w:r>
      <w:r>
        <w:t>Should this be “Lack of clarity in…..”</w:t>
      </w:r>
    </w:p>
  </w:comment>
  <w:comment w:id="21" w:author="Ciarán McInerney" w:date="2020-08-04T09:41:00Z" w:initials="CM">
    <w:p w14:paraId="060B4ED8" w14:textId="77777777" w:rsidR="00244ED1" w:rsidRDefault="00244ED1">
      <w:pPr>
        <w:pStyle w:val="CommentText"/>
      </w:pPr>
      <w:r>
        <w:rPr>
          <w:rStyle w:val="CommentReference"/>
        </w:rPr>
        <w:annotationRef/>
      </w:r>
      <w:r>
        <w:t>David J + Niels –</w:t>
      </w:r>
    </w:p>
    <w:p w14:paraId="11E55969" w14:textId="77777777" w:rsidR="00244ED1" w:rsidRDefault="00244ED1">
      <w:pPr>
        <w:pStyle w:val="CommentText"/>
      </w:pPr>
    </w:p>
    <w:p w14:paraId="08214CF2" w14:textId="0AB9B870" w:rsidR="00244ED1" w:rsidRDefault="00244ED1">
      <w:pPr>
        <w:pStyle w:val="CommentText"/>
      </w:pPr>
      <w:r>
        <w:t>Please, review and edit as appropriate.</w:t>
      </w:r>
    </w:p>
  </w:comment>
  <w:comment w:id="22" w:author="Niels Peek" w:date="2020-10-17T14:28:00Z" w:initials="NP">
    <w:p w14:paraId="1C42AA61" w14:textId="77777777" w:rsidR="00244ED1" w:rsidRDefault="00244ED1">
      <w:pPr>
        <w:pStyle w:val="CommentText"/>
      </w:pPr>
      <w:r>
        <w:rPr>
          <w:rStyle w:val="CommentReference"/>
        </w:rPr>
        <w:annotationRef/>
      </w:r>
      <w:r>
        <w:t>I must admit that I’m struggling to understand what we are trying to say in this section. It is much weaker than the 5 other challenges and I would suggest that we drop it. As it stands, it is not convincing and lacks direction.</w:t>
      </w:r>
    </w:p>
  </w:comment>
  <w:comment w:id="23" w:author="David Jenkins" w:date="2020-10-15T11:26:00Z" w:initials="DJ">
    <w:p w14:paraId="448F12CB" w14:textId="77777777" w:rsidR="00244ED1" w:rsidRDefault="00244ED1">
      <w:pPr>
        <w:pStyle w:val="CommentText"/>
      </w:pPr>
      <w:r>
        <w:rPr>
          <w:rStyle w:val="CommentReference"/>
        </w:rPr>
        <w:annotationRef/>
      </w:r>
      <w:r>
        <w:t>Digital health itself generates data which is something that I do not think many utilise or know what to do with. My thought is that digital health and HITs need continuous monitoring (surveillance).</w:t>
      </w:r>
    </w:p>
    <w:p w14:paraId="3FD0E17E" w14:textId="77777777" w:rsidR="00244ED1" w:rsidRDefault="00244ED1">
      <w:pPr>
        <w:pStyle w:val="CommentText"/>
      </w:pPr>
      <w:r>
        <w:t>This comment might be out of scope if you are explicitly talking about the increase in health data as streams due to improvements in technology.</w:t>
      </w:r>
    </w:p>
  </w:comment>
  <w:comment w:id="25" w:author="David Jenkins" w:date="2020-10-15T11:30:00Z" w:initials="DJ">
    <w:p w14:paraId="6C4F59FD" w14:textId="77777777" w:rsidR="00244ED1" w:rsidRDefault="00244ED1" w:rsidP="005B1B7E">
      <w:pPr>
        <w:pStyle w:val="CommentText"/>
      </w:pPr>
      <w:r>
        <w:rPr>
          <w:rStyle w:val="CommentReference"/>
        </w:rPr>
        <w:annotationRef/>
      </w:r>
      <w:r>
        <w:rPr>
          <w:rStyle w:val="CommentReference"/>
        </w:rPr>
        <w:annotationRef/>
      </w:r>
      <w:r>
        <w:t>Also, an increase in data does not mean better data</w:t>
      </w:r>
    </w:p>
    <w:p w14:paraId="3B3C3359" w14:textId="77777777" w:rsidR="00244ED1" w:rsidRDefault="00244ED1">
      <w:pPr>
        <w:pStyle w:val="CommentText"/>
      </w:pPr>
      <w:r>
        <w:t>So not just bias in the use of data but bias in the data itself</w:t>
      </w:r>
    </w:p>
  </w:comment>
  <w:comment w:id="24" w:author="Jonathan Benn" w:date="2020-10-15T22:14:00Z" w:initials="JB">
    <w:p w14:paraId="5347CBBA" w14:textId="77777777" w:rsidR="00244ED1" w:rsidRDefault="00244ED1">
      <w:pPr>
        <w:pStyle w:val="CommentText"/>
      </w:pPr>
      <w:r>
        <w:rPr>
          <w:rStyle w:val="CommentReference"/>
        </w:rPr>
        <w:annotationRef/>
      </w:r>
      <w:r>
        <w:t>This is very abstract – useful to include examples, e.g. for how biased data might impact patient safety.</w:t>
      </w:r>
    </w:p>
    <w:p w14:paraId="7BDDB0F1" w14:textId="77777777" w:rsidR="00244ED1" w:rsidRDefault="00244ED1">
      <w:pPr>
        <w:pStyle w:val="CommentText"/>
      </w:pPr>
    </w:p>
    <w:p w14:paraId="2ECE19D3" w14:textId="3903EDDE" w:rsidR="00244ED1" w:rsidRDefault="00244ED1">
      <w:pPr>
        <w:pStyle w:val="CommentText"/>
      </w:pPr>
      <w:r>
        <w:t xml:space="preserve">Perhaps we should acknowledge that usually, increased availability of data means enhanced opportunity for secondary use of data to support quality and safety, develop novel insights and act on them.  </w:t>
      </w:r>
    </w:p>
  </w:comment>
  <w:comment w:id="26" w:author="Jonathan Benn" w:date="2020-10-15T22:26:00Z" w:initials="JB">
    <w:p w14:paraId="023F25AC" w14:textId="6021CA29" w:rsidR="00244ED1" w:rsidRDefault="00244ED1">
      <w:pPr>
        <w:pStyle w:val="CommentText"/>
      </w:pPr>
      <w:r>
        <w:rPr>
          <w:rStyle w:val="CommentReference"/>
        </w:rPr>
        <w:annotationRef/>
      </w:r>
      <w:r>
        <w:t xml:space="preserve">This is a very good point, can we develop?  Previous reactive approaches to safety based upon learning from past harm and failure were inadequate then, but will be more so with the interactive complexity of increasingly digitally-mediated healthcare systems and the inevitable novel failure modes that are introduced.  Chasing the causes of the last failure is not likely to be the most effective strategy and failing to ensure the reliability of the system as a whole through proactive regulation may lead to system-wide failures with significant consequences for large numbers of patients. </w:t>
      </w:r>
    </w:p>
  </w:comment>
  <w:comment w:id="27" w:author="Jonathan Benn" w:date="2020-10-15T22:26:00Z" w:initials="JB">
    <w:p w14:paraId="26070283" w14:textId="3027E64D" w:rsidR="00244ED1" w:rsidRDefault="00244ED1">
      <w:pPr>
        <w:pStyle w:val="CommentText"/>
      </w:pPr>
      <w:r>
        <w:rPr>
          <w:rStyle w:val="CommentReference"/>
        </w:rPr>
        <w:annotationRef/>
      </w:r>
      <w:r>
        <w:t>What does this mean in practice?</w:t>
      </w:r>
    </w:p>
  </w:comment>
  <w:comment w:id="29" w:author="Ciarán McInerney" w:date="2020-08-04T11:14:00Z" w:initials="CM">
    <w:p w14:paraId="2D92A5B5" w14:textId="06F1A1C7" w:rsidR="00244ED1" w:rsidRDefault="00244ED1">
      <w:pPr>
        <w:pStyle w:val="CommentText"/>
      </w:pPr>
      <w:r>
        <w:rPr>
          <w:rStyle w:val="CommentReference"/>
        </w:rPr>
        <w:annotationRef/>
      </w:r>
      <w:r>
        <w:t xml:space="preserve">Rebecca – </w:t>
      </w:r>
    </w:p>
    <w:p w14:paraId="57177460" w14:textId="4E080DE8" w:rsidR="00244ED1" w:rsidRDefault="00244ED1">
      <w:pPr>
        <w:pStyle w:val="CommentText"/>
      </w:pPr>
    </w:p>
    <w:p w14:paraId="260A68BB" w14:textId="69A2269F" w:rsidR="00244ED1" w:rsidRDefault="00244ED1">
      <w:pPr>
        <w:pStyle w:val="CommentText"/>
      </w:pPr>
      <w:r>
        <w:t>You commented that there are different kinds of trust.</w:t>
      </w:r>
    </w:p>
    <w:p w14:paraId="0CB0930F" w14:textId="44B29FFC" w:rsidR="00244ED1" w:rsidRDefault="00244ED1">
      <w:pPr>
        <w:pStyle w:val="CommentText"/>
      </w:pPr>
    </w:p>
    <w:p w14:paraId="13B057C6" w14:textId="514880BD" w:rsidR="00244ED1" w:rsidRDefault="00244ED1" w:rsidP="003354EE">
      <w:pPr>
        <w:pStyle w:val="CommentText"/>
        <w:numPr>
          <w:ilvl w:val="0"/>
          <w:numId w:val="10"/>
        </w:numPr>
      </w:pPr>
      <w:r>
        <w:t xml:space="preserve"> Can you help me to understand what these kinds of trust are and how the distinctions are important for this paper, please?</w:t>
      </w:r>
    </w:p>
  </w:comment>
  <w:comment w:id="30" w:author="Rebecca Randell" w:date="2020-10-12T18:17:00Z" w:initials="RR">
    <w:p w14:paraId="618DD374" w14:textId="7A25DC58" w:rsidR="00244ED1" w:rsidRDefault="00244ED1"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244ED1" w:rsidRDefault="00244ED1">
      <w:pPr>
        <w:pStyle w:val="CommentText"/>
      </w:pPr>
    </w:p>
  </w:comment>
  <w:comment w:id="31" w:author="Jonathan Benn" w:date="2020-10-15T22:40:00Z" w:initials="JB">
    <w:p w14:paraId="6AAEF76A" w14:textId="513D3BD5" w:rsidR="00244ED1" w:rsidRDefault="00244ED1">
      <w:pPr>
        <w:pStyle w:val="CommentText"/>
      </w:pPr>
      <w:r>
        <w:rPr>
          <w:rStyle w:val="CommentReference"/>
        </w:rPr>
        <w:annotationRef/>
      </w:r>
      <w:r>
        <w:t>There is also trust or confidence in technology, for example for clinical decision support, that might influence the decision to adopt and use the technology.  Variable uptake of technology that has proven patient safety benefits due to soft factors would lead to variations in practice and associated risks to patient safety.</w:t>
      </w:r>
    </w:p>
  </w:comment>
  <w:comment w:id="32" w:author="Jonathan Benn" w:date="2020-10-15T22:23:00Z" w:initials="JB">
    <w:p w14:paraId="20922556" w14:textId="76BF929A" w:rsidR="00244ED1" w:rsidRDefault="00244ED1">
      <w:pPr>
        <w:pStyle w:val="CommentText"/>
      </w:pPr>
      <w:r>
        <w:rPr>
          <w:rStyle w:val="CommentReference"/>
        </w:rPr>
        <w:annotationRef/>
      </w:r>
      <w:r>
        <w:t>This seems to link with challenge 1 to a degree.  Perhaps we should present it second?</w:t>
      </w:r>
    </w:p>
  </w:comment>
  <w:comment w:id="28" w:author="Jonathan Benn" w:date="2020-10-15T22:54:00Z" w:initials="JB">
    <w:p w14:paraId="20FBBA90" w14:textId="4863E7A8" w:rsidR="00244ED1" w:rsidRDefault="00244ED1">
      <w:pPr>
        <w:pStyle w:val="CommentText"/>
      </w:pPr>
      <w:r>
        <w:rPr>
          <w:rStyle w:val="CommentReference"/>
        </w:rPr>
        <w:annotationRef/>
      </w:r>
      <w:r>
        <w:t>Ciaran, we need to have a chat about the content of this section, I think, so I understand where this has come from.</w:t>
      </w:r>
    </w:p>
  </w:comment>
  <w:comment w:id="33" w:author="Ciarán McInerney" w:date="2020-08-04T11:16:00Z" w:initials="CM">
    <w:p w14:paraId="17839136" w14:textId="530CFB2F" w:rsidR="00244ED1" w:rsidRDefault="00244ED1">
      <w:pPr>
        <w:pStyle w:val="CommentText"/>
      </w:pPr>
      <w:r>
        <w:rPr>
          <w:rStyle w:val="CommentReference"/>
        </w:rPr>
        <w:annotationRef/>
      </w:r>
      <w:r>
        <w:t xml:space="preserve">Rebecca – </w:t>
      </w:r>
    </w:p>
    <w:p w14:paraId="18779ED8" w14:textId="640E93A7" w:rsidR="00244ED1" w:rsidRDefault="00244ED1">
      <w:pPr>
        <w:pStyle w:val="CommentText"/>
      </w:pPr>
    </w:p>
    <w:p w14:paraId="1E435825" w14:textId="61C31E6B" w:rsidR="00244ED1" w:rsidRDefault="00244ED1">
      <w:pPr>
        <w:pStyle w:val="CommentText"/>
      </w:pPr>
      <w:r>
        <w:t>You commented that this statement needs expanding.</w:t>
      </w:r>
    </w:p>
    <w:p w14:paraId="1572E436" w14:textId="77777777" w:rsidR="00244ED1" w:rsidRDefault="00244ED1">
      <w:pPr>
        <w:pStyle w:val="CommentText"/>
      </w:pPr>
    </w:p>
    <w:p w14:paraId="4AB04C68" w14:textId="10CBBBC5" w:rsidR="00244ED1" w:rsidRDefault="00244ED1"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34" w:author="Rebecca Randell" w:date="2020-10-12T18:02:00Z" w:initials="RR">
    <w:p w14:paraId="01780872" w14:textId="4D756BF3" w:rsidR="00244ED1" w:rsidRDefault="00244ED1">
      <w:pPr>
        <w:pStyle w:val="CommentText"/>
      </w:pPr>
      <w:r>
        <w:rPr>
          <w:rStyle w:val="CommentReference"/>
        </w:rPr>
        <w:annotationRef/>
      </w:r>
      <w:r>
        <w:t>An example would clarify</w:t>
      </w:r>
    </w:p>
  </w:comment>
  <w:comment w:id="35" w:author="Ciarán McInerney" w:date="2020-08-12T18:05:00Z" w:initials="CM">
    <w:p w14:paraId="589EC734" w14:textId="77777777" w:rsidR="00244ED1" w:rsidRDefault="00244ED1" w:rsidP="00CE0FE4">
      <w:pPr>
        <w:pStyle w:val="CommentText"/>
      </w:pPr>
      <w:r>
        <w:rPr>
          <w:rStyle w:val="CommentReference"/>
        </w:rPr>
        <w:annotationRef/>
      </w:r>
      <w:r>
        <w:rPr>
          <w:rStyle w:val="CommentReference"/>
        </w:rPr>
        <w:annotationRef/>
      </w:r>
      <w:r>
        <w:t xml:space="preserve">Jon – </w:t>
      </w:r>
    </w:p>
    <w:p w14:paraId="5E4D0BE7" w14:textId="77777777" w:rsidR="00244ED1" w:rsidRDefault="00244ED1" w:rsidP="00CE0FE4">
      <w:pPr>
        <w:pStyle w:val="CommentText"/>
      </w:pPr>
    </w:p>
    <w:p w14:paraId="1631CF91" w14:textId="4CCE79FA" w:rsidR="00244ED1" w:rsidRDefault="00244ED1" w:rsidP="00CE0FE4">
      <w:pPr>
        <w:pStyle w:val="CommentText"/>
      </w:pPr>
      <w:r>
        <w:t>Can you please write a succinct definition of the socio-technical perspective and also a description of how such a perspective is good for patient safety?</w:t>
      </w:r>
    </w:p>
  </w:comment>
  <w:comment w:id="36" w:author="Jonathan Benn" w:date="2020-10-15T22:46:00Z" w:initials="JB">
    <w:p w14:paraId="253D87C5" w14:textId="391ADFD1" w:rsidR="00244ED1" w:rsidRDefault="00244ED1">
      <w:pPr>
        <w:pStyle w:val="CommentText"/>
      </w:pPr>
      <w:r>
        <w:rPr>
          <w:rStyle w:val="CommentReference"/>
        </w:rPr>
        <w:annotationRef/>
      </w:r>
      <w:r>
        <w:t xml:space="preserve"> I can think about how some of the established sociotechnical theory might relate to Trust in technology, but really a sociotechnical approach is fundamental to most of the solutions to the challenges we pose in this paper so I wouldn’t necessarily talk about the sociotechnical approach here.  We’ve already used Singh &amp; Sittig’s work as analytic frame earlier and to structure table 2, safety cases are sociotechnical in nature and we cite Carayon’s model again in challenges 5 and 6.  I suggest that we make the point in the conclusion as well that a sociotechnical/whole systems approach will be essential in the design, implementation  and evaluation of future digital health systems. </w:t>
      </w:r>
    </w:p>
  </w:comment>
  <w:comment w:id="37" w:author="Ciarán McInerney" w:date="2020-08-12T18:05:00Z" w:initials="CM">
    <w:p w14:paraId="59FD0BD8" w14:textId="77777777" w:rsidR="00244ED1" w:rsidRDefault="00244ED1" w:rsidP="00CE0FE4">
      <w:pPr>
        <w:pStyle w:val="CommentText"/>
      </w:pPr>
      <w:r>
        <w:rPr>
          <w:rStyle w:val="CommentReference"/>
        </w:rPr>
        <w:annotationRef/>
      </w:r>
      <w:r>
        <w:rPr>
          <w:rStyle w:val="CommentReference"/>
        </w:rPr>
        <w:annotationRef/>
      </w:r>
      <w:r>
        <w:t xml:space="preserve">Jon – </w:t>
      </w:r>
    </w:p>
    <w:p w14:paraId="5BBC5547" w14:textId="77777777" w:rsidR="00244ED1" w:rsidRDefault="00244ED1" w:rsidP="00CE0FE4">
      <w:pPr>
        <w:pStyle w:val="CommentText"/>
      </w:pPr>
    </w:p>
    <w:p w14:paraId="63206FA4" w14:textId="77777777" w:rsidR="00244ED1" w:rsidRDefault="00244ED1" w:rsidP="00CE0FE4">
      <w:pPr>
        <w:pStyle w:val="CommentText"/>
      </w:pPr>
      <w:r>
        <w:t>Can you please write a succinct definition of the socio-technical perspective and also a description of how such a perspective is good for patient safety?</w:t>
      </w:r>
    </w:p>
  </w:comment>
  <w:comment w:id="38" w:author="Jonathan Benn" w:date="2020-10-15T23:06:00Z" w:initials="JB">
    <w:p w14:paraId="0F9650DC" w14:textId="21D36C06" w:rsidR="00244ED1" w:rsidRDefault="00244ED1">
      <w:pPr>
        <w:pStyle w:val="CommentText"/>
      </w:pPr>
      <w:r>
        <w:rPr>
          <w:rStyle w:val="CommentReference"/>
        </w:rPr>
        <w:annotationRef/>
      </w:r>
      <w:r>
        <w:t xml:space="preserve">The fact that patient safety is an emergent property of a complex system and largely determined by the capacity of that system to absorb potentially harmful unexpected variations (i.e. exhibit resilience) is a common argument in patient safety and not specific to digital health technology.  Can we make this more specific to digital tech?  For example, is the challenge that: Efforts to implement digital technology in health care often follow a reductionist approach? </w:t>
      </w:r>
    </w:p>
  </w:comment>
  <w:comment w:id="39" w:author="Carolyn McCrorie" w:date="2020-11-04T20:56:00Z" w:initials="CM">
    <w:p w14:paraId="12FE4325" w14:textId="3E25B3E5" w:rsidR="00251313" w:rsidRDefault="00251313" w:rsidP="00251313">
      <w:pPr>
        <w:pStyle w:val="CommentText"/>
      </w:pPr>
      <w:r>
        <w:rPr>
          <w:rStyle w:val="CommentReference"/>
        </w:rPr>
        <w:annotationRef/>
      </w:r>
      <w:r>
        <w:t>Mention technology adoption models and how these inform</w:t>
      </w:r>
      <w:r w:rsidR="00FC5430">
        <w:t xml:space="preserve"> </w:t>
      </w:r>
      <w:r w:rsidR="00FB177F">
        <w:t>consequences to patient safety</w:t>
      </w:r>
    </w:p>
    <w:p w14:paraId="6733B9DE" w14:textId="3F6292B2" w:rsidR="00251313" w:rsidRDefault="00251313">
      <w:pPr>
        <w:pStyle w:val="CommentText"/>
      </w:pPr>
    </w:p>
  </w:comment>
  <w:comment w:id="40" w:author="Jonathan Benn" w:date="2020-10-15T23:04:00Z" w:initials="JB">
    <w:p w14:paraId="13735BF8" w14:textId="52DFD141" w:rsidR="00244ED1" w:rsidRDefault="00244ED1">
      <w:pPr>
        <w:pStyle w:val="CommentText"/>
      </w:pPr>
      <w:r>
        <w:rPr>
          <w:rStyle w:val="CommentReference"/>
        </w:rPr>
        <w:annotationRef/>
      </w:r>
      <w:r>
        <w:t>Not sure what the reference is for this but there are other definitions of resilience that may be more helpful here.</w:t>
      </w:r>
    </w:p>
  </w:comment>
  <w:comment w:id="41" w:author="Carolyn McCrorie" w:date="2020-11-04T20:47:00Z" w:initials="CM">
    <w:p w14:paraId="63DF6B25" w14:textId="2D153231" w:rsidR="002775B3" w:rsidRDefault="002775B3">
      <w:pPr>
        <w:pStyle w:val="CommentText"/>
      </w:pPr>
      <w:r>
        <w:rPr>
          <w:rStyle w:val="CommentReference"/>
        </w:rPr>
        <w:annotationRef/>
      </w:r>
      <w:r w:rsidR="0076667D">
        <w:rPr>
          <w:sz w:val="23"/>
          <w:szCs w:val="23"/>
        </w:rPr>
        <w:t xml:space="preserve">Add in (refs from the CC research plan): </w:t>
      </w:r>
      <w:r w:rsidR="00563379">
        <w:rPr>
          <w:sz w:val="23"/>
          <w:szCs w:val="23"/>
        </w:rPr>
        <w:t xml:space="preserve">Within </w:t>
      </w:r>
      <w:r w:rsidR="00DD7808">
        <w:rPr>
          <w:sz w:val="23"/>
          <w:szCs w:val="23"/>
        </w:rPr>
        <w:t>the safety literature</w:t>
      </w:r>
      <w:r w:rsidR="00985AA4">
        <w:rPr>
          <w:sz w:val="23"/>
          <w:szCs w:val="23"/>
        </w:rPr>
        <w:t>,</w:t>
      </w:r>
      <w:r w:rsidR="00DD7808">
        <w:rPr>
          <w:sz w:val="23"/>
          <w:szCs w:val="23"/>
        </w:rPr>
        <w:t xml:space="preserve"> the concept of High Reliability Organisations (</w:t>
      </w:r>
      <w:r w:rsidR="00911B85">
        <w:rPr>
          <w:sz w:val="23"/>
          <w:szCs w:val="23"/>
        </w:rPr>
        <w:t>HRO</w:t>
      </w:r>
      <w:r w:rsidR="00DD7808">
        <w:rPr>
          <w:sz w:val="23"/>
          <w:szCs w:val="23"/>
        </w:rPr>
        <w:t>s)</w:t>
      </w:r>
      <w:r w:rsidR="00985AA4">
        <w:rPr>
          <w:sz w:val="23"/>
          <w:szCs w:val="23"/>
        </w:rPr>
        <w:t xml:space="preserve"> refers to </w:t>
      </w:r>
      <w:r w:rsidR="00911B85">
        <w:rPr>
          <w:sz w:val="23"/>
          <w:szCs w:val="23"/>
        </w:rPr>
        <w:t>utilis</w:t>
      </w:r>
      <w:r w:rsidR="00985AA4">
        <w:rPr>
          <w:sz w:val="23"/>
          <w:szCs w:val="23"/>
        </w:rPr>
        <w:t>ing</w:t>
      </w:r>
      <w:r w:rsidR="00911B85">
        <w:rPr>
          <w:sz w:val="23"/>
          <w:szCs w:val="23"/>
        </w:rPr>
        <w:t xml:space="preserve"> a set of organising processes that allow </w:t>
      </w:r>
      <w:r w:rsidR="00985AA4">
        <w:rPr>
          <w:sz w:val="23"/>
          <w:szCs w:val="23"/>
        </w:rPr>
        <w:t>systems</w:t>
      </w:r>
      <w:r w:rsidR="00911B85">
        <w:rPr>
          <w:sz w:val="23"/>
          <w:szCs w:val="23"/>
        </w:rPr>
        <w:t xml:space="preserve"> to respond to the unexpected, detect the presence of dynamic risks and respond proactively to avoid harmful outcomes [20]. This is referred to as ‘mindful organising’ [21-25]. The processes and practices of mindful organising are associated with sensitivity to operations and resilient coping processes [20, 26-28]. In mindful organisations, resilience is sustained by timely human actions supported by specific organisational and technological systems which, for example, compress hierarchical decision making at times of crisis for direct operational control in response to emerging situational intelligence. These actions are affected by organising processes that increase the quality of attention. This increased attention in turn, enhances alertness to details of operations, thereby enabling them to detect subtle changes in contexts and respond as appropriate [21].</w:t>
      </w:r>
    </w:p>
  </w:comment>
  <w:comment w:id="42" w:author="Carolyn McCrorie" w:date="2020-11-04T21:28:00Z" w:initials="CM">
    <w:p w14:paraId="421575DB" w14:textId="4AED8EEE" w:rsidR="00924F5D" w:rsidRDefault="00924F5D">
      <w:pPr>
        <w:pStyle w:val="CommentText"/>
      </w:pPr>
      <w:r>
        <w:rPr>
          <w:rStyle w:val="CommentReference"/>
        </w:rPr>
        <w:annotationRef/>
      </w:r>
      <w:r>
        <w:t xml:space="preserve">Should we </w:t>
      </w:r>
      <w:r w:rsidR="008B762C">
        <w:t xml:space="preserve">include </w:t>
      </w:r>
      <w:r w:rsidR="00387809">
        <w:t xml:space="preserve">refs </w:t>
      </w:r>
      <w:r w:rsidR="008C4FBB">
        <w:t xml:space="preserve">on </w:t>
      </w:r>
      <w:r w:rsidR="008B762C">
        <w:t xml:space="preserve">equality </w:t>
      </w:r>
      <w:r w:rsidR="008C4FBB">
        <w:t xml:space="preserve">here? E.g. </w:t>
      </w:r>
      <w:hyperlink r:id="rId2" w:history="1">
        <w:r w:rsidR="00264F00" w:rsidRPr="00394048">
          <w:rPr>
            <w:rStyle w:val="Hyperlink"/>
          </w:rPr>
          <w:t>https://pubmed.ncbi.nlm.nih.gov/31411692/</w:t>
        </w:r>
      </w:hyperlink>
    </w:p>
    <w:p w14:paraId="27AD3FB1" w14:textId="77777777" w:rsidR="00264F00" w:rsidRDefault="00264F00">
      <w:pPr>
        <w:pStyle w:val="CommentText"/>
      </w:pPr>
      <w:r>
        <w:t>And reference to pandemic e.g.</w:t>
      </w:r>
    </w:p>
    <w:p w14:paraId="696BB606" w14:textId="12B4E79A" w:rsidR="00264F00" w:rsidRDefault="00980393">
      <w:pPr>
        <w:pStyle w:val="CommentText"/>
      </w:pPr>
      <w:hyperlink r:id="rId3" w:history="1">
        <w:r w:rsidR="00264F00" w:rsidRPr="00394048">
          <w:rPr>
            <w:rStyle w:val="Hyperlink"/>
          </w:rPr>
          <w:t>https://www.ncbi.nlm.nih.gov/pmc/articles/PMC7313991/</w:t>
        </w:r>
      </w:hyperlink>
    </w:p>
    <w:p w14:paraId="5F463B06" w14:textId="11BF0D3E" w:rsidR="00264F00" w:rsidRDefault="00264F00">
      <w:pPr>
        <w:pStyle w:val="CommentText"/>
      </w:pPr>
    </w:p>
  </w:comment>
  <w:comment w:id="43" w:author="Carolyn McCrorie" w:date="2020-11-04T20:55:00Z" w:initials="CM">
    <w:p w14:paraId="358273A3" w14:textId="55403E3B" w:rsidR="006A6581" w:rsidRDefault="006A6581">
      <w:pPr>
        <w:pStyle w:val="CommentText"/>
      </w:pPr>
      <w:r>
        <w:rPr>
          <w:rStyle w:val="CommentReference"/>
        </w:rPr>
        <w:annotationRef/>
      </w:r>
      <w:r>
        <w:t xml:space="preserve">Mention NASSS framework </w:t>
      </w:r>
      <w:r w:rsidR="001E5FF1">
        <w:t>in</w:t>
      </w:r>
      <w:bookmarkStart w:id="44" w:name="_GoBack"/>
      <w:bookmarkEnd w:id="44"/>
      <w:r w:rsidR="001E5FF1">
        <w:t xml:space="preserve"> this section</w:t>
      </w:r>
    </w:p>
  </w:comment>
  <w:comment w:id="45" w:author="Jonathan Benn" w:date="2020-10-15T22:02:00Z" w:initials="JB">
    <w:p w14:paraId="09C1EDC4" w14:textId="77777777" w:rsidR="00244ED1" w:rsidRDefault="00244ED1">
      <w:pPr>
        <w:pStyle w:val="CommentText"/>
      </w:pPr>
      <w:r>
        <w:rPr>
          <w:rStyle w:val="CommentReference"/>
        </w:rPr>
        <w:annotationRef/>
      </w:r>
      <w:r>
        <w:t>A key implication of considering the challenges and opportunities for patient safety informatics is the interdisciplinary contribution required to study digital health technologies within their embedded context (i.e. where they actually impact upon patient safety).  Could we say something about this in the conclusion with some mention of the different disciplinary contributions as implied by the challenges and solutions in table 2?</w:t>
      </w:r>
    </w:p>
    <w:p w14:paraId="27E42E6F" w14:textId="77777777" w:rsidR="00244ED1" w:rsidRDefault="00244ED1">
      <w:pPr>
        <w:pStyle w:val="CommentText"/>
      </w:pPr>
    </w:p>
    <w:p w14:paraId="67C25904" w14:textId="2C9AAE0D" w:rsidR="00244ED1" w:rsidRDefault="00244ED1">
      <w:pPr>
        <w:pStyle w:val="CommentText"/>
      </w:pPr>
      <w:r>
        <w:t>Another conclusion from review of challenges and solutions: a sociotechnical/whole systems approach will be essential in the successful design, implementation  and evaluation of future digital health systems and hence is likely to make an important contribution to the theory and practice of patient safety informatics.</w:t>
      </w:r>
    </w:p>
  </w:comment>
  <w:comment w:id="46" w:author="Ciarán McInerney" w:date="2020-10-08T13:13:00Z" w:initials="CM">
    <w:p w14:paraId="45F9688C" w14:textId="67BDB6C7" w:rsidR="00244ED1" w:rsidRDefault="00244ED1">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244ED1" w:rsidRDefault="00244ED1">
      <w:pPr>
        <w:pStyle w:val="CommentText"/>
      </w:pPr>
    </w:p>
    <w:p w14:paraId="154C4A94" w14:textId="4148321D" w:rsidR="00244ED1" w:rsidRDefault="00244ED1" w:rsidP="00EA0ACB">
      <w:pPr>
        <w:pStyle w:val="CommentText"/>
        <w:numPr>
          <w:ilvl w:val="0"/>
          <w:numId w:val="10"/>
        </w:numPr>
      </w:pPr>
      <w:r>
        <w:t xml:space="preserve"> What is the best way to cite the workshop project? Will we have a website?</w:t>
      </w:r>
    </w:p>
  </w:comment>
  <w:comment w:id="47" w:author="Richard Williams" w:date="2020-10-09T07:53:00Z" w:initials="RW">
    <w:p w14:paraId="07964346" w14:textId="703EFC7C" w:rsidR="00244ED1" w:rsidRDefault="00244ED1">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48" w:author="David Jenkins" w:date="2020-10-15T11:27:00Z" w:initials="DJ">
    <w:p w14:paraId="0E9BDCBF" w14:textId="77777777" w:rsidR="00244ED1" w:rsidRDefault="00244ED1" w:rsidP="00E275B9">
      <w:pPr>
        <w:pStyle w:val="CommentText"/>
      </w:pPr>
      <w:r>
        <w:rPr>
          <w:rStyle w:val="CommentReference"/>
        </w:rPr>
        <w:annotationRef/>
      </w:r>
      <w:r>
        <w:t xml:space="preserve">I like the github idea. I think a website would need updating as Richard says and would be something a specifically funded working group (like the equator network </w:t>
      </w:r>
      <w:r w:rsidRPr="00D61ADE">
        <w:t>https://www.equator-network.org/reporting-guidelines/tripod-statement/</w:t>
      </w:r>
      <w:r>
        <w:t>) would do rather than from a workshop series. Does such a working group exist in patient safety? If not it might be worth a discussion another day.</w:t>
      </w:r>
    </w:p>
    <w:p w14:paraId="0C704922" w14:textId="77777777" w:rsidR="00244ED1" w:rsidRDefault="00244ED1">
      <w:pPr>
        <w:pStyle w:val="CommentText"/>
      </w:pPr>
    </w:p>
  </w:comment>
  <w:comment w:id="49" w:author="Niels Peek" w:date="2020-10-17T14:25:00Z" w:initials="NP">
    <w:p w14:paraId="4AB2443D" w14:textId="77777777" w:rsidR="00244ED1" w:rsidRDefault="00244ED1">
      <w:pPr>
        <w:pStyle w:val="CommentText"/>
      </w:pPr>
      <w:r>
        <w:rPr>
          <w:rStyle w:val="CommentReference"/>
        </w:rPr>
        <w:annotationRef/>
      </w:r>
      <w:r>
        <w:t>Let’s not make things unnecessary complex. The best way to cite the workshop project is this paper, and any follow-up paper. Which is also want we want others to do.</w:t>
      </w:r>
    </w:p>
  </w:comment>
  <w:comment w:id="50" w:author="Jonathan Benn" w:date="2020-10-15T21:31:00Z" w:initials="JB">
    <w:p w14:paraId="1C255882" w14:textId="6CB35CA2" w:rsidR="00244ED1" w:rsidRDefault="00244ED1">
      <w:pPr>
        <w:pStyle w:val="CommentText"/>
      </w:pPr>
      <w:r>
        <w:rPr>
          <w:rStyle w:val="CommentReference"/>
        </w:rPr>
        <w:annotationRef/>
      </w:r>
      <w:r>
        <w:t>Make sure the link to patient safety is spelled out for each entry here – not all have a clear PS implication currently.</w:t>
      </w:r>
    </w:p>
  </w:comment>
  <w:comment w:id="51" w:author="Jonathan Benn" w:date="2020-10-15T21:32:00Z" w:initials="JB">
    <w:p w14:paraId="0D0C1C1F" w14:textId="1266D695" w:rsidR="00244ED1" w:rsidRDefault="00244ED1">
      <w:pPr>
        <w:pStyle w:val="CommentText"/>
      </w:pPr>
      <w:r>
        <w:rPr>
          <w:rStyle w:val="CommentReference"/>
        </w:rPr>
        <w:annotationRef/>
      </w:r>
      <w:r>
        <w:t>Optimally?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17B2C5" w15:done="0"/>
  <w15:commentEx w15:paraId="318EE5B2" w15:done="0"/>
  <w15:commentEx w15:paraId="1DC9037E" w15:done="0"/>
  <w15:commentEx w15:paraId="70C2FDF2" w15:paraIdParent="1DC9037E" w15:done="0"/>
  <w15:commentEx w15:paraId="77270E41" w15:done="0"/>
  <w15:commentEx w15:paraId="7FDE12C1" w15:paraIdParent="77270E41" w15:done="0"/>
  <w15:commentEx w15:paraId="4E6718CF" w15:done="0"/>
  <w15:commentEx w15:paraId="697DF652" w15:paraIdParent="4E6718CF" w15:done="0"/>
  <w15:commentEx w15:paraId="2AF8927D" w15:done="0"/>
  <w15:commentEx w15:paraId="0D84A9B3" w15:done="0"/>
  <w15:commentEx w15:paraId="6A88FDB5" w15:paraIdParent="0D84A9B3" w15:done="0"/>
  <w15:commentEx w15:paraId="658786E5" w15:paraIdParent="0D84A9B3" w15:done="0"/>
  <w15:commentEx w15:paraId="7985AC06" w15:done="0"/>
  <w15:commentEx w15:paraId="18255100" w15:done="0"/>
  <w15:commentEx w15:paraId="6AA1395A" w15:done="0"/>
  <w15:commentEx w15:paraId="30C58710" w15:done="0"/>
  <w15:commentEx w15:paraId="08214CF2" w15:done="0"/>
  <w15:commentEx w15:paraId="1C42AA61" w15:paraIdParent="08214CF2" w15:done="0"/>
  <w15:commentEx w15:paraId="3FD0E17E" w15:done="0"/>
  <w15:commentEx w15:paraId="3B3C3359" w15:done="0"/>
  <w15:commentEx w15:paraId="2ECE19D3" w15:done="0"/>
  <w15:commentEx w15:paraId="023F25AC" w15:done="0"/>
  <w15:commentEx w15:paraId="26070283" w15:done="0"/>
  <w15:commentEx w15:paraId="13B057C6" w15:done="0"/>
  <w15:commentEx w15:paraId="6189F99D" w15:paraIdParent="13B057C6" w15:done="0"/>
  <w15:commentEx w15:paraId="6AAEF76A" w15:paraIdParent="13B057C6" w15:done="0"/>
  <w15:commentEx w15:paraId="20922556" w15:done="0"/>
  <w15:commentEx w15:paraId="20FBBA90" w15:done="0"/>
  <w15:commentEx w15:paraId="4AB04C68" w15:done="0"/>
  <w15:commentEx w15:paraId="01780872" w15:paraIdParent="4AB04C68" w15:done="0"/>
  <w15:commentEx w15:paraId="1631CF91" w15:done="0"/>
  <w15:commentEx w15:paraId="253D87C5" w15:paraIdParent="1631CF91" w15:done="0"/>
  <w15:commentEx w15:paraId="63206FA4" w15:done="0"/>
  <w15:commentEx w15:paraId="0F9650DC" w15:done="0"/>
  <w15:commentEx w15:paraId="6733B9DE" w15:done="0"/>
  <w15:commentEx w15:paraId="13735BF8" w15:done="0"/>
  <w15:commentEx w15:paraId="63DF6B25" w15:paraIdParent="13735BF8" w15:done="0"/>
  <w15:commentEx w15:paraId="5F463B06" w15:done="0"/>
  <w15:commentEx w15:paraId="358273A3" w15:done="0"/>
  <w15:commentEx w15:paraId="67C25904" w15:done="0"/>
  <w15:commentEx w15:paraId="154C4A94" w15:done="0"/>
  <w15:commentEx w15:paraId="07964346" w15:paraIdParent="154C4A94" w15:done="0"/>
  <w15:commentEx w15:paraId="0C704922" w15:paraIdParent="154C4A94" w15:done="0"/>
  <w15:commentEx w15:paraId="4AB2443D" w15:paraIdParent="154C4A94" w15:done="0"/>
  <w15:commentEx w15:paraId="1C255882" w15:done="0"/>
  <w15:commentEx w15:paraId="0D0C1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B02" w16cex:dateUtc="2020-10-09T17:31:00Z"/>
  <w16cex:commentExtensible w16cex:durableId="232F1C1D" w16cex:dateUtc="2020-10-12T17:17:00Z"/>
  <w16cex:commentExtensible w16cex:durableId="232F18B3" w16cex:dateUtc="2020-10-12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17B2C5" w16cid:durableId="234D973D"/>
  <w16cid:commentId w16cid:paraId="318EE5B2" w16cid:durableId="234D9843"/>
  <w16cid:commentId w16cid:paraId="1DC9037E" w16cid:durableId="234D8F49"/>
  <w16cid:commentId w16cid:paraId="77270E41" w16cid:durableId="234D9A42"/>
  <w16cid:commentId w16cid:paraId="4E6718CF" w16cid:durableId="234D994D"/>
  <w16cid:commentId w16cid:paraId="2AF8927D" w16cid:durableId="234D9000"/>
  <w16cid:commentId w16cid:paraId="0D84A9B3" w16cid:durableId="232B2643"/>
  <w16cid:commentId w16cid:paraId="6A88FDB5" w16cid:durableId="232B2644"/>
  <w16cid:commentId w16cid:paraId="658786E5" w16cid:durableId="232B2B02"/>
  <w16cid:commentId w16cid:paraId="7985AC06" w16cid:durableId="234D8E41"/>
  <w16cid:commentId w16cid:paraId="18255100" w16cid:durableId="234D8E42"/>
  <w16cid:commentId w16cid:paraId="6AA1395A" w16cid:durableId="234D8E43"/>
  <w16cid:commentId w16cid:paraId="30C58710" w16cid:durableId="23334653"/>
  <w16cid:commentId w16cid:paraId="08214CF2" w16cid:durableId="232B2647"/>
  <w16cid:commentId w16cid:paraId="1C42AA61" w16cid:durableId="234D8E46"/>
  <w16cid:commentId w16cid:paraId="3FD0E17E" w16cid:durableId="234D8E47"/>
  <w16cid:commentId w16cid:paraId="3B3C3359" w16cid:durableId="234D8E48"/>
  <w16cid:commentId w16cid:paraId="2ECE19D3" w16cid:durableId="2333484A"/>
  <w16cid:commentId w16cid:paraId="023F25AC" w16cid:durableId="23334B2F"/>
  <w16cid:commentId w16cid:paraId="26070283" w16cid:durableId="23334B18"/>
  <w16cid:commentId w16cid:paraId="13B057C6" w16cid:durableId="232B2648"/>
  <w16cid:commentId w16cid:paraId="6189F99D" w16cid:durableId="232F1C1D"/>
  <w16cid:commentId w16cid:paraId="6AAEF76A" w16cid:durableId="23334E4F"/>
  <w16cid:commentId w16cid:paraId="20922556" w16cid:durableId="23334A71"/>
  <w16cid:commentId w16cid:paraId="20FBBA90" w16cid:durableId="233351A7"/>
  <w16cid:commentId w16cid:paraId="4AB04C68" w16cid:durableId="232B2649"/>
  <w16cid:commentId w16cid:paraId="01780872" w16cid:durableId="232F18B3"/>
  <w16cid:commentId w16cid:paraId="1631CF91" w16cid:durableId="232B264A"/>
  <w16cid:commentId w16cid:paraId="253D87C5" w16cid:durableId="23334FD1"/>
  <w16cid:commentId w16cid:paraId="63206FA4" w16cid:durableId="234D8E55"/>
  <w16cid:commentId w16cid:paraId="0F9650DC" w16cid:durableId="2333548E"/>
  <w16cid:commentId w16cid:paraId="6733B9DE" w16cid:durableId="234D9418"/>
  <w16cid:commentId w16cid:paraId="13735BF8" w16cid:durableId="233353EE"/>
  <w16cid:commentId w16cid:paraId="63DF6B25" w16cid:durableId="234D91F4"/>
  <w16cid:commentId w16cid:paraId="5F463B06" w16cid:durableId="234D9B77"/>
  <w16cid:commentId w16cid:paraId="358273A3" w16cid:durableId="234D93CD"/>
  <w16cid:commentId w16cid:paraId="67C25904" w16cid:durableId="23334560"/>
  <w16cid:commentId w16cid:paraId="154C4A94" w16cid:durableId="232B264B"/>
  <w16cid:commentId w16cid:paraId="07964346" w16cid:durableId="232B264C"/>
  <w16cid:commentId w16cid:paraId="0C704922" w16cid:durableId="234D8E5B"/>
  <w16cid:commentId w16cid:paraId="4AB2443D" w16cid:durableId="234D8E5C"/>
  <w16cid:commentId w16cid:paraId="1C255882" w16cid:durableId="23333E22"/>
  <w16cid:commentId w16cid:paraId="0D0C1C1F" w16cid:durableId="23333E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AAAAC" w14:textId="77777777" w:rsidR="00A40F55" w:rsidRDefault="00A40F55" w:rsidP="009500EF">
      <w:pPr>
        <w:spacing w:after="0" w:line="240" w:lineRule="auto"/>
      </w:pPr>
      <w:r>
        <w:separator/>
      </w:r>
    </w:p>
  </w:endnote>
  <w:endnote w:type="continuationSeparator" w:id="0">
    <w:p w14:paraId="7A3989EB" w14:textId="77777777" w:rsidR="00A40F55" w:rsidRDefault="00A40F55" w:rsidP="009500EF">
      <w:pPr>
        <w:spacing w:after="0" w:line="240" w:lineRule="auto"/>
      </w:pPr>
      <w:r>
        <w:continuationSeparator/>
      </w:r>
    </w:p>
  </w:endnote>
  <w:endnote w:type="continuationNotice" w:id="1">
    <w:p w14:paraId="4A64D91F" w14:textId="77777777" w:rsidR="00A40F55" w:rsidRDefault="00A40F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3497D162" w:rsidR="00244ED1" w:rsidRDefault="00244ED1">
        <w:pPr>
          <w:pStyle w:val="Footer"/>
          <w:jc w:val="center"/>
        </w:pPr>
        <w:r>
          <w:fldChar w:fldCharType="begin"/>
        </w:r>
        <w:r>
          <w:instrText xml:space="preserve"> PAGE   \* MERGEFORMAT </w:instrText>
        </w:r>
        <w:r>
          <w:fldChar w:fldCharType="separate"/>
        </w:r>
        <w:r w:rsidR="00980393">
          <w:rPr>
            <w:noProof/>
          </w:rPr>
          <w:t>9</w:t>
        </w:r>
        <w:r>
          <w:rPr>
            <w:noProof/>
          </w:rPr>
          <w:fldChar w:fldCharType="end"/>
        </w:r>
      </w:p>
    </w:sdtContent>
  </w:sdt>
  <w:p w14:paraId="77B67E22" w14:textId="77777777" w:rsidR="00244ED1" w:rsidRDefault="00244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C290D" w14:textId="77777777" w:rsidR="00A40F55" w:rsidRDefault="00A40F55" w:rsidP="009500EF">
      <w:pPr>
        <w:spacing w:after="0" w:line="240" w:lineRule="auto"/>
      </w:pPr>
      <w:r>
        <w:separator/>
      </w:r>
    </w:p>
  </w:footnote>
  <w:footnote w:type="continuationSeparator" w:id="0">
    <w:p w14:paraId="1542E1B7" w14:textId="77777777" w:rsidR="00A40F55" w:rsidRDefault="00A40F55" w:rsidP="009500EF">
      <w:pPr>
        <w:spacing w:after="0" w:line="240" w:lineRule="auto"/>
      </w:pPr>
      <w:r>
        <w:continuationSeparator/>
      </w:r>
    </w:p>
  </w:footnote>
  <w:footnote w:type="continuationNotice" w:id="1">
    <w:p w14:paraId="5E5790AA" w14:textId="77777777" w:rsidR="00A40F55" w:rsidRDefault="00A40F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C94911"/>
    <w:multiLevelType w:val="hybridMultilevel"/>
    <w:tmpl w:val="1FFC4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7D2BB8"/>
    <w:multiLevelType w:val="hybridMultilevel"/>
    <w:tmpl w:val="F10AB280"/>
    <w:lvl w:ilvl="0" w:tplc="BE6485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9"/>
  </w:num>
  <w:num w:numId="5">
    <w:abstractNumId w:val="15"/>
  </w:num>
  <w:num w:numId="6">
    <w:abstractNumId w:val="17"/>
  </w:num>
  <w:num w:numId="7">
    <w:abstractNumId w:val="4"/>
  </w:num>
  <w:num w:numId="8">
    <w:abstractNumId w:val="2"/>
  </w:num>
  <w:num w:numId="9">
    <w:abstractNumId w:val="6"/>
  </w:num>
  <w:num w:numId="10">
    <w:abstractNumId w:val="12"/>
  </w:num>
  <w:num w:numId="11">
    <w:abstractNumId w:val="1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7"/>
  </w:num>
  <w:num w:numId="16">
    <w:abstractNumId w:val="10"/>
  </w:num>
  <w:num w:numId="17">
    <w:abstractNumId w:val="0"/>
  </w:num>
  <w:num w:numId="18">
    <w:abstractNumId w:val="8"/>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yn McCrorie">
    <w15:presenceInfo w15:providerId="None" w15:userId="Carolyn McCrorie"/>
  </w15:person>
  <w15:person w15:author="Ciarán McInerney">
    <w15:presenceInfo w15:providerId="AD" w15:userId="S-1-5-21-1390067357-1993962763-725345543-614760"/>
  </w15:person>
  <w15:person w15:author="Richard Williams">
    <w15:presenceInfo w15:providerId="None" w15:userId="Richard Williams"/>
  </w15:person>
  <w15:person w15:author="Rebecca Randell">
    <w15:presenceInfo w15:providerId="AD" w15:userId="S::rrandell@bradford.ac.uk::cbd9cd56-b502-4789-a023-e20afdff6e69"/>
  </w15:person>
  <w15:person w15:author="Jonathan Benn">
    <w15:presenceInfo w15:providerId="None" w15:userId="Jonathan Benn"/>
  </w15:person>
  <w15:person w15:author="Niels Peek">
    <w15:presenceInfo w15:providerId="AD" w15:userId="S::niels.peek@manchester.ac.uk::aba49c03-13f2-4bb8-8e91-f4cc60ba8575"/>
  </w15:person>
  <w15:person w15:author="David Jenkins">
    <w15:presenceInfo w15:providerId="None" w15:userId="David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3738"/>
    <w:rsid w:val="00004E11"/>
    <w:rsid w:val="000105C8"/>
    <w:rsid w:val="000106B6"/>
    <w:rsid w:val="00010BDA"/>
    <w:rsid w:val="000147EF"/>
    <w:rsid w:val="00014B82"/>
    <w:rsid w:val="000158D7"/>
    <w:rsid w:val="00021296"/>
    <w:rsid w:val="00022E7F"/>
    <w:rsid w:val="000250BA"/>
    <w:rsid w:val="000250E6"/>
    <w:rsid w:val="00026387"/>
    <w:rsid w:val="00031A62"/>
    <w:rsid w:val="00034A72"/>
    <w:rsid w:val="00036F8C"/>
    <w:rsid w:val="00045EB8"/>
    <w:rsid w:val="0005032D"/>
    <w:rsid w:val="00055534"/>
    <w:rsid w:val="00084215"/>
    <w:rsid w:val="0008502C"/>
    <w:rsid w:val="00091076"/>
    <w:rsid w:val="000A1BAC"/>
    <w:rsid w:val="000A3015"/>
    <w:rsid w:val="000A4D63"/>
    <w:rsid w:val="000A6F76"/>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E59E2"/>
    <w:rsid w:val="000F086F"/>
    <w:rsid w:val="000F09C6"/>
    <w:rsid w:val="000F3C4B"/>
    <w:rsid w:val="000F7923"/>
    <w:rsid w:val="00100749"/>
    <w:rsid w:val="001057D9"/>
    <w:rsid w:val="00106D11"/>
    <w:rsid w:val="00106E58"/>
    <w:rsid w:val="00112647"/>
    <w:rsid w:val="00112D1C"/>
    <w:rsid w:val="00116939"/>
    <w:rsid w:val="00117A92"/>
    <w:rsid w:val="00123BD5"/>
    <w:rsid w:val="001326E1"/>
    <w:rsid w:val="00133393"/>
    <w:rsid w:val="001354B5"/>
    <w:rsid w:val="00145866"/>
    <w:rsid w:val="00151E77"/>
    <w:rsid w:val="00156F5E"/>
    <w:rsid w:val="00172673"/>
    <w:rsid w:val="00176F47"/>
    <w:rsid w:val="001809FF"/>
    <w:rsid w:val="001846F5"/>
    <w:rsid w:val="0019077F"/>
    <w:rsid w:val="00195399"/>
    <w:rsid w:val="0019681D"/>
    <w:rsid w:val="001A5100"/>
    <w:rsid w:val="001A6A0D"/>
    <w:rsid w:val="001A6C50"/>
    <w:rsid w:val="001C40F4"/>
    <w:rsid w:val="001C648F"/>
    <w:rsid w:val="001C7AD9"/>
    <w:rsid w:val="001D250F"/>
    <w:rsid w:val="001D337E"/>
    <w:rsid w:val="001D3E46"/>
    <w:rsid w:val="001D63F3"/>
    <w:rsid w:val="001E47DF"/>
    <w:rsid w:val="001E5FF1"/>
    <w:rsid w:val="001E6930"/>
    <w:rsid w:val="001E7B78"/>
    <w:rsid w:val="001F1127"/>
    <w:rsid w:val="001F1F11"/>
    <w:rsid w:val="001F331E"/>
    <w:rsid w:val="001F42BB"/>
    <w:rsid w:val="001F4ED1"/>
    <w:rsid w:val="001F7958"/>
    <w:rsid w:val="00202BF3"/>
    <w:rsid w:val="00203C24"/>
    <w:rsid w:val="002042AB"/>
    <w:rsid w:val="00217673"/>
    <w:rsid w:val="0022366B"/>
    <w:rsid w:val="00224D89"/>
    <w:rsid w:val="002360F7"/>
    <w:rsid w:val="002374E8"/>
    <w:rsid w:val="00243BBE"/>
    <w:rsid w:val="00243CD1"/>
    <w:rsid w:val="00244ED1"/>
    <w:rsid w:val="00245B0C"/>
    <w:rsid w:val="00250CF3"/>
    <w:rsid w:val="00251313"/>
    <w:rsid w:val="002529D4"/>
    <w:rsid w:val="00253B4B"/>
    <w:rsid w:val="00254B68"/>
    <w:rsid w:val="002555AF"/>
    <w:rsid w:val="00256640"/>
    <w:rsid w:val="00262726"/>
    <w:rsid w:val="00264F00"/>
    <w:rsid w:val="002665B8"/>
    <w:rsid w:val="0026776C"/>
    <w:rsid w:val="00273975"/>
    <w:rsid w:val="002775B3"/>
    <w:rsid w:val="002820F4"/>
    <w:rsid w:val="00284465"/>
    <w:rsid w:val="00284512"/>
    <w:rsid w:val="00285054"/>
    <w:rsid w:val="0028723A"/>
    <w:rsid w:val="00287437"/>
    <w:rsid w:val="00287467"/>
    <w:rsid w:val="00297362"/>
    <w:rsid w:val="00297CAF"/>
    <w:rsid w:val="002A3A41"/>
    <w:rsid w:val="002B1538"/>
    <w:rsid w:val="002B4E34"/>
    <w:rsid w:val="002B72B9"/>
    <w:rsid w:val="002C09D8"/>
    <w:rsid w:val="002D0046"/>
    <w:rsid w:val="002D033C"/>
    <w:rsid w:val="002D78D3"/>
    <w:rsid w:val="002E4B1D"/>
    <w:rsid w:val="002E7C97"/>
    <w:rsid w:val="002F1A2B"/>
    <w:rsid w:val="002F27E6"/>
    <w:rsid w:val="002F4F7F"/>
    <w:rsid w:val="00300119"/>
    <w:rsid w:val="00300AFD"/>
    <w:rsid w:val="00300FD5"/>
    <w:rsid w:val="003045B8"/>
    <w:rsid w:val="00317D7E"/>
    <w:rsid w:val="00320059"/>
    <w:rsid w:val="00322A06"/>
    <w:rsid w:val="0032493D"/>
    <w:rsid w:val="00326C13"/>
    <w:rsid w:val="00327447"/>
    <w:rsid w:val="0033179C"/>
    <w:rsid w:val="0033423D"/>
    <w:rsid w:val="003354EE"/>
    <w:rsid w:val="0034034B"/>
    <w:rsid w:val="003406D7"/>
    <w:rsid w:val="00342372"/>
    <w:rsid w:val="003447F2"/>
    <w:rsid w:val="0035003E"/>
    <w:rsid w:val="0035120D"/>
    <w:rsid w:val="00351A05"/>
    <w:rsid w:val="00354C38"/>
    <w:rsid w:val="003667E8"/>
    <w:rsid w:val="003716C6"/>
    <w:rsid w:val="0037252A"/>
    <w:rsid w:val="00373810"/>
    <w:rsid w:val="00376FF5"/>
    <w:rsid w:val="00380935"/>
    <w:rsid w:val="0038605A"/>
    <w:rsid w:val="00386548"/>
    <w:rsid w:val="00387809"/>
    <w:rsid w:val="00387EBD"/>
    <w:rsid w:val="00393EAA"/>
    <w:rsid w:val="00396FBF"/>
    <w:rsid w:val="003A21A3"/>
    <w:rsid w:val="003C0537"/>
    <w:rsid w:val="003C1579"/>
    <w:rsid w:val="003C299A"/>
    <w:rsid w:val="003C6222"/>
    <w:rsid w:val="003D3C2C"/>
    <w:rsid w:val="003D5C61"/>
    <w:rsid w:val="003E2D52"/>
    <w:rsid w:val="003E3EB2"/>
    <w:rsid w:val="003E432A"/>
    <w:rsid w:val="003E6B64"/>
    <w:rsid w:val="003F2662"/>
    <w:rsid w:val="003F4D89"/>
    <w:rsid w:val="004012EF"/>
    <w:rsid w:val="00404DCD"/>
    <w:rsid w:val="0041730C"/>
    <w:rsid w:val="00421153"/>
    <w:rsid w:val="0042675A"/>
    <w:rsid w:val="00427ACF"/>
    <w:rsid w:val="00427C91"/>
    <w:rsid w:val="004307B3"/>
    <w:rsid w:val="004345C6"/>
    <w:rsid w:val="00436C11"/>
    <w:rsid w:val="00440844"/>
    <w:rsid w:val="0044234D"/>
    <w:rsid w:val="004500F4"/>
    <w:rsid w:val="004501A7"/>
    <w:rsid w:val="00455284"/>
    <w:rsid w:val="00455DDA"/>
    <w:rsid w:val="00471B5D"/>
    <w:rsid w:val="0047406C"/>
    <w:rsid w:val="0048402F"/>
    <w:rsid w:val="00484E71"/>
    <w:rsid w:val="00485BDA"/>
    <w:rsid w:val="00496E5D"/>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09D4"/>
    <w:rsid w:val="005022E6"/>
    <w:rsid w:val="00502C2A"/>
    <w:rsid w:val="005053AC"/>
    <w:rsid w:val="005141F5"/>
    <w:rsid w:val="00531161"/>
    <w:rsid w:val="00533E22"/>
    <w:rsid w:val="005433AE"/>
    <w:rsid w:val="00543400"/>
    <w:rsid w:val="00551408"/>
    <w:rsid w:val="0055697B"/>
    <w:rsid w:val="00561CBB"/>
    <w:rsid w:val="00563379"/>
    <w:rsid w:val="005646F8"/>
    <w:rsid w:val="005669B6"/>
    <w:rsid w:val="005715CC"/>
    <w:rsid w:val="0057168E"/>
    <w:rsid w:val="005763D2"/>
    <w:rsid w:val="005804D3"/>
    <w:rsid w:val="00581FE3"/>
    <w:rsid w:val="00582A93"/>
    <w:rsid w:val="005843D6"/>
    <w:rsid w:val="0058573C"/>
    <w:rsid w:val="00587210"/>
    <w:rsid w:val="0059005E"/>
    <w:rsid w:val="0059285A"/>
    <w:rsid w:val="005951F5"/>
    <w:rsid w:val="00597487"/>
    <w:rsid w:val="005A0DA8"/>
    <w:rsid w:val="005A3B59"/>
    <w:rsid w:val="005B1194"/>
    <w:rsid w:val="005B1B7E"/>
    <w:rsid w:val="005B384E"/>
    <w:rsid w:val="005C188E"/>
    <w:rsid w:val="005C22CE"/>
    <w:rsid w:val="005C3899"/>
    <w:rsid w:val="005C46D4"/>
    <w:rsid w:val="005D1861"/>
    <w:rsid w:val="005D4872"/>
    <w:rsid w:val="005D5021"/>
    <w:rsid w:val="005D602D"/>
    <w:rsid w:val="005D6A14"/>
    <w:rsid w:val="005E1870"/>
    <w:rsid w:val="005E4F8F"/>
    <w:rsid w:val="005F5CF3"/>
    <w:rsid w:val="0060263F"/>
    <w:rsid w:val="00607757"/>
    <w:rsid w:val="00607D24"/>
    <w:rsid w:val="00611C77"/>
    <w:rsid w:val="006141A6"/>
    <w:rsid w:val="00625C5D"/>
    <w:rsid w:val="00633ABE"/>
    <w:rsid w:val="00636CC5"/>
    <w:rsid w:val="00637F22"/>
    <w:rsid w:val="00645B3A"/>
    <w:rsid w:val="00646F27"/>
    <w:rsid w:val="00656305"/>
    <w:rsid w:val="00656AE1"/>
    <w:rsid w:val="00660180"/>
    <w:rsid w:val="00660BE3"/>
    <w:rsid w:val="00660F62"/>
    <w:rsid w:val="00661217"/>
    <w:rsid w:val="00664690"/>
    <w:rsid w:val="006655F1"/>
    <w:rsid w:val="00670128"/>
    <w:rsid w:val="00670637"/>
    <w:rsid w:val="00671FAB"/>
    <w:rsid w:val="006859F6"/>
    <w:rsid w:val="00686EB8"/>
    <w:rsid w:val="00691521"/>
    <w:rsid w:val="006930BF"/>
    <w:rsid w:val="00696E91"/>
    <w:rsid w:val="00696E96"/>
    <w:rsid w:val="00697E3A"/>
    <w:rsid w:val="006A08E5"/>
    <w:rsid w:val="006A43D7"/>
    <w:rsid w:val="006A4C08"/>
    <w:rsid w:val="006A63CC"/>
    <w:rsid w:val="006A6581"/>
    <w:rsid w:val="006A6B07"/>
    <w:rsid w:val="006A6EEC"/>
    <w:rsid w:val="006B1420"/>
    <w:rsid w:val="006B287C"/>
    <w:rsid w:val="006B300B"/>
    <w:rsid w:val="006B41CB"/>
    <w:rsid w:val="006B7DC7"/>
    <w:rsid w:val="006D1377"/>
    <w:rsid w:val="006D4CAF"/>
    <w:rsid w:val="006F3901"/>
    <w:rsid w:val="006F40D7"/>
    <w:rsid w:val="006F548D"/>
    <w:rsid w:val="007013C0"/>
    <w:rsid w:val="00705DA9"/>
    <w:rsid w:val="00721E71"/>
    <w:rsid w:val="00726CBE"/>
    <w:rsid w:val="00731EDB"/>
    <w:rsid w:val="00732CE8"/>
    <w:rsid w:val="00735871"/>
    <w:rsid w:val="0074365C"/>
    <w:rsid w:val="00745D0A"/>
    <w:rsid w:val="00751DD1"/>
    <w:rsid w:val="0075274E"/>
    <w:rsid w:val="007551CF"/>
    <w:rsid w:val="0076332B"/>
    <w:rsid w:val="0076667D"/>
    <w:rsid w:val="007668D8"/>
    <w:rsid w:val="007728F1"/>
    <w:rsid w:val="0077572A"/>
    <w:rsid w:val="00775EF0"/>
    <w:rsid w:val="007761D7"/>
    <w:rsid w:val="007767EC"/>
    <w:rsid w:val="007768B1"/>
    <w:rsid w:val="00777476"/>
    <w:rsid w:val="00781C59"/>
    <w:rsid w:val="00792C05"/>
    <w:rsid w:val="007A4AE6"/>
    <w:rsid w:val="007B1433"/>
    <w:rsid w:val="007B2B92"/>
    <w:rsid w:val="007B37B8"/>
    <w:rsid w:val="007C2CFC"/>
    <w:rsid w:val="007C42BE"/>
    <w:rsid w:val="007D064F"/>
    <w:rsid w:val="007D3A6D"/>
    <w:rsid w:val="007D46E0"/>
    <w:rsid w:val="007D55CB"/>
    <w:rsid w:val="007D7EFF"/>
    <w:rsid w:val="007E3C62"/>
    <w:rsid w:val="007E4125"/>
    <w:rsid w:val="007E4136"/>
    <w:rsid w:val="007E7366"/>
    <w:rsid w:val="007F0FFA"/>
    <w:rsid w:val="008038A7"/>
    <w:rsid w:val="00806240"/>
    <w:rsid w:val="008077C5"/>
    <w:rsid w:val="00810D0C"/>
    <w:rsid w:val="0081193A"/>
    <w:rsid w:val="00811F09"/>
    <w:rsid w:val="00813B45"/>
    <w:rsid w:val="00816E63"/>
    <w:rsid w:val="0081714B"/>
    <w:rsid w:val="00820944"/>
    <w:rsid w:val="00823212"/>
    <w:rsid w:val="008267F0"/>
    <w:rsid w:val="00834B1B"/>
    <w:rsid w:val="00834E70"/>
    <w:rsid w:val="00844834"/>
    <w:rsid w:val="0084507D"/>
    <w:rsid w:val="00845B9A"/>
    <w:rsid w:val="00851E30"/>
    <w:rsid w:val="008602F4"/>
    <w:rsid w:val="00860C8E"/>
    <w:rsid w:val="00861118"/>
    <w:rsid w:val="00865867"/>
    <w:rsid w:val="00865C67"/>
    <w:rsid w:val="008719AD"/>
    <w:rsid w:val="008805BA"/>
    <w:rsid w:val="00883287"/>
    <w:rsid w:val="00895EA2"/>
    <w:rsid w:val="008A0035"/>
    <w:rsid w:val="008A2373"/>
    <w:rsid w:val="008A2C5B"/>
    <w:rsid w:val="008A7803"/>
    <w:rsid w:val="008B004B"/>
    <w:rsid w:val="008B06F4"/>
    <w:rsid w:val="008B762C"/>
    <w:rsid w:val="008B7CD9"/>
    <w:rsid w:val="008C0502"/>
    <w:rsid w:val="008C4FBB"/>
    <w:rsid w:val="008C79B0"/>
    <w:rsid w:val="008D06DB"/>
    <w:rsid w:val="008D23B8"/>
    <w:rsid w:val="008D6A1F"/>
    <w:rsid w:val="008E0297"/>
    <w:rsid w:val="008E287D"/>
    <w:rsid w:val="008E3903"/>
    <w:rsid w:val="008F18E2"/>
    <w:rsid w:val="008F469B"/>
    <w:rsid w:val="008F7011"/>
    <w:rsid w:val="00901B91"/>
    <w:rsid w:val="00902F0D"/>
    <w:rsid w:val="00904F12"/>
    <w:rsid w:val="00906431"/>
    <w:rsid w:val="00911B85"/>
    <w:rsid w:val="0091758F"/>
    <w:rsid w:val="009224CA"/>
    <w:rsid w:val="00922810"/>
    <w:rsid w:val="0092381F"/>
    <w:rsid w:val="00924F5D"/>
    <w:rsid w:val="00925D03"/>
    <w:rsid w:val="00933413"/>
    <w:rsid w:val="0093483F"/>
    <w:rsid w:val="00941D36"/>
    <w:rsid w:val="00942589"/>
    <w:rsid w:val="0094464B"/>
    <w:rsid w:val="0094634B"/>
    <w:rsid w:val="009500EF"/>
    <w:rsid w:val="00952A2F"/>
    <w:rsid w:val="00953518"/>
    <w:rsid w:val="009566A0"/>
    <w:rsid w:val="00957EF1"/>
    <w:rsid w:val="009610B2"/>
    <w:rsid w:val="00962238"/>
    <w:rsid w:val="00964EB9"/>
    <w:rsid w:val="009654EC"/>
    <w:rsid w:val="009667C9"/>
    <w:rsid w:val="00970743"/>
    <w:rsid w:val="0097113D"/>
    <w:rsid w:val="00976585"/>
    <w:rsid w:val="00977D1D"/>
    <w:rsid w:val="0098005C"/>
    <w:rsid w:val="00980393"/>
    <w:rsid w:val="009804A1"/>
    <w:rsid w:val="00982746"/>
    <w:rsid w:val="00985AA4"/>
    <w:rsid w:val="0099622E"/>
    <w:rsid w:val="009978E4"/>
    <w:rsid w:val="00997FA9"/>
    <w:rsid w:val="009A26AB"/>
    <w:rsid w:val="009A3B2E"/>
    <w:rsid w:val="009A588B"/>
    <w:rsid w:val="009B3EEC"/>
    <w:rsid w:val="009B4077"/>
    <w:rsid w:val="009C1155"/>
    <w:rsid w:val="009C3B9A"/>
    <w:rsid w:val="009D012B"/>
    <w:rsid w:val="009D0ABB"/>
    <w:rsid w:val="009D0DA8"/>
    <w:rsid w:val="009D34D2"/>
    <w:rsid w:val="009D3810"/>
    <w:rsid w:val="009D445B"/>
    <w:rsid w:val="009D578D"/>
    <w:rsid w:val="009E6042"/>
    <w:rsid w:val="009F6D3C"/>
    <w:rsid w:val="00A01C74"/>
    <w:rsid w:val="00A03161"/>
    <w:rsid w:val="00A1637A"/>
    <w:rsid w:val="00A166DA"/>
    <w:rsid w:val="00A20FF2"/>
    <w:rsid w:val="00A22231"/>
    <w:rsid w:val="00A2296F"/>
    <w:rsid w:val="00A24D49"/>
    <w:rsid w:val="00A26F60"/>
    <w:rsid w:val="00A330D1"/>
    <w:rsid w:val="00A34080"/>
    <w:rsid w:val="00A358FA"/>
    <w:rsid w:val="00A37072"/>
    <w:rsid w:val="00A37B69"/>
    <w:rsid w:val="00A40F55"/>
    <w:rsid w:val="00A41E27"/>
    <w:rsid w:val="00A47A44"/>
    <w:rsid w:val="00A52E78"/>
    <w:rsid w:val="00A54C95"/>
    <w:rsid w:val="00A5738C"/>
    <w:rsid w:val="00A577F9"/>
    <w:rsid w:val="00A62628"/>
    <w:rsid w:val="00A66B8C"/>
    <w:rsid w:val="00A750EB"/>
    <w:rsid w:val="00A76946"/>
    <w:rsid w:val="00A85774"/>
    <w:rsid w:val="00A96E1C"/>
    <w:rsid w:val="00AA168B"/>
    <w:rsid w:val="00AA2E81"/>
    <w:rsid w:val="00AA3B35"/>
    <w:rsid w:val="00AA44BF"/>
    <w:rsid w:val="00AA6BB1"/>
    <w:rsid w:val="00AA7D50"/>
    <w:rsid w:val="00AB10B9"/>
    <w:rsid w:val="00AB2605"/>
    <w:rsid w:val="00AB3439"/>
    <w:rsid w:val="00AC2027"/>
    <w:rsid w:val="00AC4731"/>
    <w:rsid w:val="00AC4FD6"/>
    <w:rsid w:val="00AC6904"/>
    <w:rsid w:val="00AC7E1A"/>
    <w:rsid w:val="00AD4971"/>
    <w:rsid w:val="00AD4AC2"/>
    <w:rsid w:val="00AD5025"/>
    <w:rsid w:val="00AD55B4"/>
    <w:rsid w:val="00AD644D"/>
    <w:rsid w:val="00AD666B"/>
    <w:rsid w:val="00AD6C48"/>
    <w:rsid w:val="00AD734F"/>
    <w:rsid w:val="00AE2389"/>
    <w:rsid w:val="00AE6E53"/>
    <w:rsid w:val="00AF642A"/>
    <w:rsid w:val="00B048B9"/>
    <w:rsid w:val="00B05D6C"/>
    <w:rsid w:val="00B06ABE"/>
    <w:rsid w:val="00B118BA"/>
    <w:rsid w:val="00B11DC6"/>
    <w:rsid w:val="00B15C5C"/>
    <w:rsid w:val="00B16B1C"/>
    <w:rsid w:val="00B16CD2"/>
    <w:rsid w:val="00B174B5"/>
    <w:rsid w:val="00B20D11"/>
    <w:rsid w:val="00B23B5B"/>
    <w:rsid w:val="00B257BA"/>
    <w:rsid w:val="00B25CEA"/>
    <w:rsid w:val="00B277F7"/>
    <w:rsid w:val="00B30F22"/>
    <w:rsid w:val="00B43190"/>
    <w:rsid w:val="00B44012"/>
    <w:rsid w:val="00B4439A"/>
    <w:rsid w:val="00B51A64"/>
    <w:rsid w:val="00B528DE"/>
    <w:rsid w:val="00B52D4E"/>
    <w:rsid w:val="00B539A6"/>
    <w:rsid w:val="00B546C5"/>
    <w:rsid w:val="00B56E66"/>
    <w:rsid w:val="00B613EB"/>
    <w:rsid w:val="00B613F9"/>
    <w:rsid w:val="00B63A48"/>
    <w:rsid w:val="00B66EA9"/>
    <w:rsid w:val="00B74905"/>
    <w:rsid w:val="00B74C5E"/>
    <w:rsid w:val="00B8035A"/>
    <w:rsid w:val="00B80719"/>
    <w:rsid w:val="00B86876"/>
    <w:rsid w:val="00BA1042"/>
    <w:rsid w:val="00BA23C2"/>
    <w:rsid w:val="00BA28ED"/>
    <w:rsid w:val="00BA5A47"/>
    <w:rsid w:val="00BA6BD9"/>
    <w:rsid w:val="00BA71D4"/>
    <w:rsid w:val="00BA7B39"/>
    <w:rsid w:val="00BB063F"/>
    <w:rsid w:val="00BB08F2"/>
    <w:rsid w:val="00BB0D12"/>
    <w:rsid w:val="00BB64DA"/>
    <w:rsid w:val="00BC0817"/>
    <w:rsid w:val="00BC5580"/>
    <w:rsid w:val="00BC5C51"/>
    <w:rsid w:val="00BC70AB"/>
    <w:rsid w:val="00BE00FD"/>
    <w:rsid w:val="00BE037C"/>
    <w:rsid w:val="00BE4D72"/>
    <w:rsid w:val="00BE66F8"/>
    <w:rsid w:val="00BF0C1C"/>
    <w:rsid w:val="00BF0F98"/>
    <w:rsid w:val="00BF12B0"/>
    <w:rsid w:val="00BF31E9"/>
    <w:rsid w:val="00BF3A64"/>
    <w:rsid w:val="00BF3E4C"/>
    <w:rsid w:val="00BF48F2"/>
    <w:rsid w:val="00BF705B"/>
    <w:rsid w:val="00BF751D"/>
    <w:rsid w:val="00BF7E4A"/>
    <w:rsid w:val="00C03A84"/>
    <w:rsid w:val="00C0442B"/>
    <w:rsid w:val="00C044C0"/>
    <w:rsid w:val="00C07E6D"/>
    <w:rsid w:val="00C104AB"/>
    <w:rsid w:val="00C15EA0"/>
    <w:rsid w:val="00C16828"/>
    <w:rsid w:val="00C17F5B"/>
    <w:rsid w:val="00C2018E"/>
    <w:rsid w:val="00C21636"/>
    <w:rsid w:val="00C2679F"/>
    <w:rsid w:val="00C32108"/>
    <w:rsid w:val="00C32B7D"/>
    <w:rsid w:val="00C353E3"/>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591E"/>
    <w:rsid w:val="00C87DCA"/>
    <w:rsid w:val="00C903CD"/>
    <w:rsid w:val="00C90E7C"/>
    <w:rsid w:val="00C93D2E"/>
    <w:rsid w:val="00C94FC0"/>
    <w:rsid w:val="00CB1C67"/>
    <w:rsid w:val="00CB298F"/>
    <w:rsid w:val="00CB61D2"/>
    <w:rsid w:val="00CC11BB"/>
    <w:rsid w:val="00CC5C52"/>
    <w:rsid w:val="00CD1DC6"/>
    <w:rsid w:val="00CD22BC"/>
    <w:rsid w:val="00CD57FA"/>
    <w:rsid w:val="00CD717D"/>
    <w:rsid w:val="00CE0FE4"/>
    <w:rsid w:val="00CE48ED"/>
    <w:rsid w:val="00CF5587"/>
    <w:rsid w:val="00D00A14"/>
    <w:rsid w:val="00D018E4"/>
    <w:rsid w:val="00D03701"/>
    <w:rsid w:val="00D04DC6"/>
    <w:rsid w:val="00D05445"/>
    <w:rsid w:val="00D10464"/>
    <w:rsid w:val="00D14F7E"/>
    <w:rsid w:val="00D1669C"/>
    <w:rsid w:val="00D22AD3"/>
    <w:rsid w:val="00D256B8"/>
    <w:rsid w:val="00D26740"/>
    <w:rsid w:val="00D30C91"/>
    <w:rsid w:val="00D33C3F"/>
    <w:rsid w:val="00D43272"/>
    <w:rsid w:val="00D432FD"/>
    <w:rsid w:val="00D451E5"/>
    <w:rsid w:val="00D53824"/>
    <w:rsid w:val="00D55A92"/>
    <w:rsid w:val="00D6264E"/>
    <w:rsid w:val="00D67540"/>
    <w:rsid w:val="00D70785"/>
    <w:rsid w:val="00D70AD9"/>
    <w:rsid w:val="00D70CDB"/>
    <w:rsid w:val="00D76FC3"/>
    <w:rsid w:val="00D77B4B"/>
    <w:rsid w:val="00D85CC4"/>
    <w:rsid w:val="00D90488"/>
    <w:rsid w:val="00D9241A"/>
    <w:rsid w:val="00D9344B"/>
    <w:rsid w:val="00D950A2"/>
    <w:rsid w:val="00DA09EC"/>
    <w:rsid w:val="00DA25EE"/>
    <w:rsid w:val="00DB6363"/>
    <w:rsid w:val="00DB6DEE"/>
    <w:rsid w:val="00DB7CE8"/>
    <w:rsid w:val="00DC0469"/>
    <w:rsid w:val="00DC13A6"/>
    <w:rsid w:val="00DC3CBB"/>
    <w:rsid w:val="00DC7627"/>
    <w:rsid w:val="00DD012D"/>
    <w:rsid w:val="00DD0FC3"/>
    <w:rsid w:val="00DD4EDE"/>
    <w:rsid w:val="00DD5E0F"/>
    <w:rsid w:val="00DD7808"/>
    <w:rsid w:val="00DE29AB"/>
    <w:rsid w:val="00DE355E"/>
    <w:rsid w:val="00DE526B"/>
    <w:rsid w:val="00DF53B0"/>
    <w:rsid w:val="00DF5C59"/>
    <w:rsid w:val="00E014A9"/>
    <w:rsid w:val="00E01F2C"/>
    <w:rsid w:val="00E02ABA"/>
    <w:rsid w:val="00E03105"/>
    <w:rsid w:val="00E0556F"/>
    <w:rsid w:val="00E06809"/>
    <w:rsid w:val="00E124EC"/>
    <w:rsid w:val="00E1344E"/>
    <w:rsid w:val="00E145F4"/>
    <w:rsid w:val="00E15B6C"/>
    <w:rsid w:val="00E20652"/>
    <w:rsid w:val="00E20AE5"/>
    <w:rsid w:val="00E21601"/>
    <w:rsid w:val="00E218D2"/>
    <w:rsid w:val="00E234E1"/>
    <w:rsid w:val="00E242A0"/>
    <w:rsid w:val="00E246F4"/>
    <w:rsid w:val="00E25082"/>
    <w:rsid w:val="00E275B9"/>
    <w:rsid w:val="00E27CF0"/>
    <w:rsid w:val="00E27DC6"/>
    <w:rsid w:val="00E377E5"/>
    <w:rsid w:val="00E37BDE"/>
    <w:rsid w:val="00E44D8D"/>
    <w:rsid w:val="00E46030"/>
    <w:rsid w:val="00E47621"/>
    <w:rsid w:val="00E50595"/>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62F"/>
    <w:rsid w:val="00E93E36"/>
    <w:rsid w:val="00E947B2"/>
    <w:rsid w:val="00E95698"/>
    <w:rsid w:val="00E956B3"/>
    <w:rsid w:val="00E971A6"/>
    <w:rsid w:val="00E97300"/>
    <w:rsid w:val="00EA005F"/>
    <w:rsid w:val="00EA09ED"/>
    <w:rsid w:val="00EA0ACB"/>
    <w:rsid w:val="00EA645D"/>
    <w:rsid w:val="00EA677C"/>
    <w:rsid w:val="00EB3F27"/>
    <w:rsid w:val="00EB41D2"/>
    <w:rsid w:val="00EB77A0"/>
    <w:rsid w:val="00EB79D6"/>
    <w:rsid w:val="00EC008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15E6F"/>
    <w:rsid w:val="00F25567"/>
    <w:rsid w:val="00F27F17"/>
    <w:rsid w:val="00F31F07"/>
    <w:rsid w:val="00F32618"/>
    <w:rsid w:val="00F33529"/>
    <w:rsid w:val="00F40339"/>
    <w:rsid w:val="00F403E4"/>
    <w:rsid w:val="00F44AC1"/>
    <w:rsid w:val="00F457BA"/>
    <w:rsid w:val="00F47ABE"/>
    <w:rsid w:val="00F50A8C"/>
    <w:rsid w:val="00F54F92"/>
    <w:rsid w:val="00F578C2"/>
    <w:rsid w:val="00F63C3E"/>
    <w:rsid w:val="00F700A2"/>
    <w:rsid w:val="00F73B35"/>
    <w:rsid w:val="00F76262"/>
    <w:rsid w:val="00F90BA4"/>
    <w:rsid w:val="00F9365E"/>
    <w:rsid w:val="00FB177F"/>
    <w:rsid w:val="00FB2A79"/>
    <w:rsid w:val="00FC11C7"/>
    <w:rsid w:val="00FC1B5E"/>
    <w:rsid w:val="00FC5386"/>
    <w:rsid w:val="00FC5430"/>
    <w:rsid w:val="00FC78F5"/>
    <w:rsid w:val="00FD1560"/>
    <w:rsid w:val="00FD2F1D"/>
    <w:rsid w:val="00FD59B9"/>
    <w:rsid w:val="00FD6AAD"/>
    <w:rsid w:val="00FD7BD9"/>
    <w:rsid w:val="00FE5B63"/>
    <w:rsid w:val="00FF67B8"/>
    <w:rsid w:val="00FF68E7"/>
    <w:rsid w:val="01854F5F"/>
    <w:rsid w:val="119F9689"/>
    <w:rsid w:val="14DD7154"/>
    <w:rsid w:val="20C25211"/>
    <w:rsid w:val="334249F9"/>
    <w:rsid w:val="39DC7FAE"/>
    <w:rsid w:val="49358065"/>
    <w:rsid w:val="4A3A8D05"/>
    <w:rsid w:val="581E40FC"/>
    <w:rsid w:val="5C93C845"/>
    <w:rsid w:val="5ED55D97"/>
    <w:rsid w:val="73348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8FC86"/>
  <w15:docId w15:val="{0E509335-F3E5-4FA8-8B7D-CE6243FC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UnresolvedMention">
    <w:name w:val="Unresolved Mention"/>
    <w:basedOn w:val="DefaultParagraphFont"/>
    <w:uiPriority w:val="99"/>
    <w:semiHidden/>
    <w:unhideWhenUsed/>
    <w:rsid w:val="00B04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mc/articles/PMC7313991/" TargetMode="External"/><Relationship Id="rId2" Type="http://schemas.openxmlformats.org/officeDocument/2006/relationships/hyperlink" Target="https://pubmed.ncbi.nlm.nih.gov/31411692/" TargetMode="External"/><Relationship Id="rId1" Type="http://schemas.openxmlformats.org/officeDocument/2006/relationships/hyperlink" Target="https://iclg.com/practice-areas/digital-health-laws-and-regulations/us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A6276"/>
    <w:rsid w:val="006A6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http://purl.org/dc/terms/"/>
    <ds:schemaRef ds:uri="http://purl.org/dc/dcmitype/"/>
    <ds:schemaRef ds:uri="http://schemas.microsoft.com/office/2006/documentManagement/types"/>
    <ds:schemaRef ds:uri="bbd61249-83b9-438e-a84b-789da273a8cb"/>
    <ds:schemaRef ds:uri="http://purl.org/dc/elements/1.1/"/>
    <ds:schemaRef ds:uri="http://schemas.microsoft.com/office/infopath/2007/PartnerControls"/>
    <ds:schemaRef ds:uri="http://schemas.openxmlformats.org/package/2006/metadata/core-properties"/>
    <ds:schemaRef ds:uri="5e36aeda-f48f-46f3-9de8-7474189645c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677C3EF-D813-42F9-971F-EA5DFC00A7B5}">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31</TotalTime>
  <Pages>16</Pages>
  <Words>35627</Words>
  <Characters>203077</Characters>
  <Application>Microsoft Office Word</Application>
  <DocSecurity>0</DocSecurity>
  <Lines>1692</Lines>
  <Paragraphs>476</Paragraphs>
  <ScaleCrop>false</ScaleCrop>
  <Company>University of Leeds</Company>
  <LinksUpToDate>false</LinksUpToDate>
  <CharactersWithSpaces>238228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107</cp:revision>
  <dcterms:created xsi:type="dcterms:W3CDTF">2020-11-03T22:43:00Z</dcterms:created>
  <dcterms:modified xsi:type="dcterms:W3CDTF">2020-11-05T15:36:00Z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