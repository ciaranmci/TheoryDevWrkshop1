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F36EB" w14:textId="4074F94A" w:rsidR="00F1644E" w:rsidRDefault="00F677E0" w:rsidP="00F1644E">
      <w:pPr>
        <w:jc w:val="center"/>
        <w:rPr>
          <w:sz w:val="28"/>
        </w:rPr>
      </w:pPr>
      <w:r>
        <w:rPr>
          <w:sz w:val="28"/>
        </w:rPr>
        <w:t>Current perspectives on S</w:t>
      </w:r>
      <w:r w:rsidR="00A36341" w:rsidRPr="00A36341">
        <w:rPr>
          <w:sz w:val="28"/>
        </w:rPr>
        <w:t xml:space="preserve">afety </w:t>
      </w:r>
      <w:r>
        <w:rPr>
          <w:sz w:val="28"/>
        </w:rPr>
        <w:t>I</w:t>
      </w:r>
      <w:r w:rsidR="00A36341" w:rsidRPr="00A36341">
        <w:rPr>
          <w:sz w:val="28"/>
        </w:rPr>
        <w:t>nformatics: the patient safety challenges posed by emerging health information technologies</w:t>
      </w:r>
      <w:r w:rsidR="00A36341" w:rsidRPr="00A36341" w:rsidDel="00A36341">
        <w:rPr>
          <w:sz w:val="28"/>
        </w:rPr>
        <w:t xml:space="preserve"> </w:t>
      </w:r>
      <w:r w:rsidR="00A36341">
        <w:rPr>
          <w:sz w:val="28"/>
        </w:rPr>
        <w:t>(proposed title)</w:t>
      </w:r>
    </w:p>
    <w:p w14:paraId="42FB6E42" w14:textId="1135FDEC" w:rsidR="002A0F45" w:rsidRDefault="002A0F45" w:rsidP="00D64364">
      <w:pPr>
        <w:pStyle w:val="Heading1"/>
        <w:rPr>
          <w:rFonts w:eastAsia="Times New Roman"/>
          <w:lang w:eastAsia="en-GB"/>
        </w:rPr>
      </w:pPr>
      <w:r>
        <w:rPr>
          <w:rFonts w:eastAsia="Times New Roman"/>
          <w:lang w:eastAsia="en-GB"/>
        </w:rPr>
        <w:t xml:space="preserve">Purpose </w:t>
      </w:r>
      <w:del w:id="1" w:author="Carolyn McCrorie" w:date="2020-05-10T20:44:00Z">
        <w:r w:rsidDel="00D64364">
          <w:rPr>
            <w:rFonts w:eastAsia="Times New Roman"/>
            <w:lang w:eastAsia="en-GB"/>
          </w:rPr>
          <w:delText>and key messages</w:delText>
        </w:r>
        <w:r w:rsidR="00B015AE" w:rsidDel="00D64364">
          <w:rPr>
            <w:rFonts w:eastAsia="Times New Roman"/>
            <w:lang w:eastAsia="en-GB"/>
          </w:rPr>
          <w:delText xml:space="preserve"> of the paper</w:delText>
        </w:r>
      </w:del>
    </w:p>
    <w:p w14:paraId="55BD7F54" w14:textId="48977FFE" w:rsidR="00BE491B" w:rsidRDefault="00C21506" w:rsidP="00BE491B">
      <w:pPr>
        <w:rPr>
          <w:moveTo w:id="2" w:author="Carolyn McCrorie" w:date="2020-05-10T20:37:00Z"/>
        </w:rPr>
      </w:pPr>
      <w:r>
        <w:t xml:space="preserve">As information technology progresses , healthcare is becoming increasingly digital and connected </w:t>
      </w:r>
      <w:r>
        <w:fldChar w:fldCharType="begin" w:fldLock="1"/>
      </w:r>
      <w:r w:rsidR="002A32FD">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fldChar w:fldCharType="separate"/>
      </w:r>
      <w:r w:rsidRPr="00C21506">
        <w:rPr>
          <w:noProof/>
        </w:rPr>
        <w:t>(Wickramasinghe &amp; Bodendorf, 2020)</w:t>
      </w:r>
      <w:r>
        <w:fldChar w:fldCharType="end"/>
      </w:r>
      <w:r>
        <w:t xml:space="preserve">. </w:t>
      </w:r>
      <w:r w:rsidR="002A32FD">
        <w:t>Technologies like electronic health</w:t>
      </w:r>
      <w:del w:id="3" w:author="Carolyn McCrorie" w:date="2020-05-10T20:38:00Z">
        <w:r w:rsidR="002A32FD" w:rsidDel="00BE491B">
          <w:delText>care</w:delText>
        </w:r>
      </w:del>
      <w:r w:rsidR="002A32FD">
        <w:t xml:space="preserve"> records, decision-support tools</w:t>
      </w:r>
      <w:r>
        <w:t xml:space="preserve"> and </w:t>
      </w:r>
      <w:r w:rsidR="002A32FD">
        <w:t>handheld medical devices</w:t>
      </w:r>
      <w:r>
        <w:t xml:space="preserve"> have been developed and used for many years with reported benefits for patient </w:t>
      </w:r>
      <w:del w:id="4" w:author="Carolyn McCrorie" w:date="2020-05-10T20:38:00Z">
        <w:r w:rsidDel="00BE491B">
          <w:delText xml:space="preserve">health </w:delText>
        </w:r>
      </w:del>
      <w:ins w:id="5" w:author="Carolyn McCrorie" w:date="2020-05-10T20:38:00Z">
        <w:r w:rsidR="00BE491B">
          <w:t xml:space="preserve">care </w:t>
        </w:r>
      </w:ins>
      <w:r>
        <w:t>but also with concerns for patient safety</w:t>
      </w:r>
      <w:r w:rsidR="002A32FD">
        <w:t xml:space="preserve"> </w:t>
      </w:r>
      <w:r w:rsidR="002A32FD">
        <w:fldChar w:fldCharType="begin" w:fldLock="1"/>
      </w:r>
      <w:r w:rsidR="00FB1055">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et al., 2018)","plainTextFormattedCitation":"(Sittig et al., 2018)","previouslyFormattedCitation":"(Sittig et al., 2018)"},"properties":{"noteIndex":0},"schema":"https://github.com/citation-style-language/schema/raw/master/csl-citation.json"}</w:instrText>
      </w:r>
      <w:r w:rsidR="002A32FD">
        <w:fldChar w:fldCharType="separate"/>
      </w:r>
      <w:r w:rsidR="002A32FD" w:rsidRPr="002A32FD">
        <w:rPr>
          <w:noProof/>
        </w:rPr>
        <w:t>(Sittig et al., 2018)</w:t>
      </w:r>
      <w:r w:rsidR="002A32FD">
        <w:fldChar w:fldCharType="end"/>
      </w:r>
      <w:r>
        <w:t xml:space="preserve">. As </w:t>
      </w:r>
      <w:r w:rsidR="0064265D">
        <w:t xml:space="preserve">existing </w:t>
      </w:r>
      <w:r>
        <w:t xml:space="preserve">health information technologies </w:t>
      </w:r>
      <w:r w:rsidR="0064265D">
        <w:t xml:space="preserve">become increasingly ubiquitous </w:t>
      </w:r>
      <w:r>
        <w:t xml:space="preserve">and </w:t>
      </w:r>
      <w:r w:rsidR="0064265D">
        <w:t xml:space="preserve">interact with </w:t>
      </w:r>
      <w:r>
        <w:t xml:space="preserve">new-and-emerging technologies, it is unclear what the implications </w:t>
      </w:r>
      <w:r w:rsidR="0064265D">
        <w:t xml:space="preserve">are </w:t>
      </w:r>
      <w:r>
        <w:t>for patient safety</w:t>
      </w:r>
      <w:del w:id="6" w:author="Carolyn McCrorie" w:date="2020-05-10T20:16:00Z">
        <w:r w:rsidDel="00AD0E5C">
          <w:delText xml:space="preserve"> in </w:delText>
        </w:r>
        <w:r w:rsidR="0064265D" w:rsidDel="00AD0E5C">
          <w:delText>rapidly developing</w:delText>
        </w:r>
        <w:r w:rsidDel="00AD0E5C">
          <w:delText xml:space="preserve"> health information system</w:delText>
        </w:r>
        <w:r w:rsidR="002A32FD" w:rsidDel="00AD0E5C">
          <w:delText>s</w:delText>
        </w:r>
      </w:del>
      <w:r>
        <w:t>.</w:t>
      </w:r>
      <w:ins w:id="7" w:author="Carolyn McCrorie" w:date="2020-05-10T20:37:00Z">
        <w:r w:rsidR="00BE491B">
          <w:t xml:space="preserve"> </w:t>
        </w:r>
      </w:ins>
      <w:moveToRangeStart w:id="8" w:author="Carolyn McCrorie" w:date="2020-05-10T20:37:00Z" w:name="move40035463"/>
      <w:moveTo w:id="9" w:author="Carolyn McCrorie" w:date="2020-05-10T20:37:00Z">
        <w:del w:id="10" w:author="Carolyn McCrorie" w:date="2020-05-10T20:39:00Z">
          <w:r w:rsidR="00BE491B" w:rsidDel="00BE491B">
            <w:delText>The challenges, patient-safety implications and recommendations will each form a section of the final publication.</w:delText>
          </w:r>
        </w:del>
      </w:moveTo>
    </w:p>
    <w:moveToRangeEnd w:id="8"/>
    <w:p w14:paraId="5051963A" w14:textId="56544A64" w:rsidR="00C21506" w:rsidDel="00BE491B" w:rsidRDefault="00C21506" w:rsidP="002A0F45">
      <w:pPr>
        <w:rPr>
          <w:del w:id="11" w:author="Carolyn McCrorie" w:date="2020-05-10T20:39:00Z"/>
        </w:rPr>
      </w:pPr>
    </w:p>
    <w:p w14:paraId="256C055A" w14:textId="77777777" w:rsidR="00D64364" w:rsidRDefault="00AD0E5C" w:rsidP="00C56067">
      <w:pPr>
        <w:rPr>
          <w:ins w:id="12" w:author="Carolyn McCrorie" w:date="2020-05-10T20:43:00Z"/>
        </w:rPr>
      </w:pPr>
      <w:ins w:id="13" w:author="Carolyn McCrorie" w:date="2020-05-10T20:17:00Z">
        <w:r>
          <w:t>In April 2020, we set up a</w:t>
        </w:r>
      </w:ins>
      <w:del w:id="14" w:author="Carolyn McCrorie" w:date="2020-05-10T20:17:00Z">
        <w:r w:rsidR="002A0F45" w:rsidDel="00AD0E5C">
          <w:delText>To this end</w:delText>
        </w:r>
        <w:r w:rsidR="00200165" w:rsidDel="00AD0E5C">
          <w:delText>,</w:delText>
        </w:r>
        <w:r w:rsidR="002A0F45" w:rsidDel="00AD0E5C">
          <w:delText xml:space="preserve"> </w:delText>
        </w:r>
        <w:r w:rsidR="00200165" w:rsidDel="00AD0E5C">
          <w:delText>a</w:delText>
        </w:r>
      </w:del>
      <w:r w:rsidR="00200165">
        <w:t xml:space="preserve"> </w:t>
      </w:r>
      <w:r w:rsidR="00200165" w:rsidRPr="00AA44BF">
        <w:t>national</w:t>
      </w:r>
      <w:r w:rsidR="00200165">
        <w:t>,</w:t>
      </w:r>
      <w:r w:rsidR="00200165" w:rsidRPr="00AA44BF">
        <w:t xml:space="preserve"> expert</w:t>
      </w:r>
      <w:r w:rsidR="00200165">
        <w:t xml:space="preserve">, consensus-building collaboration </w:t>
      </w:r>
      <w:del w:id="15" w:author="Carolyn McCrorie" w:date="2020-05-10T20:18:00Z">
        <w:r w:rsidR="00F677E0" w:rsidDel="00AD0E5C">
          <w:delText xml:space="preserve">began </w:delText>
        </w:r>
        <w:r w:rsidR="00200165" w:rsidDel="00AD0E5C">
          <w:delText xml:space="preserve">in April 2020 </w:delText>
        </w:r>
      </w:del>
      <w:r w:rsidR="00200165">
        <w:t>to</w:t>
      </w:r>
      <w:ins w:id="16" w:author="Carolyn McCrorie" w:date="2020-05-10T20:18:00Z">
        <w:r>
          <w:t xml:space="preserve"> appraise the academic evidence </w:t>
        </w:r>
        <w:proofErr w:type="gramStart"/>
        <w:r>
          <w:t xml:space="preserve">for </w:t>
        </w:r>
      </w:ins>
      <w:r w:rsidR="00200165">
        <w:t xml:space="preserve"> </w:t>
      </w:r>
      <w:proofErr w:type="gramEnd"/>
      <w:del w:id="17" w:author="Carolyn McCrorie" w:date="2020-05-10T20:18:00Z">
        <w:r w:rsidR="00200165" w:rsidRPr="00284512" w:rsidDel="00AD0E5C">
          <w:delText>provide a robust academic appraisal</w:delText>
        </w:r>
        <w:r w:rsidR="00200165" w:rsidRPr="00200165" w:rsidDel="00AD0E5C">
          <w:delText xml:space="preserve"> </w:delText>
        </w:r>
        <w:r w:rsidR="00200165" w:rsidDel="00AD0E5C">
          <w:delText xml:space="preserve">of the evidence and theory </w:delText>
        </w:r>
        <w:r w:rsidR="00F677E0" w:rsidDel="00AD0E5C">
          <w:delText>o</w:delText>
        </w:r>
      </w:del>
      <w:del w:id="18" w:author="Carolyn McCrorie" w:date="2020-05-10T20:19:00Z">
        <w:r w:rsidR="00F677E0" w:rsidDel="00AD0E5C">
          <w:delText xml:space="preserve">f </w:delText>
        </w:r>
      </w:del>
      <w:r w:rsidR="00200165">
        <w:t xml:space="preserve">patient safety </w:t>
      </w:r>
      <w:r w:rsidR="00F677E0">
        <w:t xml:space="preserve">in </w:t>
      </w:r>
      <w:r w:rsidR="00200165">
        <w:t xml:space="preserve">health information </w:t>
      </w:r>
      <w:del w:id="19" w:author="Carolyn McCrorie" w:date="2020-05-10T20:41:00Z">
        <w:r w:rsidR="00F677E0" w:rsidDel="00D64364">
          <w:delText>s</w:delText>
        </w:r>
        <w:commentRangeStart w:id="20"/>
        <w:r w:rsidR="00F677E0" w:rsidDel="00D64364">
          <w:delText>ystems</w:delText>
        </w:r>
      </w:del>
      <w:ins w:id="21" w:author="Carolyn McCrorie" w:date="2020-05-10T20:41:00Z">
        <w:r w:rsidR="00D64364">
          <w:t>technologie</w:t>
        </w:r>
      </w:ins>
      <w:commentRangeEnd w:id="20"/>
      <w:r w:rsidR="009C5D77">
        <w:rPr>
          <w:rStyle w:val="CommentReference"/>
        </w:rPr>
        <w:commentReference w:id="20"/>
      </w:r>
      <w:ins w:id="22" w:author="Carolyn McCrorie" w:date="2020-05-10T20:41:00Z">
        <w:r w:rsidR="00D64364">
          <w:t>s</w:t>
        </w:r>
      </w:ins>
      <w:r w:rsidR="00200165">
        <w:t xml:space="preserve">. The collaborative </w:t>
      </w:r>
      <w:del w:id="23" w:author="Carolyn McCrorie" w:date="2020-05-10T20:19:00Z">
        <w:r w:rsidR="00200165" w:rsidDel="00AD0E5C">
          <w:delText xml:space="preserve">intends to </w:delText>
        </w:r>
      </w:del>
      <w:ins w:id="24" w:author="Carolyn McCrorie" w:date="2020-05-10T20:19:00Z">
        <w:r>
          <w:t xml:space="preserve">will </w:t>
        </w:r>
      </w:ins>
      <w:r w:rsidR="00200165">
        <w:t>host</w:t>
      </w:r>
      <w:r w:rsidR="002A0F45">
        <w:t xml:space="preserve"> a series of </w:t>
      </w:r>
      <w:r w:rsidR="002A0F45" w:rsidRPr="002A32FD">
        <w:t>workshops</w:t>
      </w:r>
      <w:r w:rsidR="001D05BE" w:rsidRPr="002A32FD">
        <w:t xml:space="preserve"> </w:t>
      </w:r>
      <w:r w:rsidR="002A32FD">
        <w:t>that</w:t>
      </w:r>
      <w:r w:rsidR="001D05BE" w:rsidRPr="002A32FD">
        <w:t xml:space="preserve"> deliver publications</w:t>
      </w:r>
      <w:r w:rsidR="002A0F45" w:rsidRPr="002A32FD">
        <w:t xml:space="preserve"> to en</w:t>
      </w:r>
      <w:r w:rsidR="00200165" w:rsidRPr="002A32FD">
        <w:t xml:space="preserve">gage </w:t>
      </w:r>
      <w:r w:rsidR="002A32FD" w:rsidRPr="002A32FD">
        <w:t>those</w:t>
      </w:r>
      <w:ins w:id="25" w:author="Carolyn McCrorie" w:date="2020-05-10T20:19:00Z">
        <w:r>
          <w:t xml:space="preserve"> directly</w:t>
        </w:r>
      </w:ins>
      <w:r w:rsidR="002A32FD" w:rsidRPr="002A32FD">
        <w:t xml:space="preserve"> involved in </w:t>
      </w:r>
      <w:del w:id="26" w:author="Carolyn McCrorie" w:date="2020-05-10T20:19:00Z">
        <w:r w:rsidR="002A32FD" w:rsidRPr="002A32FD" w:rsidDel="00AD0E5C">
          <w:delText xml:space="preserve">the delivery and study of </w:delText>
        </w:r>
      </w:del>
      <w:r w:rsidR="002A32FD" w:rsidRPr="002A32FD">
        <w:t>healthcare</w:t>
      </w:r>
      <w:commentRangeStart w:id="27"/>
      <w:ins w:id="28" w:author="Carolyn McCrorie" w:date="2020-05-10T20:19:00Z">
        <w:r>
          <w:t xml:space="preserve"> provision</w:t>
        </w:r>
      </w:ins>
      <w:commentRangeEnd w:id="27"/>
      <w:r w:rsidR="009C5D77">
        <w:rPr>
          <w:rStyle w:val="CommentReference"/>
        </w:rPr>
        <w:commentReference w:id="27"/>
      </w:r>
      <w:r w:rsidR="002A32FD" w:rsidRPr="002A32FD">
        <w:t xml:space="preserve">, </w:t>
      </w:r>
      <w:r w:rsidR="00200165" w:rsidRPr="002A32FD">
        <w:t xml:space="preserve">and </w:t>
      </w:r>
      <w:r w:rsidR="002A32FD" w:rsidRPr="002A32FD">
        <w:t xml:space="preserve">to </w:t>
      </w:r>
      <w:r w:rsidR="00200165" w:rsidRPr="002A32FD">
        <w:t>provide recommendations</w:t>
      </w:r>
      <w:r w:rsidR="001D05BE" w:rsidRPr="002A32FD">
        <w:t xml:space="preserve"> to address </w:t>
      </w:r>
      <w:r w:rsidR="002A32FD" w:rsidRPr="002A32FD">
        <w:t xml:space="preserve">theoretical </w:t>
      </w:r>
      <w:r w:rsidR="002A32FD">
        <w:t xml:space="preserve">and </w:t>
      </w:r>
      <w:r w:rsidR="001D05BE" w:rsidRPr="002A32FD">
        <w:t>practical gaps</w:t>
      </w:r>
      <w:r w:rsidR="002A32FD">
        <w:t xml:space="preserve"> in the </w:t>
      </w:r>
      <w:del w:id="29" w:author="Carolyn McCrorie" w:date="2020-05-10T20:12:00Z">
        <w:r w:rsidR="002A32FD" w:rsidDel="00AD0E5C">
          <w:delText xml:space="preserve">informatics </w:delText>
        </w:r>
      </w:del>
      <w:del w:id="30" w:author="Carolyn McCrorie" w:date="2020-05-10T20:13:00Z">
        <w:r w:rsidR="002A32FD" w:rsidDel="00AD0E5C">
          <w:delText xml:space="preserve">of </w:delText>
        </w:r>
      </w:del>
      <w:r w:rsidR="002A32FD">
        <w:t>safety</w:t>
      </w:r>
      <w:ins w:id="31" w:author="Carolyn McCrorie" w:date="2020-05-10T20:13:00Z">
        <w:r>
          <w:t xml:space="preserve"> of </w:t>
        </w:r>
      </w:ins>
      <w:ins w:id="32" w:author="Carolyn McCrorie" w:date="2020-05-10T20:14:00Z">
        <w:r>
          <w:t>informatics</w:t>
        </w:r>
      </w:ins>
      <w:r w:rsidR="00200165" w:rsidRPr="002A32FD">
        <w:t>.</w:t>
      </w:r>
      <w:r w:rsidR="00CE3A38">
        <w:t xml:space="preserve"> </w:t>
      </w:r>
    </w:p>
    <w:p w14:paraId="29DD0786" w14:textId="1CC31865" w:rsidR="00D64364" w:rsidRDefault="00D64364">
      <w:pPr>
        <w:pStyle w:val="Heading1"/>
        <w:rPr>
          <w:ins w:id="33" w:author="Carolyn McCrorie" w:date="2020-05-10T20:44:00Z"/>
        </w:rPr>
        <w:pPrChange w:id="34" w:author="Carolyn McCrorie" w:date="2020-05-10T20:44:00Z">
          <w:pPr/>
        </w:pPrChange>
      </w:pPr>
      <w:ins w:id="35" w:author="Carolyn McCrorie" w:date="2020-05-10T20:44:00Z">
        <w:r>
          <w:rPr>
            <w:rFonts w:eastAsia="Times New Roman"/>
            <w:lang w:eastAsia="en-GB"/>
          </w:rPr>
          <w:t xml:space="preserve">Key messages of the </w:t>
        </w:r>
      </w:ins>
      <w:ins w:id="36" w:author="Carolyn McCrorie" w:date="2020-05-10T20:45:00Z">
        <w:r>
          <w:rPr>
            <w:rFonts w:eastAsia="Times New Roman"/>
            <w:lang w:eastAsia="en-GB"/>
          </w:rPr>
          <w:t xml:space="preserve">first </w:t>
        </w:r>
      </w:ins>
      <w:ins w:id="37" w:author="Carolyn McCrorie" w:date="2020-05-10T20:44:00Z">
        <w:r>
          <w:rPr>
            <w:rFonts w:eastAsia="Times New Roman"/>
            <w:lang w:eastAsia="en-GB"/>
          </w:rPr>
          <w:t>paper</w:t>
        </w:r>
        <w:r w:rsidRPr="002A32FD">
          <w:t xml:space="preserve"> </w:t>
        </w:r>
      </w:ins>
    </w:p>
    <w:p w14:paraId="55D4224D" w14:textId="7B7E67E8" w:rsidR="00B853D7" w:rsidRDefault="00B853D7" w:rsidP="00C56067">
      <w:r w:rsidRPr="002A32FD">
        <w:t>Th</w:t>
      </w:r>
      <w:ins w:id="38" w:author="Carolyn McCrorie" w:date="2020-05-10T20:45:00Z">
        <w:r w:rsidR="00D64364">
          <w:t>is paper</w:t>
        </w:r>
      </w:ins>
      <w:del w:id="39" w:author="Carolyn McCrorie" w:date="2020-05-10T20:45:00Z">
        <w:r w:rsidRPr="002A32FD" w:rsidDel="00D64364">
          <w:delText xml:space="preserve">e </w:delText>
        </w:r>
        <w:r w:rsidR="00200165" w:rsidRPr="002A32FD" w:rsidDel="00D64364">
          <w:delText xml:space="preserve">first </w:delText>
        </w:r>
        <w:r w:rsidRPr="002A32FD" w:rsidDel="00D64364">
          <w:delText xml:space="preserve">publication </w:delText>
        </w:r>
      </w:del>
      <w:ins w:id="40" w:author="Carolyn McCrorie" w:date="2020-05-10T20:45:00Z">
        <w:r w:rsidR="00D64364">
          <w:t xml:space="preserve"> </w:t>
        </w:r>
      </w:ins>
      <w:r w:rsidRPr="002A32FD">
        <w:t>will 1) highli</w:t>
      </w:r>
      <w:r>
        <w:t xml:space="preserve">ght the need for research in the </w:t>
      </w:r>
      <w:r w:rsidR="00C04BC0">
        <w:t>transdisciplinary</w:t>
      </w:r>
      <w:r>
        <w:t xml:space="preserve"> domain of Safety Informatics, which connects safety science, health science and digital innovation</w:t>
      </w:r>
      <w:ins w:id="41" w:author="Carolyn McCrorie" w:date="2020-05-10T20:20:00Z">
        <w:r w:rsidR="00AD0E5C">
          <w:t>;</w:t>
        </w:r>
      </w:ins>
      <w:del w:id="42" w:author="Carolyn McCrorie" w:date="2020-05-10T20:20:00Z">
        <w:r w:rsidR="00C04BC0" w:rsidDel="00AD0E5C">
          <w:delText>,</w:delText>
        </w:r>
      </w:del>
      <w:r w:rsidR="00C04BC0">
        <w:t xml:space="preserve"> 2) </w:t>
      </w:r>
      <w:del w:id="43" w:author="Carolyn McCrorie" w:date="2020-05-10T20:20:00Z">
        <w:r w:rsidR="00C04BC0" w:rsidDel="00AD0E5C">
          <w:delText xml:space="preserve">provide a </w:delText>
        </w:r>
      </w:del>
      <w:r w:rsidR="00C04BC0">
        <w:t>defin</w:t>
      </w:r>
      <w:del w:id="44" w:author="Carolyn McCrorie" w:date="2020-05-10T20:20:00Z">
        <w:r w:rsidR="00C04BC0" w:rsidDel="00AD0E5C">
          <w:delText xml:space="preserve">ition </w:delText>
        </w:r>
      </w:del>
      <w:ins w:id="45" w:author="Carolyn McCrorie" w:date="2020-05-10T20:20:00Z">
        <w:r w:rsidR="00AD0E5C">
          <w:t xml:space="preserve">e </w:t>
        </w:r>
        <w:r w:rsidR="00DC50FB">
          <w:t xml:space="preserve">the </w:t>
        </w:r>
      </w:ins>
      <w:del w:id="46" w:author="Carolyn McCrorie" w:date="2020-05-10T20:20:00Z">
        <w:r w:rsidR="00C04BC0" w:rsidDel="00AD0E5C">
          <w:delText xml:space="preserve">of </w:delText>
        </w:r>
      </w:del>
      <w:r w:rsidR="00C04BC0">
        <w:t>Safety Informatics</w:t>
      </w:r>
      <w:ins w:id="47" w:author="Carolyn McCrorie" w:date="2020-05-10T20:20:00Z">
        <w:r w:rsidR="00DC50FB">
          <w:t xml:space="preserve"> domain; </w:t>
        </w:r>
      </w:ins>
      <w:del w:id="48" w:author="Carolyn McCrorie" w:date="2020-05-10T20:20:00Z">
        <w:r w:rsidR="00C04BC0" w:rsidDel="00DC50FB">
          <w:delText xml:space="preserve">, </w:delText>
        </w:r>
      </w:del>
      <w:r w:rsidR="00C04BC0">
        <w:t xml:space="preserve">3) synthesise the perspectives of the </w:t>
      </w:r>
      <w:r w:rsidR="001D05BE">
        <w:t>collaboration’s</w:t>
      </w:r>
      <w:r w:rsidR="00C04BC0">
        <w:t xml:space="preserve"> expert members on the </w:t>
      </w:r>
      <w:r w:rsidR="00200165">
        <w:t xml:space="preserve">challenges and </w:t>
      </w:r>
      <w:r w:rsidR="00C04BC0">
        <w:t xml:space="preserve">patient-safety implications of emerging </w:t>
      </w:r>
      <w:r w:rsidR="00200165">
        <w:t>health information technologies</w:t>
      </w:r>
      <w:del w:id="49" w:author="Carolyn McCrorie" w:date="2020-05-10T20:20:00Z">
        <w:r w:rsidR="00200165" w:rsidDel="00DC50FB">
          <w:delText>,</w:delText>
        </w:r>
      </w:del>
      <w:r w:rsidR="00200165">
        <w:t xml:space="preserve"> and</w:t>
      </w:r>
      <w:ins w:id="50" w:author="Carolyn McCrorie" w:date="2020-05-10T20:20:00Z">
        <w:r w:rsidR="00DC50FB">
          <w:t>;</w:t>
        </w:r>
      </w:ins>
      <w:r w:rsidR="00200165">
        <w:t xml:space="preserve"> 4) recommend</w:t>
      </w:r>
      <w:del w:id="51" w:author="Carolyn McCrorie" w:date="2020-05-10T20:21:00Z">
        <w:r w:rsidR="00200165" w:rsidDel="00DC50FB">
          <w:delText>ed</w:delText>
        </w:r>
      </w:del>
      <w:r w:rsidR="00200165">
        <w:t xml:space="preserve"> </w:t>
      </w:r>
      <w:del w:id="52" w:author="Carolyn McCrorie" w:date="2020-05-10T20:21:00Z">
        <w:r w:rsidR="00200165" w:rsidDel="00DC50FB">
          <w:delText>techniques</w:delText>
        </w:r>
      </w:del>
      <w:ins w:id="53" w:author="Carolyn McCrorie" w:date="2020-05-10T20:21:00Z">
        <w:r w:rsidR="00DC50FB">
          <w:t xml:space="preserve">theoretically-informed </w:t>
        </w:r>
      </w:ins>
      <w:del w:id="54" w:author="Carolyn McCrorie" w:date="2020-05-10T20:21:00Z">
        <w:r w:rsidR="00200165" w:rsidDel="00DC50FB">
          <w:delText xml:space="preserve">, </w:delText>
        </w:r>
        <w:r w:rsidR="00200165" w:rsidRPr="008A6A0C" w:rsidDel="00DC50FB">
          <w:delText>theories, approach</w:delText>
        </w:r>
        <w:r w:rsidR="00200165" w:rsidDel="00DC50FB">
          <w:delText>es</w:delText>
        </w:r>
        <w:r w:rsidR="00200165" w:rsidRPr="008A6A0C" w:rsidDel="00DC50FB">
          <w:delText xml:space="preserve"> and frame</w:delText>
        </w:r>
      </w:del>
      <w:ins w:id="55" w:author="Carolyn McCrorie" w:date="2020-05-10T20:21:00Z">
        <w:r w:rsidR="00DC50FB">
          <w:t>frame</w:t>
        </w:r>
      </w:ins>
      <w:r w:rsidR="00200165" w:rsidRPr="008A6A0C">
        <w:t xml:space="preserve">works </w:t>
      </w:r>
      <w:del w:id="56" w:author="Carolyn McCrorie" w:date="2020-05-10T20:21:00Z">
        <w:r w:rsidR="00200165" w:rsidRPr="008A6A0C" w:rsidDel="00DC50FB">
          <w:delText xml:space="preserve">that </w:delText>
        </w:r>
      </w:del>
      <w:ins w:id="57" w:author="Carolyn McCrorie" w:date="2020-05-10T20:21:00Z">
        <w:r w:rsidR="00DC50FB">
          <w:t>to</w:t>
        </w:r>
      </w:ins>
      <w:del w:id="58" w:author="Carolyn McCrorie" w:date="2020-05-10T20:21:00Z">
        <w:r w:rsidR="00200165" w:rsidDel="00DC50FB">
          <w:delText>might</w:delText>
        </w:r>
      </w:del>
      <w:r w:rsidR="00200165" w:rsidRPr="008A6A0C">
        <w:t xml:space="preserve"> address the</w:t>
      </w:r>
      <w:ins w:id="59" w:author="Carolyn McCrorie" w:date="2020-05-10T20:21:00Z">
        <w:r w:rsidR="00DC50FB">
          <w:t>se</w:t>
        </w:r>
      </w:ins>
      <w:r w:rsidR="00200165" w:rsidRPr="008A6A0C">
        <w:t xml:space="preserve"> patient-safety </w:t>
      </w:r>
      <w:r w:rsidR="00200165">
        <w:t>implications</w:t>
      </w:r>
      <w:del w:id="60" w:author="Carolyn McCrorie" w:date="2020-05-10T20:21:00Z">
        <w:r w:rsidR="00200165" w:rsidDel="00DC50FB">
          <w:delText xml:space="preserve"> </w:delText>
        </w:r>
        <w:r w:rsidR="00200165" w:rsidRPr="008A6A0C" w:rsidDel="00DC50FB">
          <w:delText>identified</w:delText>
        </w:r>
      </w:del>
      <w:r w:rsidR="00200165">
        <w:t>.</w:t>
      </w:r>
    </w:p>
    <w:p w14:paraId="42C1BFCE" w14:textId="77777777" w:rsidR="002A0F45" w:rsidRDefault="002A0F45" w:rsidP="00D64364">
      <w:pPr>
        <w:pStyle w:val="Heading1"/>
        <w:rPr>
          <w:rFonts w:asciiTheme="minorHAnsi" w:eastAsiaTheme="minorHAnsi" w:hAnsiTheme="minorHAnsi" w:cstheme="minorBidi"/>
          <w:sz w:val="22"/>
          <w:szCs w:val="22"/>
          <w:lang w:eastAsia="en-GB"/>
        </w:rPr>
      </w:pPr>
      <w:r>
        <w:rPr>
          <w:lang w:eastAsia="en-GB"/>
        </w:rPr>
        <w:lastRenderedPageBreak/>
        <w:t>Target audience/journal</w:t>
      </w:r>
    </w:p>
    <w:p w14:paraId="1DE815E8" w14:textId="6E289F11" w:rsidR="002A0F45" w:rsidRDefault="00F677E0" w:rsidP="002A0F45">
      <w:r>
        <w:t>The first</w:t>
      </w:r>
      <w:r w:rsidR="002A0F45">
        <w:t xml:space="preserve"> </w:t>
      </w:r>
      <w:del w:id="61" w:author="Carolyn McCrorie" w:date="2020-05-10T20:45:00Z">
        <w:r w:rsidR="002A0F45" w:rsidDel="00D64364">
          <w:delText xml:space="preserve">publication </w:delText>
        </w:r>
      </w:del>
      <w:ins w:id="62" w:author="Carolyn McCrorie" w:date="2020-05-10T20:45:00Z">
        <w:r w:rsidR="00D64364">
          <w:t xml:space="preserve">paper </w:t>
        </w:r>
      </w:ins>
      <w:r w:rsidR="002A0F45">
        <w:t xml:space="preserve">is </w:t>
      </w:r>
      <w:del w:id="63" w:author="Carolyn McCrorie" w:date="2020-05-10T20:22:00Z">
        <w:r w:rsidR="002A0F45" w:rsidDel="00DC50FB">
          <w:delText xml:space="preserve">intended </w:delText>
        </w:r>
      </w:del>
      <w:ins w:id="64" w:author="Carolyn McCrorie" w:date="2020-05-10T20:22:00Z">
        <w:r w:rsidR="00DC50FB">
          <w:t>targeted at</w:t>
        </w:r>
      </w:ins>
      <w:del w:id="65" w:author="Carolyn McCrorie" w:date="2020-05-10T20:22:00Z">
        <w:r w:rsidR="002A0F45" w:rsidDel="00DC50FB">
          <w:delText>for</w:delText>
        </w:r>
      </w:del>
      <w:r w:rsidR="002A0F45">
        <w:t xml:space="preserve"> decision makers, developers and users of health information technology, </w:t>
      </w:r>
      <w:r>
        <w:rPr>
          <w:rFonts w:ascii="Calibri" w:eastAsia="Times New Roman" w:hAnsi="Calibri" w:cs="Calibri"/>
          <w:lang w:eastAsia="en-GB"/>
        </w:rPr>
        <w:t>along with patient-</w:t>
      </w:r>
      <w:r w:rsidR="002A0F45" w:rsidRPr="00F85D80">
        <w:rPr>
          <w:rFonts w:ascii="Calibri" w:eastAsia="Times New Roman" w:hAnsi="Calibri" w:cs="Calibri"/>
          <w:lang w:eastAsia="en-GB"/>
        </w:rPr>
        <w:t xml:space="preserve">safety researchers and practitioners who may be interested in the implications of recent developments in informatics for quality and safety </w:t>
      </w:r>
      <w:r>
        <w:rPr>
          <w:rFonts w:ascii="Calibri" w:eastAsia="Times New Roman" w:hAnsi="Calibri" w:cs="Calibri"/>
          <w:lang w:eastAsia="en-GB"/>
        </w:rPr>
        <w:t>of</w:t>
      </w:r>
      <w:r w:rsidR="002A0F45" w:rsidRPr="00F85D80">
        <w:rPr>
          <w:rFonts w:ascii="Calibri" w:eastAsia="Times New Roman" w:hAnsi="Calibri" w:cs="Calibri"/>
          <w:lang w:eastAsia="en-GB"/>
        </w:rPr>
        <w:t xml:space="preserve"> healthcare.</w:t>
      </w:r>
      <w:r>
        <w:rPr>
          <w:rFonts w:ascii="Calibri" w:eastAsia="Times New Roman" w:hAnsi="Calibri" w:cs="Calibri"/>
          <w:lang w:eastAsia="en-GB"/>
        </w:rPr>
        <w:t xml:space="preserve"> W</w:t>
      </w:r>
      <w:r w:rsidR="002A0F45">
        <w:t xml:space="preserve">e </w:t>
      </w:r>
      <w:r>
        <w:t xml:space="preserve">will target </w:t>
      </w:r>
      <w:r w:rsidR="002A0F45">
        <w:t>field-leading informatics and quality/safety journals</w:t>
      </w:r>
      <w:r>
        <w:t xml:space="preserve"> by </w:t>
      </w:r>
      <w:r w:rsidR="002A0F45">
        <w:t xml:space="preserve">considering two publication strategies. The first is to frame the work for the patient-safety audience and target </w:t>
      </w:r>
      <w:r w:rsidR="002A0F45" w:rsidRPr="00BB5CE5">
        <w:rPr>
          <w:i/>
        </w:rPr>
        <w:t>BMJ Qual</w:t>
      </w:r>
      <w:r w:rsidR="00BB5CE5" w:rsidRPr="00BB5CE5">
        <w:rPr>
          <w:i/>
        </w:rPr>
        <w:t>ity and</w:t>
      </w:r>
      <w:r w:rsidR="002A0F45" w:rsidRPr="00BB5CE5">
        <w:rPr>
          <w:i/>
        </w:rPr>
        <w:t xml:space="preserve"> Saf</w:t>
      </w:r>
      <w:r w:rsidR="00BB5CE5" w:rsidRPr="00BB5CE5">
        <w:rPr>
          <w:i/>
        </w:rPr>
        <w:t>ety</w:t>
      </w:r>
      <w:r w:rsidR="002A0F45">
        <w:t xml:space="preserve"> (</w:t>
      </w:r>
      <w:commentRangeStart w:id="66"/>
      <w:r w:rsidR="002A0F45">
        <w:t xml:space="preserve">probably as </w:t>
      </w:r>
      <w:del w:id="67" w:author="Carolyn McCrorie" w:date="2020-05-10T20:22:00Z">
        <w:r w:rsidR="002A0F45" w:rsidDel="00DC50FB">
          <w:delText xml:space="preserve">a </w:delText>
        </w:r>
      </w:del>
      <w:r w:rsidR="002A0F45">
        <w:t>2,000-word Viewpoint article</w:t>
      </w:r>
      <w:ins w:id="68" w:author="Carolyn McCrorie" w:date="2020-05-10T20:22:00Z">
        <w:r w:rsidR="00DC50FB">
          <w:t>s</w:t>
        </w:r>
      </w:ins>
      <w:commentRangeEnd w:id="66"/>
      <w:r w:rsidR="009C5D77">
        <w:rPr>
          <w:rStyle w:val="CommentReference"/>
        </w:rPr>
        <w:commentReference w:id="66"/>
      </w:r>
      <w:r w:rsidR="002A0F45">
        <w:t xml:space="preserve">). The second is to frame the work for an informatics audience and target </w:t>
      </w:r>
      <w:r w:rsidR="002A0F45" w:rsidRPr="00BB5CE5">
        <w:rPr>
          <w:i/>
        </w:rPr>
        <w:t>J</w:t>
      </w:r>
      <w:r w:rsidR="00BB5CE5" w:rsidRPr="00BB5CE5">
        <w:rPr>
          <w:i/>
        </w:rPr>
        <w:t xml:space="preserve">ournal </w:t>
      </w:r>
      <w:r w:rsidR="00BB5CE5">
        <w:rPr>
          <w:i/>
        </w:rPr>
        <w:t xml:space="preserve">of </w:t>
      </w:r>
      <w:r w:rsidR="002A0F45" w:rsidRPr="00BB5CE5">
        <w:rPr>
          <w:i/>
        </w:rPr>
        <w:t>M</w:t>
      </w:r>
      <w:r w:rsidR="00BB5CE5">
        <w:rPr>
          <w:i/>
        </w:rPr>
        <w:t xml:space="preserve">edical </w:t>
      </w:r>
      <w:r w:rsidR="002A0F45" w:rsidRPr="00BB5CE5">
        <w:rPr>
          <w:i/>
        </w:rPr>
        <w:t>I</w:t>
      </w:r>
      <w:r w:rsidR="00BB5CE5">
        <w:rPr>
          <w:i/>
        </w:rPr>
        <w:t xml:space="preserve">nternet </w:t>
      </w:r>
      <w:r w:rsidR="002A0F45" w:rsidRPr="00BB5CE5">
        <w:rPr>
          <w:i/>
        </w:rPr>
        <w:t>R</w:t>
      </w:r>
      <w:r w:rsidR="00BB5CE5">
        <w:rPr>
          <w:i/>
        </w:rPr>
        <w:t>esearch</w:t>
      </w:r>
      <w:r w:rsidR="002A0F45" w:rsidRPr="00BB5CE5">
        <w:t xml:space="preserve"> or </w:t>
      </w:r>
      <w:r w:rsidR="002A0F45" w:rsidRPr="00BB5CE5">
        <w:rPr>
          <w:i/>
        </w:rPr>
        <w:t>J</w:t>
      </w:r>
      <w:r w:rsidR="00BB5CE5">
        <w:rPr>
          <w:i/>
        </w:rPr>
        <w:t xml:space="preserve">ournal of the </w:t>
      </w:r>
      <w:r w:rsidR="002A0F45" w:rsidRPr="00BB5CE5">
        <w:rPr>
          <w:i/>
        </w:rPr>
        <w:t>A</w:t>
      </w:r>
      <w:r w:rsidR="00BB5CE5">
        <w:rPr>
          <w:i/>
        </w:rPr>
        <w:t xml:space="preserve">merican </w:t>
      </w:r>
      <w:r w:rsidR="002A0F45" w:rsidRPr="00BB5CE5">
        <w:rPr>
          <w:i/>
        </w:rPr>
        <w:t>M</w:t>
      </w:r>
      <w:r w:rsidR="00BB5CE5">
        <w:rPr>
          <w:i/>
        </w:rPr>
        <w:t xml:space="preserve">edical </w:t>
      </w:r>
      <w:r w:rsidR="002A0F45" w:rsidRPr="00BB5CE5">
        <w:rPr>
          <w:i/>
        </w:rPr>
        <w:t>I</w:t>
      </w:r>
      <w:r w:rsidR="00BB5CE5">
        <w:rPr>
          <w:i/>
        </w:rPr>
        <w:t xml:space="preserve">nformatics </w:t>
      </w:r>
      <w:r w:rsidR="002A0F45" w:rsidRPr="00BB5CE5">
        <w:rPr>
          <w:i/>
        </w:rPr>
        <w:t>A</w:t>
      </w:r>
      <w:r w:rsidR="00BB5CE5">
        <w:rPr>
          <w:i/>
        </w:rPr>
        <w:t>ssociation</w:t>
      </w:r>
      <w:ins w:id="69" w:author="Carolyn McCrorie" w:date="2020-05-10T20:23:00Z">
        <w:r w:rsidR="00DC50FB">
          <w:t xml:space="preserve">. In either case, will we seek the editors opinion on an </w:t>
        </w:r>
      </w:ins>
      <w:del w:id="70" w:author="Carolyn McCrorie" w:date="2020-05-10T20:23:00Z">
        <w:r w:rsidR="002A0F45" w:rsidDel="00DC50FB">
          <w:delText xml:space="preserve">, potentially offering the editors the </w:delText>
        </w:r>
      </w:del>
      <w:r w:rsidR="002A0F45">
        <w:t xml:space="preserve">option </w:t>
      </w:r>
      <w:del w:id="71" w:author="Carolyn McCrorie" w:date="2020-05-10T20:23:00Z">
        <w:r w:rsidR="002A0F45" w:rsidDel="00DC50FB">
          <w:delText xml:space="preserve">of </w:delText>
        </w:r>
      </w:del>
      <w:ins w:id="72" w:author="Carolyn McCrorie" w:date="2020-05-10T20:23:00Z">
        <w:r w:rsidR="00DC50FB">
          <w:t xml:space="preserve">to </w:t>
        </w:r>
      </w:ins>
      <w:r w:rsidR="002A0F45">
        <w:t>publish</w:t>
      </w:r>
      <w:del w:id="73" w:author="Carolyn McCrorie" w:date="2020-05-10T20:23:00Z">
        <w:r w:rsidR="002A0F45" w:rsidDel="00DC50FB">
          <w:delText>ing</w:delText>
        </w:r>
      </w:del>
      <w:r w:rsidR="002A0F45">
        <w:t xml:space="preserve"> a series of articles linked to each workshop theme. </w:t>
      </w:r>
      <w:del w:id="74" w:author="Carolyn McCrorie" w:date="2020-05-10T20:24:00Z">
        <w:r w:rsidR="002A0F45" w:rsidDel="00DC50FB">
          <w:delText>An a</w:delText>
        </w:r>
      </w:del>
      <w:ins w:id="75" w:author="Carolyn McCrorie" w:date="2020-05-10T20:45:00Z">
        <w:r w:rsidR="00D64364">
          <w:t>Papers</w:t>
        </w:r>
      </w:ins>
      <w:del w:id="76" w:author="Carolyn McCrorie" w:date="2020-05-10T20:45:00Z">
        <w:r w:rsidR="002A0F45" w:rsidDel="00D64364">
          <w:delText>rticle</w:delText>
        </w:r>
      </w:del>
      <w:r w:rsidR="002A0F45">
        <w:t xml:space="preserve"> written for either of these journals would similarly fit the format of </w:t>
      </w:r>
      <w:r w:rsidR="00BB5CE5" w:rsidRPr="00BB5CE5">
        <w:rPr>
          <w:i/>
        </w:rPr>
        <w:t>International Journal of Medical Informatics</w:t>
      </w:r>
      <w:r w:rsidR="002A0F45">
        <w:t xml:space="preserve"> </w:t>
      </w:r>
      <w:r w:rsidR="00624E28">
        <w:t>or</w:t>
      </w:r>
      <w:r w:rsidR="002A0F45">
        <w:t xml:space="preserve"> </w:t>
      </w:r>
      <w:r w:rsidR="002A0F45" w:rsidRPr="00BB5CE5">
        <w:rPr>
          <w:i/>
        </w:rPr>
        <w:t>Health Informatics Journal</w:t>
      </w:r>
      <w:r w:rsidR="002A0F45">
        <w:t xml:space="preserve">. </w:t>
      </w:r>
    </w:p>
    <w:p w14:paraId="19729091" w14:textId="1C050492" w:rsidR="00C56067" w:rsidRDefault="007076F0" w:rsidP="00D64364">
      <w:pPr>
        <w:pStyle w:val="Heading1"/>
      </w:pPr>
      <w:r>
        <w:t xml:space="preserve">Our </w:t>
      </w:r>
      <w:r w:rsidR="00C56067">
        <w:t>collaborative process</w:t>
      </w:r>
    </w:p>
    <w:p w14:paraId="3823A1BA" w14:textId="586D4CA5" w:rsidR="00C56067" w:rsidRDefault="00C56067" w:rsidP="00B853D7">
      <w:pPr>
        <w:pStyle w:val="Heading2"/>
      </w:pPr>
      <w:r>
        <w:t>What have we done so far?</w:t>
      </w:r>
    </w:p>
    <w:p w14:paraId="5930B4FA" w14:textId="0F1BE635" w:rsidR="00624E28" w:rsidRDefault="00624E28" w:rsidP="00B232D4">
      <w:r>
        <w:t xml:space="preserve">In the first workshop, a set of new and emerging health information technologies were collated from a scoping review of the academic, commercial and grey literature relating to health information </w:t>
      </w:r>
      <w:r w:rsidR="001C3140">
        <w:t>systems</w:t>
      </w:r>
      <w:r>
        <w:t>. These technologies provided the substrate for breakout discussions about the patient-safety challenges that might arise from use of these technologies, alone and in conjunction with existing, new and emerging technologies.</w:t>
      </w:r>
    </w:p>
    <w:p w14:paraId="4EFD7484" w14:textId="39772D3E" w:rsidR="007076F0" w:rsidRDefault="00C56067" w:rsidP="00B853D7">
      <w:pPr>
        <w:pStyle w:val="Heading2"/>
      </w:pPr>
      <w:r>
        <w:t xml:space="preserve">What is </w:t>
      </w:r>
      <w:r w:rsidR="00B853D7">
        <w:t>yet to do</w:t>
      </w:r>
      <w:r>
        <w:t>?</w:t>
      </w:r>
    </w:p>
    <w:p w14:paraId="6CCC6EA3" w14:textId="2ABB694D" w:rsidR="00624E28" w:rsidRDefault="00624E28" w:rsidP="00624E28">
      <w:r>
        <w:t xml:space="preserve">As a follow-up to the workshop, we will </w:t>
      </w:r>
      <w:ins w:id="77" w:author="Carolyn McCrorie" w:date="2020-05-10T20:31:00Z">
        <w:r w:rsidR="00BE491B">
          <w:t xml:space="preserve">expand upon </w:t>
        </w:r>
      </w:ins>
      <w:ins w:id="78" w:author="Carolyn McCrorie" w:date="2020-05-10T20:32:00Z">
        <w:r w:rsidR="00BE491B">
          <w:t xml:space="preserve">our discussions through </w:t>
        </w:r>
      </w:ins>
      <w:r>
        <w:t>us</w:t>
      </w:r>
      <w:ins w:id="79" w:author="Carolyn McCrorie" w:date="2020-05-10T20:32:00Z">
        <w:r w:rsidR="00BE491B">
          <w:t>ing</w:t>
        </w:r>
      </w:ins>
      <w:del w:id="80" w:author="Carolyn McCrorie" w:date="2020-05-10T20:32:00Z">
        <w:r w:rsidDel="00BE491B">
          <w:delText>e</w:delText>
        </w:r>
      </w:del>
      <w:r>
        <w:t xml:space="preserve"> the Well-Sorted process</w:t>
      </w:r>
      <w:ins w:id="81" w:author="Carolyn McCrorie" w:date="2020-05-10T20:46:00Z">
        <w:r w:rsidR="00D64364">
          <w:t xml:space="preserve"> to </w:t>
        </w:r>
      </w:ins>
      <w:ins w:id="82" w:author="Carolyn McCrorie" w:date="2020-05-10T20:35:00Z">
        <w:r w:rsidR="00BE491B">
          <w:t xml:space="preserve">produce </w:t>
        </w:r>
      </w:ins>
      <w:ins w:id="83" w:author="Carolyn McCrorie" w:date="2020-05-10T20:32:00Z">
        <w:r w:rsidR="00BE491B">
          <w:t xml:space="preserve">a collective viewpoint </w:t>
        </w:r>
      </w:ins>
      <w:ins w:id="84" w:author="Carolyn McCrorie" w:date="2020-05-10T20:33:00Z">
        <w:r w:rsidR="00BE491B">
          <w:t xml:space="preserve">on </w:t>
        </w:r>
      </w:ins>
      <w:del w:id="85" w:author="Carolyn McCrorie" w:date="2020-05-10T20:32:00Z">
        <w:r w:rsidDel="00BE491B">
          <w:delText xml:space="preserve"> to </w:delText>
        </w:r>
      </w:del>
      <w:del w:id="86" w:author="Carolyn McCrorie" w:date="2020-05-10T20:29:00Z">
        <w:r w:rsidDel="006D4E57">
          <w:delText xml:space="preserve">elicit </w:delText>
        </w:r>
      </w:del>
      <w:del w:id="87" w:author="Carolyn McCrorie" w:date="2020-05-10T20:32:00Z">
        <w:r w:rsidDel="00BE491B">
          <w:delText xml:space="preserve">and </w:delText>
        </w:r>
      </w:del>
      <w:del w:id="88" w:author="Carolyn McCrorie" w:date="2020-05-10T20:33:00Z">
        <w:r w:rsidDel="00BE491B">
          <w:delText xml:space="preserve">group </w:delText>
        </w:r>
      </w:del>
      <w:r>
        <w:t xml:space="preserve">the </w:t>
      </w:r>
      <w:ins w:id="89" w:author="Carolyn McCrorie" w:date="2020-05-10T20:33:00Z">
        <w:r w:rsidR="00BE491B">
          <w:t>patient-safety c</w:t>
        </w:r>
      </w:ins>
      <w:del w:id="90" w:author="Carolyn McCrorie" w:date="2020-05-10T20:33:00Z">
        <w:r w:rsidDel="00BE491B">
          <w:delText>c</w:delText>
        </w:r>
      </w:del>
      <w:r>
        <w:t xml:space="preserve">hallenges posed </w:t>
      </w:r>
      <w:r w:rsidR="001C3140">
        <w:t xml:space="preserve">by </w:t>
      </w:r>
      <w:r>
        <w:t xml:space="preserve">new and emerging health information technology. </w:t>
      </w:r>
      <w:commentRangeStart w:id="91"/>
      <w:commentRangeStart w:id="92"/>
      <w:del w:id="93" w:author="Carolyn McCrorie" w:date="2020-05-10T20:30:00Z">
        <w:r w:rsidR="00BB5CE5" w:rsidDel="00BE491B">
          <w:delText xml:space="preserve">Collaborators will </w:delText>
        </w:r>
        <w:r w:rsidDel="00BE491B">
          <w:delText>then use the resulting groups of challenges to inform a collective viewpoint on the patient-safety implications that could arise</w:delText>
        </w:r>
        <w:r w:rsidR="00B853D7" w:rsidDel="00BE491B">
          <w:delText xml:space="preserve"> consequently</w:delText>
        </w:r>
      </w:del>
      <w:del w:id="94" w:author="Carolyn McCrorie" w:date="2020-05-10T20:33:00Z">
        <w:r w:rsidDel="00BE491B">
          <w:delText>.</w:delText>
        </w:r>
        <w:r w:rsidR="00B853D7" w:rsidDel="00BE491B">
          <w:delText xml:space="preserve"> </w:delText>
        </w:r>
      </w:del>
      <w:del w:id="95" w:author="Carolyn McCrorie" w:date="2020-05-10T20:34:00Z">
        <w:r w:rsidR="00B853D7" w:rsidDel="00BE491B">
          <w:delText xml:space="preserve">Finally, </w:delText>
        </w:r>
        <w:r w:rsidR="00BB5CE5" w:rsidDel="00BE491B">
          <w:delText>c</w:delText>
        </w:r>
      </w:del>
      <w:ins w:id="96" w:author="Carolyn McCrorie" w:date="2020-05-10T20:34:00Z">
        <w:r w:rsidR="00BE491B">
          <w:t>C</w:t>
        </w:r>
      </w:ins>
      <w:r w:rsidR="00BB5CE5">
        <w:t>ollaborators’</w:t>
      </w:r>
      <w:r w:rsidR="00B853D7">
        <w:t xml:space="preserve"> experience and expertise will inform recommended techniques, </w:t>
      </w:r>
      <w:r w:rsidR="00B853D7" w:rsidRPr="008A6A0C">
        <w:t>theories, approach</w:t>
      </w:r>
      <w:r w:rsidR="00B853D7">
        <w:t>es</w:t>
      </w:r>
      <w:r w:rsidR="00B853D7" w:rsidRPr="008A6A0C">
        <w:t xml:space="preserve"> and frameworks that can help to address the patient-safety </w:t>
      </w:r>
      <w:r w:rsidR="00B853D7">
        <w:t xml:space="preserve">implications </w:t>
      </w:r>
      <w:r w:rsidR="00B853D7" w:rsidRPr="008A6A0C">
        <w:t>identified</w:t>
      </w:r>
      <w:commentRangeEnd w:id="91"/>
      <w:r w:rsidR="00BE491B">
        <w:rPr>
          <w:rStyle w:val="CommentReference"/>
        </w:rPr>
        <w:commentReference w:id="91"/>
      </w:r>
      <w:commentRangeEnd w:id="92"/>
      <w:r w:rsidR="009C5D77">
        <w:rPr>
          <w:rStyle w:val="CommentReference"/>
        </w:rPr>
        <w:commentReference w:id="92"/>
      </w:r>
      <w:r w:rsidR="00B853D7">
        <w:t xml:space="preserve">. These will likely include the </w:t>
      </w:r>
      <w:r w:rsidR="00B853D7">
        <w:lastRenderedPageBreak/>
        <w:t>use of safety cases for prospective evaluation of safety; developments in approaches to regulation and standards; dynamic and causal modelling; automated methods to evaluate data quality; and a Human-Factors approach for evaluating technologies.</w:t>
      </w:r>
      <w:r>
        <w:t xml:space="preserve"> </w:t>
      </w:r>
      <w:moveFromRangeStart w:id="98" w:author="Carolyn McCrorie" w:date="2020-05-10T20:37:00Z" w:name="move40035463"/>
      <w:moveFrom w:id="99" w:author="Carolyn McCrorie" w:date="2020-05-10T20:37:00Z">
        <w:r w:rsidDel="00BE491B">
          <w:t xml:space="preserve">The challenges, patient-safety implications and recommendations will each form a section of the </w:t>
        </w:r>
        <w:r w:rsidR="00B853D7" w:rsidDel="00BE491B">
          <w:t>final publication.</w:t>
        </w:r>
      </w:moveFrom>
      <w:moveFromRangeEnd w:id="98"/>
    </w:p>
    <w:p w14:paraId="0E6D2272" w14:textId="3B6575E5" w:rsidR="00FB1055" w:rsidRPr="00FB1055" w:rsidRDefault="00FB1055" w:rsidP="00CE3A38">
      <w:pPr>
        <w:widowControl w:val="0"/>
        <w:pBdr>
          <w:top w:val="single" w:sz="4" w:space="1" w:color="auto"/>
        </w:pBdr>
        <w:autoSpaceDE w:val="0"/>
        <w:autoSpaceDN w:val="0"/>
        <w:adjustRightInd w:val="0"/>
        <w:spacing w:line="240" w:lineRule="auto"/>
        <w:ind w:left="480" w:hanging="480"/>
        <w:rPr>
          <w:rFonts w:ascii="Calibri" w:hAnsi="Calibri" w:cs="Calibri"/>
          <w:noProof/>
          <w:sz w:val="16"/>
          <w:szCs w:val="24"/>
        </w:rPr>
      </w:pPr>
      <w:r w:rsidRPr="00FB1055">
        <w:rPr>
          <w:sz w:val="16"/>
        </w:rPr>
        <w:fldChar w:fldCharType="begin" w:fldLock="1"/>
      </w:r>
      <w:r w:rsidRPr="00FB1055">
        <w:rPr>
          <w:sz w:val="16"/>
        </w:rPr>
        <w:instrText xml:space="preserve">ADDIN Mendeley Bibliography CSL_BIBLIOGRAPHY </w:instrText>
      </w:r>
      <w:r w:rsidRPr="00FB1055">
        <w:rPr>
          <w:sz w:val="16"/>
        </w:rPr>
        <w:fldChar w:fldCharType="separate"/>
      </w:r>
      <w:r w:rsidRPr="00FB1055">
        <w:rPr>
          <w:rFonts w:ascii="Calibri" w:hAnsi="Calibri" w:cs="Calibri"/>
          <w:noProof/>
          <w:sz w:val="16"/>
          <w:szCs w:val="24"/>
        </w:rPr>
        <w:t xml:space="preserve">Sittig, D. F., Wright, A., Coiera, E., Magrabi, F., Ratwant, R., Bates, D. W., &amp; Singh, H. (2018). Current challenges in health information technology–related patient safety. </w:t>
      </w:r>
      <w:r w:rsidRPr="00FB1055">
        <w:rPr>
          <w:rFonts w:ascii="Calibri" w:hAnsi="Calibri" w:cs="Calibri"/>
          <w:i/>
          <w:iCs/>
          <w:noProof/>
          <w:sz w:val="16"/>
          <w:szCs w:val="24"/>
        </w:rPr>
        <w:t>Health Informatics Journal</w:t>
      </w:r>
      <w:r w:rsidRPr="00FB1055">
        <w:rPr>
          <w:rFonts w:ascii="Calibri" w:hAnsi="Calibri" w:cs="Calibri"/>
          <w:noProof/>
          <w:sz w:val="16"/>
          <w:szCs w:val="24"/>
        </w:rPr>
        <w:t>, (2), 1–9. https://doi.org/10.1177/1460458218814893</w:t>
      </w:r>
    </w:p>
    <w:p w14:paraId="60FD12F5" w14:textId="6CCA9FBC" w:rsidR="00FB1055" w:rsidRDefault="00FB1055" w:rsidP="00CE3A38">
      <w:pPr>
        <w:widowControl w:val="0"/>
        <w:pBdr>
          <w:top w:val="single" w:sz="4" w:space="1" w:color="auto"/>
        </w:pBdr>
        <w:autoSpaceDE w:val="0"/>
        <w:autoSpaceDN w:val="0"/>
        <w:adjustRightInd w:val="0"/>
        <w:spacing w:line="240" w:lineRule="auto"/>
        <w:ind w:left="480" w:hanging="480"/>
      </w:pPr>
      <w:r w:rsidRPr="00FB1055">
        <w:rPr>
          <w:rFonts w:ascii="Calibri" w:hAnsi="Calibri" w:cs="Calibri"/>
          <w:noProof/>
          <w:sz w:val="16"/>
          <w:szCs w:val="24"/>
        </w:rPr>
        <w:t xml:space="preserve">Wickramasinghe, N., &amp; Bodendorf, F. (Eds.). (2020). </w:t>
      </w:r>
      <w:r w:rsidRPr="00FB1055">
        <w:rPr>
          <w:rFonts w:ascii="Calibri" w:hAnsi="Calibri" w:cs="Calibri"/>
          <w:i/>
          <w:iCs/>
          <w:noProof/>
          <w:sz w:val="16"/>
          <w:szCs w:val="24"/>
        </w:rPr>
        <w:t>Delivering Superior Health and Wellness Management with IoT and Analytics</w:t>
      </w:r>
      <w:r w:rsidRPr="00FB1055">
        <w:rPr>
          <w:rFonts w:ascii="Calibri" w:hAnsi="Calibri" w:cs="Calibri"/>
          <w:noProof/>
          <w:sz w:val="16"/>
          <w:szCs w:val="24"/>
        </w:rPr>
        <w:t>. https://doi.org/10.1007/978-3-030-17347-0</w:t>
      </w:r>
      <w:r w:rsidRPr="00FB1055">
        <w:rPr>
          <w:sz w:val="16"/>
        </w:rPr>
        <w:fldChar w:fldCharType="end"/>
      </w:r>
    </w:p>
    <w:sectPr w:rsidR="00FB1055" w:rsidSect="00F1644E">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Ciarán McInerney" w:date="2020-05-12T09:17:00Z" w:initials="CM">
    <w:p w14:paraId="2288B8E2" w14:textId="2507AE2F" w:rsidR="009C5D77" w:rsidRDefault="009C5D77">
      <w:pPr>
        <w:pStyle w:val="CommentText"/>
      </w:pPr>
      <w:r>
        <w:rPr>
          <w:rStyle w:val="CommentReference"/>
        </w:rPr>
        <w:annotationRef/>
      </w:r>
      <w:r>
        <w:rPr>
          <w:rStyle w:val="CommentReference"/>
        </w:rPr>
        <w:t>We need to be very deliberate in our distinction between health information technologies and health information systems. The technologies interact to form a system. Our concern is the behaviour of the system, not just any individual technology.</w:t>
      </w:r>
    </w:p>
  </w:comment>
  <w:comment w:id="27" w:author="Ciarán McInerney" w:date="2020-05-12T09:16:00Z" w:initials="CM">
    <w:p w14:paraId="1F4C845F" w14:textId="43941224" w:rsidR="009C5D77" w:rsidRDefault="009C5D77">
      <w:pPr>
        <w:pStyle w:val="CommentText"/>
      </w:pPr>
      <w:r>
        <w:rPr>
          <w:rStyle w:val="CommentReference"/>
        </w:rPr>
        <w:annotationRef/>
      </w:r>
      <w:r>
        <w:t>This is not true. None of us provide healthcare. We study it. I concede that I should remove “delivery of”, based on this assertion.</w:t>
      </w:r>
    </w:p>
  </w:comment>
  <w:comment w:id="66" w:author="Ciarán McInerney" w:date="2020-05-12T09:19:00Z" w:initials="CM">
    <w:p w14:paraId="32B21239" w14:textId="009A55FD" w:rsidR="009C5D77" w:rsidRDefault="009C5D77">
      <w:pPr>
        <w:pStyle w:val="CommentText"/>
      </w:pPr>
      <w:r>
        <w:rPr>
          <w:rStyle w:val="CommentReference"/>
        </w:rPr>
        <w:annotationRef/>
      </w:r>
      <w:r>
        <w:rPr>
          <w:rStyle w:val="CommentReference"/>
        </w:rPr>
        <w:t>This section is about the first publication, only.</w:t>
      </w:r>
    </w:p>
  </w:comment>
  <w:comment w:id="91" w:author="Carolyn McCrorie" w:date="2020-05-10T20:35:00Z" w:initials="CM">
    <w:p w14:paraId="05467878" w14:textId="027D04F1" w:rsidR="00BE491B" w:rsidRDefault="00BE491B">
      <w:pPr>
        <w:pStyle w:val="CommentText"/>
      </w:pPr>
      <w:r>
        <w:rPr>
          <w:rStyle w:val="CommentReference"/>
        </w:rPr>
        <w:annotationRef/>
      </w:r>
      <w:r>
        <w:t xml:space="preserve">I’m not clear as to how this will occur. What will </w:t>
      </w:r>
      <w:r w:rsidR="0050271E">
        <w:t>the</w:t>
      </w:r>
      <w:r>
        <w:t xml:space="preserve"> collaborators do here? </w:t>
      </w:r>
    </w:p>
  </w:comment>
  <w:comment w:id="92" w:author="Ciarán McInerney" w:date="2020-05-12T09:21:00Z" w:initials="CM">
    <w:p w14:paraId="51A9B0F1" w14:textId="7E53907B" w:rsidR="009C5D77" w:rsidRDefault="009C5D77">
      <w:pPr>
        <w:pStyle w:val="CommentText"/>
      </w:pPr>
      <w:r>
        <w:rPr>
          <w:rStyle w:val="CommentReference"/>
        </w:rPr>
        <w:annotationRef/>
      </w:r>
      <w:r>
        <w:t xml:space="preserve">Practically, we’ve already made the list but we could ask around to see if anyone has anything to offer and is willing to write 100 words on </w:t>
      </w:r>
      <w:r>
        <w:t>it.</w:t>
      </w:r>
      <w:bookmarkStart w:id="97" w:name="_GoBack"/>
      <w:bookmarkEnd w:id="9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88B8E2" w15:done="0"/>
  <w15:commentEx w15:paraId="1F4C845F" w15:done="0"/>
  <w15:commentEx w15:paraId="32B21239" w15:done="0"/>
  <w15:commentEx w15:paraId="05467878" w15:done="0"/>
  <w15:commentEx w15:paraId="51A9B0F1" w15:paraIdParent="054678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467878" w16cid:durableId="2262E4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90FCC"/>
    <w:multiLevelType w:val="hybridMultilevel"/>
    <w:tmpl w:val="5524E0E8"/>
    <w:lvl w:ilvl="0" w:tplc="B602F0EA">
      <w:start w:val="1"/>
      <w:numFmt w:val="bullet"/>
      <w:lvlText w:val=""/>
      <w:lvlJc w:val="left"/>
      <w:pPr>
        <w:ind w:left="720" w:hanging="360"/>
      </w:pPr>
      <w:rPr>
        <w:rFonts w:ascii="Symbol" w:hAnsi="Symbol" w:hint="default"/>
      </w:rPr>
    </w:lvl>
    <w:lvl w:ilvl="1" w:tplc="FA86B490">
      <w:start w:val="1"/>
      <w:numFmt w:val="bullet"/>
      <w:lvlText w:val=""/>
      <w:lvlJc w:val="left"/>
      <w:pPr>
        <w:ind w:left="1440" w:hanging="360"/>
      </w:pPr>
      <w:rPr>
        <w:rFonts w:ascii="Symbol" w:hAnsi="Symbol" w:hint="default"/>
      </w:rPr>
    </w:lvl>
    <w:lvl w:ilvl="2" w:tplc="9680134A">
      <w:start w:val="1"/>
      <w:numFmt w:val="bullet"/>
      <w:lvlText w:val=""/>
      <w:lvlJc w:val="left"/>
      <w:pPr>
        <w:ind w:left="2160" w:hanging="360"/>
      </w:pPr>
      <w:rPr>
        <w:rFonts w:ascii="Symbol" w:hAnsi="Symbol" w:hint="default"/>
      </w:rPr>
    </w:lvl>
    <w:lvl w:ilvl="3" w:tplc="60A07650">
      <w:start w:val="1"/>
      <w:numFmt w:val="bullet"/>
      <w:lvlText w:val=""/>
      <w:lvlJc w:val="left"/>
      <w:pPr>
        <w:ind w:left="2880" w:hanging="360"/>
      </w:pPr>
      <w:rPr>
        <w:rFonts w:ascii="Symbol" w:hAnsi="Symbol" w:hint="default"/>
      </w:rPr>
    </w:lvl>
    <w:lvl w:ilvl="4" w:tplc="6F74278A">
      <w:start w:val="1"/>
      <w:numFmt w:val="bullet"/>
      <w:lvlText w:val="o"/>
      <w:lvlJc w:val="left"/>
      <w:pPr>
        <w:ind w:left="3600" w:hanging="360"/>
      </w:pPr>
      <w:rPr>
        <w:rFonts w:ascii="Courier New" w:hAnsi="Courier New" w:hint="default"/>
      </w:rPr>
    </w:lvl>
    <w:lvl w:ilvl="5" w:tplc="20083932">
      <w:start w:val="1"/>
      <w:numFmt w:val="bullet"/>
      <w:lvlText w:val=""/>
      <w:lvlJc w:val="left"/>
      <w:pPr>
        <w:ind w:left="4320" w:hanging="360"/>
      </w:pPr>
      <w:rPr>
        <w:rFonts w:ascii="Wingdings" w:hAnsi="Wingdings" w:hint="default"/>
      </w:rPr>
    </w:lvl>
    <w:lvl w:ilvl="6" w:tplc="87184382">
      <w:start w:val="1"/>
      <w:numFmt w:val="bullet"/>
      <w:lvlText w:val=""/>
      <w:lvlJc w:val="left"/>
      <w:pPr>
        <w:ind w:left="5040" w:hanging="360"/>
      </w:pPr>
      <w:rPr>
        <w:rFonts w:ascii="Symbol" w:hAnsi="Symbol" w:hint="default"/>
      </w:rPr>
    </w:lvl>
    <w:lvl w:ilvl="7" w:tplc="4C3C1870">
      <w:start w:val="1"/>
      <w:numFmt w:val="bullet"/>
      <w:lvlText w:val="o"/>
      <w:lvlJc w:val="left"/>
      <w:pPr>
        <w:ind w:left="5760" w:hanging="360"/>
      </w:pPr>
      <w:rPr>
        <w:rFonts w:ascii="Courier New" w:hAnsi="Courier New" w:hint="default"/>
      </w:rPr>
    </w:lvl>
    <w:lvl w:ilvl="8" w:tplc="FA46DA28">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olyn McCrorie">
    <w15:presenceInfo w15:providerId="None" w15:userId="Carolyn McCrorie"/>
  </w15:person>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E0"/>
    <w:rsid w:val="00106D11"/>
    <w:rsid w:val="001C3140"/>
    <w:rsid w:val="001D05BE"/>
    <w:rsid w:val="00200165"/>
    <w:rsid w:val="002461D1"/>
    <w:rsid w:val="00257A31"/>
    <w:rsid w:val="002A0F45"/>
    <w:rsid w:val="002A32FD"/>
    <w:rsid w:val="002A6F90"/>
    <w:rsid w:val="002B1538"/>
    <w:rsid w:val="00437299"/>
    <w:rsid w:val="004D1594"/>
    <w:rsid w:val="0050271E"/>
    <w:rsid w:val="0058573C"/>
    <w:rsid w:val="00624E28"/>
    <w:rsid w:val="0064265D"/>
    <w:rsid w:val="006D4E57"/>
    <w:rsid w:val="006F548D"/>
    <w:rsid w:val="007076F0"/>
    <w:rsid w:val="00716FE0"/>
    <w:rsid w:val="0076770F"/>
    <w:rsid w:val="008A6A0C"/>
    <w:rsid w:val="009C5D77"/>
    <w:rsid w:val="00A36341"/>
    <w:rsid w:val="00AD0E5C"/>
    <w:rsid w:val="00B015AE"/>
    <w:rsid w:val="00B232D4"/>
    <w:rsid w:val="00B853D7"/>
    <w:rsid w:val="00BB5CE5"/>
    <w:rsid w:val="00BB64DA"/>
    <w:rsid w:val="00BE491B"/>
    <w:rsid w:val="00C04BC0"/>
    <w:rsid w:val="00C21506"/>
    <w:rsid w:val="00C56067"/>
    <w:rsid w:val="00CA5CDC"/>
    <w:rsid w:val="00CC4958"/>
    <w:rsid w:val="00CC5D0F"/>
    <w:rsid w:val="00CE3A38"/>
    <w:rsid w:val="00D64364"/>
    <w:rsid w:val="00DC50FB"/>
    <w:rsid w:val="00E442CB"/>
    <w:rsid w:val="00F1644E"/>
    <w:rsid w:val="00F677E0"/>
    <w:rsid w:val="00F85D80"/>
    <w:rsid w:val="00FB1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CBA7"/>
  <w15:chartTrackingRefBased/>
  <w15:docId w15:val="{1D005198-C764-48F1-B216-40AD3D13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2D4"/>
  </w:style>
  <w:style w:type="paragraph" w:styleId="Heading1">
    <w:name w:val="heading 1"/>
    <w:basedOn w:val="Normal"/>
    <w:next w:val="Normal"/>
    <w:link w:val="Heading1Char"/>
    <w:autoRedefine/>
    <w:uiPriority w:val="9"/>
    <w:qFormat/>
    <w:rsid w:val="00D64364"/>
    <w:pPr>
      <w:keepNext/>
      <w:keepLines/>
      <w:spacing w:before="240" w:after="0"/>
      <w:outlineLvl w:val="0"/>
      <w:pPrChange w:id="0" w:author="Carolyn McCrorie" w:date="2020-05-10T20:44:00Z">
        <w:pPr>
          <w:keepNext/>
          <w:keepLines/>
          <w:spacing w:before="240" w:line="259" w:lineRule="auto"/>
          <w:outlineLvl w:val="0"/>
        </w:pPr>
      </w:pPrChange>
    </w:pPr>
    <w:rPr>
      <w:rFonts w:asciiTheme="majorHAnsi" w:eastAsiaTheme="majorEastAsia" w:hAnsiTheme="majorHAnsi" w:cstheme="majorBidi"/>
      <w:sz w:val="32"/>
      <w:szCs w:val="32"/>
      <w:rPrChange w:id="0" w:author="Carolyn McCrorie" w:date="2020-05-10T20:44:00Z">
        <w:rPr>
          <w:rFonts w:asciiTheme="majorHAnsi" w:eastAsiaTheme="majorEastAsia" w:hAnsiTheme="majorHAnsi" w:cstheme="majorBidi"/>
          <w:sz w:val="32"/>
          <w:szCs w:val="32"/>
          <w:lang w:val="en-GB" w:eastAsia="en-US" w:bidi="ar-SA"/>
        </w:rPr>
      </w:rPrChange>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D6436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paragraph" w:styleId="ListParagraph">
    <w:name w:val="List Paragraph"/>
    <w:basedOn w:val="Normal"/>
    <w:uiPriority w:val="34"/>
    <w:qFormat/>
    <w:rsid w:val="00B232D4"/>
    <w:pPr>
      <w:ind w:left="720"/>
      <w:contextualSpacing/>
    </w:pPr>
  </w:style>
  <w:style w:type="paragraph" w:styleId="BalloonText">
    <w:name w:val="Balloon Text"/>
    <w:basedOn w:val="Normal"/>
    <w:link w:val="BalloonTextChar"/>
    <w:uiPriority w:val="99"/>
    <w:semiHidden/>
    <w:unhideWhenUsed/>
    <w:rsid w:val="00257A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A31"/>
    <w:rPr>
      <w:rFonts w:ascii="Segoe UI" w:hAnsi="Segoe UI" w:cs="Segoe UI"/>
      <w:sz w:val="18"/>
      <w:szCs w:val="18"/>
    </w:rPr>
  </w:style>
  <w:style w:type="paragraph" w:styleId="Revision">
    <w:name w:val="Revision"/>
    <w:hidden/>
    <w:uiPriority w:val="99"/>
    <w:semiHidden/>
    <w:rsid w:val="00AD0E5C"/>
    <w:pPr>
      <w:spacing w:after="0" w:line="240" w:lineRule="auto"/>
    </w:pPr>
  </w:style>
  <w:style w:type="character" w:styleId="CommentReference">
    <w:name w:val="annotation reference"/>
    <w:basedOn w:val="DefaultParagraphFont"/>
    <w:uiPriority w:val="99"/>
    <w:semiHidden/>
    <w:unhideWhenUsed/>
    <w:rsid w:val="00BE491B"/>
    <w:rPr>
      <w:sz w:val="16"/>
      <w:szCs w:val="16"/>
    </w:rPr>
  </w:style>
  <w:style w:type="paragraph" w:styleId="CommentText">
    <w:name w:val="annotation text"/>
    <w:basedOn w:val="Normal"/>
    <w:link w:val="CommentTextChar"/>
    <w:uiPriority w:val="99"/>
    <w:semiHidden/>
    <w:unhideWhenUsed/>
    <w:rsid w:val="00BE491B"/>
    <w:pPr>
      <w:spacing w:line="240" w:lineRule="auto"/>
    </w:pPr>
    <w:rPr>
      <w:sz w:val="20"/>
      <w:szCs w:val="20"/>
    </w:rPr>
  </w:style>
  <w:style w:type="character" w:customStyle="1" w:styleId="CommentTextChar">
    <w:name w:val="Comment Text Char"/>
    <w:basedOn w:val="DefaultParagraphFont"/>
    <w:link w:val="CommentText"/>
    <w:uiPriority w:val="99"/>
    <w:semiHidden/>
    <w:rsid w:val="00BE491B"/>
    <w:rPr>
      <w:sz w:val="20"/>
      <w:szCs w:val="20"/>
    </w:rPr>
  </w:style>
  <w:style w:type="paragraph" w:styleId="CommentSubject">
    <w:name w:val="annotation subject"/>
    <w:basedOn w:val="CommentText"/>
    <w:next w:val="CommentText"/>
    <w:link w:val="CommentSubjectChar"/>
    <w:uiPriority w:val="99"/>
    <w:semiHidden/>
    <w:unhideWhenUsed/>
    <w:rsid w:val="00BE491B"/>
    <w:rPr>
      <w:b/>
      <w:bCs/>
    </w:rPr>
  </w:style>
  <w:style w:type="character" w:customStyle="1" w:styleId="CommentSubjectChar">
    <w:name w:val="Comment Subject Char"/>
    <w:basedOn w:val="CommentTextChar"/>
    <w:link w:val="CommentSubject"/>
    <w:uiPriority w:val="99"/>
    <w:semiHidden/>
    <w:rsid w:val="00BE49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648122">
      <w:bodyDiv w:val="1"/>
      <w:marLeft w:val="0"/>
      <w:marRight w:val="0"/>
      <w:marTop w:val="0"/>
      <w:marBottom w:val="0"/>
      <w:divBdr>
        <w:top w:val="none" w:sz="0" w:space="0" w:color="auto"/>
        <w:left w:val="none" w:sz="0" w:space="0" w:color="auto"/>
        <w:bottom w:val="none" w:sz="0" w:space="0" w:color="auto"/>
        <w:right w:val="none" w:sz="0" w:space="0" w:color="auto"/>
      </w:divBdr>
      <w:divsChild>
        <w:div w:id="1009404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E4B04-0CE8-4B18-9502-F69D3CFCB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955DD4-802E-4CAD-A934-6B732ECD6939}">
  <ds:schemaRefs>
    <ds:schemaRef ds:uri="http://schemas.microsoft.com/sharepoint/v3/contenttype/forms"/>
  </ds:schemaRefs>
</ds:datastoreItem>
</file>

<file path=customXml/itemProps3.xml><?xml version="1.0" encoding="utf-8"?>
<ds:datastoreItem xmlns:ds="http://schemas.openxmlformats.org/officeDocument/2006/customXml" ds:itemID="{C5283908-726E-4295-873A-C158C96AD100}">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e36aeda-f48f-46f3-9de8-7474189645c5"/>
    <ds:schemaRef ds:uri="http://purl.org/dc/terms/"/>
    <ds:schemaRef ds:uri="bbd61249-83b9-438e-a84b-789da273a8cb"/>
    <ds:schemaRef ds:uri="http://www.w3.org/XML/1998/namespace"/>
    <ds:schemaRef ds:uri="http://purl.org/dc/dcmitype/"/>
  </ds:schemaRefs>
</ds:datastoreItem>
</file>

<file path=customXml/itemProps4.xml><?xml version="1.0" encoding="utf-8"?>
<ds:datastoreItem xmlns:ds="http://schemas.openxmlformats.org/officeDocument/2006/customXml" ds:itemID="{F2F9D017-8365-46FD-9727-5F10EE323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1446</Words>
  <Characters>8245</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cp:revision>
  <dcterms:created xsi:type="dcterms:W3CDTF">2020-05-12T08:24:00Z</dcterms:created>
  <dcterms:modified xsi:type="dcterms:W3CDTF">2020-05-12T08:24:00Z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https://csl.mendeley.com/styles/450365071/apa</vt:lpwstr>
  </property>
  <property fmtid="{D5CDD505-2E9C-101B-9397-08002B2CF9AE}" pid="10" name="Mendeley Recent Style Name 3_1">
    <vt:lpwstr>American Psychological Association 6th edition - Guntur Kusuma</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d9b94113-83fb-3279-ac68-8a70b7357c0a</vt:lpwstr>
  </property>
  <property fmtid="{D5CDD505-2E9C-101B-9397-08002B2CF9AE}" pid="25" name="Mendeley Citation Style_1">
    <vt:lpwstr>https://csl.mendeley.com/styles/450365071/apa</vt:lpwstr>
  </property>
</Properties>
</file>