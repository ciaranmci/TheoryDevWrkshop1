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85DC76D" w14:textId="77777777" w:rsidR="007D55CB" w:rsidRDefault="007D55CB"/>
    <w:p w14:paraId="50B88A05" w14:textId="77777777" w:rsidR="006D4CAF" w:rsidRDefault="006D4CAF"/>
    <w:p w14:paraId="5293D175" w14:textId="19C3280E" w:rsidR="006D4CAF" w:rsidRPr="00E97300" w:rsidRDefault="00AD4971" w:rsidP="00E97300">
      <w:pPr>
        <w:jc w:val="center"/>
        <w:rPr>
          <w:sz w:val="32"/>
        </w:rPr>
      </w:pPr>
      <w:r w:rsidRPr="00AD4971">
        <w:rPr>
          <w:sz w:val="32"/>
        </w:rPr>
        <w:t xml:space="preserve">Safety Informatics: </w:t>
      </w:r>
      <w:r w:rsidR="00BF31E9">
        <w:rPr>
          <w:sz w:val="32"/>
        </w:rPr>
        <w:t>M</w:t>
      </w:r>
      <w:r w:rsidRPr="00AD4971">
        <w:rPr>
          <w:sz w:val="32"/>
        </w:rPr>
        <w:t xml:space="preserve">eeting the patient safety challenges </w:t>
      </w:r>
      <w:r w:rsidR="000C663C">
        <w:rPr>
          <w:sz w:val="32"/>
        </w:rPr>
        <w:t>of</w:t>
      </w:r>
      <w:r w:rsidRPr="00AD4971">
        <w:rPr>
          <w:sz w:val="32"/>
        </w:rPr>
        <w:t xml:space="preserve"> health information technologies</w:t>
      </w:r>
    </w:p>
    <w:p w14:paraId="0BD76813" w14:textId="66DEB7FB" w:rsidR="00DC3CBB" w:rsidRDefault="001D337E" w:rsidP="00DC3CBB">
      <w:r>
        <w:t xml:space="preserve">  </w:t>
      </w:r>
    </w:p>
    <w:p w14:paraId="647798EA" w14:textId="55646FF9" w:rsidR="009D0ABB" w:rsidRPr="005843D6" w:rsidRDefault="009D0ABB" w:rsidP="00DC3CBB">
      <w:pPr>
        <w:rPr>
          <w:i/>
        </w:rPr>
      </w:pPr>
      <w:r w:rsidRPr="005843D6">
        <w:rPr>
          <w:i/>
        </w:rPr>
        <w:t>Likely word count for Viewpoint or Perspective article = 2,000 words</w:t>
      </w:r>
    </w:p>
    <w:p w14:paraId="61C049F6" w14:textId="77777777" w:rsidR="0084507D" w:rsidRDefault="0084507D" w:rsidP="00FE11B9">
      <w:pPr>
        <w:pStyle w:val="Heading1"/>
      </w:pPr>
      <w:r>
        <w:t>Introduction</w:t>
      </w:r>
    </w:p>
    <w:p w14:paraId="1C2AB3B6" w14:textId="7A69369C" w:rsidR="009D0ABB" w:rsidRDefault="009D0ABB" w:rsidP="007D064F">
      <w:r>
        <w:t xml:space="preserve">Healthcare is becoming increasingly digital and connected </w:t>
      </w:r>
      <w:r>
        <w:fldChar w:fldCharType="begin" w:fldLock="1"/>
      </w:r>
      <w:r w:rsidR="008E3903">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fldChar w:fldCharType="separate"/>
      </w:r>
      <w:r w:rsidR="00351A05" w:rsidRPr="00351A05">
        <w:rPr>
          <w:noProof/>
        </w:rPr>
        <w:t>(Wickramasinghe and Bodendorf, 2020)</w:t>
      </w:r>
      <w:r>
        <w:fldChar w:fldCharType="end"/>
      </w:r>
      <w:r>
        <w:t>.</w:t>
      </w:r>
      <w:r w:rsidR="0077572A">
        <w:t xml:space="preserve"> At the time of writing, the </w:t>
      </w:r>
      <w:r w:rsidR="00026387">
        <w:t>COVID-19</w:t>
      </w:r>
      <w:r w:rsidR="0077572A">
        <w:t xml:space="preserve"> pandemic is occurring and accelerating the conception, design, development and use of digital health technology. </w:t>
      </w:r>
      <w:commentRangeStart w:id="1"/>
      <w:commentRangeStart w:id="2"/>
      <w:commentRangeStart w:id="3"/>
      <w:r w:rsidR="0077572A">
        <w:t xml:space="preserve">Healthcare providers have quickly responded with rapid adaptations like video consultation, </w:t>
      </w:r>
      <w:commentRangeEnd w:id="1"/>
      <w:r w:rsidR="007B1433">
        <w:rPr>
          <w:rStyle w:val="CommentReference"/>
        </w:rPr>
        <w:commentReference w:id="1"/>
      </w:r>
      <w:commentRangeEnd w:id="2"/>
      <w:r w:rsidR="00587210">
        <w:rPr>
          <w:rStyle w:val="CommentReference"/>
        </w:rPr>
        <w:commentReference w:id="2"/>
      </w:r>
      <w:commentRangeEnd w:id="3"/>
      <w:r w:rsidR="000F086F">
        <w:rPr>
          <w:rStyle w:val="CommentReference"/>
        </w:rPr>
        <w:commentReference w:id="3"/>
      </w:r>
      <w:r w:rsidR="0077572A">
        <w:t xml:space="preserve">which </w:t>
      </w:r>
      <w:commentRangeStart w:id="4"/>
      <w:commentRangeStart w:id="5"/>
      <w:r w:rsidR="0077572A">
        <w:t xml:space="preserve">has accelerated community learning </w:t>
      </w:r>
      <w:commentRangeEnd w:id="4"/>
      <w:r w:rsidR="007B1433">
        <w:rPr>
          <w:rStyle w:val="CommentReference"/>
        </w:rPr>
        <w:commentReference w:id="4"/>
      </w:r>
      <w:commentRangeEnd w:id="5"/>
      <w:r w:rsidR="000F086F">
        <w:rPr>
          <w:rStyle w:val="CommentReference"/>
        </w:rPr>
        <w:commentReference w:id="5"/>
      </w:r>
      <w:r w:rsidR="0077572A">
        <w:fldChar w:fldCharType="begin" w:fldLock="1"/>
      </w:r>
      <w:r w:rsidR="008E3903">
        <w:instrText>ADDIN CSL_CITATION {"citationItems":[{"id":"ITEM-1","itemData":{"DOI":"10.1136/leader-2020-000262","author":[{"dropping-particle":"","family":"Wherton","given":"Joseph","non-dropping-particle":"","parse-names":false,"suffix":""},{"dropping-particle":"","family":"Shaw","given":"Sara","non-dropping-particle":"","parse-names":false,"suffix":""},{"dropping-particle":"","family":"Papoutsi","given":"Chrysanthi","non-dropping-particle":"","parse-names":false,"suffix":""},{"dropping-particle":"","family":"Seuren","given":"Lucas","non-dropping-particle":"","parse-names":false,"suffix":""},{"dropping-particle":"","family":"Greenhalgh","given":"Trisha","non-dropping-particle":"","parse-names":false,"suffix":""}],"container-title":"BMJ Leader","id":"ITEM-1","issued":{"date-parts":[["2020"]]},"title":"Guidance on the introduction and use of video consultations during COVID-19: important lessons from qualitative research","type":"article-journal"},"uris":["http://www.mendeley.com/documents/?uuid=85a6c090-6d16-42ba-8f2e-56c7fe4b3b6b"]}],"mendeley":{"formattedCitation":"(Wherton &lt;i&gt;et al.&lt;/i&gt;, 2020)","plainTextFormattedCitation":"(Wherton et al., 2020)","previouslyFormattedCitation":"(Wherton &lt;i&gt;et al.&lt;/i&gt;, 2020)"},"properties":{"noteIndex":0},"schema":"https://github.com/citation-style-language/schema/raw/master/csl-citation.json"}</w:instrText>
      </w:r>
      <w:r w:rsidR="0077572A">
        <w:fldChar w:fldCharType="separate"/>
      </w:r>
      <w:r w:rsidR="00351A05" w:rsidRPr="00351A05">
        <w:rPr>
          <w:noProof/>
        </w:rPr>
        <w:t xml:space="preserve">(Wherton </w:t>
      </w:r>
      <w:r w:rsidR="00351A05" w:rsidRPr="00351A05">
        <w:rPr>
          <w:i/>
          <w:noProof/>
        </w:rPr>
        <w:t>et al.</w:t>
      </w:r>
      <w:r w:rsidR="00351A05" w:rsidRPr="00351A05">
        <w:rPr>
          <w:noProof/>
        </w:rPr>
        <w:t>, 2020)</w:t>
      </w:r>
      <w:r w:rsidR="0077572A">
        <w:fldChar w:fldCharType="end"/>
      </w:r>
      <w:r w:rsidR="0077572A">
        <w:t xml:space="preserve">. </w:t>
      </w:r>
      <w:r>
        <w:t xml:space="preserve"> </w:t>
      </w:r>
      <w:commentRangeStart w:id="6"/>
      <w:commentRangeStart w:id="7"/>
      <w:r w:rsidR="007D064F">
        <w:t>Other</w:t>
      </w:r>
      <w:commentRangeEnd w:id="6"/>
      <w:r w:rsidR="00587210">
        <w:rPr>
          <w:rStyle w:val="CommentReference"/>
        </w:rPr>
        <w:commentReference w:id="6"/>
      </w:r>
      <w:commentRangeEnd w:id="7"/>
      <w:r w:rsidR="000F086F">
        <w:rPr>
          <w:rStyle w:val="CommentReference"/>
        </w:rPr>
        <w:commentReference w:id="7"/>
      </w:r>
      <w:r w:rsidR="007D064F">
        <w:t xml:space="preserve"> t</w:t>
      </w:r>
      <w:r>
        <w:t xml:space="preserve">echnologies like electronic health records, decision-support tools and handheld medical devices have been developed and used for many years with reported benefits for patient care but also with concerns for patient safety </w:t>
      </w:r>
      <w:r>
        <w:fldChar w:fldCharType="begin" w:fldLock="1"/>
      </w:r>
      <w:r w:rsidR="008E3903">
        <w:instrText>ADDIN CSL_CITATION {"citationItems":[{"id":"ITEM-1","itemData":{"DOI":"10.1177/1460458218814893","author":[{"dropping-particle":"","family":"Sittig","given":"Dean F.","non-dropping-particle":"","parse-names":false,"suffix":""},{"dropping-particle":"","family":"Wright","given":"Adam","non-dropping-particle":"","parse-names":false,"suffix":""},{"dropping-particle":"","family":"Coiera","given":"Enrico","non-dropping-particle":"","parse-names":false,"suffix":""},{"dropping-particle":"","family":"Magrabi","given":"Farah","non-dropping-particle":"","parse-names":false,"suffix":""},{"dropping-particle":"","family":"Ratwant","given":"Raj","non-dropping-particle":"","parse-names":false,"suffix":""},{"dropping-particle":"","family":"Bates","given":"David W.","non-dropping-particle":"","parse-names":false,"suffix":""},{"dropping-particle":"","family":"Singh","given":"Hardeep","non-dropping-particle":"","parse-names":false,"suffix":""}],"container-title":"Health Informatics Journal","id":"ITEM-1","issue":"2","issued":{"date-parts":[["2018"]]},"page":"1-9","title":"Current challenges in health information technology–related patient safety","type":"article-journal"},"uris":["http://www.mendeley.com/documents/?uuid=b9db33f0-a753-4fc4-b3d8-ab0597270afd"]}],"mendeley":{"formattedCitation":"(Sittig &lt;i&gt;et al.&lt;/i&gt;, 2018)","plainTextFormattedCitation":"(Sittig et al., 2018)","previouslyFormattedCitation":"(Sittig &lt;i&gt;et al.&lt;/i&gt;, 2018)"},"properties":{"noteIndex":0},"schema":"https://github.com/citation-style-language/schema/raw/master/csl-citation.json"}</w:instrText>
      </w:r>
      <w:r>
        <w:fldChar w:fldCharType="separate"/>
      </w:r>
      <w:r w:rsidR="00351A05" w:rsidRPr="00351A05">
        <w:rPr>
          <w:noProof/>
        </w:rPr>
        <w:t xml:space="preserve">(Sittig </w:t>
      </w:r>
      <w:r w:rsidR="00351A05" w:rsidRPr="00351A05">
        <w:rPr>
          <w:i/>
          <w:noProof/>
        </w:rPr>
        <w:t>et al.</w:t>
      </w:r>
      <w:r w:rsidR="00351A05" w:rsidRPr="00351A05">
        <w:rPr>
          <w:noProof/>
        </w:rPr>
        <w:t>, 2018)</w:t>
      </w:r>
      <w:r>
        <w:fldChar w:fldCharType="end"/>
      </w:r>
      <w:r>
        <w:t>.</w:t>
      </w:r>
      <w:r w:rsidR="00E27DC6">
        <w:t xml:space="preserve"> </w:t>
      </w:r>
      <w:r>
        <w:t xml:space="preserve"> It is currently unclear what the implications are for patient safety </w:t>
      </w:r>
      <w:r w:rsidR="00AC4FD6">
        <w:t>as</w:t>
      </w:r>
      <w:r>
        <w:t xml:space="preserve"> </w:t>
      </w:r>
      <w:commentRangeStart w:id="8"/>
      <w:commentRangeStart w:id="9"/>
      <w:r>
        <w:t>existing</w:t>
      </w:r>
      <w:commentRangeEnd w:id="8"/>
      <w:r w:rsidR="00A166DA">
        <w:rPr>
          <w:rStyle w:val="CommentReference"/>
        </w:rPr>
        <w:commentReference w:id="8"/>
      </w:r>
      <w:commentRangeEnd w:id="9"/>
      <w:r w:rsidR="000F086F">
        <w:rPr>
          <w:rStyle w:val="CommentReference"/>
        </w:rPr>
        <w:commentReference w:id="9"/>
      </w:r>
      <w:r>
        <w:t xml:space="preserve"> health information technologies become ubiquitous with increasing pace and interact with new and emerging technologies</w:t>
      </w:r>
      <w:r w:rsidR="00A41E27">
        <w:t xml:space="preserve"> </w:t>
      </w:r>
      <w:r w:rsidR="00A41E27">
        <w:fldChar w:fldCharType="begin" w:fldLock="1"/>
      </w:r>
      <w:r w:rsidR="008E3903">
        <w:instrText>ADDIN CSL_CITATION {"citationItems":[{"id":"ITEM-1","itemData":{"ISSN":"0276-7783","abstract":"Complexity is all around us in this increasingly digital world. Global digital infrastructure, social media, Internet of Things, robotic process automation, digital business platforms, algorithmic decision making, and other digitally enabled networks and ecosystems fuel complexity by fostering hyper-connections and mutual dependencies among human actors, technical artifacts, processes, organizations, and institutions. Complexity affects human agencies and experiences in all dimensions. Individuals and organizations turn to digitally enabled solutions to cope with the wicked problems arising out of digitalization. In the digital world, complexity and digital solutions present new opportunities and challenges for information systems (IS) research. The purpose of this special issue is to foster the development of new IS theories on the causes, dynamics, and consequences of complexity in increasing digital sociotechnical systems. In this essay, we discuss the key theories and methods of complexity science, and illustrate emerging new IS research challenges and opportunities in complex sociotechnical systems. We also provide an overview of the five articles included in the special issue. These articles illustrate how IS researchers build on theories and methods from complexity science to study wicked problems in the emerging digital world. They also illustrate how IS researchers leverage the uniqueness of the IS context to generate new insights to contribute back to complexity science. 1","author":[{"dropping-particle":"","family":"Benbya","given":"Hind","non-dropping-particle":"","parse-names":false,"suffix":""},{"dropping-particle":"","family":"Nan","given":"Ning","non-dropping-particle":"","parse-names":false,"suffix":""},{"dropping-particle":"","family":"Tanriverdi","given":"Hüseyin","non-dropping-particle":"","parse-names":false,"suffix":""},{"dropping-particle":"","family":"Yoo","given":"Youngjin","non-dropping-particle":"","parse-names":false,"suffix":""}],"container-title":"Management Information Systems Quarterly","id":"ITEM-1","issue":"1","issued":{"date-parts":[["2020"]]},"page":"1","title":"Complexity and Information Systems Research in the Emerging Digital World","type":"article-journal","volume":"44"},"uris":["http://www.mendeley.com/documents/?uuid=5f79c7b6-20ae-449b-9eeb-841da126e9e2"]}],"mendeley":{"formattedCitation":"(Benbya &lt;i&gt;et al.&lt;/i&gt;, 2020)","plainTextFormattedCitation":"(Benbya et al., 2020)","previouslyFormattedCitation":"(Benbya &lt;i&gt;et al.&lt;/i&gt;, 2020)"},"properties":{"noteIndex":0},"schema":"https://github.com/citation-style-language/schema/raw/master/csl-citation.json"}</w:instrText>
      </w:r>
      <w:r w:rsidR="00A41E27">
        <w:fldChar w:fldCharType="separate"/>
      </w:r>
      <w:r w:rsidR="00351A05" w:rsidRPr="00351A05">
        <w:rPr>
          <w:noProof/>
        </w:rPr>
        <w:t xml:space="preserve">(Benbya </w:t>
      </w:r>
      <w:r w:rsidR="00351A05" w:rsidRPr="00351A05">
        <w:rPr>
          <w:i/>
          <w:noProof/>
        </w:rPr>
        <w:t>et al.</w:t>
      </w:r>
      <w:r w:rsidR="00351A05" w:rsidRPr="00351A05">
        <w:rPr>
          <w:noProof/>
        </w:rPr>
        <w:t>, 2020)</w:t>
      </w:r>
      <w:r w:rsidR="00A41E27">
        <w:fldChar w:fldCharType="end"/>
      </w:r>
      <w:r>
        <w:t>.</w:t>
      </w:r>
      <w:r w:rsidR="007D064F">
        <w:t xml:space="preserve"> The need for an improved understanding and praxis of patient safety </w:t>
      </w:r>
      <w:ins w:id="10" w:author="Rebecca Randell" w:date="2020-07-17T10:27:00Z">
        <w:r w:rsidR="007B1433">
          <w:t xml:space="preserve">within the field of health informatics? </w:t>
        </w:r>
      </w:ins>
      <w:proofErr w:type="gramStart"/>
      <w:r w:rsidR="007D064F">
        <w:t>is</w:t>
      </w:r>
      <w:proofErr w:type="gramEnd"/>
      <w:r w:rsidR="007D064F">
        <w:t xml:space="preserve"> even more urgent given the accelerated development and adoption during the </w:t>
      </w:r>
      <w:r w:rsidR="00026387">
        <w:t>COVID-19</w:t>
      </w:r>
      <w:r w:rsidR="007D064F">
        <w:t xml:space="preserve"> pandemic.</w:t>
      </w:r>
    </w:p>
    <w:p w14:paraId="2029E978" w14:textId="3507E1CC" w:rsidR="009D0ABB" w:rsidRDefault="00636CC5" w:rsidP="009D0ABB">
      <w:r>
        <w:t>The Patient Safety Translational Research Centres were set up by the UK National Institute for Health Research</w:t>
      </w:r>
      <w:ins w:id="11" w:author="Niels Peek" w:date="2020-07-25T09:54:00Z">
        <w:r w:rsidR="009500EF">
          <w:t xml:space="preserve"> </w:t>
        </w:r>
        <w:commentRangeStart w:id="12"/>
        <w:del w:id="13" w:author="Ciarán McInerney" w:date="2020-07-30T10:23:00Z">
          <w:r w:rsidR="009500EF" w:rsidDel="00BA71D4">
            <w:delText>(NI</w:delText>
          </w:r>
        </w:del>
      </w:ins>
      <w:ins w:id="14" w:author="Niels Peek" w:date="2020-07-25T09:55:00Z">
        <w:del w:id="15" w:author="Ciarán McInerney" w:date="2020-07-30T10:23:00Z">
          <w:r w:rsidR="009500EF" w:rsidDel="00BA71D4">
            <w:delText>HR)</w:delText>
          </w:r>
        </w:del>
      </w:ins>
      <w:commentRangeEnd w:id="12"/>
      <w:r w:rsidR="00BA71D4">
        <w:rPr>
          <w:rStyle w:val="CommentReference"/>
        </w:rPr>
        <w:commentReference w:id="12"/>
      </w:r>
      <w:r>
        <w:t xml:space="preserve"> to translate patient-safety knowledge into practice. </w:t>
      </w:r>
      <w:commentRangeStart w:id="16"/>
      <w:r w:rsidR="009D0ABB">
        <w:t>In</w:t>
      </w:r>
      <w:commentRangeEnd w:id="16"/>
      <w:r w:rsidR="00AC4FD6">
        <w:rPr>
          <w:rStyle w:val="CommentReference"/>
        </w:rPr>
        <w:commentReference w:id="16"/>
      </w:r>
      <w:r w:rsidR="009D0ABB">
        <w:t xml:space="preserve"> April 2020, </w:t>
      </w:r>
      <w:r>
        <w:t xml:space="preserve">a </w:t>
      </w:r>
      <w:r w:rsidRPr="00AA44BF">
        <w:t>national</w:t>
      </w:r>
      <w:r>
        <w:t>,</w:t>
      </w:r>
      <w:r w:rsidRPr="00AA44BF">
        <w:t xml:space="preserve"> expert</w:t>
      </w:r>
      <w:r>
        <w:t xml:space="preserve"> collaboration led</w:t>
      </w:r>
      <w:r w:rsidRPr="00AA44BF">
        <w:t xml:space="preserve"> by the </w:t>
      </w:r>
      <w:r>
        <w:t>Centres from both Yorkshire and Humber and Greater Manchester</w:t>
      </w:r>
      <w:r w:rsidDel="00636CC5">
        <w:t xml:space="preserve"> </w:t>
      </w:r>
      <w:r>
        <w:t xml:space="preserve">was </w:t>
      </w:r>
      <w:r w:rsidR="009D0ABB">
        <w:t xml:space="preserve">set up to appraise the academic evidence for patient safety in health information systems. </w:t>
      </w:r>
      <w:r w:rsidR="00AC4FD6">
        <w:t>Our</w:t>
      </w:r>
      <w:r w:rsidR="009D0ABB">
        <w:t xml:space="preserve"> collaborative intend</w:t>
      </w:r>
      <w:r w:rsidR="00B51A64">
        <w:t>s</w:t>
      </w:r>
      <w:r w:rsidR="009D0ABB">
        <w:t xml:space="preserve"> to host a series of </w:t>
      </w:r>
      <w:r w:rsidR="009D0ABB" w:rsidRPr="002A32FD">
        <w:t xml:space="preserve">workshops </w:t>
      </w:r>
      <w:r w:rsidR="009D0ABB">
        <w:t>that</w:t>
      </w:r>
      <w:r w:rsidR="009D0ABB" w:rsidRPr="002A32FD">
        <w:t xml:space="preserve"> deliver publications to engage those</w:t>
      </w:r>
      <w:r w:rsidR="009D0ABB">
        <w:t xml:space="preserve"> directly</w:t>
      </w:r>
      <w:r w:rsidR="009D0ABB" w:rsidRPr="002A32FD">
        <w:t xml:space="preserve"> involved in the delivery and study of healthcare, and to provide recommendations to address theoretical </w:t>
      </w:r>
      <w:r w:rsidR="009D0ABB">
        <w:t xml:space="preserve">and </w:t>
      </w:r>
      <w:r w:rsidR="009D0ABB" w:rsidRPr="002A32FD">
        <w:t xml:space="preserve">practical </w:t>
      </w:r>
      <w:commentRangeStart w:id="17"/>
      <w:commentRangeStart w:id="18"/>
      <w:del w:id="19" w:author="Ciarán McInerney" w:date="2020-07-30T10:33:00Z">
        <w:r w:rsidR="009D0ABB" w:rsidRPr="002A32FD" w:rsidDel="00BF0F98">
          <w:delText>gaps</w:delText>
        </w:r>
        <w:commentRangeEnd w:id="17"/>
        <w:r w:rsidR="00A166DA" w:rsidDel="00BF0F98">
          <w:rPr>
            <w:rStyle w:val="CommentReference"/>
          </w:rPr>
          <w:commentReference w:id="17"/>
        </w:r>
        <w:commentRangeEnd w:id="18"/>
        <w:r w:rsidR="00813B45" w:rsidDel="00BF0F98">
          <w:rPr>
            <w:rStyle w:val="CommentReference"/>
          </w:rPr>
          <w:commentReference w:id="18"/>
        </w:r>
        <w:r w:rsidR="009D0ABB" w:rsidDel="00BF0F98">
          <w:delText xml:space="preserve"> </w:delText>
        </w:r>
      </w:del>
      <w:ins w:id="20" w:author="Ciarán McInerney" w:date="2020-07-30T10:33:00Z">
        <w:r w:rsidR="00BF0F98">
          <w:t xml:space="preserve">challengers for </w:t>
        </w:r>
      </w:ins>
      <w:del w:id="21" w:author="Ciarán McInerney" w:date="2020-07-30T10:33:00Z">
        <w:r w:rsidR="009D0ABB" w:rsidDel="00BF0F98">
          <w:delText>in</w:delText>
        </w:r>
      </w:del>
      <w:ins w:id="22" w:author="Rebecca Randell" w:date="2020-07-17T10:29:00Z">
        <w:del w:id="23" w:author="Ciarán McInerney" w:date="2020-07-30T10:33:00Z">
          <w:r w:rsidR="007B1433" w:rsidDel="00BF0F98">
            <w:delText xml:space="preserve"> the literature on/understanding of?</w:delText>
          </w:r>
        </w:del>
      </w:ins>
      <w:del w:id="24" w:author="Ciarán McInerney" w:date="2020-07-30T10:33:00Z">
        <w:r w:rsidR="009D0ABB" w:rsidDel="00BF0F98">
          <w:delText xml:space="preserve"> the </w:delText>
        </w:r>
      </w:del>
      <w:r w:rsidR="009D0ABB">
        <w:t xml:space="preserve">safety </w:t>
      </w:r>
      <w:del w:id="25" w:author="Ciarán McInerney" w:date="2020-07-30T10:33:00Z">
        <w:r w:rsidR="009D0ABB" w:rsidDel="00BF0F98">
          <w:delText xml:space="preserve">of </w:delText>
        </w:r>
      </w:del>
      <w:r w:rsidR="009D0ABB">
        <w:t>informatics</w:t>
      </w:r>
      <w:r w:rsidR="009D0ABB" w:rsidRPr="002A32FD">
        <w:t>.</w:t>
      </w:r>
      <w:r w:rsidR="009D0ABB" w:rsidRPr="009D0ABB">
        <w:t xml:space="preserve"> </w:t>
      </w:r>
      <w:r w:rsidR="00C42EFF">
        <w:t>Our aim is to</w:t>
      </w:r>
      <w:r w:rsidR="009D0ABB">
        <w:t xml:space="preserve"> define the </w:t>
      </w:r>
      <w:r w:rsidR="009D0ABB" w:rsidRPr="00284512">
        <w:t xml:space="preserve">field of </w:t>
      </w:r>
      <w:r w:rsidR="004E5CE1">
        <w:t>S</w:t>
      </w:r>
      <w:r w:rsidR="009D0ABB" w:rsidRPr="00284512">
        <w:t xml:space="preserve">afety </w:t>
      </w:r>
      <w:r w:rsidR="004E5CE1">
        <w:t>I</w:t>
      </w:r>
      <w:r w:rsidR="009D0ABB" w:rsidRPr="00284512">
        <w:t xml:space="preserve">nformatics </w:t>
      </w:r>
      <w:commentRangeStart w:id="26"/>
      <w:commentRangeStart w:id="27"/>
      <w:r w:rsidR="00C42EFF">
        <w:t xml:space="preserve">from </w:t>
      </w:r>
      <w:r w:rsidR="00BA71D4">
        <w:t xml:space="preserve">a UK </w:t>
      </w:r>
      <w:commentRangeStart w:id="28"/>
      <w:commentRangeStart w:id="29"/>
      <w:r w:rsidR="00C42EFF">
        <w:t>perspective</w:t>
      </w:r>
      <w:del w:id="30" w:author="David Jenkins" w:date="2020-07-21T11:40:00Z">
        <w:r w:rsidR="00C42EFF" w:rsidDel="00A166DA">
          <w:delText xml:space="preserve"> </w:delText>
        </w:r>
        <w:r w:rsidDel="00A166DA">
          <w:delText>of the UK’s NHS</w:delText>
        </w:r>
        <w:r w:rsidRPr="00284512" w:rsidDel="00A166DA">
          <w:delText xml:space="preserve"> </w:delText>
        </w:r>
        <w:commentRangeEnd w:id="28"/>
        <w:r w:rsidR="007B1433" w:rsidDel="00A166DA">
          <w:rPr>
            <w:rStyle w:val="CommentReference"/>
          </w:rPr>
          <w:commentReference w:id="28"/>
        </w:r>
      </w:del>
      <w:commentRangeEnd w:id="29"/>
      <w:commentRangeEnd w:id="26"/>
      <w:ins w:id="31" w:author="Ciarán McInerney" w:date="2020-07-30T10:21:00Z">
        <w:r w:rsidR="00BA71D4">
          <w:t xml:space="preserve"> </w:t>
        </w:r>
      </w:ins>
      <w:r w:rsidR="00813B45">
        <w:rPr>
          <w:rStyle w:val="CommentReference"/>
        </w:rPr>
        <w:commentReference w:id="29"/>
      </w:r>
      <w:r w:rsidR="00A166DA">
        <w:rPr>
          <w:rStyle w:val="CommentReference"/>
        </w:rPr>
        <w:commentReference w:id="26"/>
      </w:r>
      <w:commentRangeEnd w:id="27"/>
      <w:r w:rsidR="00813B45">
        <w:rPr>
          <w:rStyle w:val="CommentReference"/>
        </w:rPr>
        <w:commentReference w:id="27"/>
      </w:r>
      <w:r w:rsidR="009D0ABB" w:rsidRPr="00284512">
        <w:t xml:space="preserve">and </w:t>
      </w:r>
      <w:r w:rsidR="00C42EFF">
        <w:t xml:space="preserve">establish a platform of safety informatics theory </w:t>
      </w:r>
      <w:r w:rsidR="009D0ABB" w:rsidRPr="00284512">
        <w:t>for future research and development</w:t>
      </w:r>
      <w:r w:rsidR="009D0ABB">
        <w:t>.</w:t>
      </w:r>
    </w:p>
    <w:p w14:paraId="15B9EE8F" w14:textId="4CB3D0FB" w:rsidR="009D0ABB" w:rsidRDefault="009D0ABB" w:rsidP="009D0ABB">
      <w:r>
        <w:t>In Section 1 of t</w:t>
      </w:r>
      <w:r w:rsidRPr="002A32FD">
        <w:t>h</w:t>
      </w:r>
      <w:r>
        <w:t xml:space="preserve">is paper, we </w:t>
      </w:r>
      <w:r w:rsidR="00C42EFF">
        <w:t xml:space="preserve">outline </w:t>
      </w:r>
      <w:r w:rsidR="004E5CE1">
        <w:t xml:space="preserve">the Safety Informatics domain </w:t>
      </w:r>
      <w:r w:rsidR="00C42EFF">
        <w:t>at the</w:t>
      </w:r>
      <w:r w:rsidR="004E5CE1">
        <w:t xml:space="preserve"> intersection of </w:t>
      </w:r>
      <w:r>
        <w:t>safety science and health informatics</w:t>
      </w:r>
      <w:r w:rsidR="00C42EFF">
        <w:t xml:space="preserve"> and highlight the urgent need for theory development and research</w:t>
      </w:r>
      <w:r>
        <w:t xml:space="preserve">. </w:t>
      </w:r>
      <w:r w:rsidR="00C87DCA">
        <w:t xml:space="preserve">Section 2 </w:t>
      </w:r>
      <w:r w:rsidR="00C42EFF">
        <w:t xml:space="preserve">summarises </w:t>
      </w:r>
      <w:r w:rsidR="00C87DCA">
        <w:t xml:space="preserve">the workshop process. </w:t>
      </w:r>
      <w:r>
        <w:t xml:space="preserve">In Section 3, we </w:t>
      </w:r>
      <w:r w:rsidR="00C42EFF">
        <w:t xml:space="preserve">present </w:t>
      </w:r>
      <w:r>
        <w:t xml:space="preserve">the </w:t>
      </w:r>
      <w:r w:rsidR="00C42EFF">
        <w:t xml:space="preserve">synthesis of </w:t>
      </w:r>
      <w:r>
        <w:t>challenges and patient</w:t>
      </w:r>
      <w:ins w:id="32" w:author="Rebecca Randell" w:date="2020-07-17T10:30:00Z">
        <w:r w:rsidR="007B1433">
          <w:t xml:space="preserve"> </w:t>
        </w:r>
      </w:ins>
      <w:del w:id="33" w:author="Rebecca Randell" w:date="2020-07-17T10:30:00Z">
        <w:r w:rsidDel="007B1433">
          <w:delText>-</w:delText>
        </w:r>
      </w:del>
      <w:r>
        <w:t>safety implications of emerging health information technologies. Finally,</w:t>
      </w:r>
      <w:r w:rsidR="00C42EFF">
        <w:t xml:space="preserve"> in</w:t>
      </w:r>
      <w:r>
        <w:t xml:space="preserve"> Section 4 </w:t>
      </w:r>
      <w:r w:rsidR="00C42EFF">
        <w:t>we propose a</w:t>
      </w:r>
      <w:r>
        <w:t xml:space="preserve"> theor</w:t>
      </w:r>
      <w:r w:rsidR="00C42EFF">
        <w:t>y</w:t>
      </w:r>
      <w:r>
        <w:t>-informed frame</w:t>
      </w:r>
      <w:r w:rsidRPr="008A6A0C">
        <w:t xml:space="preserve">work </w:t>
      </w:r>
      <w:r w:rsidR="007B1433">
        <w:t>for</w:t>
      </w:r>
      <w:r w:rsidR="00C42EFF">
        <w:t xml:space="preserve"> future work in safety informatics.</w:t>
      </w:r>
    </w:p>
    <w:p w14:paraId="7416D4A6" w14:textId="24230EB3" w:rsidR="00DA09EC" w:rsidRPr="00F700A2" w:rsidRDefault="00DA09EC" w:rsidP="009D0ABB">
      <w:pPr>
        <w:rPr>
          <w:color w:val="4472C4" w:themeColor="accent5"/>
        </w:rPr>
      </w:pPr>
    </w:p>
    <w:p w14:paraId="0342C2C5" w14:textId="768A0B6F" w:rsidR="004B6407" w:rsidRDefault="009D0ABB" w:rsidP="00FE11B9">
      <w:pPr>
        <w:pStyle w:val="Heading1"/>
      </w:pPr>
      <w:r>
        <w:t xml:space="preserve">Section 1: </w:t>
      </w:r>
      <w:commentRangeStart w:id="34"/>
      <w:commentRangeStart w:id="35"/>
      <w:commentRangeStart w:id="36"/>
      <w:commentRangeStart w:id="37"/>
      <w:r w:rsidR="005843D6">
        <w:t xml:space="preserve">Patient </w:t>
      </w:r>
      <w:r w:rsidR="000C663C">
        <w:t>S</w:t>
      </w:r>
      <w:r w:rsidR="005843D6">
        <w:t xml:space="preserve">afety </w:t>
      </w:r>
      <w:commentRangeEnd w:id="34"/>
      <w:r w:rsidR="00084215">
        <w:rPr>
          <w:rStyle w:val="CommentReference"/>
          <w:rFonts w:asciiTheme="minorHAnsi" w:eastAsiaTheme="minorHAnsi" w:hAnsiTheme="minorHAnsi" w:cstheme="minorBidi"/>
        </w:rPr>
        <w:commentReference w:id="34"/>
      </w:r>
      <w:commentRangeEnd w:id="35"/>
      <w:r w:rsidR="000C663C">
        <w:rPr>
          <w:rStyle w:val="CommentReference"/>
          <w:rFonts w:asciiTheme="minorHAnsi" w:eastAsiaTheme="minorHAnsi" w:hAnsiTheme="minorHAnsi" w:cstheme="minorBidi"/>
        </w:rPr>
        <w:commentReference w:id="35"/>
      </w:r>
      <w:commentRangeEnd w:id="36"/>
      <w:r w:rsidR="00E03105">
        <w:rPr>
          <w:rStyle w:val="CommentReference"/>
          <w:rFonts w:asciiTheme="minorHAnsi" w:eastAsiaTheme="minorHAnsi" w:hAnsiTheme="minorHAnsi" w:cstheme="minorBidi"/>
        </w:rPr>
        <w:commentReference w:id="36"/>
      </w:r>
      <w:commentRangeEnd w:id="37"/>
      <w:r w:rsidR="00C82A4A">
        <w:rPr>
          <w:rStyle w:val="CommentReference"/>
          <w:rFonts w:asciiTheme="minorHAnsi" w:eastAsiaTheme="minorHAnsi" w:hAnsiTheme="minorHAnsi" w:cstheme="minorBidi"/>
        </w:rPr>
        <w:commentReference w:id="37"/>
      </w:r>
      <w:r w:rsidR="005843D6">
        <w:t xml:space="preserve">and </w:t>
      </w:r>
      <w:r>
        <w:t>Safety Informatics</w:t>
      </w:r>
    </w:p>
    <w:p w14:paraId="7C2132CA" w14:textId="3EA8887B" w:rsidR="00E95698" w:rsidRDefault="002D78D3" w:rsidP="00484E71">
      <w:r>
        <w:t>Although no consensual definition exists, patient safety can be considered to be “</w:t>
      </w:r>
      <w:r w:rsidRPr="008E3903">
        <w:rPr>
          <w:i/>
        </w:rPr>
        <w:t>The avoidance, prevention and amelioration of adverse outcomes or injuries stemming from the process of healthcare</w:t>
      </w:r>
      <w:r>
        <w:t xml:space="preserve">” </w:t>
      </w:r>
      <w:r>
        <w:fldChar w:fldCharType="begin" w:fldLock="1"/>
      </w:r>
      <w:r w:rsidR="008E3903">
        <w:instrText>ADDIN CSL_CITATION {"citationItems":[{"id":"ITEM-1","itemData":{"author":[{"dropping-particle":"","family":"Vincent","given":"Charles","non-dropping-particle":"","parse-names":false,"suffix":""}],"edition":"2nd","id":"ITEM-1","issued":{"date-parts":[["2010"]]},"publisher":"Wiley-Blackwell","publisher-place":"Oxford","title":"Patient Safety","type":"book"},"uris":["http://www.mendeley.com/documents/?uuid=d12a37dc-3cd4-4085-b7cd-ce5622ab7dc1"]}],"mendeley":{"formattedCitation":"(Vincent, 2010)","plainTextFormattedCitation":"(Vincent, 2010)","previouslyFormattedCitation":"(Vincent, 2010)"},"properties":{"noteIndex":0},"schema":"https://github.com/citation-style-language/schema/raw/master/csl-citation.json"}</w:instrText>
      </w:r>
      <w:r>
        <w:fldChar w:fldCharType="separate"/>
      </w:r>
      <w:r w:rsidR="00351A05" w:rsidRPr="00351A05">
        <w:rPr>
          <w:noProof/>
        </w:rPr>
        <w:t>(Vincent, 2010)</w:t>
      </w:r>
      <w:r>
        <w:fldChar w:fldCharType="end"/>
      </w:r>
      <w:r>
        <w:t>.</w:t>
      </w:r>
      <w:r w:rsidR="00386548">
        <w:t xml:space="preserve"> It is</w:t>
      </w:r>
      <w:r w:rsidR="00C361D0">
        <w:t xml:space="preserve"> sometimes conceptualised as a balance between risks of harm</w:t>
      </w:r>
      <w:r w:rsidR="00E03105">
        <w:t xml:space="preserve">, </w:t>
      </w:r>
      <w:r w:rsidR="00C361D0">
        <w:t>resource use</w:t>
      </w:r>
      <w:r w:rsidR="00E03105">
        <w:t xml:space="preserve">, and </w:t>
      </w:r>
      <w:r w:rsidR="00C361D0">
        <w:t xml:space="preserve">improving patient health </w:t>
      </w:r>
      <w:r w:rsidR="00C361D0">
        <w:fldChar w:fldCharType="begin" w:fldLock="1"/>
      </w:r>
      <w:r w:rsidR="008E3903">
        <w:instrText>ADDIN CSL_CITATION {"citationItems":[{"id":"ITEM-1","itemData":{"DOI":"10.1136/qshc.2003.009530","ISSN":"14753898","PMID":"15805459","abstract":"Rather than being a static property of hospitals and other healthcare facilities, safety is dynamic and often on short time scales. In the past most healthcare delivery systems were loosely coupled-that is, activities and conditions in one part of the system had only limited effect on those elsewhere. Loose coupling allowed the system to buffer many conditions such as short term surges in demand. Modern management techniques and information systems have allowed facilities to reduce inefficiencies in operation. One side effect is the loss of buffers that previously accommodated demand surges. As a result, situations occur in which activities in one area of the hospital become critically dependent on seemingly insignificant events in seemingly distant areas. This tight coupling condition is called \"going solid\". Rasmussen's dynamic model of risk and safety can be used to formulate a model of patient safety dynamics that includes \"going solid\" and its consequences. Because the model addresses the dynamic aspects of safety, it is particularly suited to understanding current conditions in modern healthcare delivery and the way these conditions may lead to accidents.","author":[{"dropping-particle":"","family":"Cook","given":"R.","non-dropping-particle":"","parse-names":false,"suffix":""},{"dropping-particle":"","family":"Rasmussen","given":"Jens","non-dropping-particle":"","parse-names":false,"suffix":""}],"container-title":"Quality and Safety in Health Care","id":"ITEM-1","issue":"2","issued":{"date-parts":[["2005"]]},"page":"130-134","title":"\"Going solid\": A model of system dynamics and consequences for patient safety","type":"article-journal","volume":"14"},"uris":["http://www.mendeley.com/documents/?uuid=c2c4b53f-2585-4b38-aa4e-62ffcae3a021"]}],"mendeley":{"formattedCitation":"(Cook and Rasmussen, 2005)","plainTextFormattedCitation":"(Cook and Rasmussen, 2005)","previouslyFormattedCitation":"(Cook and Rasmussen, 2005)"},"properties":{"noteIndex":0},"schema":"https://github.com/citation-style-language/schema/raw/master/csl-citation.json"}</w:instrText>
      </w:r>
      <w:r w:rsidR="00C361D0">
        <w:fldChar w:fldCharType="separate"/>
      </w:r>
      <w:r w:rsidR="00351A05" w:rsidRPr="00351A05">
        <w:rPr>
          <w:noProof/>
        </w:rPr>
        <w:t>(Cook and Rasmussen, 2005)</w:t>
      </w:r>
      <w:r w:rsidR="00C361D0">
        <w:fldChar w:fldCharType="end"/>
      </w:r>
      <w:r w:rsidR="00C361D0">
        <w:t xml:space="preserve">. Healthcare is a safety-critical industry </w:t>
      </w:r>
      <w:r w:rsidR="00C361D0">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C361D0">
        <w:fldChar w:fldCharType="separate"/>
      </w:r>
      <w:r w:rsidR="00351A05" w:rsidRPr="00351A05">
        <w:rPr>
          <w:noProof/>
        </w:rPr>
        <w:t xml:space="preserve">(Sujan </w:t>
      </w:r>
      <w:r w:rsidR="00351A05" w:rsidRPr="00351A05">
        <w:rPr>
          <w:i/>
          <w:noProof/>
        </w:rPr>
        <w:t>et al.</w:t>
      </w:r>
      <w:r w:rsidR="00351A05" w:rsidRPr="00351A05">
        <w:rPr>
          <w:noProof/>
        </w:rPr>
        <w:t>, 2016)</w:t>
      </w:r>
      <w:r w:rsidR="00C361D0">
        <w:fldChar w:fldCharType="end"/>
      </w:r>
      <w:r w:rsidR="00C361D0">
        <w:t xml:space="preserve"> that must approach safety by concurrently avoiding, managing </w:t>
      </w:r>
      <w:r w:rsidR="00C361D0">
        <w:lastRenderedPageBreak/>
        <w:t>and embracing</w:t>
      </w:r>
      <w:r w:rsidR="00C769FE">
        <w:t xml:space="preserve"> risk</w:t>
      </w:r>
      <w:del w:id="38" w:author="Ciarán McInerney" w:date="2020-07-30T11:02:00Z">
        <w:r w:rsidR="00C769FE" w:rsidDel="009D012B">
          <w:delText xml:space="preserve">, depending on which of </w:delText>
        </w:r>
        <w:commentRangeStart w:id="39"/>
        <w:commentRangeStart w:id="40"/>
        <w:r w:rsidR="00C769FE" w:rsidDel="009D012B">
          <w:delText xml:space="preserve">its range of services </w:delText>
        </w:r>
        <w:commentRangeEnd w:id="39"/>
        <w:r w:rsidR="00224D89" w:rsidDel="009D012B">
          <w:rPr>
            <w:rStyle w:val="CommentReference"/>
          </w:rPr>
          <w:commentReference w:id="39"/>
        </w:r>
        <w:commentRangeEnd w:id="40"/>
        <w:r w:rsidR="00BF0F98" w:rsidDel="009D012B">
          <w:rPr>
            <w:rStyle w:val="CommentReference"/>
          </w:rPr>
          <w:commentReference w:id="40"/>
        </w:r>
        <w:r w:rsidR="00C769FE" w:rsidDel="009D012B">
          <w:delText>it is providing</w:delText>
        </w:r>
      </w:del>
      <w:r w:rsidR="00C769FE">
        <w:t xml:space="preserve"> </w:t>
      </w:r>
      <w:r w:rsidR="00C769FE">
        <w:fldChar w:fldCharType="begin" w:fldLock="1"/>
      </w:r>
      <w:r w:rsidR="008E3903">
        <w:instrText>ADDIN CSL_CITATION {"citationItems":[{"id":"ITEM-1","itemData":{"DOI":"10.1007/978-3-319-25559-0","ISBN":"9783319255590","author":[{"dropping-particle":"","family":"Vincent","given":"Charles","non-dropping-particle":"","parse-names":false,"suffix":""},{"dropping-particle":"","family":"Amalberti","given":"René","non-dropping-particle":"","parse-names":false,"suffix":""}],"chapter-number":"Chapter 3","container-title":"Safer Healthcare: Strategies for the Real World","id":"ITEM-1","issued":{"date-parts":[["2016"]]},"page":"27-38","publisher":"Springer","title":"Approaches to Safety: One Size Does Not Fit All","type":"chapter"},"uris":["http://www.mendeley.com/documents/?uuid=65e42a29-59d0-471a-b02b-bc7d3a828621"]}],"mendeley":{"formattedCitation":"(Vincent and Amalberti, 2016)","plainTextFormattedCitation":"(Vincent and Amalberti, 2016)","previouslyFormattedCitation":"(Vincent and Amalberti, 2016)"},"properties":{"noteIndex":0},"schema":"https://github.com/citation-style-language/schema/raw/master/csl-citation.json"}</w:instrText>
      </w:r>
      <w:r w:rsidR="00C769FE">
        <w:fldChar w:fldCharType="separate"/>
      </w:r>
      <w:r w:rsidR="00351A05" w:rsidRPr="00351A05">
        <w:rPr>
          <w:noProof/>
        </w:rPr>
        <w:t>(Vincent and Amalberti, 2016)</w:t>
      </w:r>
      <w:r w:rsidR="00C769FE">
        <w:fldChar w:fldCharType="end"/>
      </w:r>
      <w:del w:id="41" w:author="Ciarán McInerney" w:date="2020-07-30T11:05:00Z">
        <w:r w:rsidR="00C769FE" w:rsidDel="007E7366">
          <w:delText>;</w:delText>
        </w:r>
      </w:del>
      <w:ins w:id="42" w:author="Ciarán McInerney" w:date="2020-07-30T11:05:00Z">
        <w:r w:rsidR="007E7366">
          <w:t>.</w:t>
        </w:r>
      </w:ins>
      <w:r w:rsidR="00C361D0">
        <w:t xml:space="preserve"> This sets healthcare apart from other safety-critical industries</w:t>
      </w:r>
      <w:ins w:id="43" w:author="Ciarán McInerney" w:date="2020-07-30T11:04:00Z">
        <w:r w:rsidR="008A7803">
          <w:t xml:space="preserve"> that </w:t>
        </w:r>
      </w:ins>
      <w:del w:id="44" w:author="Ciarán McInerney" w:date="2020-07-30T11:04:00Z">
        <w:r w:rsidR="00C361D0" w:rsidDel="008A7803">
          <w:delText xml:space="preserve">, </w:delText>
        </w:r>
        <w:commentRangeStart w:id="45"/>
        <w:commentRangeStart w:id="46"/>
        <w:r w:rsidR="00C361D0" w:rsidDel="008A7803">
          <w:delText xml:space="preserve">which </w:delText>
        </w:r>
      </w:del>
      <w:r w:rsidR="00C361D0">
        <w:t>predominantly focus on only one of these approaches.</w:t>
      </w:r>
      <w:commentRangeEnd w:id="45"/>
      <w:r w:rsidR="00224D89">
        <w:rPr>
          <w:rStyle w:val="CommentReference"/>
        </w:rPr>
        <w:commentReference w:id="45"/>
      </w:r>
      <w:commentRangeEnd w:id="46"/>
      <w:r w:rsidR="00ED6972">
        <w:rPr>
          <w:rStyle w:val="CommentReference"/>
        </w:rPr>
        <w:commentReference w:id="46"/>
      </w:r>
    </w:p>
    <w:p w14:paraId="719DA8A2" w14:textId="34D70B9C" w:rsidR="00322A06" w:rsidRDefault="00484E71" w:rsidP="00484E71">
      <w:r w:rsidRPr="00484E71">
        <w:t>While the patient-safety perspective on health information technology</w:t>
      </w:r>
      <w:r w:rsidR="00CB1C67">
        <w:t xml:space="preserve"> (HIT)</w:t>
      </w:r>
      <w:r w:rsidRPr="00484E71">
        <w:t xml:space="preserve"> is not novel </w:t>
      </w:r>
      <w:r w:rsidRPr="00484E71">
        <w:fldChar w:fldCharType="begin" w:fldLock="1"/>
      </w:r>
      <w:r w:rsidR="008E3903">
        <w:instrText>ADDIN CSL_CITATION {"citationItems":[{"id":"ITEM-1","itemData":{"DOI":"10.3389/fpubh.2015.00134","author":[{"dropping-particle":"","family":"Kostkova","given":"Patty","non-dropping-particle":"","parse-names":false,"suffix":""}],"container-title":"Frontiers in Public Health","id":"ITEM-1","issue":"134","issued":{"date-parts":[["2015"]]},"page":"1-5","title":"Grand challenges in digital health","type":"article-journal","volume":"3"},"uris":["http://www.mendeley.com/documents/?uuid=90b7042f-7ee1-4e6e-acb2-a6dd7a53aaea"]},{"id":"ITEM-2","itemData":{"abstract":"This paper provides an overview of the current and near-future applications of Artificial Intelligence (AI) in Medicine and Health Care and presents a classification according to their ethical and societal aspects, potential benefits and pitfalls, and issues that can be considered controversial and are not deeply discussed in the literature. This work is based on an analysis of the state of the art of research and technology, including existing software, personal monitoring devices, genetic tests and editing tools, personalized digital models, online platforms, augmented reality devices, and surgical and companion robotics. Motivated by our review, we present and describe the notion of 'extended personalized medicine', we then review existing applications of AI in medicine and healthcare and explore the public perception of medical AI systems, and how they show, simultaneously, extraordinary opportunities and drawbacks that even question fundamental medical concepts. Many of these topics coincide with urgent priorities recently defined by the World Health Organization for the coming decade. In addition, we study the transformations of the roles of doctors and patients in an age of ubiquitous information, identify the risk of a division of Medicine into 'fake-based', 'patient-generated', and 'scientifically tailored', and draw the attention of some aspects that need further thorough analysis and public debate.","author":[{"dropping-particle":"","family":"Gómez-González","given":"Emilio","non-dropping-particle":"","parse-names":false,"suffix":""},{"dropping-particle":"","family":"Gomez","given":"Emilia","non-dropping-particle":"","parse-names":false,"suffix":""},{"dropping-particle":"","family":"Márquez-Rivas","given":"Javier","non-dropping-particle":"","parse-names":false,"suffix":""},{"dropping-particle":"","family":"Guerrero-Claro","given":"Manuel","non-dropping-particle":"","parse-names":false,"suffix":""},{"dropping-particle":"","family":"Fernández-Lizaranzu","given":"Isabel","non-dropping-particle":"","parse-names":false,"suffix":""},{"dropping-particle":"","family":"Relimpio-López","given":"María Isabel","non-dropping-particle":"","parse-names":false,"suffix":""},{"dropping-particle":"","family":"Dorado","given":"Manuel E.","non-dropping-particle":"","parse-names":false,"suffix":""},{"dropping-particle":"","family":"Mayorga-Buiza","given":"María José","non-dropping-particle":"","parse-names":false,"suffix":""},{"dropping-particle":"","family":"Izquierdo-Ayuso","given":"Guillermo","non-dropping-particle":"","parse-names":false,"suffix":""},{"dropping-particle":"","family":"Capitán-Morales","given":"Luis","non-dropping-particle":"","parse-names":false,"suffix":""}],"container-title":"arXiv","id":"ITEM-2","issued":{"date-parts":[["2020"]]},"title":"Artificial intelligence in medicine and healthcare: a review and classification of current and near-future applications and their ethical and social Impact","type":"article-journal"},"uris":["http://www.mendeley.com/documents/?uuid=ec964fa5-0ed0-447b-8a68-770fcd4b0d8c"]}],"mendeley":{"formattedCitation":"(Kostkova, 2015; Gómez-González &lt;i&gt;et al.&lt;/i&gt;, 2020)","manualFormatting":"(e.g. Gómez-González et al., 2020; Kostkova, 2015)","plainTextFormattedCitation":"(Kostkova, 2015; Gómez-González et al., 2020)","previouslyFormattedCitation":"(Kostkova, 2015; Gómez-González &lt;i&gt;et al.&lt;/i&gt;, 2020)"},"properties":{"noteIndex":0},"schema":"https://github.com/citation-style-language/schema/raw/master/csl-citation.json"}</w:instrText>
      </w:r>
      <w:r w:rsidRPr="00484E71">
        <w:fldChar w:fldCharType="separate"/>
      </w:r>
      <w:r w:rsidRPr="00484E71">
        <w:rPr>
          <w:noProof/>
        </w:rPr>
        <w:t>(e.g. Gómez-González et al., 2020; Kostkova, 2015)</w:t>
      </w:r>
      <w:r w:rsidRPr="00484E71">
        <w:fldChar w:fldCharType="end"/>
      </w:r>
      <w:r w:rsidRPr="00484E71">
        <w:t>, the types of patient</w:t>
      </w:r>
      <w:r w:rsidRPr="00484E71">
        <w:rPr>
          <w:rFonts w:cstheme="minorHAnsi"/>
        </w:rPr>
        <w:t xml:space="preserve">-safety challenges and our capacity to address them are constantly in flux. </w:t>
      </w:r>
      <w:commentRangeStart w:id="47"/>
      <w:commentRangeStart w:id="48"/>
      <w:del w:id="49" w:author="Ciarán McInerney" w:date="2020-07-30T11:20:00Z">
        <w:r w:rsidRPr="00484E71" w:rsidDel="00C76854">
          <w:rPr>
            <w:rFonts w:cstheme="minorHAnsi"/>
          </w:rPr>
          <w:delText>For example, there continues to be rapid progress in the development and uptake of devices compatible with the Internet of Things: “</w:delText>
        </w:r>
        <w:r w:rsidRPr="00484E71" w:rsidDel="00C76854">
          <w:rPr>
            <w:rFonts w:cstheme="minorHAnsi"/>
            <w:i/>
          </w:rPr>
          <w:delText>a network of devices all embedded with electronics, software, sensors, and connectivity to enable them to connect, interconnect, and exchange data</w:delText>
        </w:r>
        <w:r w:rsidRPr="00484E71" w:rsidDel="00C76854">
          <w:rPr>
            <w:rFonts w:cstheme="minorHAnsi"/>
          </w:rPr>
          <w:delText xml:space="preserve">” </w:delText>
        </w:r>
        <w:r w:rsidRPr="00484E71" w:rsidDel="00C76854">
          <w:rPr>
            <w:rFonts w:cstheme="minorHAnsi"/>
          </w:rPr>
          <w:fldChar w:fldCharType="begin" w:fldLock="1"/>
        </w:r>
        <w:r w:rsidR="008E3903" w:rsidDel="00C76854">
          <w:rPr>
            <w:rFonts w:cstheme="minorHAnsi"/>
          </w:rPr>
          <w:del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delInstrText>
        </w:r>
        <w:r w:rsidRPr="00484E71" w:rsidDel="00C76854">
          <w:rPr>
            <w:rFonts w:cstheme="minorHAnsi"/>
          </w:rPr>
          <w:fldChar w:fldCharType="separate"/>
        </w:r>
        <w:r w:rsidR="00351A05" w:rsidRPr="00351A05" w:rsidDel="00C76854">
          <w:rPr>
            <w:rFonts w:cstheme="minorHAnsi"/>
            <w:noProof/>
          </w:rPr>
          <w:delText>(Wickramasinghe and Bodendorf, 2020)</w:delText>
        </w:r>
        <w:r w:rsidRPr="00484E71" w:rsidDel="00C76854">
          <w:rPr>
            <w:rFonts w:cstheme="minorHAnsi"/>
          </w:rPr>
          <w:fldChar w:fldCharType="end"/>
        </w:r>
        <w:r w:rsidRPr="00484E71" w:rsidDel="00C76854">
          <w:rPr>
            <w:rFonts w:cstheme="minorHAnsi"/>
          </w:rPr>
          <w:delText xml:space="preserve">. </w:delText>
        </w:r>
        <w:commentRangeEnd w:id="47"/>
        <w:r w:rsidR="000C663C" w:rsidDel="00C76854">
          <w:rPr>
            <w:rStyle w:val="CommentReference"/>
          </w:rPr>
          <w:commentReference w:id="47"/>
        </w:r>
      </w:del>
      <w:commentRangeEnd w:id="48"/>
      <w:ins w:id="50" w:author="Ciarán McInerney" w:date="2020-07-30T11:14:00Z">
        <w:r w:rsidR="00C76854">
          <w:rPr>
            <w:rFonts w:cstheme="minorHAnsi"/>
          </w:rPr>
          <w:t>HIT is becoming increasingly networked</w:t>
        </w:r>
      </w:ins>
      <w:r w:rsidR="00E03105">
        <w:rPr>
          <w:rStyle w:val="CommentReference"/>
        </w:rPr>
        <w:commentReference w:id="48"/>
      </w:r>
      <w:ins w:id="51" w:author="Ciarán McInerney" w:date="2020-07-30T11:20:00Z">
        <w:r w:rsidR="00C76854">
          <w:rPr>
            <w:rFonts w:cstheme="minorHAnsi"/>
          </w:rPr>
          <w:t xml:space="preserve"> </w:t>
        </w:r>
        <w:r w:rsidR="00C76854" w:rsidRPr="00484E71">
          <w:rPr>
            <w:rFonts w:cstheme="minorHAnsi"/>
          </w:rPr>
          <w:fldChar w:fldCharType="begin" w:fldLock="1"/>
        </w:r>
        <w:r w:rsidR="00C76854">
          <w:rPr>
            <w:rFonts w:cstheme="minorHAnsi"/>
          </w:rPr>
          <w:instrText>ADDIN CSL_CITATION {"citationItems":[{"id":"ITEM-1","itemData":{"DOI":"10.1007/978-3-030-17347-0","ISBN":"978-3-030-17346-3","abstract":"The healthcare industry is uniquely structured so that the receiver of the services (the patient) often isn’t the predominant payer for those services (the insurance company). Healthcare interventions are often complex and typically involve multiple players including providers, payers, patients and regulators. This leads to economic dilemmas such as moral hazard, information asymmetry, and tangential considerations of cost versus quality creating obstacles on the road to delivering efficient and effective healthcare. Relevant data, pertinent information, and germane knowledge knowledge play a vital role in relieving these problems and can be most effectively obtained via prudently structured and well designed healthcare technology. Some of the major challenges facing today’s healthcare organizations include demographic (longer life expectancy and an aging population), technology (incorporating advances that keep people healthier), and financial (escalating costs technological innovation) problems. In order to realize technology’s full potential it is imperative to understand the healthcare-technology paradigm, develop sustainability models for the effective use of technology in a specific context, then successfully design and implement patient-centric technology solutions. Many of the problems with technology are connected to the platform-centric nature of these systems which cannot support seamless transfer of data and information, leading to inferior healthcare delivery. This new series focuses on designing effective and efficient technologically enabled healthcare processes to support the delivery of superior healthcare and provide better access, quality and value. It’s main goal will be to identify the barriers and facilitators in moving from idea generation to concept realization and will navigate the key challenges in the field: bringing readers solutions and recommendations while identifying key factors in developing technology-enabled healthcare solutions.","editor":[{"dropping-particle":"","family":"Wickramasinghe","given":"Nilmini","non-dropping-particle":"","parse-names":false,"suffix":""},{"dropping-particle":"","family":"Bodendorf","given":"Freimut","non-dropping-particle":"","parse-names":false,"suffix":""}],"id":"ITEM-1","issued":{"date-parts":[["2020"]]},"publisher":"Springer","title":"Delivering Superior Health and Wellness Management with IoT and Analytics","type":"book"},"uris":["http://www.mendeley.com/documents/?uuid=5095f1e3-d4e8-4388-93d8-9d5441143ce9"]}],"mendeley":{"formattedCitation":"(Wickramasinghe and Bodendorf, 2020)","plainTextFormattedCitation":"(Wickramasinghe and Bodendorf, 2020)","previouslyFormattedCitation":"(Wickramasinghe and Bodendorf, 2020)"},"properties":{"noteIndex":0},"schema":"https://github.com/citation-style-language/schema/raw/master/csl-citation.json"}</w:instrText>
        </w:r>
        <w:r w:rsidR="00C76854" w:rsidRPr="00484E71">
          <w:rPr>
            <w:rFonts w:cstheme="minorHAnsi"/>
          </w:rPr>
          <w:fldChar w:fldCharType="separate"/>
        </w:r>
        <w:r w:rsidR="00C76854" w:rsidRPr="00351A05">
          <w:rPr>
            <w:rFonts w:cstheme="minorHAnsi"/>
            <w:noProof/>
          </w:rPr>
          <w:t>(Wickramasinghe and Bodendorf, 2020)</w:t>
        </w:r>
        <w:r w:rsidR="00C76854" w:rsidRPr="00484E71">
          <w:rPr>
            <w:rFonts w:cstheme="minorHAnsi"/>
          </w:rPr>
          <w:fldChar w:fldCharType="end"/>
        </w:r>
      </w:ins>
      <w:ins w:id="52" w:author="Ciarán McInerney" w:date="2020-07-30T11:17:00Z">
        <w:r w:rsidR="00C76854">
          <w:rPr>
            <w:rFonts w:cstheme="minorHAnsi"/>
          </w:rPr>
          <w:t xml:space="preserve">, </w:t>
        </w:r>
      </w:ins>
      <w:del w:id="53" w:author="Ciarán McInerney" w:date="2020-07-30T11:18:00Z">
        <w:r w:rsidRPr="00484E71" w:rsidDel="00C76854">
          <w:rPr>
            <w:rFonts w:cstheme="minorHAnsi"/>
          </w:rPr>
          <w:delText>These networked devices, such as s</w:delText>
        </w:r>
        <w:r w:rsidRPr="00484E71" w:rsidDel="00C76854">
          <w:rPr>
            <w:rFonts w:eastAsia="Times New Roman" w:cstheme="minorHAnsi"/>
            <w:lang w:eastAsia="en-GB"/>
          </w:rPr>
          <w:delText xml:space="preserve">mart continuous glucose monitors </w:delText>
        </w:r>
        <w:r w:rsidRPr="00484E71" w:rsidDel="00C76854">
          <w:rPr>
            <w:rFonts w:eastAsia="Times New Roman" w:cstheme="minorHAnsi"/>
            <w:lang w:eastAsia="en-GB"/>
          </w:rPr>
          <w:fldChar w:fldCharType="begin" w:fldLock="1"/>
        </w:r>
        <w:r w:rsidR="008E3903" w:rsidDel="00C76854">
          <w:rPr>
            <w:rFonts w:eastAsia="Times New Roman" w:cstheme="minorHAnsi"/>
            <w:lang w:eastAsia="en-GB"/>
          </w:rPr>
          <w:delInstrText>ADDIN CSL_CITATION {"citationItems":[{"id":"ITEM-1","itemData":{"DOI":"10.3390/s16122093","ISSN":"14248220","abstract":"Continuous glucose monitoring (CGM) sensors are portable devices that allow measuring and visualizing the glucose concentration in real time almost continuously for several days and are provided with hypo/hyperglycemic alerts and glucose trend information. CGM sensors have revolutionized Type 1 diabetes (T1D) management, improving glucose control when used adjunctively to self-monitoring blood glucose systems. Furthermore, CGM devices have stimulated the development of applications that were impossible to create without a continuous-time glucose signal, e.g., real-time predictive alerts of hypo/hyperglycemic episodes based on the prediction of future glucose concentration, automatic basal insulin attenuation methods for hypoglycemia prevention, and the artificial pancreas. However, CGM sensors’ lack of accuracy and reliability limited their usability in the clinical practice, calling upon the academic community for the development of suitable signal processing methods to improve CGM performance. The aim of this paper is to review the past and present algorithmic challenges of CGM sensors, to show how they have been tackled by our research group, and to identify the possible future ones.","author":[{"dropping-particle":"","family":"Facchinetti","given":"Andrea","non-dropping-particle":"","parse-names":false,"suffix":""}],"container-title":"Sensors (Switzerland)","id":"ITEM-1","issue":"12","issued":{"date-parts":[["2016"]]},"page":"1-12","title":"Continuous glucose monitoring sensors: Past, present and future algorithmic challenges","type":"article-journal","volume":"16"},"uris":["http://www.mendeley.com/documents/?uuid=20023dc2-4458-4c35-a87d-58af4efaeeff"]}],"mendeley":{"formattedCitation":"(Facchinetti, 2016)","plainTextFormattedCitation":"(Facchinetti, 2016)","previouslyFormattedCitation":"(Facchinetti, 2016)"},"properties":{"noteIndex":0},"schema":"https://github.com/citation-style-language/schema/raw/master/csl-citation.json"}</w:delInstrText>
        </w:r>
        <w:r w:rsidRPr="00484E71" w:rsidDel="00C76854">
          <w:rPr>
            <w:rFonts w:eastAsia="Times New Roman" w:cstheme="minorHAnsi"/>
            <w:lang w:eastAsia="en-GB"/>
          </w:rPr>
          <w:fldChar w:fldCharType="separate"/>
        </w:r>
        <w:r w:rsidR="00351A05" w:rsidRPr="00351A05" w:rsidDel="00C76854">
          <w:rPr>
            <w:rFonts w:eastAsia="Times New Roman" w:cstheme="minorHAnsi"/>
            <w:noProof/>
            <w:lang w:eastAsia="en-GB"/>
          </w:rPr>
          <w:delText>(Facchinetti, 2016)</w:delText>
        </w:r>
        <w:r w:rsidRPr="00484E71" w:rsidDel="00C76854">
          <w:rPr>
            <w:rFonts w:eastAsia="Times New Roman" w:cstheme="minorHAnsi"/>
            <w:lang w:eastAsia="en-GB"/>
          </w:rPr>
          <w:fldChar w:fldCharType="end"/>
        </w:r>
        <w:r w:rsidRPr="00484E71" w:rsidDel="00C76854">
          <w:rPr>
            <w:rFonts w:eastAsia="Times New Roman" w:cstheme="minorHAnsi"/>
            <w:lang w:eastAsia="en-GB"/>
          </w:rPr>
          <w:delText xml:space="preserve"> and Parkinson’s disease monitoring watches </w:delText>
        </w:r>
        <w:r w:rsidRPr="00484E71" w:rsidDel="00C76854">
          <w:rPr>
            <w:rFonts w:eastAsia="Times New Roman" w:cstheme="minorHAnsi"/>
            <w:lang w:eastAsia="en-GB"/>
          </w:rPr>
          <w:fldChar w:fldCharType="begin" w:fldLock="1"/>
        </w:r>
        <w:r w:rsidR="008E3903" w:rsidDel="00C76854">
          <w:rPr>
            <w:rFonts w:eastAsia="Times New Roman" w:cstheme="minorHAnsi"/>
            <w:lang w:eastAsia="en-GB"/>
          </w:rPr>
          <w:delInstrText>ADDIN CSL_CITATION {"citationItems":[{"id":"ITEM-1","itemData":{"DOI":"10.1038/sdata.2016.11","ISSN":"20524463","abstract":"Current measures of health and disease are often insensitive, episodic, and subjective. Further, these measures generally are not designed to provide meaningful feedback to individuals. The impact of high-resolution activity data collected from mobile phones is only beginning to be explored. Here we present data from mPower, a clinical observational study about Parkinson disease conducted purely through an iPhone app interface. The study interrogated aspects of this movement disorder through surveys and frequent sensor-based recordings from participants with and without Parkinson disease. Benefitting from large enrollment and repeated measurements on many individuals, these data may help establish baseline variability of real-world activity measurement collected via mobile phones, and ultimately may lead to quantification of the ebbs-and-flows of Parkinson symptoms. App source code for these data collection modules are available through an open source license for use in studies of other conditions. We hope that releasing data contributed by engaged research participants will seed a new community of analysts working collaboratively on understanding mobile health data to advance human health.","author":[{"dropping-particle":"","family":"Bot","given":"Brian M.","non-dropping-particle":"","parse-names":false,"suffix":""},{"dropping-particle":"","family":"Suver","given":"Christine","non-dropping-particle":"","parse-names":false,"suffix":""},{"dropping-particle":"","family":"Neto","given":"Elias Chaibub","non-dropping-particle":"","parse-names":false,"suffix":""},{"dropping-particle":"","family":"Kellen","given":"Michael","non-dropping-particle":"","parse-names":false,"suffix":""},{"dropping-particle":"","family":"Klein","given":"Arno","non-dropping-particle":"","parse-names":false,"suffix":""},{"dropping-particle":"","family":"Bare","given":"Christopher","non-dropping-particle":"","parse-names":false,"suffix":""},{"dropping-particle":"","family":"Doerr","given":"Megan","non-dropping-particle":"","parse-names":false,"suffix":""},{"dropping-particle":"","family":"Pratap","given":"Abhishek","non-dropping-particle":"","parse-names":false,"suffix":""},{"dropping-particle":"","family":"Wilbanks","given":"John","non-dropping-particle":"","parse-names":false,"suffix":""},{"dropping-particle":"","family":"Dorsey","given":"E. Ray","non-dropping-particle":"","parse-names":false,"suffix":""},{"dropping-particle":"","family":"Friend","given":"Stephen H.","non-dropping-particle":"","parse-names":false,"suffix":""},{"dropping-particle":"","family":"Trister","given":"Andrew D.","non-dropping-particle":"","parse-names":false,"suffix":""}],"container-title":"Scientific Data","id":"ITEM-1","issued":{"date-parts":[["2016"]]},"page":"1-9","title":"The mPower study, Parkinson disease mobile data collected using ResearchKit","type":"article-journal","volume":"3"},"uris":["http://www.mendeley.com/documents/?uuid=cb1f19f0-ddfa-48f8-a6fb-57aa16a6c060"]}],"mendeley":{"formattedCitation":"(Bot &lt;i&gt;et al.&lt;/i&gt;, 2016)","plainTextFormattedCitation":"(Bot et al., 2016)","previouslyFormattedCitation":"(Bot &lt;i&gt;et al.&lt;/i&gt;, 2016)"},"properties":{"noteIndex":0},"schema":"https://github.com/citation-style-language/schema/raw/master/csl-citation.json"}</w:delInstrText>
        </w:r>
        <w:r w:rsidRPr="00484E71" w:rsidDel="00C76854">
          <w:rPr>
            <w:rFonts w:eastAsia="Times New Roman" w:cstheme="minorHAnsi"/>
            <w:lang w:eastAsia="en-GB"/>
          </w:rPr>
          <w:fldChar w:fldCharType="separate"/>
        </w:r>
        <w:r w:rsidR="00351A05" w:rsidRPr="00351A05" w:rsidDel="00C76854">
          <w:rPr>
            <w:rFonts w:eastAsia="Times New Roman" w:cstheme="minorHAnsi"/>
            <w:noProof/>
            <w:lang w:eastAsia="en-GB"/>
          </w:rPr>
          <w:delText xml:space="preserve">(Bot </w:delText>
        </w:r>
        <w:r w:rsidR="00351A05" w:rsidRPr="00351A05" w:rsidDel="00C76854">
          <w:rPr>
            <w:rFonts w:eastAsia="Times New Roman" w:cstheme="minorHAnsi"/>
            <w:i/>
            <w:noProof/>
            <w:lang w:eastAsia="en-GB"/>
          </w:rPr>
          <w:delText>et al.</w:delText>
        </w:r>
        <w:r w:rsidR="00351A05" w:rsidRPr="00351A05" w:rsidDel="00C76854">
          <w:rPr>
            <w:rFonts w:eastAsia="Times New Roman" w:cstheme="minorHAnsi"/>
            <w:noProof/>
            <w:lang w:eastAsia="en-GB"/>
          </w:rPr>
          <w:delText>, 2016)</w:delText>
        </w:r>
        <w:r w:rsidRPr="00484E71" w:rsidDel="00C76854">
          <w:rPr>
            <w:rFonts w:eastAsia="Times New Roman" w:cstheme="minorHAnsi"/>
            <w:lang w:eastAsia="en-GB"/>
          </w:rPr>
          <w:fldChar w:fldCharType="end"/>
        </w:r>
        <w:r w:rsidRPr="00484E71" w:rsidDel="00C76854">
          <w:rPr>
            <w:rFonts w:eastAsia="Times New Roman" w:cstheme="minorHAnsi"/>
            <w:lang w:eastAsia="en-GB"/>
          </w:rPr>
          <w:delText xml:space="preserve">, </w:delText>
        </w:r>
      </w:del>
      <w:r w:rsidRPr="00484E71">
        <w:rPr>
          <w:rFonts w:eastAsia="Times New Roman" w:cstheme="minorHAnsi"/>
          <w:lang w:eastAsia="en-GB"/>
        </w:rPr>
        <w:t>pos</w:t>
      </w:r>
      <w:ins w:id="54" w:author="Ciarán McInerney" w:date="2020-07-30T11:18:00Z">
        <w:r w:rsidR="00C76854">
          <w:rPr>
            <w:rFonts w:eastAsia="Times New Roman" w:cstheme="minorHAnsi"/>
            <w:lang w:eastAsia="en-GB"/>
          </w:rPr>
          <w:t>ing</w:t>
        </w:r>
      </w:ins>
      <w:del w:id="55" w:author="Ciarán McInerney" w:date="2020-07-30T11:18:00Z">
        <w:r w:rsidRPr="00484E71" w:rsidDel="00C76854">
          <w:rPr>
            <w:rFonts w:eastAsia="Times New Roman" w:cstheme="minorHAnsi"/>
            <w:lang w:eastAsia="en-GB"/>
          </w:rPr>
          <w:delText>e</w:delText>
        </w:r>
      </w:del>
      <w:r w:rsidRPr="00484E71">
        <w:rPr>
          <w:rFonts w:eastAsia="Times New Roman" w:cstheme="minorHAnsi"/>
          <w:lang w:eastAsia="en-GB"/>
        </w:rPr>
        <w:t xml:space="preserve"> novel </w:t>
      </w:r>
      <w:del w:id="56" w:author="Ciarán McInerney" w:date="2020-07-30T11:19:00Z">
        <w:r w:rsidRPr="00484E71" w:rsidDel="00C76854">
          <w:rPr>
            <w:rFonts w:eastAsia="Times New Roman" w:cstheme="minorHAnsi"/>
            <w:lang w:eastAsia="en-GB"/>
          </w:rPr>
          <w:delText xml:space="preserve">risks </w:delText>
        </w:r>
      </w:del>
      <w:ins w:id="57" w:author="Ciarán McInerney" w:date="2020-07-30T11:19:00Z">
        <w:r w:rsidR="00C76854">
          <w:rPr>
            <w:rFonts w:eastAsia="Times New Roman" w:cstheme="minorHAnsi"/>
            <w:lang w:eastAsia="en-GB"/>
          </w:rPr>
          <w:t>safety issues as technologies interact</w:t>
        </w:r>
        <w:r w:rsidR="00C76854" w:rsidRPr="00484E71">
          <w:rPr>
            <w:rFonts w:eastAsia="Times New Roman" w:cstheme="minorHAnsi"/>
            <w:lang w:eastAsia="en-GB"/>
          </w:rPr>
          <w:t xml:space="preserve"> </w:t>
        </w:r>
      </w:ins>
      <w:r w:rsidRPr="00484E71">
        <w:rPr>
          <w:rFonts w:eastAsia="Times New Roman" w:cstheme="minorHAnsi"/>
          <w:lang w:eastAsia="en-GB"/>
        </w:rPr>
        <w:fldChar w:fldCharType="begin" w:fldLock="1"/>
      </w:r>
      <w:r w:rsidR="008E3903">
        <w:rPr>
          <w:rFonts w:eastAsia="Times New Roman" w:cstheme="minorHAnsi"/>
          <w:lang w:eastAsia="en-GB"/>
        </w:rPr>
        <w:instrText>ADDIN CSL_CITATION {"citationItems":[{"id":"ITEM-1","itemData":{"DOI":"10.1007/978-3-030-17347-0_22","ISBN":"9783030173470","author":[{"dropping-particle":"","family":"Paxton","given":"Napoleon C.","non-dropping-particle":"","parse-names":false,"suffix":""},{"dropping-particle":"","family":"Branca","given":"David L.","non-dropping-particle":"","parse-names":false,"suffix":""}],"container-title":"Delivering Superior Health and Wellness Management with IoT and Analytics","editor":[{"dropping-particle":"","family":"Wickramasinghe","given":"Nilmini","non-dropping-particle":"","parse-names":false,"suffix":""},{"dropping-particle":"","family":"Bodendorf","given":"Freimut","non-dropping-particle":"","parse-names":false,"suffix":""}],"id":"ITEM-1","issued":{"date-parts":[["2020"]]},"page":"447-467","publisher":"Springer","title":"Managing the Risks of Emerging IoT Devices","type":"chapter"},"uris":["http://www.mendeley.com/documents/?uuid=a4618bfc-fd02-4e6d-b47b-40177cfb5397"]}],"mendeley":{"formattedCitation":"(Paxton and Branca, 2020)","plainTextFormattedCitation":"(Paxton and Branca, 2020)","previouslyFormattedCitation":"(Paxton and Branca, 2020)"},"properties":{"noteIndex":0},"schema":"https://github.com/citation-style-language/schema/raw/master/csl-citation.json"}</w:instrText>
      </w:r>
      <w:r w:rsidRPr="00484E71">
        <w:rPr>
          <w:rFonts w:eastAsia="Times New Roman" w:cstheme="minorHAnsi"/>
          <w:lang w:eastAsia="en-GB"/>
        </w:rPr>
        <w:fldChar w:fldCharType="separate"/>
      </w:r>
      <w:r w:rsidR="00351A05" w:rsidRPr="00351A05">
        <w:rPr>
          <w:rFonts w:eastAsia="Times New Roman" w:cstheme="minorHAnsi"/>
          <w:noProof/>
          <w:lang w:eastAsia="en-GB"/>
        </w:rPr>
        <w:t>(Paxton and Branca, 2020)</w:t>
      </w:r>
      <w:r w:rsidRPr="00484E71">
        <w:rPr>
          <w:rFonts w:eastAsia="Times New Roman" w:cstheme="minorHAnsi"/>
          <w:lang w:eastAsia="en-GB"/>
        </w:rPr>
        <w:fldChar w:fldCharType="end"/>
      </w:r>
      <w:r w:rsidRPr="00484E71">
        <w:rPr>
          <w:rFonts w:eastAsia="Times New Roman" w:cstheme="minorHAnsi"/>
          <w:lang w:eastAsia="en-GB"/>
        </w:rPr>
        <w:t xml:space="preserve">. </w:t>
      </w:r>
      <w:commentRangeStart w:id="58"/>
      <w:commentRangeStart w:id="59"/>
      <w:commentRangeStart w:id="60"/>
      <w:commentRangeStart w:id="61"/>
      <w:r w:rsidRPr="00484E71">
        <w:rPr>
          <w:rFonts w:eastAsia="Times New Roman" w:cstheme="minorHAnsi"/>
          <w:lang w:eastAsia="en-GB"/>
        </w:rPr>
        <w:t>This is because w</w:t>
      </w:r>
      <w:r w:rsidR="00322A06" w:rsidRPr="00484E71">
        <w:rPr>
          <w:rFonts w:cstheme="minorHAnsi"/>
        </w:rPr>
        <w:t xml:space="preserve">hen </w:t>
      </w:r>
      <w:r w:rsidR="007B1433">
        <w:rPr>
          <w:rFonts w:cstheme="minorHAnsi"/>
        </w:rPr>
        <w:t>HITs</w:t>
      </w:r>
      <w:r w:rsidR="00322A06" w:rsidRPr="00484E71">
        <w:rPr>
          <w:rFonts w:cstheme="minorHAnsi"/>
        </w:rPr>
        <w:t xml:space="preserve"> </w:t>
      </w:r>
      <w:r w:rsidR="007A4AE6" w:rsidRPr="00484E71">
        <w:rPr>
          <w:rFonts w:cstheme="minorHAnsi"/>
        </w:rPr>
        <w:t>interact,</w:t>
      </w:r>
      <w:r w:rsidR="00322A06" w:rsidRPr="00484E71">
        <w:rPr>
          <w:rFonts w:cstheme="minorHAnsi"/>
        </w:rPr>
        <w:t xml:space="preserve"> </w:t>
      </w:r>
      <w:commentRangeStart w:id="62"/>
      <w:commentRangeStart w:id="63"/>
      <w:r w:rsidR="00322A06" w:rsidRPr="00484E71">
        <w:rPr>
          <w:rFonts w:cstheme="minorHAnsi"/>
        </w:rPr>
        <w:t>they</w:t>
      </w:r>
      <w:commentRangeEnd w:id="62"/>
      <w:r w:rsidR="00224D89">
        <w:rPr>
          <w:rStyle w:val="CommentReference"/>
        </w:rPr>
        <w:commentReference w:id="62"/>
      </w:r>
      <w:commentRangeEnd w:id="63"/>
      <w:r w:rsidR="007E7366">
        <w:rPr>
          <w:rStyle w:val="CommentReference"/>
        </w:rPr>
        <w:commentReference w:id="63"/>
      </w:r>
      <w:r w:rsidR="00322A06" w:rsidRPr="00484E71">
        <w:rPr>
          <w:rFonts w:cstheme="minorHAnsi"/>
        </w:rPr>
        <w:t xml:space="preserve"> form a </w:t>
      </w:r>
      <w:commentRangeStart w:id="64"/>
      <w:commentRangeStart w:id="65"/>
      <w:r w:rsidR="00D77B4B">
        <w:rPr>
          <w:rFonts w:cstheme="minorHAnsi"/>
        </w:rPr>
        <w:t xml:space="preserve">health information system </w:t>
      </w:r>
      <w:commentRangeEnd w:id="64"/>
      <w:r w:rsidR="00E124EC">
        <w:rPr>
          <w:rStyle w:val="CommentReference"/>
        </w:rPr>
        <w:commentReference w:id="64"/>
      </w:r>
      <w:commentRangeEnd w:id="65"/>
      <w:r w:rsidR="00C76854">
        <w:rPr>
          <w:rStyle w:val="CommentReference"/>
        </w:rPr>
        <w:commentReference w:id="65"/>
      </w:r>
      <w:r w:rsidR="00D77B4B">
        <w:rPr>
          <w:rFonts w:cstheme="minorHAnsi"/>
        </w:rPr>
        <w:t>(</w:t>
      </w:r>
      <w:r w:rsidR="00CB1C67">
        <w:rPr>
          <w:rFonts w:cstheme="minorHAnsi"/>
        </w:rPr>
        <w:t>HIS</w:t>
      </w:r>
      <w:r w:rsidR="00D77B4B">
        <w:rPr>
          <w:rFonts w:cstheme="minorHAnsi"/>
        </w:rPr>
        <w:t>)</w:t>
      </w:r>
      <w:commentRangeEnd w:id="58"/>
      <w:r w:rsidR="009500EF">
        <w:rPr>
          <w:rStyle w:val="CommentReference"/>
        </w:rPr>
        <w:commentReference w:id="58"/>
      </w:r>
      <w:commentRangeEnd w:id="59"/>
      <w:r w:rsidR="007E7366">
        <w:rPr>
          <w:rStyle w:val="CommentReference"/>
        </w:rPr>
        <w:commentReference w:id="59"/>
      </w:r>
      <w:r w:rsidR="00E37BDE">
        <w:rPr>
          <w:rFonts w:cstheme="minorHAnsi"/>
        </w:rPr>
        <w:t xml:space="preserve"> </w:t>
      </w:r>
      <w:r w:rsidR="00E37BDE">
        <w:rPr>
          <w:rFonts w:cstheme="minorHAnsi"/>
        </w:rPr>
        <w:fldChar w:fldCharType="begin" w:fldLock="1"/>
      </w:r>
      <w:r w:rsidR="008E3903">
        <w:rPr>
          <w:rFonts w:cstheme="minorHAnsi"/>
        </w:rPr>
        <w:instrText>ADDIN CSL_CITATION {"citationItems":[{"id":"ITEM-1","itemData":{"abstract":"A special branch of complexity science, complex adaptive systems (CAS), is a way of thinking about systems of interacting agents and how order emerges in systems from the interactions of agents. Though CAS has been widely used in management and organizational studies for decades, it has been employed in the Information Systems (IS) researc`h domain only more recently to investigate complex phenomena like agile software development, bottom-up IT use process, and systems dynamics. The aim of this research is to conduct a review of CAS studies within the IS discipline, particularly focusing on how CAS concepts are used for theorizing complex phenomena and the context of the use. To achieve this, we survey papers published in top outlets between 2002 and 2014, conduct in-depth analysis and categorize the contributions of the papers sampled by mapping them with the relevant CAS concepts. The review suggests that CAS has attracted limited interest within IS due to confusion with its central concepts, inherent complexities and possible ontological and epistemological issues with knowledge accumulation. We identify some promising IS research areas that can be studied using CAS and propose some guidelines for future researchers.","author":[{"dropping-particle":"","family":"Onik","given":"Mohammad Fakhrul Alam","non-dropping-particle":"","parse-names":false,"suffix":""},{"dropping-particle":"","family":"Fielt","given":"Erwin","non-dropping-particle":"","parse-names":false,"suffix":""},{"dropping-particle":"","family":"Gable","given":"Guy G.","non-dropping-particle":"","parse-names":false,"suffix":""}],"container-title":"Pacific Asia Conference on Information Systems (PACIS)","editor":[{"dropping-particle":"","family":"Ling","given":"S.C.","non-dropping-particle":"","parse-names":false,"suffix":""},{"dropping-particle":"","family":"Bahri","given":"S.","non-dropping-particle":"","parse-names":false,"suffix":""},{"dropping-particle":"","family":"Finnegan","given":"P.","non-dropping-particle":"","parse-names":false,"suffix":""}],"id":"ITEM-1","issued":{"date-parts":[["2017"]]},"page":"1-14","title":"Complex Adaptive Systems Theory in Information Systems Research - A Systematic Literature Review","type":"paper-conference"},"uris":["http://www.mendeley.com/documents/?uuid=58cfbfc3-162c-41c6-b237-bf08453c6af3"]}],"mendeley":{"formattedCitation":"(Onik, Fielt and Gable, 2017)","plainTextFormattedCitation":"(Onik, Fielt and Gable, 2017)","previouslyFormattedCitation":"(Onik, Fielt and Gable, 2017)"},"properties":{"noteIndex":0},"schema":"https://github.com/citation-style-language/schema/raw/master/csl-citation.json"}</w:instrText>
      </w:r>
      <w:r w:rsidR="00E37BDE">
        <w:rPr>
          <w:rFonts w:cstheme="minorHAnsi"/>
        </w:rPr>
        <w:fldChar w:fldCharType="separate"/>
      </w:r>
      <w:r w:rsidR="00351A05" w:rsidRPr="00351A05">
        <w:rPr>
          <w:rFonts w:cstheme="minorHAnsi"/>
          <w:noProof/>
        </w:rPr>
        <w:t>(Onik, Fielt and Gable, 2017)</w:t>
      </w:r>
      <w:r w:rsidR="00E37BDE">
        <w:rPr>
          <w:rFonts w:cstheme="minorHAnsi"/>
        </w:rPr>
        <w:fldChar w:fldCharType="end"/>
      </w:r>
      <w:ins w:id="66" w:author="Ciarán McInerney" w:date="2020-07-30T11:19:00Z">
        <w:r w:rsidR="00C76854">
          <w:rPr>
            <w:rFonts w:cstheme="minorHAnsi"/>
          </w:rPr>
          <w:t xml:space="preserve">, </w:t>
        </w:r>
      </w:ins>
      <w:del w:id="67" w:author="Ciarán McInerney" w:date="2020-07-30T11:19:00Z">
        <w:r w:rsidR="00EC26A9" w:rsidDel="00C76854">
          <w:rPr>
            <w:rFonts w:cstheme="minorHAnsi"/>
          </w:rPr>
          <w:delText>.</w:delText>
        </w:r>
      </w:del>
      <w:commentRangeEnd w:id="60"/>
      <w:r w:rsidR="00B51A64">
        <w:rPr>
          <w:rStyle w:val="CommentReference"/>
        </w:rPr>
        <w:commentReference w:id="60"/>
      </w:r>
      <w:commentRangeEnd w:id="61"/>
      <w:r w:rsidR="00C76854">
        <w:rPr>
          <w:rStyle w:val="CommentReference"/>
        </w:rPr>
        <w:commentReference w:id="61"/>
      </w:r>
      <w:del w:id="68" w:author="Ciarán McInerney" w:date="2020-07-30T11:19:00Z">
        <w:r w:rsidR="00EC26A9" w:rsidDel="00C76854">
          <w:rPr>
            <w:rFonts w:cstheme="minorHAnsi"/>
          </w:rPr>
          <w:delText>T</w:delText>
        </w:r>
      </w:del>
      <w:ins w:id="69" w:author="Ciarán McInerney" w:date="2020-07-30T11:19:00Z">
        <w:r w:rsidR="00C76854">
          <w:rPr>
            <w:rFonts w:cstheme="minorHAnsi"/>
          </w:rPr>
          <w:t>t</w:t>
        </w:r>
      </w:ins>
      <w:r w:rsidR="00EC26A9">
        <w:rPr>
          <w:rFonts w:cstheme="minorHAnsi"/>
        </w:rPr>
        <w:t xml:space="preserve">he </w:t>
      </w:r>
      <w:r w:rsidR="004D2509">
        <w:rPr>
          <w:rFonts w:cstheme="minorHAnsi"/>
        </w:rPr>
        <w:t>success or fail</w:t>
      </w:r>
      <w:r w:rsidR="007551CF">
        <w:rPr>
          <w:rFonts w:cstheme="minorHAnsi"/>
        </w:rPr>
        <w:t>ure</w:t>
      </w:r>
      <w:r w:rsidR="004D2509">
        <w:rPr>
          <w:rFonts w:cstheme="minorHAnsi"/>
        </w:rPr>
        <w:t xml:space="preserve"> </w:t>
      </w:r>
      <w:r w:rsidR="00EC26A9">
        <w:rPr>
          <w:rFonts w:cstheme="minorHAnsi"/>
        </w:rPr>
        <w:t xml:space="preserve">of </w:t>
      </w:r>
      <w:ins w:id="70" w:author="Ciarán McInerney" w:date="2020-07-30T11:20:00Z">
        <w:r w:rsidR="00C76854">
          <w:rPr>
            <w:rFonts w:cstheme="minorHAnsi"/>
          </w:rPr>
          <w:t>which</w:t>
        </w:r>
      </w:ins>
      <w:del w:id="71" w:author="Ciarán McInerney" w:date="2020-07-30T11:20:00Z">
        <w:r w:rsidR="00EC26A9" w:rsidDel="00C76854">
          <w:rPr>
            <w:rFonts w:cstheme="minorHAnsi"/>
          </w:rPr>
          <w:delText xml:space="preserve">HISs </w:delText>
        </w:r>
      </w:del>
      <w:ins w:id="72" w:author="Ciarán McInerney" w:date="2020-07-30T11:20:00Z">
        <w:r w:rsidR="00C76854">
          <w:rPr>
            <w:rFonts w:cstheme="minorHAnsi"/>
          </w:rPr>
          <w:t xml:space="preserve"> </w:t>
        </w:r>
      </w:ins>
      <w:r w:rsidR="004D2509">
        <w:rPr>
          <w:rFonts w:cstheme="minorHAnsi"/>
        </w:rPr>
        <w:t xml:space="preserve">is </w:t>
      </w:r>
      <w:ins w:id="73" w:author="Ciarán McInerney" w:date="2020-07-30T11:20:00Z">
        <w:r w:rsidR="00C76854">
          <w:rPr>
            <w:rFonts w:cstheme="minorHAnsi"/>
          </w:rPr>
          <w:t xml:space="preserve">partly </w:t>
        </w:r>
      </w:ins>
      <w:r w:rsidR="007551CF">
        <w:rPr>
          <w:rFonts w:cstheme="minorHAnsi"/>
        </w:rPr>
        <w:t xml:space="preserve">due to </w:t>
      </w:r>
      <w:r w:rsidR="00EC26A9">
        <w:rPr>
          <w:rFonts w:cstheme="minorHAnsi"/>
        </w:rPr>
        <w:t>emergent rather than planned change</w:t>
      </w:r>
      <w:r w:rsidR="004D2509">
        <w:rPr>
          <w:rFonts w:cstheme="minorHAnsi"/>
        </w:rPr>
        <w:t xml:space="preserve"> </w:t>
      </w:r>
      <w:r w:rsidR="00C60DFC">
        <w:rPr>
          <w:rFonts w:cstheme="minorHAnsi"/>
        </w:rPr>
        <w:t>result</w:t>
      </w:r>
      <w:r w:rsidR="007551CF">
        <w:rPr>
          <w:rFonts w:cstheme="minorHAnsi"/>
        </w:rPr>
        <w:t>ing</w:t>
      </w:r>
      <w:r w:rsidR="00EC26A9">
        <w:rPr>
          <w:rFonts w:cstheme="minorHAnsi"/>
        </w:rPr>
        <w:t xml:space="preserve"> from</w:t>
      </w:r>
      <w:r w:rsidR="004D2509">
        <w:rPr>
          <w:rFonts w:cstheme="minorHAnsi"/>
        </w:rPr>
        <w:t xml:space="preserve"> local improvisation</w:t>
      </w:r>
      <w:r w:rsidR="00EC26A9">
        <w:rPr>
          <w:rFonts w:cstheme="minorHAnsi"/>
        </w:rPr>
        <w:t xml:space="preserve"> </w:t>
      </w:r>
      <w:r w:rsidR="00EC26A9">
        <w:rPr>
          <w:rFonts w:cstheme="minorHAnsi"/>
        </w:rPr>
        <w:fldChar w:fldCharType="begin" w:fldLock="1"/>
      </w:r>
      <w:r w:rsidR="008E3903">
        <w:rPr>
          <w:rFonts w:cstheme="minorHAnsi"/>
        </w:rPr>
        <w:instrText>ADDIN CSL_CITATION {"citationItems":[{"id":"ITEM-1","itemData":{"DOI":"10.1016/j.ijmedinf.2005.07.024","ISSN":"13865056","abstract":"Background and purpose: The generalised assumption of health information systems (HIS) success is questioned by a few commentators in the medical informatics field. They point to widespread HIS failure. The purpose of this paper was therefore to develop a better conceptual foundation for, and practical guidance on, health information systems failure (and success). Methods: Literature and case analysis plus pilot testing of developed model. Results: Defining HIS failure and success is complex, and the current evidence base on HIS success and failure rates was found to be weak. Nonetheless, the best current estimate is that HIS failure is an important problem. The paper therefore derives and explains the \"design-reality gap\" conceptual model. This is shown to be robust in explaining multiple cases of HIS success and failure, yet provides a contingency that encompasses the differences which exist in different HIS contexts. The design-reality gap model is piloted to demonstrate its value as a tool for risk assessment and mitigation on HIS projects. It also throws into question traditional, structured development methodologies, highlighting the importance of emergent change and improvisation in HIS. Conclusions: The design-reality gap model can be used to address the problem of HIS failure, both as a post hoc evaluative tool and as a pre hoc risk assessment and mitigation tool. It also validates a set of methods, techniques, roles and competencies needed to support the dynamic improvisations that are found to underpin cases of HIS success. © 2005 Elsevier Ireland Ltd. All rights reserved.","author":[{"dropping-particle":"","family":"Heeks","given":"Richard","non-dropping-particle":"","parse-names":false,"suffix":""}],"container-title":"International Journal of Medical Informatics","id":"ITEM-1","issue":"2","issued":{"date-parts":[["2006"]]},"page":"125-137","title":"Health information systems: Failure, success and improvisation","type":"article-journal","volume":"75"},"uris":["http://www.mendeley.com/documents/?uuid=95e3926a-08aa-45a5-9811-109d21081785"]}],"mendeley":{"formattedCitation":"(Heeks, 2006)","plainTextFormattedCitation":"(Heeks, 2006)","previouslyFormattedCitation":"(Heeks, 2006)"},"properties":{"noteIndex":0},"schema":"https://github.com/citation-style-language/schema/raw/master/csl-citation.json"}</w:instrText>
      </w:r>
      <w:r w:rsidR="00EC26A9">
        <w:rPr>
          <w:rFonts w:cstheme="minorHAnsi"/>
        </w:rPr>
        <w:fldChar w:fldCharType="separate"/>
      </w:r>
      <w:r w:rsidR="00351A05" w:rsidRPr="00351A05">
        <w:rPr>
          <w:rFonts w:cstheme="minorHAnsi"/>
          <w:noProof/>
        </w:rPr>
        <w:t>(Heeks, 2006)</w:t>
      </w:r>
      <w:r w:rsidR="00EC26A9">
        <w:rPr>
          <w:rFonts w:cstheme="minorHAnsi"/>
        </w:rPr>
        <w:fldChar w:fldCharType="end"/>
      </w:r>
      <w:r w:rsidR="00EC26A9">
        <w:rPr>
          <w:rFonts w:cstheme="minorHAnsi"/>
        </w:rPr>
        <w:t>. Such a conception of HISs as complex adaptive systems</w:t>
      </w:r>
      <w:r w:rsidR="00C60DFC">
        <w:rPr>
          <w:rFonts w:cstheme="minorHAnsi"/>
        </w:rPr>
        <w:t xml:space="preserve"> </w:t>
      </w:r>
      <w:r w:rsidR="00C60DFC">
        <w:rPr>
          <w:rFonts w:cstheme="minorHAnsi"/>
        </w:rPr>
        <w:fldChar w:fldCharType="begin" w:fldLock="1"/>
      </w:r>
      <w:r w:rsidR="008E3903">
        <w:rPr>
          <w:rFonts w:cstheme="minorHAnsi"/>
        </w:rPr>
        <w:instrText>ADDIN CSL_CITATION {"citationItems":[{"id":"ITEM-1","itemData":{"DOI":"10.3233/SHTI1263","ISBN":"9781614999904","abstract":"General System Theory was proposed in the post-war period as a unifying framework for interdisciplinary science based on the idea that systems have a set of similar properties and characteristics regardless of discipline. General System Theory laid the foundations for talking about things in terms of systems, many of its terms are now embedded in everyday language and it underpins a broad range of systems approaches and systems thinking. This chapter will describe the key elements of the original General System Theory (GST) including control, feedback, emergence, holism and the notion of a hierarchy of systems within systems. It will review the origin, content and foundational role of systems theory in biology, medicine, computer science, organizational theory and its central contribution to health informatics. In recent years, healthcare organizations have been encouraged to see themselves within the context of learning health systems (LHS) and to use emerging big data analytics techniques such as process mining to develop better, integrated and personalized pathways of care for patients. We use GST to reflect on these emerging approaches through a discussion and case study on recent work in urgent and emergency care. Our aim is to trace the influence of GST through emerging LHS ideas and use the framework of GST to reflect on the opportunities and limitations of our process mining approach. In particular, we will reflect on how GST can explain successes and failure in the application of process mining to care pathways and the challenges and opportunities ahead.","author":[{"dropping-particle":"","family":"Johnson","given":"Owen","non-dropping-particle":"","parse-names":false,"suffix":""}],"chapter-number":"Chapter 2","container-title":"Applied Interdisciplinary Theory in Health Informatics: A Knowledge Base for Practitioners","editor":[{"dropping-particle":"","family":"Scott","given":"Philip","non-dropping-particle":"","parse-names":false,"suffix":""},{"dropping-particle":"","family":"Keizer","given":"Nicolet F.","non-dropping-particle":"de","parse-names":false,"suffix":""},{"dropping-particle":"","family":"Georgiou","given":"Andrew","non-dropping-particle":"","parse-names":false,"suffix":""}],"id":"ITEM-1","issued":{"date-parts":[["2019"]]},"page":"11-22","publisher":"IOS Press","title":"General System Theory and the Use of Process Mining to Improve Care Pathways","type":"chapter"},"uris":["http://www.mendeley.com/documents/?uuid=197e9407-c438-43f8-b113-450a58da90c4"]}],"mendeley":{"formattedCitation":"(Johnson, 2019)","plainTextFormattedCitation":"(Johnson, 2019)","previouslyFormattedCitation":"(Johnson, 2019)"},"properties":{"noteIndex":0},"schema":"https://github.com/citation-style-language/schema/raw/master/csl-citation.json"}</w:instrText>
      </w:r>
      <w:r w:rsidR="00C60DFC">
        <w:rPr>
          <w:rFonts w:cstheme="minorHAnsi"/>
        </w:rPr>
        <w:fldChar w:fldCharType="separate"/>
      </w:r>
      <w:r w:rsidR="00351A05" w:rsidRPr="00351A05">
        <w:rPr>
          <w:rFonts w:cstheme="minorHAnsi"/>
          <w:noProof/>
        </w:rPr>
        <w:t>(Johnson, 2019)</w:t>
      </w:r>
      <w:r w:rsidR="00C60DFC">
        <w:rPr>
          <w:rFonts w:cstheme="minorHAnsi"/>
        </w:rPr>
        <w:fldChar w:fldCharType="end"/>
      </w:r>
      <w:r w:rsidR="00EC26A9">
        <w:rPr>
          <w:rFonts w:cstheme="minorHAnsi"/>
        </w:rPr>
        <w:t xml:space="preserve"> is contrary to a normative idea of planned actions and outcomes, instead acknowledging the bounded understanding and control </w:t>
      </w:r>
      <w:r w:rsidR="00C60DFC">
        <w:rPr>
          <w:rFonts w:cstheme="minorHAnsi"/>
        </w:rPr>
        <w:t xml:space="preserve">that </w:t>
      </w:r>
      <w:r w:rsidR="00EC26A9">
        <w:rPr>
          <w:rFonts w:cstheme="minorHAnsi"/>
        </w:rPr>
        <w:t xml:space="preserve">actors </w:t>
      </w:r>
      <w:r w:rsidR="006B300B">
        <w:rPr>
          <w:rFonts w:cstheme="minorHAnsi"/>
        </w:rPr>
        <w:t xml:space="preserve">actually </w:t>
      </w:r>
      <w:r w:rsidR="00EC26A9">
        <w:rPr>
          <w:rFonts w:cstheme="minorHAnsi"/>
        </w:rPr>
        <w:t xml:space="preserve">have. </w:t>
      </w:r>
      <w:commentRangeStart w:id="74"/>
      <w:commentRangeStart w:id="75"/>
      <w:r w:rsidR="00322A06" w:rsidRPr="00484E71">
        <w:rPr>
          <w:rFonts w:cstheme="minorHAnsi"/>
        </w:rPr>
        <w:t>It is for this reason that</w:t>
      </w:r>
      <w:r w:rsidR="00322A06">
        <w:t xml:space="preserve"> standards and regulations for </w:t>
      </w:r>
      <w:commentRangeStart w:id="76"/>
      <w:r w:rsidR="00322A06">
        <w:t>medical device</w:t>
      </w:r>
      <w:r w:rsidR="007A4AE6">
        <w:t xml:space="preserve">s </w:t>
      </w:r>
      <w:commentRangeEnd w:id="76"/>
      <w:r w:rsidR="00224D89">
        <w:rPr>
          <w:rStyle w:val="CommentReference"/>
        </w:rPr>
        <w:commentReference w:id="76"/>
      </w:r>
      <w:r w:rsidR="0022366B">
        <w:t xml:space="preserve">now </w:t>
      </w:r>
      <w:r w:rsidR="007A4AE6">
        <w:t xml:space="preserve">recognise the need for a systems perspective and </w:t>
      </w:r>
      <w:r w:rsidR="00322A06">
        <w:t xml:space="preserve">consider system configurations and processes for device integration </w:t>
      </w:r>
      <w:del w:id="77" w:author="Ciarán McInerney" w:date="2020-07-30T12:53:00Z">
        <w:r w:rsidR="007A4AE6" w:rsidDel="004B37F8">
          <w:fldChar w:fldCharType="begin" w:fldLock="1"/>
        </w:r>
        <w:r w:rsidR="008E3903" w:rsidDel="004B37F8">
          <w:delInstrText>ADDIN CSL_CITATION {"citationItems":[{"id":"ITEM-1","itemData":{"author":[{"dropping-particle":"","family":"IEC","given":"","non-dropping-particle":"","parse-names":false,"suffix":""}],"id":"ITEM-1","issued":{"date-parts":[["2011"]]},"publisher":"International Electrotechnical Commission","publisher-place":"Geneva","title":"International Electrotechnical Commission 80001:2011. Application of risk management to information technology (IT) networks incorporating medical devices","type":"article"},"uris":["http://www.mendeley.com/documents/?uuid=a28a89e9-35f4-4897-90f7-90f1cda4a455"]},{"id":"ITEM-2","itemData":{"author":[{"dropping-particle":"","family":"IEC","given":"","non-dropping-particle":"","parse-names":false,"suffix":""}],"id":"ITEM-2","issued":{"date-parts":[["2006"]]},"publisher":"International Electrotechnical Commission","publisher-place":"Geneva","title":"International Electrotechnical Commission 62304:2006. Medical device software–Software life-cycle processes","type":"article"},"uris":["http://www.mendeley.com/documents/?uuid=5a7cc62c-acf4-4046-b490-47a74e56e7ba"]},{"id":"ITEM-3","itemData":{"author":[{"dropping-particle":"","family":"IEC","given":"","non-dropping-particle":"","parse-names":false,"suffix":""}],"id":"ITEM-3","issued":{"date-parts":[["2009"]]},"publisher":"International Electrotechnical Commission","publisher-place":"Geneva","title":"International Electrotechnical Commission PD IEC/TR 80002:2009. Medical device software.","type":"article"},"uris":["http://www.mendeley.com/documents/?uuid=6e68e4ad-b1cd-4bff-877a-bbf663fa7d29"]},{"id":"ITEM-4","itemData":{"DOI":"10.1177/1460458211432587","ISSN":"14604582","abstract":"In an effort to improve patient safety and reduce adverse events, there has been a rapid growth in the utilisation of health information technology (HIT). However, little work has examined the safety of the HIT systems themselves, the methods used in their development or the potential errors they may introduce into existing systems. This article introduces the conventional safety-related systems development standard IEC 61508 to the medical domain. It is proposed that the techniques used in conventional safety-related systems development should be utilised by regulation bodies, healthcare organisations and HIT developers to provide an assurance of safety for HIT systems. In adopting the IEC 61508 methodology for HIT development and integration, inherent problems in the new systems can be identified and corrected during their development. Also, IEC 61508 should be used to develop a healthcare-specific standard to allow stakeholders to provide an assurance of a system's safety. © The Author(s) 2012.","author":[{"dropping-particle":"","family":"Chadwick","given":"Liam","non-dropping-particle":"","parse-names":false,"suffix":""},{"dropping-particle":"","family":"Fallon","given":"Enda F.","non-dropping-particle":"","parse-names":false,"suffix":""},{"dropping-particle":"","family":"Putten","given":"Wil J.","non-dropping-particle":"Van Der","parse-names":false,"suffix":""},{"dropping-particle":"","family":"Kirrane","given":"Frank","non-dropping-particle":"","parse-names":false,"suffix":""}],"container-title":"Health Informatics Journal","id":"ITEM-4","issue":"1","issued":{"date-parts":[["2012"]]},"page":"36-49","title":"Functional safety of health information technology","type":"article-journal","volume":"18"},"uris":["http://www.mendeley.com/documents/?uuid=9eb62e2d-ca15-4396-bd41-54d7a04db78d"]}],"mendeley":{"formattedCitation":"(IEC, 2006, 2009, 2011; Chadwick &lt;i&gt;et al.&lt;/i&gt;, 2012)","manualFormatting":"(e.g. IEC, 2006, 2009, 2011; see Chadwick et al., 2012 for discussion)","plainTextFormattedCitation":"(IEC, 2006, 2009, 2011; Chadwick et al., 2012)","previouslyFormattedCitation":"(IEC, 2006, 2009, 2011; Chadwick &lt;i&gt;et al.&lt;/i&gt;, 2012)"},"properties":{"noteIndex":0},"schema":"https://github.com/citation-style-language/schema/raw/master/csl-citation.json"}</w:delInstrText>
        </w:r>
        <w:r w:rsidR="007A4AE6" w:rsidDel="004B37F8">
          <w:fldChar w:fldCharType="separate"/>
        </w:r>
        <w:r w:rsidR="00B80719" w:rsidDel="004B37F8">
          <w:rPr>
            <w:noProof/>
          </w:rPr>
          <w:delText xml:space="preserve">(e.g. </w:delText>
        </w:r>
        <w:r w:rsidR="00B80719" w:rsidRPr="00B80719" w:rsidDel="004B37F8">
          <w:rPr>
            <w:noProof/>
          </w:rPr>
          <w:delText>IEC, 2006, 2009, 2011</w:delText>
        </w:r>
        <w:r w:rsidR="00B80719" w:rsidDel="004B37F8">
          <w:rPr>
            <w:noProof/>
          </w:rPr>
          <w:delText>; see Chadwick et al., 2012 for discussion</w:delText>
        </w:r>
        <w:r w:rsidR="00B80719" w:rsidRPr="00B80719" w:rsidDel="004B37F8">
          <w:rPr>
            <w:noProof/>
          </w:rPr>
          <w:delText>)</w:delText>
        </w:r>
        <w:r w:rsidR="007A4AE6" w:rsidDel="004B37F8">
          <w:fldChar w:fldCharType="end"/>
        </w:r>
        <w:r w:rsidR="007A4AE6" w:rsidDel="004B37F8">
          <w:delText>.</w:delText>
        </w:r>
        <w:r w:rsidR="000C78E4" w:rsidDel="004B37F8">
          <w:delText xml:space="preserve"> </w:delText>
        </w:r>
        <w:commentRangeStart w:id="78"/>
        <w:commentRangeStart w:id="79"/>
        <w:r w:rsidR="000C78E4" w:rsidDel="004B37F8">
          <w:fldChar w:fldCharType="begin" w:fldLock="1"/>
        </w:r>
        <w:r w:rsidR="008E3903" w:rsidDel="004B37F8">
          <w:delInstrText>ADDIN CSL_CITATION {"citationItems":[{"id":"ITEM-1","itemData":{"DOI":"10.1109/COMST.2019.2914094","ISSN":"1553877X","abstract":"Over the last few years, healthcare administrations have been digitizing their provision of care that led to an increased number of networked medical devices and medical telemetry. Due to such digitization, medical devices have made phenomenal strides in the course of the last half-century. These networked medical devices have enhanced the quality and accessibility of health treatments by achieving pervasive healthcare vision. Moreover, these devices have transformed the canvas of medical treatments and improved the lives of the masses. Such innovation, as a result, assisted in paving the way for reliable healthcare facilities through the introduction of new areas of therapeutic and diagnostic treatments. Medical devices, nowadays, are portable, networked, and capable enough to facilitate human lives. The refined quality and variety of these devices put forward a promising future. However, on the other hand, the healthcare sector is experiencing the greatest amount of security breaches due to the presence of security flaws in medical devices. As these devices are no longer standalone systems and are network-connected, the attack surface has increased profoundly. Actually, devices in practice were designed, developed, and disseminated long ago. Therefore, they were not developed from the ground up with security as a vital design constraint. The flaws present in these devices have acquired the consideration of researchers from both industry and academia. In this paper, we studied security vulnerabilities present in state-of-the-art medical devices by studying security tests and the attacks demonstrated by the researchers on more than a hundred devices. Finally, some state-of-the-art solutions and countermeasures along with applicable regulations in literature were also studied and analyzed. Since these devices are life-critical and can even cause the death of a patient, therefore, this survey is significant as it can assist researchers to get an overview of loopholes present in medical devices and existing countermeasures. We concluded this survey paper with some open research areas that should be properly considered in order to secure these life-critical medical devices.","author":[{"dropping-particle":"","family":"Yaqoob","given":"Tehreem","non-dropping-particle":"","parse-names":false,"suffix":""},{"dropping-particle":"","family":"Abbas","given":"Haider","non-dropping-particle":"","parse-names":false,"suffix":""},{"dropping-particle":"","family":"Atiquzzaman","given":"Mohammed","non-dropping-particle":"","parse-names":false,"suffix":""}],"container-title":"IEEE Communications Surveys and Tutorials","id":"ITEM-1","issue":"4","issued":{"date-parts":[["2019"]]},"page":"3723-3768","title":"Security Vulnerabilities, Attacks, Countermeasures, and Regulations of Networked Medical Devices-A Review","type":"article-journal","volume":"21"},"uris":["http://www.mendeley.com/documents/?uuid=f5553b4b-06dc-496b-bfb6-6c06cfae5af6"]}],"mendeley":{"formattedCitation":"(Yaqoob, Abbas and Atiquzzaman, 2019)","manualFormatting":"Yaqoob et al. (2019)","plainTextFormattedCitation":"(Yaqoob, Abbas and Atiquzzaman, 2019)","previouslyFormattedCitation":"(Yaqoob, Abbas and Atiquzzaman, 2019)"},"properties":{"noteIndex":0},"schema":"https://github.com/citation-style-language/schema/raw/master/csl-citation.json"}</w:delInstrText>
        </w:r>
        <w:r w:rsidR="000C78E4" w:rsidDel="004B37F8">
          <w:fldChar w:fldCharType="separate"/>
        </w:r>
        <w:r w:rsidR="000C78E4" w:rsidRPr="00E971A6" w:rsidDel="004B37F8">
          <w:rPr>
            <w:noProof/>
          </w:rPr>
          <w:delText xml:space="preserve">Yaqoob et al. </w:delText>
        </w:r>
        <w:r w:rsidR="000C78E4" w:rsidDel="004B37F8">
          <w:rPr>
            <w:noProof/>
          </w:rPr>
          <w:delText>(</w:delText>
        </w:r>
        <w:r w:rsidR="000C78E4" w:rsidRPr="00E971A6" w:rsidDel="004B37F8">
          <w:rPr>
            <w:noProof/>
          </w:rPr>
          <w:delText>2019)</w:delText>
        </w:r>
        <w:r w:rsidR="000C78E4" w:rsidDel="004B37F8">
          <w:fldChar w:fldCharType="end"/>
        </w:r>
        <w:r w:rsidR="000C78E4" w:rsidDel="004B37F8">
          <w:delText xml:space="preserve"> provide a lengthy report on the security and regulatory vulnerabilities associated with networked medical devices, while </w:delText>
        </w:r>
        <w:r w:rsidR="000C78E4" w:rsidDel="004B37F8">
          <w:fldChar w:fldCharType="begin" w:fldLock="1"/>
        </w:r>
        <w:r w:rsidR="008E3903" w:rsidDel="004B37F8">
          <w:delInstrText>ADDIN CSL_CITATION {"citationItems":[{"id":"ITEM-1","itemData":{"ISBN":"9783319303680","author":[{"dropping-particle":"","family":"Benson","given":"Tim","non-dropping-particle":"","parse-names":false,"suffix":""},{"dropping-particle":"","family":"Grieve","given":"Grahame","non-dropping-particle":"","parse-names":false,"suffix":""}],"edition":"3rd","id":"ITEM-1","issued":{"date-parts":[["2016"]]},"publisher":"Springer","publisher-place":"London, UK","title":"Principles of Health Interoperability: SNOMED CT, HL7 and FHIR","type":"book"},"uris":["http://www.mendeley.com/documents/?uuid=5580623e-818a-4504-a50a-fe8a71eb15aa"]}],"mendeley":{"formattedCitation":"(Benson and Grieve, 2016)","manualFormatting":"Benson and Grieve (2016)","plainTextFormattedCitation":"(Benson and Grieve, 2016)","previouslyFormattedCitation":"(Benson and Grieve, 2016)"},"properties":{"noteIndex":0},"schema":"https://github.com/citation-style-language/schema/raw/master/csl-citation.json"}</w:delInstrText>
        </w:r>
        <w:r w:rsidR="000C78E4" w:rsidDel="004B37F8">
          <w:fldChar w:fldCharType="separate"/>
        </w:r>
        <w:r w:rsidR="000C78E4" w:rsidDel="004B37F8">
          <w:rPr>
            <w:noProof/>
          </w:rPr>
          <w:delText>Benson and Grieve (</w:delText>
        </w:r>
        <w:r w:rsidR="000C78E4" w:rsidRPr="000C78E4" w:rsidDel="004B37F8">
          <w:rPr>
            <w:noProof/>
          </w:rPr>
          <w:delText>2016)</w:delText>
        </w:r>
        <w:r w:rsidR="000C78E4" w:rsidDel="004B37F8">
          <w:fldChar w:fldCharType="end"/>
        </w:r>
        <w:r w:rsidR="000C78E4" w:rsidDel="004B37F8">
          <w:delText xml:space="preserve"> provide a thorough discussion of the principles of health interoperability.</w:delText>
        </w:r>
        <w:commentRangeEnd w:id="74"/>
        <w:r w:rsidR="000C663C" w:rsidDel="004B37F8">
          <w:rPr>
            <w:rStyle w:val="CommentReference"/>
          </w:rPr>
          <w:commentReference w:id="74"/>
        </w:r>
        <w:commentRangeEnd w:id="75"/>
        <w:r w:rsidR="0093483F" w:rsidDel="004B37F8">
          <w:rPr>
            <w:rStyle w:val="CommentReference"/>
          </w:rPr>
          <w:commentReference w:id="75"/>
        </w:r>
      </w:del>
      <w:commentRangeEnd w:id="78"/>
      <w:r w:rsidR="00E124EC">
        <w:rPr>
          <w:rStyle w:val="CommentReference"/>
        </w:rPr>
        <w:commentReference w:id="78"/>
      </w:r>
      <w:commentRangeEnd w:id="79"/>
      <w:r w:rsidR="004B37F8">
        <w:rPr>
          <w:rStyle w:val="CommentReference"/>
        </w:rPr>
        <w:commentReference w:id="79"/>
      </w:r>
    </w:p>
    <w:p w14:paraId="3BB0EAC7" w14:textId="48204B49" w:rsidR="0032493D" w:rsidRDefault="006B300B" w:rsidP="0032493D">
      <w:pPr>
        <w:rPr>
          <w:color w:val="4472C4" w:themeColor="accent5"/>
        </w:rPr>
      </w:pPr>
      <w:moveFromRangeStart w:id="80" w:author="Ciarán McInerney" w:date="2020-07-30T13:13:00Z" w:name="move47007235"/>
      <w:moveFrom w:id="81" w:author="Ciarán McInerney" w:date="2020-07-30T13:13:00Z">
        <w:r w:rsidDel="00F27F17">
          <w:t xml:space="preserve">There is a need for rigorous </w:t>
        </w:r>
        <w:commentRangeStart w:id="82"/>
        <w:r w:rsidDel="00F27F17">
          <w:t>study</w:t>
        </w:r>
        <w:commentRangeEnd w:id="82"/>
        <w:r w:rsidR="00EE3D59" w:rsidDel="00F27F17">
          <w:rPr>
            <w:rStyle w:val="CommentReference"/>
          </w:rPr>
          <w:commentReference w:id="82"/>
        </w:r>
        <w:r w:rsidDel="00F27F17">
          <w:t xml:space="preserve"> of the relationship between HISs and patient safety, i.e. a </w:t>
        </w:r>
        <w:commentRangeStart w:id="83"/>
        <w:commentRangeStart w:id="84"/>
        <w:r w:rsidDel="00F27F17">
          <w:t xml:space="preserve">Safety Informatics. </w:t>
        </w:r>
        <w:commentRangeEnd w:id="83"/>
        <w:r w:rsidR="00055534" w:rsidDel="00F27F17">
          <w:rPr>
            <w:rStyle w:val="CommentReference"/>
          </w:rPr>
          <w:commentReference w:id="83"/>
        </w:r>
        <w:commentRangeEnd w:id="84"/>
        <w:r w:rsidR="00F27F17" w:rsidDel="00F27F17">
          <w:rPr>
            <w:rStyle w:val="CommentReference"/>
          </w:rPr>
          <w:commentReference w:id="84"/>
        </w:r>
      </w:moveFrom>
      <w:moveFromRangeEnd w:id="80"/>
      <w:commentRangeStart w:id="85"/>
      <w:commentRangeStart w:id="86"/>
      <w:r>
        <w:t>C</w:t>
      </w:r>
      <w:r w:rsidR="00484E71">
        <w:t xml:space="preserve">hallenges </w:t>
      </w:r>
      <w:commentRangeEnd w:id="85"/>
      <w:r w:rsidR="009A26AB">
        <w:rPr>
          <w:rStyle w:val="CommentReference"/>
        </w:rPr>
        <w:commentReference w:id="85"/>
      </w:r>
      <w:commentRangeEnd w:id="86"/>
      <w:r w:rsidR="00F27F17">
        <w:rPr>
          <w:rStyle w:val="CommentReference"/>
        </w:rPr>
        <w:commentReference w:id="86"/>
      </w:r>
      <w:commentRangeStart w:id="87"/>
      <w:commentRangeStart w:id="88"/>
      <w:r w:rsidR="00484E71">
        <w:t>posed</w:t>
      </w:r>
      <w:commentRangeEnd w:id="87"/>
      <w:r w:rsidR="00055534">
        <w:rPr>
          <w:rStyle w:val="CommentReference"/>
        </w:rPr>
        <w:commentReference w:id="87"/>
      </w:r>
      <w:commentRangeEnd w:id="88"/>
      <w:r w:rsidR="00F27F17">
        <w:rPr>
          <w:rStyle w:val="CommentReference"/>
        </w:rPr>
        <w:commentReference w:id="88"/>
      </w:r>
      <w:r w:rsidR="00484E71">
        <w:t xml:space="preserve"> by </w:t>
      </w:r>
      <w:r w:rsidR="00D10464">
        <w:t xml:space="preserve">an increasingly-complex </w:t>
      </w:r>
      <w:r w:rsidR="00CB1C67">
        <w:t>HIS</w:t>
      </w:r>
      <w:r w:rsidR="00D10464">
        <w:t xml:space="preserve"> </w:t>
      </w:r>
      <w:r w:rsidR="00484E71" w:rsidRPr="0032493D">
        <w:t>include</w:t>
      </w:r>
      <w:r w:rsidR="004E5CE1">
        <w:t>:</w:t>
      </w:r>
      <w:r w:rsidR="00484E71" w:rsidRPr="0032493D">
        <w:t xml:space="preserve"> </w:t>
      </w:r>
      <w:r w:rsidR="00D10464">
        <w:t xml:space="preserve">innovations </w:t>
      </w:r>
      <w:r w:rsidR="00484E71" w:rsidRPr="0032493D">
        <w:t xml:space="preserve">that are </w:t>
      </w:r>
      <w:r w:rsidR="00E124EC">
        <w:t>un</w:t>
      </w:r>
      <w:r w:rsidR="00484E71" w:rsidRPr="0032493D">
        <w:t xml:space="preserve">likely to be equally affordable </w:t>
      </w:r>
      <w:r w:rsidR="00E124EC">
        <w:t>and</w:t>
      </w:r>
      <w:r w:rsidR="00E124EC" w:rsidRPr="0032493D">
        <w:t xml:space="preserve"> </w:t>
      </w:r>
      <w:r w:rsidR="00484E71" w:rsidRPr="0032493D">
        <w:t xml:space="preserve">available for all </w:t>
      </w:r>
      <w:r w:rsidR="00484E71" w:rsidRPr="0032493D">
        <w:fldChar w:fldCharType="begin" w:fldLock="1"/>
      </w:r>
      <w:r w:rsidR="008E3903">
        <w:instrText>ADDIN CSL_CITATION {"citationItems":[{"id":"ITEM-1","itemData":{"author":[{"dropping-particle":"","family":"Lupton","given":"Deborah","non-dropping-particle":"","parse-names":false,"suffix":""}],"editor":[{"dropping-particle":"","family":"Chamberlain","given":"Keery","non-dropping-particle":"","parse-names":false,"suffix":""},{"dropping-particle":"","family":"Lyons","given":"Antonia","non-dropping-particle":"","parse-names":false,"suffix":""}],"id":"ITEM-1","issued":{"date-parts":[["2017"]]},"publisher":"Routledge","title":"Digital Health: Critical and Cross-Disciplinary Perspectives","type":"book"},"uris":["http://www.mendeley.com/documents/?uuid=349651fb-28dd-4453-98ae-95d7b632f304"]},{"id":"ITEM-2","itemData":{"DOI":"10.1080/1369118X.2015.1012532","ISSN":"14684462","abstract":"While the field of digital inequality continues to expand in many directions, the relationship between digital inequalities and other forms of inequality has yet to be fully appreciated. This article invites social scientists in and outside the field of digital media studies to attend to digital inequality, both as a substantive problem and as a methodological concern. The authors present current research on multiple aspects of digital inequality, defined expansively in terms of access, usage, skills, and self-perceptions, as well as future lines of research. Each of the contributions makes the case that digital inequality deserves a place alongside more traditional forms of inequality in the twenty-first century pantheon of inequalities. Digital inequality should not be only the preserve of specialists but should make its way into the work of social scientists concerned with a broad range of outcomes connected to life chances and life trajectories. As we argue, the significance of digital inequalities is clear across a broad range of individual-level and macro-level domains, including life course, gender, race, and class, as well as health care, politics, economic activity, and social capital.","author":[{"dropping-particle":"","family":"Robinson","given":"Laura","non-dropping-particle":"","parse-names":false,"suffix":""},{"dropping-particle":"","family":"Cotten","given":"Shelia R.","non-dropping-particle":"","parse-names":false,"suffix":""},{"dropping-particle":"","family":"Ono","given":"Hiroshi","non-dropping-particle":"","parse-names":false,"suffix":""},{"dropping-particle":"","family":"Quan-Haase","given":"Anabel","non-dropping-particle":"","parse-names":false,"suffix":""},{"dropping-particle":"","family":"Mesch","given":"Gustavo","non-dropping-particle":"","parse-names":false,"suffix":""},{"dropping-particle":"","family":"Chen","given":"Wenhong","non-dropping-particle":"","parse-names":false,"suffix":""},{"dropping-particle":"","family":"Schulz","given":"Jeremy","non-dropping-particle":"","parse-names":false,"suffix":""},{"dropping-particle":"","family":"Hale","given":"Timothy M.","non-dropping-particle":"","parse-names":false,"suffix":""},{"dropping-particle":"","family":"Stern","given":"Michael J.","non-dropping-particle":"","parse-names":false,"suffix":""}],"container-title":"Information Communication and Society","id":"ITEM-2","issue":"5","issued":{"date-parts":[["2015"]]},"page":"569-582","title":"Digital inequalities and why they matter","type":"article-journal","volume":"18"},"uris":["http://www.mendeley.com/documents/?uuid=2120911a-fbe6-470a-9530-527dbff0d2b6"]},{"id":"ITEM-3","itemData":{"DOI":"10.1016/j.puhe.2014.10.008","ISSN":"14765616","author":[{"dropping-particle":"","family":"McAuley","given":"A.","non-dropping-particle":"","parse-names":false,"suffix":""}],"container-title":"Public Health","id":"ITEM-3","issue":"12","issued":{"date-parts":[["2014"]]},"page":"1118-1120","publisher":"The Royal Society for Public Health","title":"Digital health interventions: Widening access or widening inequalities?","type":"article-journal","volume":"128"},"uris":["http://www.mendeley.com/documents/?uuid=ee0ee49f-2897-4d6c-99a8-46016e455ced"]},{"id":"ITEM-4","itemData":{"DOI":"10.1136/bmjebm-2019-111282","ISSN":"25154478","author":[{"dropping-particle":"","family":"Banerjee","given":"Amitava","non-dropping-particle":"","parse-names":false,"suffix":""}],"container-title":"BMJ Evidence-Based Medicine","id":"ITEM-4","issued":{"date-parts":[["2019"]]},"page":"2-5","title":"Digital health interventions and inequalities: The case for a new paradigm","type":"article-journal","volume":"2"},"uris":["http://www.mendeley.com/documents/?uuid=6adeb88a-46df-4394-918b-076c3e901b49"]}],"mendeley":{"formattedCitation":"(McAuley, 2014; Robinson &lt;i&gt;et al.&lt;/i&gt;, 2015; Lupton, 2017; Banerjee, 2019)","plainTextFormattedCitation":"(McAuley, 2014; Robinson et al., 2015; Lupton, 2017; Banerjee, 2019)","previouslyFormattedCitation":"(McAuley, 2014; Robinson &lt;i&gt;et al.&lt;/i&gt;, 2015; Lupton, 2017; Banerjee, 2019)"},"properties":{"noteIndex":0},"schema":"https://github.com/citation-style-language/schema/raw/master/csl-citation.json"}</w:instrText>
      </w:r>
      <w:r w:rsidR="00484E71" w:rsidRPr="0032493D">
        <w:fldChar w:fldCharType="separate"/>
      </w:r>
      <w:r w:rsidR="00351A05" w:rsidRPr="00351A05">
        <w:rPr>
          <w:noProof/>
        </w:rPr>
        <w:t xml:space="preserve">(McAuley, 2014; Robinson </w:t>
      </w:r>
      <w:r w:rsidR="00351A05" w:rsidRPr="00351A05">
        <w:rPr>
          <w:i/>
          <w:noProof/>
        </w:rPr>
        <w:t>et al.</w:t>
      </w:r>
      <w:r w:rsidR="00351A05" w:rsidRPr="00351A05">
        <w:rPr>
          <w:noProof/>
        </w:rPr>
        <w:t>, 2015; Lupton, 2017; Banerjee, 2019)</w:t>
      </w:r>
      <w:r w:rsidR="00484E71" w:rsidRPr="0032493D">
        <w:fldChar w:fldCharType="end"/>
      </w:r>
      <w:r w:rsidR="00484E71" w:rsidRPr="0032493D">
        <w:t xml:space="preserve">; </w:t>
      </w:r>
      <w:r w:rsidR="0032493D" w:rsidRPr="0032493D">
        <w:t xml:space="preserve">the transient relevance of algorithms and models </w:t>
      </w:r>
      <w:r w:rsidR="0032493D" w:rsidRPr="0032493D">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rsidR="0032493D" w:rsidRPr="0032493D">
        <w:fldChar w:fldCharType="separate"/>
      </w:r>
      <w:r w:rsidR="00351A05" w:rsidRPr="00351A05">
        <w:rPr>
          <w:noProof/>
        </w:rPr>
        <w:t xml:space="preserve">(Jenkins </w:t>
      </w:r>
      <w:r w:rsidR="00351A05" w:rsidRPr="00351A05">
        <w:rPr>
          <w:i/>
          <w:noProof/>
        </w:rPr>
        <w:t>et al.</w:t>
      </w:r>
      <w:r w:rsidR="00351A05" w:rsidRPr="00351A05">
        <w:rPr>
          <w:noProof/>
        </w:rPr>
        <w:t>, 2018)</w:t>
      </w:r>
      <w:r w:rsidR="0032493D" w:rsidRPr="0032493D">
        <w:fldChar w:fldCharType="end"/>
      </w:r>
      <w:r w:rsidR="0032493D" w:rsidRPr="0032493D">
        <w:t xml:space="preserve">; a continued lack of </w:t>
      </w:r>
      <w:r w:rsidR="0032493D">
        <w:t>sufficient</w:t>
      </w:r>
      <w:r w:rsidR="0032493D" w:rsidRPr="0032493D">
        <w:t xml:space="preserve"> testing, despite </w:t>
      </w:r>
      <w:r w:rsidR="0032493D">
        <w:t xml:space="preserve">early </w:t>
      </w:r>
      <w:r w:rsidR="0032493D" w:rsidRPr="0032493D">
        <w:t xml:space="preserve">calls </w:t>
      </w:r>
      <w:r w:rsidR="0032493D" w:rsidRPr="0032493D">
        <w:fldChar w:fldCharType="begin" w:fldLock="1"/>
      </w:r>
      <w:r w:rsidR="008E3903">
        <w:instrText>ADDIN CSL_CITATION {"citationItems":[{"id":"ITEM-1","itemData":{"author":[{"dropping-particle":"","family":"Leveson","given":"Nancy G.","non-dropping-particle":"","parse-names":false,"suffix":""}],"container-title":"Computing Surveys","id":"ITEM-1","issue":"2","issued":{"date-parts":[["1986"]]},"title":"Software Safety: Why, What, and How","type":"article-journal","volume":"18"},"uris":["http://www.mendeley.com/documents/?uuid=d71aed0d-fd25-4e47-9445-55165c52412b"]}],"mendeley":{"formattedCitation":"(Leveson, 1986)","plainTextFormattedCitation":"(Leveson, 1986)","previouslyFormattedCitation":"(Leveson, 1986)"},"properties":{"noteIndex":0},"schema":"https://github.com/citation-style-language/schema/raw/master/csl-citation.json"}</w:instrText>
      </w:r>
      <w:r w:rsidR="0032493D" w:rsidRPr="0032493D">
        <w:fldChar w:fldCharType="separate"/>
      </w:r>
      <w:r w:rsidR="00351A05" w:rsidRPr="00351A05">
        <w:rPr>
          <w:noProof/>
        </w:rPr>
        <w:t>(Leveson, 1986)</w:t>
      </w:r>
      <w:r w:rsidR="0032493D" w:rsidRPr="0032493D">
        <w:fldChar w:fldCharType="end"/>
      </w:r>
      <w:r w:rsidR="00D10464">
        <w:t xml:space="preserve">; </w:t>
      </w:r>
      <w:commentRangeStart w:id="89"/>
      <w:ins w:id="90" w:author="Dawn Dowding" w:date="2020-07-17T15:44:00Z">
        <w:r w:rsidR="00B51A64">
          <w:t xml:space="preserve">implications associated with multiple HISs interacting </w:t>
        </w:r>
      </w:ins>
      <w:commentRangeEnd w:id="89"/>
      <w:r w:rsidR="004B37F8">
        <w:rPr>
          <w:rStyle w:val="CommentReference"/>
        </w:rPr>
        <w:commentReference w:id="89"/>
      </w:r>
      <w:r w:rsidR="00D10464">
        <w:t xml:space="preserve">and societal challenges like an aging population </w:t>
      </w:r>
      <w:r w:rsidR="00D10464">
        <w:fldChar w:fldCharType="begin" w:fldLock="1"/>
      </w:r>
      <w:r w:rsidR="008E3903">
        <w:instrText>ADDIN CSL_CITATION {"citationItems":[{"id":"ITEM-1","itemData":{"DOI":"10.1093/ageing/afy026","ISSN":"14682834","abstract":"Recently, the interest of industry, government agencies and healthcare professionals in technology for aging people has increased. The challenge is whether technology may play a role in enhancing independence and quality of life and in reducing individual and societal costs of caring. Information and communication technologies, i.e. tools aimed at communicating and informing, assistive technologies designed to maintain older peoples’ independence and increasing safety, and human–computer interaction technologies for supporting older people with motility and cognitive impairments as humanoid robots, exoskeletons, rehabilitation robots, service robots and companion-type are interdisciplinary topics both in research and in clinical practice. The most promising clinical applications of technologies are housing and safety to guarantee older people remaining in their own homes and communities, mobility and rehabilitation to improve mobility and gait and communication and quality of life by reducing isolation, improve management of medications and transportation. Many factors impair a broad use of technology in older age, including psychosocial and ethical issues, costs and fear of losing human interaction. A substantial lack of appropriate clinical trials to establish the clinical role of technologies to improve physical or cognitive performances and/or quality of life of subjects and their caregivers may suggest that the classical biomedical research model may not be the optimal choice to evaluate technologies in older people. In conclusion, successful technology development requires a great effort in interdisciplinary collaboration to integrate technologies into the existing health and social service systems with the aim to fit into the older adults’ everyday life.","author":[{"dropping-particle":"","family":"Pilotto","given":"Alberto","non-dropping-particle":"","parse-names":false,"suffix":""},{"dropping-particle":"","family":"Boi","given":"Raffaella","non-dropping-particle":"","parse-names":false,"suffix":""},{"dropping-particle":"","family":"Petermans","given":"Jean","non-dropping-particle":"","parse-names":false,"suffix":""}],"container-title":"Age and Ageing","id":"ITEM-1","issue":"6","issued":{"date-parts":[["2018"]]},"page":"771-774","title":"Technology in geriatrics","type":"article-journal","volume":"47"},"uris":["http://www.mendeley.com/documents/?uuid=4fddf44a-5c45-4393-85ba-8be54d4006a9"]}],"mendeley":{"formattedCitation":"(Pilotto, Boi and Petermans, 2018)","plainTextFormattedCitation":"(Pilotto, Boi and Petermans, 2018)","previouslyFormattedCitation":"(Pilotto, Boi and Petermans, 2018)"},"properties":{"noteIndex":0},"schema":"https://github.com/citation-style-language/schema/raw/master/csl-citation.json"}</w:instrText>
      </w:r>
      <w:r w:rsidR="00D10464">
        <w:fldChar w:fldCharType="separate"/>
      </w:r>
      <w:r w:rsidR="00351A05" w:rsidRPr="00351A05">
        <w:rPr>
          <w:noProof/>
        </w:rPr>
        <w:t>(Pilotto, Boi and Petermans, 2018)</w:t>
      </w:r>
      <w:r w:rsidR="00D10464">
        <w:fldChar w:fldCharType="end"/>
      </w:r>
      <w:ins w:id="91" w:author="Richard Williams" w:date="2020-07-21T09:46:00Z">
        <w:r w:rsidR="007551CF">
          <w:t>;</w:t>
        </w:r>
      </w:ins>
      <w:del w:id="92" w:author="Richard Williams" w:date="2020-07-21T09:46:00Z">
        <w:r w:rsidR="00427C91" w:rsidDel="007551CF">
          <w:delText>,</w:delText>
        </w:r>
      </w:del>
      <w:r w:rsidR="000D3D43">
        <w:t xml:space="preserve"> and legal and political jurisdiction </w:t>
      </w:r>
      <w:r w:rsidR="000D3D43">
        <w:fldChar w:fldCharType="begin" w:fldLock="1"/>
      </w:r>
      <w:r w:rsidR="008E3903">
        <w:instrText>ADDIN CSL_CITATION {"citationItems":[{"id":"ITEM-1","itemData":{"author":[{"dropping-particle":"","family":"Wismar","given":"Matthias","non-dropping-particle":"","parse-names":false,"suffix":""},{"dropping-particle":"","family":"Palm","given":"Willy","non-dropping-particle":"","parse-names":false,"suffix":""},{"dropping-particle":"","family":"Figueras","given":"Josep","non-dropping-particle":"","parse-names":false,"suffix":""},{"dropping-particle":"","family":"Ernst","given":"Kelly","non-dropping-particle":"","parse-names":false,"suffix":""},{"dropping-particle":"","family":"Ginneken","given":"Ewout","non-dropping-particle":"van","parse-names":false,"suffix":""}],"id":"ITEM-1","issued":{"date-parts":[["2011"]]},"publisher":"WHO Europe;","publisher-place":"Copenhagen","title":"Cross-border Health Care in the European Union: Mapping and analysing practices and policies","type":"book"},"uris":["http://www.mendeley.com/documents/?uuid=45231791-33b2-4d24-aae2-c2b6dec49197"]}],"mendeley":{"formattedCitation":"(Wismar &lt;i&gt;et al.&lt;/i&gt;, 2011)","plainTextFormattedCitation":"(Wismar et al., 2011)","previouslyFormattedCitation":"(Wismar &lt;i&gt;et al.&lt;/i&gt;, 2011)"},"properties":{"noteIndex":0},"schema":"https://github.com/citation-style-language/schema/raw/master/csl-citation.json"}</w:instrText>
      </w:r>
      <w:r w:rsidR="000D3D43">
        <w:fldChar w:fldCharType="separate"/>
      </w:r>
      <w:r w:rsidR="00351A05" w:rsidRPr="00351A05">
        <w:rPr>
          <w:noProof/>
        </w:rPr>
        <w:t xml:space="preserve">(Wismar </w:t>
      </w:r>
      <w:r w:rsidR="00351A05" w:rsidRPr="00351A05">
        <w:rPr>
          <w:i/>
          <w:noProof/>
        </w:rPr>
        <w:t>et al.</w:t>
      </w:r>
      <w:r w:rsidR="00351A05" w:rsidRPr="00351A05">
        <w:rPr>
          <w:noProof/>
        </w:rPr>
        <w:t>, 2011)</w:t>
      </w:r>
      <w:r w:rsidR="000D3D43">
        <w:fldChar w:fldCharType="end"/>
      </w:r>
      <w:r w:rsidR="000D3D43">
        <w:t>.</w:t>
      </w:r>
      <w:r w:rsidR="00427C91">
        <w:t xml:space="preserve"> Each of these challenges </w:t>
      </w:r>
      <w:r>
        <w:t xml:space="preserve">are associated with </w:t>
      </w:r>
      <w:r w:rsidR="00427C91">
        <w:t xml:space="preserve">known </w:t>
      </w:r>
      <w:r>
        <w:t xml:space="preserve">and unknown </w:t>
      </w:r>
      <w:r w:rsidR="00427C91">
        <w:t xml:space="preserve">implications for patient safety, which </w:t>
      </w:r>
      <w:r>
        <w:t>need to be addressed for responsible provision of healthcare.</w:t>
      </w:r>
      <w:ins w:id="93" w:author="Ciarán McInerney" w:date="2020-07-30T13:13:00Z">
        <w:r w:rsidR="00F27F17" w:rsidRPr="00F27F17">
          <w:t xml:space="preserve"> </w:t>
        </w:r>
      </w:ins>
      <w:ins w:id="94" w:author="Ciarán McInerney" w:date="2020-07-30T13:14:00Z">
        <w:r w:rsidR="00F27F17">
          <w:t xml:space="preserve">What is needed is </w:t>
        </w:r>
      </w:ins>
      <w:moveToRangeStart w:id="95" w:author="Ciarán McInerney" w:date="2020-07-30T13:13:00Z" w:name="move47007235"/>
      <w:moveTo w:id="96" w:author="Ciarán McInerney" w:date="2020-07-30T13:13:00Z">
        <w:del w:id="97" w:author="Ciarán McInerney" w:date="2020-07-30T13:14:00Z">
          <w:r w:rsidR="00F27F17" w:rsidDel="00EE199C">
            <w:delText xml:space="preserve">There is a need for </w:delText>
          </w:r>
        </w:del>
        <w:r w:rsidR="00F27F17">
          <w:t xml:space="preserve">rigorous </w:t>
        </w:r>
        <w:commentRangeStart w:id="98"/>
        <w:r w:rsidR="00F27F17">
          <w:t>study</w:t>
        </w:r>
        <w:commentRangeEnd w:id="98"/>
        <w:r w:rsidR="00F27F17">
          <w:rPr>
            <w:rStyle w:val="CommentReference"/>
          </w:rPr>
          <w:commentReference w:id="98"/>
        </w:r>
        <w:r w:rsidR="00F27F17">
          <w:t xml:space="preserve"> of the relationship between HISs and patient safety, i.e. a </w:t>
        </w:r>
        <w:commentRangeStart w:id="99"/>
        <w:commentRangeStart w:id="100"/>
        <w:r w:rsidR="00F27F17">
          <w:t xml:space="preserve">Safety Informatics. </w:t>
        </w:r>
        <w:commentRangeEnd w:id="99"/>
        <w:r w:rsidR="00F27F17">
          <w:rPr>
            <w:rStyle w:val="CommentReference"/>
          </w:rPr>
          <w:commentReference w:id="99"/>
        </w:r>
        <w:commentRangeEnd w:id="100"/>
        <w:r w:rsidR="00F27F17">
          <w:rPr>
            <w:rStyle w:val="CommentReference"/>
          </w:rPr>
          <w:commentReference w:id="100"/>
        </w:r>
      </w:moveTo>
      <w:moveToRangeEnd w:id="95"/>
    </w:p>
    <w:p w14:paraId="3824A9E3" w14:textId="1FFB60CB" w:rsidR="005843D6" w:rsidDel="00F27F17" w:rsidRDefault="005843D6" w:rsidP="0060263F">
      <w:pPr>
        <w:rPr>
          <w:del w:id="101" w:author="Ciarán McInerney" w:date="2020-07-30T13:13:00Z"/>
        </w:rPr>
      </w:pPr>
    </w:p>
    <w:p w14:paraId="45C8FACF" w14:textId="7A851EAF" w:rsidR="00AB3439" w:rsidDel="00F27F17" w:rsidRDefault="00D77B4B" w:rsidP="00865C67">
      <w:pPr>
        <w:pStyle w:val="Heading2"/>
        <w:rPr>
          <w:del w:id="102" w:author="Ciarán McInerney" w:date="2020-07-30T13:13:00Z"/>
        </w:rPr>
      </w:pPr>
      <w:commentRangeStart w:id="103"/>
      <w:commentRangeStart w:id="104"/>
      <w:commentRangeStart w:id="105"/>
      <w:commentRangeStart w:id="106"/>
      <w:del w:id="107" w:author="Ciarán McInerney" w:date="2020-07-30T13:13:00Z">
        <w:r w:rsidDel="00F27F17">
          <w:delText>Safety Informatics</w:delText>
        </w:r>
        <w:commentRangeEnd w:id="103"/>
        <w:r w:rsidR="00E124EC" w:rsidDel="00F27F17">
          <w:rPr>
            <w:rStyle w:val="CommentReference"/>
            <w:rFonts w:asciiTheme="minorHAnsi" w:eastAsiaTheme="minorHAnsi" w:hAnsiTheme="minorHAnsi" w:cstheme="minorBidi"/>
          </w:rPr>
          <w:commentReference w:id="103"/>
        </w:r>
        <w:commentRangeEnd w:id="104"/>
        <w:commentRangeEnd w:id="105"/>
        <w:commentRangeEnd w:id="106"/>
        <w:r w:rsidR="00F27F17" w:rsidDel="00F27F17">
          <w:rPr>
            <w:rStyle w:val="CommentReference"/>
            <w:rFonts w:asciiTheme="minorHAnsi" w:eastAsiaTheme="minorHAnsi" w:hAnsiTheme="minorHAnsi" w:cstheme="minorBidi"/>
          </w:rPr>
          <w:commentReference w:id="104"/>
        </w:r>
        <w:r w:rsidR="00AA2E81" w:rsidDel="00F27F17">
          <w:rPr>
            <w:rStyle w:val="CommentReference"/>
            <w:rFonts w:asciiTheme="minorHAnsi" w:eastAsiaTheme="minorHAnsi" w:hAnsiTheme="minorHAnsi" w:cstheme="minorBidi"/>
          </w:rPr>
          <w:commentReference w:id="105"/>
        </w:r>
        <w:r w:rsidR="00F27F17" w:rsidDel="00F27F17">
          <w:rPr>
            <w:rStyle w:val="CommentReference"/>
            <w:rFonts w:asciiTheme="minorHAnsi" w:eastAsiaTheme="minorHAnsi" w:hAnsiTheme="minorHAnsi" w:cstheme="minorBidi"/>
          </w:rPr>
          <w:commentReference w:id="106"/>
        </w:r>
      </w:del>
    </w:p>
    <w:p w14:paraId="3BC4C3AE" w14:textId="7156F05C" w:rsidR="004E5CE1" w:rsidRPr="00322A06" w:rsidRDefault="00EE199C" w:rsidP="004E5CE1">
      <w:ins w:id="108" w:author="Ciarán McInerney" w:date="2020-07-30T13:15:00Z">
        <w:r>
          <w:t xml:space="preserve">Although </w:t>
        </w:r>
      </w:ins>
      <w:ins w:id="109" w:author="Ciarán McInerney" w:date="2020-07-30T13:16:00Z">
        <w:r>
          <w:t xml:space="preserve">there is </w:t>
        </w:r>
      </w:ins>
      <w:ins w:id="110" w:author="Ciarán McInerney" w:date="2020-07-30T13:15:00Z">
        <w:r>
          <w:t xml:space="preserve">no </w:t>
        </w:r>
      </w:ins>
      <w:ins w:id="111" w:author="Ciarán McInerney" w:date="2020-07-30T13:16:00Z">
        <w:r>
          <w:t xml:space="preserve">official </w:t>
        </w:r>
      </w:ins>
      <w:ins w:id="112" w:author="Ciarán McInerney" w:date="2020-07-30T13:15:00Z">
        <w:r>
          <w:t xml:space="preserve">definition of </w:t>
        </w:r>
      </w:ins>
      <w:ins w:id="113" w:author="Ciarán McInerney" w:date="2020-07-30T13:16:00Z">
        <w:r>
          <w:t>S</w:t>
        </w:r>
      </w:ins>
      <w:ins w:id="114" w:author="Ciarán McInerney" w:date="2020-07-30T13:15:00Z">
        <w:r>
          <w:t xml:space="preserve">afety </w:t>
        </w:r>
      </w:ins>
      <w:ins w:id="115" w:author="Ciarán McInerney" w:date="2020-07-30T13:16:00Z">
        <w:r>
          <w:t>I</w:t>
        </w:r>
      </w:ins>
      <w:ins w:id="116" w:author="Ciarán McInerney" w:date="2020-07-30T13:15:00Z">
        <w:r>
          <w:t xml:space="preserve">nformatics, </w:t>
        </w:r>
      </w:ins>
      <w:commentRangeStart w:id="117"/>
      <w:commentRangeStart w:id="118"/>
      <w:del w:id="119" w:author="Ciarán McInerney" w:date="2020-07-30T13:16:00Z">
        <w:r w:rsidR="00151E77" w:rsidDel="00EE199C">
          <w:delText>T</w:delText>
        </w:r>
      </w:del>
      <w:ins w:id="120" w:author="Ciarán McInerney" w:date="2020-07-30T13:16:00Z">
        <w:r>
          <w:t>t</w:t>
        </w:r>
      </w:ins>
      <w:r w:rsidR="00151E77">
        <w:t>he International Medical Informatics Association</w:t>
      </w:r>
      <w:del w:id="121" w:author="Ciarán McInerney" w:date="2020-07-30T13:18:00Z">
        <w:r w:rsidR="00151E77" w:rsidDel="00EE199C">
          <w:delText xml:space="preserve"> (IMIA)</w:delText>
        </w:r>
      </w:del>
      <w:r w:rsidR="00151E77">
        <w:t xml:space="preserve"> working group on ‘Health Informatics for Patient Safety’ consider their role as “</w:t>
      </w:r>
      <w:r w:rsidR="00151E77" w:rsidRPr="00BC410C">
        <w:t>[</w:t>
      </w:r>
      <w:r w:rsidR="00151E77">
        <w:t>promoting</w:t>
      </w:r>
      <w:r w:rsidR="00151E77" w:rsidRPr="00BC410C">
        <w:t>]</w:t>
      </w:r>
      <w:r w:rsidR="00151E77">
        <w:t xml:space="preserve"> </w:t>
      </w:r>
      <w:r w:rsidR="00151E77" w:rsidRPr="00BC410C">
        <w:rPr>
          <w:i/>
        </w:rPr>
        <w:t>patient safety of health information systems and their associated medical devices</w:t>
      </w:r>
      <w:ins w:id="122" w:author="Ciarán McInerney" w:date="2020-07-30T13:16:00Z">
        <w:r>
          <w:rPr>
            <w:i/>
          </w:rPr>
          <w:t xml:space="preserve"> </w:t>
        </w:r>
        <w:r w:rsidRPr="00EE199C">
          <w:rPr>
            <w:rPrChange w:id="123" w:author="Ciarán McInerney" w:date="2020-07-30T13:16:00Z">
              <w:rPr>
                <w:i/>
              </w:rPr>
            </w:rPrChange>
          </w:rPr>
          <w:t>[and</w:t>
        </w:r>
      </w:ins>
      <w:ins w:id="124" w:author="Ciarán McInerney" w:date="2020-07-30T13:17:00Z">
        <w:r>
          <w:t xml:space="preserve"> focusing on</w:t>
        </w:r>
      </w:ins>
      <w:ins w:id="125" w:author="Ciarán McInerney" w:date="2020-07-30T13:16:00Z">
        <w:r w:rsidRPr="00EE199C">
          <w:rPr>
            <w:rPrChange w:id="126" w:author="Ciarán McInerney" w:date="2020-07-30T13:16:00Z">
              <w:rPr>
                <w:i/>
              </w:rPr>
            </w:rPrChange>
          </w:rPr>
          <w:t>]</w:t>
        </w:r>
      </w:ins>
      <w:del w:id="127" w:author="Ciarán McInerney" w:date="2020-07-30T13:17:00Z">
        <w:r w:rsidR="00151E77" w:rsidDel="00EE199C">
          <w:rPr>
            <w:i/>
          </w:rPr>
          <w:delText>. The focus…is on</w:delText>
        </w:r>
        <w:r w:rsidR="00151E77" w:rsidRPr="00357A11" w:rsidDel="00EE199C">
          <w:rPr>
            <w:i/>
          </w:rPr>
          <w:delText>…</w:delText>
        </w:r>
      </w:del>
      <w:ins w:id="128" w:author="Ciarán McInerney" w:date="2020-07-30T13:17:00Z">
        <w:r>
          <w:rPr>
            <w:i/>
          </w:rPr>
          <w:t xml:space="preserve"> </w:t>
        </w:r>
      </w:ins>
      <w:r w:rsidR="00151E77" w:rsidRPr="00357A11">
        <w:rPr>
          <w:i/>
        </w:rPr>
        <w:t>how healthcare information systems can improve patient safety, as well as identifying and rectifying safety issues</w:t>
      </w:r>
      <w:r w:rsidR="00151E77">
        <w:t xml:space="preserve">” </w:t>
      </w:r>
      <w:r w:rsidR="00151E77">
        <w:fldChar w:fldCharType="begin" w:fldLock="1"/>
      </w:r>
      <w:r w:rsidR="008E3903">
        <w:instrText>ADDIN CSL_CITATION {"citationItems":[{"id":"ITEM-1","itemData":{"author":[{"dropping-particle":"","family":"IMIA WG7","given":"","non-dropping-particle":"","parse-names":false,"suffix":""}],"id":"ITEM-1","issued":{"date-parts":[["2018"]]},"title":"WG7 - IMIA Working Group on Health Informatics for Patient Safety","type":"report"},"uris":["http://www.mendeley.com/documents/?uuid=27b58af2-f321-46eb-8a77-669f7ccba4fd"]}],"mendeley":{"formattedCitation":"(IMIA WG7, 2018)","plainTextFormattedCitation":"(IMIA WG7, 2018)","previouslyFormattedCitation":"(IMIA WG7, 2018)"},"properties":{"noteIndex":0},"schema":"https://github.com/citation-style-language/schema/raw/master/csl-citation.json"}</w:instrText>
      </w:r>
      <w:r w:rsidR="00151E77">
        <w:fldChar w:fldCharType="separate"/>
      </w:r>
      <w:r w:rsidR="00351A05" w:rsidRPr="00351A05">
        <w:rPr>
          <w:noProof/>
        </w:rPr>
        <w:t>(IMIA WG7, 2018)</w:t>
      </w:r>
      <w:r w:rsidR="00151E77">
        <w:fldChar w:fldCharType="end"/>
      </w:r>
      <w:r w:rsidR="00151E77">
        <w:t>.</w:t>
      </w:r>
      <w:r w:rsidR="004E5CE1">
        <w:t xml:space="preserve"> </w:t>
      </w:r>
      <w:commentRangeEnd w:id="117"/>
      <w:r w:rsidR="00E124EC">
        <w:rPr>
          <w:rStyle w:val="CommentReference"/>
        </w:rPr>
        <w:commentReference w:id="117"/>
      </w:r>
      <w:commentRangeEnd w:id="118"/>
      <w:r>
        <w:rPr>
          <w:rStyle w:val="CommentReference"/>
        </w:rPr>
        <w:commentReference w:id="118"/>
      </w:r>
      <w:r w:rsidR="004E5CE1">
        <w:t xml:space="preserve">This scope is exemplified in </w:t>
      </w:r>
      <w:r w:rsidR="004E5CE1" w:rsidRPr="00322A06">
        <w:fldChar w:fldCharType="begin" w:fldLock="1"/>
      </w:r>
      <w:r w:rsidR="008E3903">
        <w:instrText>ADDIN CSL_CITATION {"citationItems":[{"id":"ITEM-1","itemData":{"DOI":"10.1136/bmjqs-2015-004486","ISSN":"20445415","PMID":"26369894","abstract":"Health information technology (health IT) has potential to improve patient safety but its implementation and use has led to unintended consequences and new safety concerns. A key challenge to improving safety in health IT-enabled healthcare systems is to develop valid, feasible strategies to measure safety concerns at the intersection of health IT and patient safety. In response to the fundamental conceptual and methodological gaps related to both defining and measuring health IT-related patient safety, we propose a new framework, the Health IT Safety (HITS) measurement framework, to provide a conceptual foundation for health IT-related patient safety measurement, monitoring, and improvement. The HITS framework follows both Continuous Quality Improvement (CQI) and sociotechnical approaches and calls for new measures and measurement activities to address safety concerns in three related domains: 1) concerns that are unique and specific to technology (e.g., to address unsafe health IT related to unavailable or malfunctioning hardware or software); 2) concerns created by the failure to use health IT appropriately or by misuse of health IT (e.g. to reduce nuisance alerts in the electronic health record (EHR)), and 3) the use of health IT to monitor risks, health care processes and outcomes and identify potential safety concerns before they can harm patients (e.g. use EHR-based algorithms to identify patients at risk for medication errors or care delays). The framework proposes to integrate both retrospective and prospective measurement of HIT safety with an organization's existing clinical risk management and safety programs. It aims to facilitate organizational learning, comprehensive 360 degree assessment of HIT safety that includes vendor involvement, refinement of measurement tools and strategies, and shared responsibility to identify problems and implement solutions. A long term framework goal is to enable rigorous measurement that helps achieve the safety benefits of health IT in real-world clinical settings.","author":[{"dropping-particle":"","family":"Singh","given":"Hardeep","non-dropping-particle":"","parse-names":false,"suffix":""},{"dropping-particle":"","family":"Sittig","given":"Dean F.","non-dropping-particle":"","parse-names":false,"suffix":""}],"container-title":"BMJ Quality and Safety","id":"ITEM-1","issue":"4","issued":{"date-parts":[["2016"]]},"page":"226-232","title":"Measuring and improving patient safety through health information technology: The health IT safety framework","type":"article-journal","volume":"25"},"uris":["http://www.mendeley.com/documents/?uuid=b113d0e0-5e2d-4b20-8615-f5b35427eeab"]}],"mendeley":{"formattedCitation":"(Singh and Sittig, 2016)","manualFormatting":"Singh and Sittig's (2016)","plainTextFormattedCitation":"(Singh and Sittig, 2016)","previouslyFormattedCitation":"(Singh and Sittig, 2016)"},"properties":{"noteIndex":0},"schema":"https://github.com/citation-style-language/schema/raw/master/csl-citation.json"}</w:instrText>
      </w:r>
      <w:r w:rsidR="004E5CE1" w:rsidRPr="00322A06">
        <w:fldChar w:fldCharType="separate"/>
      </w:r>
      <w:r w:rsidR="004E5CE1" w:rsidRPr="00322A06">
        <w:rPr>
          <w:noProof/>
        </w:rPr>
        <w:t>Singh and Sittig</w:t>
      </w:r>
      <w:r w:rsidR="004E5CE1">
        <w:rPr>
          <w:noProof/>
        </w:rPr>
        <w:t>'s</w:t>
      </w:r>
      <w:r w:rsidR="004E5CE1" w:rsidRPr="00322A06">
        <w:rPr>
          <w:noProof/>
        </w:rPr>
        <w:t xml:space="preserve"> (2016)</w:t>
      </w:r>
      <w:r w:rsidR="004E5CE1" w:rsidRPr="00322A06">
        <w:fldChar w:fldCharType="end"/>
      </w:r>
      <w:r w:rsidR="004E5CE1" w:rsidRPr="00322A06">
        <w:t xml:space="preserve"> Health Information Technology Safety Measurement Framework</w:t>
      </w:r>
      <w:del w:id="129" w:author="Ciarán McInerney" w:date="2020-07-30T13:29:00Z">
        <w:r w:rsidR="004E5CE1" w:rsidDel="00CF5587">
          <w:delText xml:space="preserve">. The framework </w:delText>
        </w:r>
      </w:del>
      <w:ins w:id="130" w:author="Ciarán McInerney" w:date="2020-07-30T13:29:00Z">
        <w:r w:rsidR="00CF5587">
          <w:t xml:space="preserve"> ,which </w:t>
        </w:r>
      </w:ins>
      <w:r w:rsidR="004E5CE1">
        <w:t>defines three safety domains</w:t>
      </w:r>
      <w:r w:rsidR="00942589">
        <w:t xml:space="preserve"> embedded in a socio-technical work system</w:t>
      </w:r>
      <w:r w:rsidR="004E5CE1">
        <w:t xml:space="preserve">: safe </w:t>
      </w:r>
      <w:r w:rsidR="00CB1C67">
        <w:t>HIT</w:t>
      </w:r>
      <w:r w:rsidR="004E5CE1">
        <w:t xml:space="preserve">, safe use of </w:t>
      </w:r>
      <w:r w:rsidR="00CB1C67">
        <w:t>HIT</w:t>
      </w:r>
      <w:r w:rsidR="004E5CE1">
        <w:t xml:space="preserve">, and using </w:t>
      </w:r>
      <w:r w:rsidR="00CB1C67">
        <w:t>HIT</w:t>
      </w:r>
      <w:r w:rsidR="004E5CE1">
        <w:t xml:space="preserve"> to improve safety.</w:t>
      </w:r>
      <w:r w:rsidR="000C464D">
        <w:t xml:space="preserve"> </w:t>
      </w:r>
      <w:ins w:id="131" w:author="Ciarán McInerney" w:date="2020-07-30T13:28:00Z">
        <w:r w:rsidR="00CF5587">
          <w:t xml:space="preserve">The aim of </w:t>
        </w:r>
      </w:ins>
      <w:r w:rsidR="000C464D">
        <w:t>Safety Informatics</w:t>
      </w:r>
      <w:ins w:id="132" w:author="Ciarán McInerney" w:date="2020-07-30T13:29:00Z">
        <w:r w:rsidR="00CF5587">
          <w:t xml:space="preserve"> </w:t>
        </w:r>
      </w:ins>
      <w:del w:id="133" w:author="Ciarán McInerney" w:date="2020-07-30T13:27:00Z">
        <w:r w:rsidR="000C464D" w:rsidDel="00CF5587">
          <w:delText xml:space="preserve"> </w:delText>
        </w:r>
      </w:del>
      <w:ins w:id="134" w:author="Ciarán McInerney" w:date="2020-07-30T13:28:00Z">
        <w:r w:rsidR="00CF5587">
          <w:t xml:space="preserve">is to </w:t>
        </w:r>
      </w:ins>
      <w:r w:rsidR="00B613F9">
        <w:t>address</w:t>
      </w:r>
      <w:del w:id="135" w:author="Ciarán McInerney" w:date="2020-07-30T13:28:00Z">
        <w:r w:rsidR="00AC4FD6" w:rsidDel="00CF5587">
          <w:delText>es</w:delText>
        </w:r>
      </w:del>
      <w:r w:rsidR="00B613F9">
        <w:t xml:space="preserve"> </w:t>
      </w:r>
      <w:ins w:id="136" w:author="Ciarán McInerney" w:date="2020-07-30T13:29:00Z">
        <w:r w:rsidR="00CF5587">
          <w:t xml:space="preserve">these </w:t>
        </w:r>
      </w:ins>
      <w:del w:id="137" w:author="Ciarán McInerney" w:date="2020-07-30T13:29:00Z">
        <w:r w:rsidR="00B613F9" w:rsidDel="00CF5587">
          <w:delText>problems in</w:delText>
        </w:r>
        <w:r w:rsidR="005646F8" w:rsidDel="00CF5587">
          <w:delText xml:space="preserve"> all of</w:delText>
        </w:r>
        <w:r w:rsidR="00B613F9" w:rsidDel="00CF5587">
          <w:delText xml:space="preserve"> these </w:delText>
        </w:r>
      </w:del>
      <w:r w:rsidR="00B613F9">
        <w:t>domains using</w:t>
      </w:r>
      <w:r w:rsidR="000C464D">
        <w:t xml:space="preserve"> princi</w:t>
      </w:r>
      <w:r w:rsidR="00B613F9">
        <w:t>ples from information science</w:t>
      </w:r>
      <w:r w:rsidR="000C464D">
        <w:t>,</w:t>
      </w:r>
      <w:r w:rsidR="00B613F9">
        <w:t xml:space="preserve"> i.e. </w:t>
      </w:r>
      <w:r w:rsidR="000C464D">
        <w:t xml:space="preserve">the representation, storage, </w:t>
      </w:r>
      <w:r w:rsidR="000C464D" w:rsidRPr="000C464D">
        <w:t>su</w:t>
      </w:r>
      <w:r w:rsidR="000C464D">
        <w:t xml:space="preserve">pply, </w:t>
      </w:r>
      <w:r w:rsidR="000C464D" w:rsidRPr="000C464D">
        <w:t xml:space="preserve">search for and retrieval of relevant </w:t>
      </w:r>
      <w:r w:rsidR="000C464D">
        <w:t xml:space="preserve">information </w:t>
      </w:r>
      <w:r w:rsidR="000C464D">
        <w:fldChar w:fldCharType="begin" w:fldLock="1"/>
      </w:r>
      <w:r w:rsidR="008E3903">
        <w:instrText>ADDIN CSL_CITATION {"citationItems":[{"id":"ITEM-1","itemData":{"ISBN":"978-3-11-023499","author":[{"dropping-particle":"","family":"Stock","given":"Wolfgang G.","non-dropping-particle":"","parse-names":false,"suffix":""},{"dropping-particle":"","family":"Stock","given":"Mechtild","non-dropping-particle":"","parse-names":false,"suffix":""}],"id":"ITEM-1","issued":{"date-parts":[["2013"]]},"publisher":"De Gruyter","publisher-place":"Berlin","title":"Handbook of Information Science","type":"book"},"uris":["http://www.mendeley.com/documents/?uuid=790a4de7-d3d0-4977-9f8c-6b5cb53316f7"]}],"mendeley":{"formattedCitation":"(Stock and Stock, 2013)","plainTextFormattedCitation":"(Stock and Stock, 2013)","previouslyFormattedCitation":"(Stock and Stock, 2013)"},"properties":{"noteIndex":0},"schema":"https://github.com/citation-style-language/schema/raw/master/csl-citation.json"}</w:instrText>
      </w:r>
      <w:r w:rsidR="000C464D">
        <w:fldChar w:fldCharType="separate"/>
      </w:r>
      <w:r w:rsidR="00351A05" w:rsidRPr="00351A05">
        <w:rPr>
          <w:noProof/>
        </w:rPr>
        <w:t>(Stock and Stock, 2013)</w:t>
      </w:r>
      <w:r w:rsidR="000C464D">
        <w:fldChar w:fldCharType="end"/>
      </w:r>
      <w:r w:rsidR="000C464D">
        <w:t>.</w:t>
      </w:r>
    </w:p>
    <w:p w14:paraId="265E847F" w14:textId="4F76E6C1" w:rsidR="00EC546B" w:rsidRDefault="00EC546B" w:rsidP="00AB3439"/>
    <w:p w14:paraId="4A4AC040" w14:textId="2DDD0979" w:rsidR="00656305" w:rsidRDefault="00C87DCA" w:rsidP="00FE11B9">
      <w:pPr>
        <w:pStyle w:val="Heading1"/>
      </w:pPr>
      <w:r>
        <w:t xml:space="preserve">Section 2: </w:t>
      </w:r>
      <w:r w:rsidR="00656305">
        <w:t>Method</w:t>
      </w:r>
    </w:p>
    <w:p w14:paraId="30BE240E" w14:textId="64E5F34F" w:rsidR="00656305" w:rsidRDefault="006A63CC" w:rsidP="00656305">
      <w:r>
        <w:t xml:space="preserve">A workshop of </w:t>
      </w:r>
      <w:commentRangeStart w:id="138"/>
      <w:r w:rsidR="00D77B4B">
        <w:t>14</w:t>
      </w:r>
      <w:r>
        <w:t xml:space="preserve"> </w:t>
      </w:r>
      <w:commentRangeStart w:id="139"/>
      <w:commentRangeStart w:id="140"/>
      <w:commentRangeStart w:id="141"/>
      <w:commentRangeStart w:id="142"/>
      <w:del w:id="143" w:author="Ciarán McInerney" w:date="2020-07-31T09:57:00Z">
        <w:r w:rsidDel="00FC78F5">
          <w:delText>collaborators</w:delText>
        </w:r>
        <w:r w:rsidRPr="00AA44BF" w:rsidDel="00FC78F5">
          <w:delText xml:space="preserve"> </w:delText>
        </w:r>
      </w:del>
      <w:commentRangeEnd w:id="139"/>
      <w:ins w:id="144" w:author="Ciarán McInerney" w:date="2020-07-31T09:57:00Z">
        <w:r w:rsidR="00FC78F5">
          <w:t>health informatics researchers</w:t>
        </w:r>
        <w:r w:rsidR="00FC78F5" w:rsidRPr="00AA44BF">
          <w:t xml:space="preserve"> </w:t>
        </w:r>
      </w:ins>
      <w:r w:rsidR="008077C5">
        <w:rPr>
          <w:rStyle w:val="CommentReference"/>
        </w:rPr>
        <w:commentReference w:id="139"/>
      </w:r>
      <w:commentRangeEnd w:id="140"/>
      <w:r w:rsidR="0093483F">
        <w:rPr>
          <w:rStyle w:val="CommentReference"/>
        </w:rPr>
        <w:commentReference w:id="140"/>
      </w:r>
      <w:commentRangeEnd w:id="141"/>
      <w:commentRangeEnd w:id="138"/>
      <w:r w:rsidR="00901B91">
        <w:rPr>
          <w:rStyle w:val="CommentReference"/>
        </w:rPr>
        <w:commentReference w:id="141"/>
      </w:r>
      <w:commentRangeEnd w:id="142"/>
      <w:r w:rsidR="00FC78F5">
        <w:rPr>
          <w:rStyle w:val="CommentReference"/>
        </w:rPr>
        <w:commentReference w:id="142"/>
      </w:r>
      <w:r w:rsidR="00BF3A64">
        <w:rPr>
          <w:rStyle w:val="CommentReference"/>
        </w:rPr>
        <w:commentReference w:id="138"/>
      </w:r>
      <w:r>
        <w:t>was convened who represent those who develop</w:t>
      </w:r>
      <w:r w:rsidR="00E124EC">
        <w:t xml:space="preserve"> and</w:t>
      </w:r>
      <w:r>
        <w:t xml:space="preserve"> evaluate </w:t>
      </w:r>
      <w:r w:rsidR="00E124EC">
        <w:t>HIT</w:t>
      </w:r>
      <w:r w:rsidRPr="001809FF">
        <w:t>.</w:t>
      </w:r>
      <w:r w:rsidR="005646F8">
        <w:t xml:space="preserve"> C</w:t>
      </w:r>
      <w:r w:rsidR="005646F8" w:rsidRPr="001809FF">
        <w:t>ollaborators discussed the patient-safety implications of the challenges posed</w:t>
      </w:r>
      <w:r w:rsidR="005646F8">
        <w:t xml:space="preserve"> by a</w:t>
      </w:r>
      <w:r w:rsidR="00B11DC6" w:rsidRPr="001809FF">
        <w:t xml:space="preserve"> set of new and emerging </w:t>
      </w:r>
      <w:commentRangeStart w:id="145"/>
      <w:commentRangeStart w:id="146"/>
      <w:r w:rsidR="00E124EC">
        <w:t>HITs</w:t>
      </w:r>
      <w:r w:rsidR="005646F8">
        <w:t xml:space="preserve"> that</w:t>
      </w:r>
      <w:r w:rsidR="00B11DC6" w:rsidRPr="001809FF">
        <w:t xml:space="preserve"> were collated from a scoping review of the academic, commercial and grey literature relating to </w:t>
      </w:r>
      <w:proofErr w:type="gramStart"/>
      <w:r w:rsidR="00CB1C67">
        <w:t>HIS</w:t>
      </w:r>
      <w:r w:rsidR="00B11DC6" w:rsidRPr="001809FF">
        <w:t>s</w:t>
      </w:r>
      <w:commentRangeEnd w:id="145"/>
      <w:proofErr w:type="gramEnd"/>
      <w:r w:rsidR="001846F5">
        <w:rPr>
          <w:rStyle w:val="CommentReference"/>
        </w:rPr>
        <w:commentReference w:id="145"/>
      </w:r>
      <w:commentRangeEnd w:id="146"/>
      <w:r w:rsidR="00FC78F5">
        <w:rPr>
          <w:rStyle w:val="CommentReference"/>
        </w:rPr>
        <w:commentReference w:id="146"/>
      </w:r>
      <w:r w:rsidR="00B11DC6" w:rsidRPr="001809FF">
        <w:t>.</w:t>
      </w:r>
      <w:r w:rsidR="001809FF" w:rsidRPr="001809FF">
        <w:t xml:space="preserve"> In subsequent meetings, the group collated and synthesised contributions to 1) describe characteristics of new and emerging </w:t>
      </w:r>
      <w:r w:rsidR="001846F5">
        <w:t>HITs</w:t>
      </w:r>
      <w:r w:rsidR="001809FF" w:rsidRPr="001809FF">
        <w:t xml:space="preserve">, 2) </w:t>
      </w:r>
      <w:commentRangeStart w:id="147"/>
      <w:commentRangeStart w:id="148"/>
      <w:r w:rsidR="001809FF" w:rsidRPr="001809FF">
        <w:t xml:space="preserve">describe the challenges posed by </w:t>
      </w:r>
      <w:commentRangeStart w:id="149"/>
      <w:commentRangeStart w:id="150"/>
      <w:del w:id="151" w:author="Ciarán McInerney" w:date="2020-07-31T10:01:00Z">
        <w:r w:rsidR="001809FF" w:rsidRPr="001809FF" w:rsidDel="00FC78F5">
          <w:delText xml:space="preserve">evolving </w:delText>
        </w:r>
        <w:commentRangeEnd w:id="149"/>
        <w:r w:rsidR="004D2381" w:rsidDel="00FC78F5">
          <w:rPr>
            <w:rStyle w:val="CommentReference"/>
          </w:rPr>
          <w:commentReference w:id="149"/>
        </w:r>
        <w:commentRangeEnd w:id="150"/>
        <w:r w:rsidR="00FC78F5" w:rsidDel="00FC78F5">
          <w:rPr>
            <w:rStyle w:val="CommentReference"/>
          </w:rPr>
          <w:commentReference w:id="150"/>
        </w:r>
      </w:del>
      <w:r w:rsidR="00CB1C67">
        <w:t>HIS</w:t>
      </w:r>
      <w:r w:rsidR="00AC4FD6">
        <w:t>s</w:t>
      </w:r>
      <w:commentRangeEnd w:id="147"/>
      <w:r w:rsidR="001846F5">
        <w:rPr>
          <w:rStyle w:val="CommentReference"/>
        </w:rPr>
        <w:commentReference w:id="147"/>
      </w:r>
      <w:commentRangeEnd w:id="148"/>
      <w:r w:rsidR="00855CDE">
        <w:rPr>
          <w:rStyle w:val="CommentReference"/>
        </w:rPr>
        <w:commentReference w:id="148"/>
      </w:r>
      <w:r w:rsidR="001809FF" w:rsidRPr="001809FF">
        <w:t>, 3) describe the patient-safety implications of the</w:t>
      </w:r>
      <w:r w:rsidR="001846F5">
        <w:t>se</w:t>
      </w:r>
      <w:r w:rsidR="001809FF" w:rsidRPr="001809FF">
        <w:t xml:space="preserve"> challenges, and 4) recommend approaches to address the patient-safety implications</w:t>
      </w:r>
      <w:r w:rsidR="001809FF">
        <w:t>.</w:t>
      </w:r>
    </w:p>
    <w:p w14:paraId="53476F43" w14:textId="77777777" w:rsidR="00906431" w:rsidRPr="00F76262" w:rsidRDefault="00906431" w:rsidP="00906431">
      <w:r>
        <w:t xml:space="preserve">We define emerging technology as innovation, novel application of an existing technology, or </w:t>
      </w:r>
      <w:commentRangeStart w:id="152"/>
      <w:commentRangeStart w:id="153"/>
      <w:r>
        <w:t>novel uptake or use of an existing technology by an organisation or user</w:t>
      </w:r>
      <w:commentRangeEnd w:id="152"/>
      <w:r w:rsidR="00BF7E4A">
        <w:rPr>
          <w:rStyle w:val="CommentReference"/>
        </w:rPr>
        <w:commentReference w:id="152"/>
      </w:r>
      <w:commentRangeEnd w:id="153"/>
      <w:r w:rsidR="00FC78F5">
        <w:rPr>
          <w:rStyle w:val="CommentReference"/>
        </w:rPr>
        <w:commentReference w:id="153"/>
      </w:r>
      <w:r>
        <w:t>.</w:t>
      </w:r>
      <w:r w:rsidRPr="00F76262">
        <w:t xml:space="preserve"> </w:t>
      </w:r>
      <w:r>
        <w:t>Table x</w:t>
      </w:r>
      <w:commentRangeStart w:id="154"/>
      <w:r w:rsidRPr="00D77B4B">
        <w:rPr>
          <w:highlight w:val="yellow"/>
        </w:rPr>
        <w:t>1</w:t>
      </w:r>
      <w:commentRangeEnd w:id="154"/>
      <w:r>
        <w:rPr>
          <w:rStyle w:val="CommentReference"/>
        </w:rPr>
        <w:commentReference w:id="154"/>
      </w:r>
      <w:r>
        <w:t xml:space="preserve">x shows some of the </w:t>
      </w:r>
      <w:r w:rsidRPr="00084215">
        <w:t>example HI</w:t>
      </w:r>
      <w:r>
        <w:t>Ts considered</w:t>
      </w:r>
      <w:r w:rsidRPr="00084215">
        <w:t xml:space="preserve">. The technologies are characterised by personalisation, decentralisation, a systems orientation, and a move toward a user-led/patient-centred </w:t>
      </w:r>
      <w:r>
        <w:t>experience</w:t>
      </w:r>
      <w:r w:rsidRPr="00084215">
        <w:t>.</w:t>
      </w:r>
      <w:r>
        <w:rPr>
          <w:highlight w:val="yellow"/>
        </w:rPr>
        <w:t xml:space="preserve"> </w:t>
      </w:r>
    </w:p>
    <w:p w14:paraId="4C5FF7EF" w14:textId="77777777" w:rsidR="00906431" w:rsidRDefault="00906431" w:rsidP="00656305"/>
    <w:p w14:paraId="35067DB6" w14:textId="2B32E2E3" w:rsidR="008E287D" w:rsidRDefault="008E287D" w:rsidP="00656305"/>
    <w:p w14:paraId="4CF81741" w14:textId="22811018" w:rsidR="009D0ABB" w:rsidRDefault="009D0ABB" w:rsidP="00FE11B9">
      <w:pPr>
        <w:pStyle w:val="Heading1"/>
      </w:pPr>
      <w:commentRangeStart w:id="155"/>
      <w:commentRangeStart w:id="156"/>
      <w:commentRangeStart w:id="157"/>
      <w:commentRangeStart w:id="158"/>
      <w:commentRangeStart w:id="159"/>
      <w:commentRangeStart w:id="160"/>
      <w:r>
        <w:t xml:space="preserve">Section 3: </w:t>
      </w:r>
      <w:del w:id="161" w:author="Ciarán McInerney" w:date="2020-07-31T10:10:00Z">
        <w:r w:rsidR="00FB2A79" w:rsidDel="00D256B8">
          <w:delText>Workshop synthesis</w:delText>
        </w:r>
        <w:commentRangeEnd w:id="155"/>
        <w:r w:rsidR="008077C5" w:rsidDel="00D256B8">
          <w:rPr>
            <w:rStyle w:val="CommentReference"/>
            <w:rFonts w:asciiTheme="minorHAnsi" w:eastAsiaTheme="minorHAnsi" w:hAnsiTheme="minorHAnsi" w:cstheme="minorBidi"/>
          </w:rPr>
          <w:commentReference w:id="155"/>
        </w:r>
        <w:commentRangeEnd w:id="156"/>
        <w:r w:rsidR="00906431" w:rsidDel="00D256B8">
          <w:rPr>
            <w:rStyle w:val="CommentReference"/>
            <w:rFonts w:asciiTheme="minorHAnsi" w:eastAsiaTheme="minorHAnsi" w:hAnsiTheme="minorHAnsi" w:cstheme="minorBidi"/>
          </w:rPr>
          <w:commentReference w:id="156"/>
        </w:r>
        <w:commentRangeEnd w:id="157"/>
        <w:r w:rsidR="001846F5" w:rsidDel="00D256B8">
          <w:rPr>
            <w:rStyle w:val="CommentReference"/>
            <w:rFonts w:asciiTheme="minorHAnsi" w:eastAsiaTheme="minorHAnsi" w:hAnsiTheme="minorHAnsi" w:cstheme="minorBidi"/>
          </w:rPr>
          <w:commentReference w:id="157"/>
        </w:r>
        <w:commentRangeEnd w:id="158"/>
        <w:commentRangeEnd w:id="159"/>
        <w:commentRangeEnd w:id="160"/>
        <w:r w:rsidR="00D256B8" w:rsidDel="00D256B8">
          <w:rPr>
            <w:rStyle w:val="CommentReference"/>
            <w:rFonts w:asciiTheme="minorHAnsi" w:eastAsiaTheme="minorHAnsi" w:hAnsiTheme="minorHAnsi" w:cstheme="minorBidi"/>
          </w:rPr>
          <w:commentReference w:id="158"/>
        </w:r>
        <w:r w:rsidR="00B174B5" w:rsidDel="00D256B8">
          <w:rPr>
            <w:rStyle w:val="CommentReference"/>
            <w:rFonts w:asciiTheme="minorHAnsi" w:eastAsiaTheme="minorHAnsi" w:hAnsiTheme="minorHAnsi" w:cstheme="minorBidi"/>
          </w:rPr>
          <w:commentReference w:id="159"/>
        </w:r>
        <w:r w:rsidR="00D256B8" w:rsidDel="00D256B8">
          <w:rPr>
            <w:rStyle w:val="CommentReference"/>
            <w:rFonts w:asciiTheme="minorHAnsi" w:eastAsiaTheme="minorHAnsi" w:hAnsiTheme="minorHAnsi" w:cstheme="minorBidi"/>
          </w:rPr>
          <w:commentReference w:id="160"/>
        </w:r>
      </w:del>
      <w:ins w:id="162" w:author="Ciarán McInerney" w:date="2020-07-31T10:10:00Z">
        <w:r w:rsidR="00D256B8">
          <w:t>Results</w:t>
        </w:r>
      </w:ins>
    </w:p>
    <w:p w14:paraId="628FE09B" w14:textId="77777777" w:rsidR="00865867" w:rsidRDefault="00865867" w:rsidP="00865867"/>
    <w:p w14:paraId="44A892CB" w14:textId="20A55BE2" w:rsidR="00E97300" w:rsidRDefault="00C87DCA" w:rsidP="00865C67">
      <w:pPr>
        <w:pStyle w:val="Heading2"/>
      </w:pPr>
      <w:commentRangeStart w:id="163"/>
      <w:commentRangeStart w:id="164"/>
      <w:commentRangeStart w:id="165"/>
      <w:r>
        <w:t>C</w:t>
      </w:r>
      <w:r w:rsidR="001F4ED1">
        <w:t xml:space="preserve">hallenges </w:t>
      </w:r>
      <w:r>
        <w:t xml:space="preserve">posed by </w:t>
      </w:r>
      <w:r w:rsidR="001F4ED1">
        <w:t xml:space="preserve">new and </w:t>
      </w:r>
      <w:r w:rsidR="00E97300">
        <w:t xml:space="preserve">emerging </w:t>
      </w:r>
      <w:r w:rsidR="00CB1C67">
        <w:t>HIT</w:t>
      </w:r>
      <w:commentRangeEnd w:id="163"/>
      <w:r w:rsidR="005646F8">
        <w:rPr>
          <w:rStyle w:val="CommentReference"/>
          <w:rFonts w:asciiTheme="minorHAnsi" w:eastAsiaTheme="minorHAnsi" w:hAnsiTheme="minorHAnsi" w:cstheme="minorBidi"/>
        </w:rPr>
        <w:commentReference w:id="163"/>
      </w:r>
      <w:commentRangeEnd w:id="164"/>
      <w:r w:rsidR="009978E4">
        <w:rPr>
          <w:rStyle w:val="CommentReference"/>
          <w:rFonts w:asciiTheme="minorHAnsi" w:eastAsiaTheme="minorHAnsi" w:hAnsiTheme="minorHAnsi" w:cstheme="minorBidi"/>
        </w:rPr>
        <w:commentReference w:id="164"/>
      </w:r>
      <w:commentRangeEnd w:id="165"/>
      <w:r w:rsidR="001916CA">
        <w:rPr>
          <w:rStyle w:val="CommentReference"/>
          <w:rFonts w:asciiTheme="minorHAnsi" w:eastAsiaTheme="minorHAnsi" w:hAnsiTheme="minorHAnsi" w:cstheme="minorBidi"/>
        </w:rPr>
        <w:commentReference w:id="165"/>
      </w:r>
    </w:p>
    <w:p w14:paraId="14A59AD8" w14:textId="603F1768" w:rsidR="00AC4FD6" w:rsidRDefault="000A1BAC" w:rsidP="000A1BAC">
      <w:r>
        <w:t>We propose</w:t>
      </w:r>
      <w:r w:rsidR="00AC4FD6">
        <w:t xml:space="preserve"> there are</w:t>
      </w:r>
      <w:r>
        <w:t xml:space="preserve"> six </w:t>
      </w:r>
      <w:commentRangeStart w:id="166"/>
      <w:commentRangeStart w:id="167"/>
      <w:r>
        <w:t>challenges</w:t>
      </w:r>
      <w:commentRangeEnd w:id="166"/>
      <w:r w:rsidR="008D23B8">
        <w:rPr>
          <w:rStyle w:val="CommentReference"/>
        </w:rPr>
        <w:commentReference w:id="166"/>
      </w:r>
      <w:commentRangeEnd w:id="167"/>
      <w:r w:rsidR="00D256B8">
        <w:rPr>
          <w:rStyle w:val="CommentReference"/>
        </w:rPr>
        <w:commentReference w:id="167"/>
      </w:r>
      <w:r>
        <w:t xml:space="preserve"> posed by the k</w:t>
      </w:r>
      <w:r w:rsidR="005646F8">
        <w:t>inds of HIT that are emerging</w:t>
      </w:r>
      <w:ins w:id="168" w:author="Rebecca Randell" w:date="2020-07-17T11:08:00Z">
        <w:r w:rsidR="009978E4">
          <w:t>, ea</w:t>
        </w:r>
      </w:ins>
      <w:ins w:id="169" w:author="Rebecca Randell" w:date="2020-07-17T11:09:00Z">
        <w:r w:rsidR="009978E4">
          <w:t>ch with different implications for patient safety</w:t>
        </w:r>
      </w:ins>
      <w:r>
        <w:t>. Firstly, much of the innovation is not physical</w:t>
      </w:r>
      <w:r w:rsidR="00B16B1C">
        <w:t>,</w:t>
      </w:r>
      <w:r>
        <w:t xml:space="preserve"> instead leveraging existing hardware in novel ways. This manifests as software, systems architecture </w:t>
      </w:r>
      <w:r w:rsidR="005646F8">
        <w:t>and</w:t>
      </w:r>
      <w:r>
        <w:t xml:space="preserve"> communication protocols. It </w:t>
      </w:r>
      <w:r w:rsidR="005646F8">
        <w:t>is challenging</w:t>
      </w:r>
      <w:r>
        <w:t xml:space="preserve"> to conceptualise threats to patient safety from </w:t>
      </w:r>
      <w:r w:rsidR="00AC4FD6">
        <w:t xml:space="preserve">these </w:t>
      </w:r>
      <w:r>
        <w:t>non-physical influences</w:t>
      </w:r>
      <w:r w:rsidR="005646F8">
        <w:t xml:space="preserve"> because it </w:t>
      </w:r>
      <w:r>
        <w:t>require</w:t>
      </w:r>
      <w:r w:rsidR="005646F8">
        <w:t>s</w:t>
      </w:r>
      <w:r>
        <w:t xml:space="preserve"> more-abstract consideration</w:t>
      </w:r>
      <w:r w:rsidR="00B4439A">
        <w:t xml:space="preserve"> of interactions and effects</w:t>
      </w:r>
      <w:ins w:id="170" w:author="Rebecca Randell" w:date="2020-07-17T11:16:00Z">
        <w:r w:rsidR="00E956B3">
          <w:t xml:space="preserve">, with the consequence that </w:t>
        </w:r>
      </w:ins>
      <w:ins w:id="171" w:author="Rebecca Randell" w:date="2020-07-17T11:17:00Z">
        <w:r w:rsidR="00E956B3">
          <w:t>the patient safety implications may not be adequately considered</w:t>
        </w:r>
      </w:ins>
      <w:r w:rsidR="00B4439A">
        <w:t>.</w:t>
      </w:r>
    </w:p>
    <w:p w14:paraId="2AC08117" w14:textId="6F5C3F02" w:rsidR="005646F8" w:rsidRDefault="00B4439A" w:rsidP="000A1BAC">
      <w:r>
        <w:t>Secondly, it is increasingly easier to collect data but it is not clear how they can be sensibly integrated and interpreted</w:t>
      </w:r>
      <w:r w:rsidR="003C6222">
        <w:t xml:space="preserve"> </w:t>
      </w:r>
      <w:r w:rsidR="003C6222">
        <w:fldChar w:fldCharType="begin" w:fldLock="1"/>
      </w:r>
      <w:r w:rsidR="008E3903">
        <w:instrText>ADDIN CSL_CITATION {"citationItems":[{"id":"ITEM-1","itemData":{"DOI":"Doi 10.1109/Mcc.2018.032591612","ISBN":"2325-6095","abstract":"This article discusses research challenges related to devising a new IoT programming paradigm for orchestrating IoT applications' composition and data processing across heterogeneous computing infrastructure (Cloud, Edge, and Things).","author":[{"dropping-particle":"","family":"Ranjan","given":"R","non-dropping-particle":"","parse-names":false,"suffix":""},{"dropping-particle":"","family":"Rana","given":"O","non-dropping-particle":"","parse-names":false,"suffix":""},{"dropping-particle":"","family":"Nepal","given":"S","non-dropping-particle":"","parse-names":false,"suffix":""},{"dropping-particle":"","family":"Yousif","given":"M","non-dropping-particle":"","parse-names":false,"suffix":""},{"dropping-particle":"","family":"James","given":"P","non-dropping-particle":"","parse-names":false,"suffix":""},{"dropping-particle":"","family":"Wen","given":"Z Y","non-dropping-particle":"","parse-names":false,"suffix":""},{"dropping-particle":"","family":"Barr","given":"S","non-dropping-particle":"","parse-names":false,"suffix":""},{"dropping-particle":"","family":"Watson","given":"P","non-dropping-particle":"","parse-names":false,"suffix":""},{"dropping-particle":"","family":"Jayaraman","given":"P P","non-dropping-particle":"","parse-names":false,"suffix":""},{"dropping-particle":"","family":"Georgakopoulos","given":"D","non-dropping-particle":"","parse-names":false,"suffix":""},{"dropping-particle":"","family":"Villari","given":"M","non-dropping-particle":"","parse-names":false,"suffix":""},{"dropping-particle":"","family":"Fazio","given":"M","non-dropping-particle":"","parse-names":false,"suffix":""},{"dropping-particle":"","family":"Garg","given":"S","non-dropping-particle":"","parse-names":false,"suffix":""},{"dropping-particle":"","family":"Buyya","given":"R","non-dropping-particle":"","parse-names":false,"suffix":""},{"dropping-particle":"","family":"Wang","given":"L Z","non-dropping-particle":"","parse-names":false,"suffix":""},{"dropping-particle":"","family":"Zomaya","given":"A Y","non-dropping-particle":"","parse-names":false,"suffix":""},{"dropping-particle":"","family":"Dustdar","given":"S","non-dropping-particle":"","parse-names":false,"suffix":""}],"container-title":"IEEE Cloud Computing","id":"ITEM-1","issue":"3","issued":{"date-parts":[["2018"]]},"page":"12-26","title":"Integrating the Internet of Things and Data Science","type":"article-journal","volume":"5"},"uris":["http://www.mendeley.com/documents/?uuid=87cce584-4df7-4095-b0be-ec3b92f71814"]}],"mendeley":{"formattedCitation":"(Ranjan &lt;i&gt;et al.&lt;/i&gt;, 2018)","plainTextFormattedCitation":"(Ranjan et al., 2018)","previouslyFormattedCitation":"(Ranjan &lt;i&gt;et al.&lt;/i&gt;, 2018)"},"properties":{"noteIndex":0},"schema":"https://github.com/citation-style-language/schema/raw/master/csl-citation.json"}</w:instrText>
      </w:r>
      <w:r w:rsidR="003C6222">
        <w:fldChar w:fldCharType="separate"/>
      </w:r>
      <w:r w:rsidR="00351A05" w:rsidRPr="00351A05">
        <w:rPr>
          <w:noProof/>
        </w:rPr>
        <w:t xml:space="preserve">(Ranjan </w:t>
      </w:r>
      <w:r w:rsidR="00351A05" w:rsidRPr="00351A05">
        <w:rPr>
          <w:i/>
          <w:noProof/>
        </w:rPr>
        <w:t>et al.</w:t>
      </w:r>
      <w:r w:rsidR="00351A05" w:rsidRPr="00351A05">
        <w:rPr>
          <w:noProof/>
        </w:rPr>
        <w:t>, 2018)</w:t>
      </w:r>
      <w:r w:rsidR="003C6222">
        <w:fldChar w:fldCharType="end"/>
      </w:r>
      <w:r>
        <w:t xml:space="preserve">. </w:t>
      </w:r>
      <w:commentRangeStart w:id="172"/>
      <w:commentRangeStart w:id="173"/>
      <w:commentRangeStart w:id="174"/>
      <w:commentRangeStart w:id="175"/>
      <w:r>
        <w:t>Thirdly, as the pace of innovation accelerates, the current reactive (rather than proactive) regulatory- and standards-based approaches to safety will be increasingly ineffective at assuring patients’ safety.</w:t>
      </w:r>
      <w:commentRangeEnd w:id="172"/>
      <w:r w:rsidR="00E956B3">
        <w:rPr>
          <w:rStyle w:val="CommentReference"/>
        </w:rPr>
        <w:commentReference w:id="172"/>
      </w:r>
      <w:commentRangeEnd w:id="173"/>
      <w:commentRangeEnd w:id="174"/>
      <w:commentRangeEnd w:id="175"/>
      <w:r w:rsidR="00D256B8">
        <w:rPr>
          <w:rStyle w:val="CommentReference"/>
        </w:rPr>
        <w:commentReference w:id="173"/>
      </w:r>
      <w:r w:rsidR="00B174B5">
        <w:rPr>
          <w:rStyle w:val="CommentReference"/>
        </w:rPr>
        <w:commentReference w:id="174"/>
      </w:r>
      <w:r w:rsidR="00D256B8">
        <w:rPr>
          <w:rStyle w:val="CommentReference"/>
        </w:rPr>
        <w:commentReference w:id="175"/>
      </w:r>
    </w:p>
    <w:p w14:paraId="2362287F" w14:textId="0EE130EE" w:rsidR="00670128" w:rsidRPr="00670128" w:rsidRDefault="00670128" w:rsidP="00670128">
      <w:commentRangeStart w:id="176"/>
      <w:commentRangeStart w:id="177"/>
      <w:r>
        <w:t>Fourthly, although HITs are being developed to leverage HISs, safety considerations are often focused on the HIT in isolation. This reductionist approach leads to a myopic view of the HIT’s effects that does not consider the emergent consequences of the HIT’s involvement within a HIS.</w:t>
      </w:r>
      <w:r w:rsidR="005646F8">
        <w:t xml:space="preserve"> </w:t>
      </w:r>
      <w:commentRangeEnd w:id="176"/>
      <w:r w:rsidR="00E956B3">
        <w:rPr>
          <w:rStyle w:val="CommentReference"/>
        </w:rPr>
        <w:commentReference w:id="176"/>
      </w:r>
      <w:commentRangeEnd w:id="177"/>
      <w:r w:rsidR="00732CE8">
        <w:rPr>
          <w:rStyle w:val="CommentReference"/>
        </w:rPr>
        <w:commentReference w:id="177"/>
      </w:r>
      <w:r w:rsidRPr="00670128">
        <w:t xml:space="preserve">Fifthly, and related to the challenge of reductionism, is solutionism, which is an ideology that </w:t>
      </w:r>
      <w:r w:rsidR="00DF5C59">
        <w:t xml:space="preserve">inappropriately </w:t>
      </w:r>
      <w:r w:rsidRPr="00670128">
        <w:t xml:space="preserve">recasts </w:t>
      </w:r>
      <w:r>
        <w:t>“</w:t>
      </w:r>
      <w:r>
        <w:rPr>
          <w:i/>
        </w:rPr>
        <w:t>complex social situations…</w:t>
      </w:r>
      <w:r w:rsidRPr="00670128">
        <w:rPr>
          <w:i/>
        </w:rPr>
        <w:t>as neatly defined problems with definite, computabl</w:t>
      </w:r>
      <w:r>
        <w:rPr>
          <w:i/>
        </w:rPr>
        <w:t>e solutions…i</w:t>
      </w:r>
      <w:r w:rsidRPr="00670128">
        <w:rPr>
          <w:i/>
        </w:rPr>
        <w:t xml:space="preserve">f only the right </w:t>
      </w:r>
      <w:r w:rsidRPr="00670128">
        <w:t>[technologies]</w:t>
      </w:r>
      <w:r w:rsidRPr="00670128">
        <w:rPr>
          <w:i/>
        </w:rPr>
        <w:t xml:space="preserve"> are in place”</w:t>
      </w:r>
      <w:r>
        <w:t xml:space="preserve"> </w:t>
      </w:r>
      <w:r>
        <w:fldChar w:fldCharType="begin" w:fldLock="1"/>
      </w:r>
      <w:r w:rsidR="008E3903">
        <w:instrText>ADDIN CSL_CITATION {"citationItems":[{"id":"ITEM-1","itemData":{"author":[{"dropping-particle":"","family":"Morozov","given":"Evgeny","non-dropping-particle":"","parse-names":false,"suffix":""}],"id":"ITEM-1","issued":{"date-parts":[["2013"]]},"publisher":"PublicAffairs","publisher-place":"New York","title":"To Save Everything, Click Here: The Folly of Technological Solutionism","type":"book"},"uris":["http://www.mendeley.com/documents/?uuid=95064a81-4b51-4789-bb2f-4d92955775a9"]}],"mendeley":{"formattedCitation":"(Morozov, 2013)","plainTextFormattedCitation":"(Morozov, 2013)","previouslyFormattedCitation":"(Morozov, 2013)"},"properties":{"noteIndex":0},"schema":"https://github.com/citation-style-language/schema/raw/master/csl-citation.json"}</w:instrText>
      </w:r>
      <w:r>
        <w:fldChar w:fldCharType="separate"/>
      </w:r>
      <w:r w:rsidR="00351A05" w:rsidRPr="00351A05">
        <w:rPr>
          <w:noProof/>
        </w:rPr>
        <w:t>(Morozov, 2013)</w:t>
      </w:r>
      <w:r>
        <w:fldChar w:fldCharType="end"/>
      </w:r>
      <w:r>
        <w:t xml:space="preserve">. Examples include diet apps that inappropriately simplify body composition as merely a function of </w:t>
      </w:r>
      <w:r w:rsidR="00DF5C59">
        <w:t>calorie</w:t>
      </w:r>
      <w:r>
        <w:t xml:space="preserve"> consumption </w:t>
      </w:r>
      <w:r>
        <w:fldChar w:fldCharType="begin" w:fldLock="1"/>
      </w:r>
      <w:r w:rsidR="008E3903">
        <w:instrText>ADDIN CSL_CITATION {"citationItems":[{"id":"ITEM-1","itemData":{"DOI":"10.13136/isr.v4i2.80","ISSN":"22398589","abstract":"Thanks to apps, individuals can measure an immense set of activities and conditions creating huge stocks of personal data. These data can also be shared on social networks. Self-monitoring functions allow individuals to have monitored pathological conditions and to improve life-styles. Many of these apps concern diets. In fact, the turn of the XXI century has witnessed a huge increase of obesity, in rich and in poor countries. Yet, diet apps - even if useful under many respects - can also be considered as examples of an approach which does not consider the influence of inequality and social factors on health. As a consequence, \"technological solutionism\" is strictly related to the process of medicalization of life and its reductionism.","author":[{"dropping-particle":"","family":"Maturo","given":"Antonio","non-dropping-particle":"","parse-names":false,"suffix":""}],"container-title":"Italian Sociological Review","id":"ITEM-1","issue":"2","issued":{"date-parts":[["2014"]]},"page":"157-171","title":"Fatism, self-monitoring and the pursuit of healthiness in the time of technological solutionism","type":"article-journal","volume":"4"},"uris":["http://www.mendeley.com/documents/?uuid=6c4e48dd-6a15-48fd-a966-8260f76b0d32"]}],"mendeley":{"formattedCitation":"(Maturo, 2014)","plainTextFormattedCitation":"(Maturo, 2014)","previouslyFormattedCitation":"(Maturo, 2014)"},"properties":{"noteIndex":0},"schema":"https://github.com/citation-style-language/schema/raw/master/csl-citation.json"}</w:instrText>
      </w:r>
      <w:r>
        <w:fldChar w:fldCharType="separate"/>
      </w:r>
      <w:r w:rsidR="00351A05" w:rsidRPr="00351A05">
        <w:rPr>
          <w:noProof/>
        </w:rPr>
        <w:t>(Maturo, 2014)</w:t>
      </w:r>
      <w:r>
        <w:fldChar w:fldCharType="end"/>
      </w:r>
      <w:r w:rsidR="00DF5C59">
        <w:t xml:space="preserve"> and </w:t>
      </w:r>
      <w:commentRangeStart w:id="178"/>
      <w:commentRangeStart w:id="179"/>
      <w:del w:id="180" w:author="Ciarán McInerney" w:date="2020-07-31T10:21:00Z">
        <w:r w:rsidR="00DF5C59" w:rsidDel="00732CE8">
          <w:delText xml:space="preserve">many medical </w:delText>
        </w:r>
      </w:del>
      <w:r w:rsidR="00DF5C59">
        <w:t>treatments</w:t>
      </w:r>
      <w:ins w:id="181" w:author="Ciarán McInerney" w:date="2020-07-31T10:21:00Z">
        <w:r w:rsidR="00732CE8">
          <w:t xml:space="preserve"> like deep brain stimulation</w:t>
        </w:r>
      </w:ins>
      <w:r w:rsidR="00DF5C59">
        <w:t xml:space="preserve"> </w:t>
      </w:r>
      <w:commentRangeEnd w:id="178"/>
      <w:r w:rsidR="00D76FC3">
        <w:rPr>
          <w:rStyle w:val="CommentReference"/>
        </w:rPr>
        <w:commentReference w:id="178"/>
      </w:r>
      <w:commentRangeEnd w:id="179"/>
      <w:r w:rsidR="00732CE8">
        <w:rPr>
          <w:rStyle w:val="CommentReference"/>
        </w:rPr>
        <w:commentReference w:id="179"/>
      </w:r>
      <w:r w:rsidR="00DF5C59">
        <w:fldChar w:fldCharType="begin" w:fldLock="1"/>
      </w:r>
      <w:r w:rsidR="008E3903">
        <w:instrText>ADDIN CSL_CITATION {"citationItems":[{"id":"ITEM-1","itemData":{"DOI":"10.1007/s11019-018-9858-6","ISBN":"0123456789","ISSN":"15728633","abstract":"Deep brain stimulation (DBS) is an effective treatment for the debilitating motor symptoms of Parkinson’s disease and other neurological disorders. However, clinicians and commentators have noted that DBS recipients have not necessarily experienced the improvements in quality of life that would be expected, due in large part to what have been described as the ‘psychosocial’ impacts of DBS. The premise of this paper is that, in order to realise the full potential of DBS and similar interventions, clinical services need to be arranged in such a way that these psychosocial dimensions are recognised and managed. Our starting point is that the psychosocial effects of DBS ‘in the field’ present us with analytically-useful disruptions: they disturb and foreground deeply held assumptions relating to the individual, health and its treatment, and which in a crude form manifest as the myth of technological solutionism within health care. Drawing on scholarship in medical sociology and science and technology studies (STS), we argue that DBS brings to the fore the relational dimensions of personhood, and demonstrates the emotional and social turmoil that can result if the relational dimensions of personhood are ignored by clinical services. In light of this, we argue that DBS should be implemented within a regime of care. Drawing on ethnographic research of a paediatric DBS clinical service, we provide an example of a regime of care, and conclude by reflecting on what other DBS services might learn from this paediatric service.","author":[{"dropping-particle":"","family":"Gardner","given":"John","non-dropping-particle":"","parse-names":false,"suffix":""},{"dropping-particle":"","family":"Warren","given":"Narelle","non-dropping-particle":"","parse-names":false,"suffix":""}],"container-title":"Medicine, Health Care and Philosophy","id":"ITEM-1","issue":"3","issued":{"date-parts":[["2019"]]},"page":"363-374","publisher":"Springer Netherlands","title":"Learning from deep brain stimulation: the fallacy of techno-solutionism and the need for ‘regimes of care’","type":"article-journal","volume":"22"},"uris":["http://www.mendeley.com/documents/?uuid=fb74b20b-672c-48bd-95d8-bac00a6ff399"]}],"mendeley":{"formattedCitation":"(Gardner and Warren, 2019)","plainTextFormattedCitation":"(Gardner and Warren, 2019)","previouslyFormattedCitation":"(Gardner and Warren, 2019)"},"properties":{"noteIndex":0},"schema":"https://github.com/citation-style-language/schema/raw/master/csl-citation.json"}</w:instrText>
      </w:r>
      <w:r w:rsidR="00DF5C59">
        <w:fldChar w:fldCharType="separate"/>
      </w:r>
      <w:r w:rsidR="00351A05" w:rsidRPr="00351A05">
        <w:rPr>
          <w:noProof/>
        </w:rPr>
        <w:t>(Gardner and Warren, 2019)</w:t>
      </w:r>
      <w:r w:rsidR="00DF5C59">
        <w:fldChar w:fldCharType="end"/>
      </w:r>
      <w:r w:rsidR="00DF5C59">
        <w:t>.</w:t>
      </w:r>
    </w:p>
    <w:p w14:paraId="0786E407" w14:textId="1DE36FB0" w:rsidR="00670128" w:rsidRDefault="00D67540" w:rsidP="00D14F7E">
      <w:r>
        <w:t xml:space="preserve">Sixthly, the increased complexity and </w:t>
      </w:r>
      <w:commentRangeStart w:id="182"/>
      <w:commentRangeStart w:id="183"/>
      <w:r>
        <w:t xml:space="preserve">distal connectedness </w:t>
      </w:r>
      <w:commentRangeEnd w:id="182"/>
      <w:r w:rsidR="00792C05">
        <w:rPr>
          <w:rStyle w:val="CommentReference"/>
        </w:rPr>
        <w:commentReference w:id="182"/>
      </w:r>
      <w:commentRangeEnd w:id="183"/>
      <w:r w:rsidR="004012EF">
        <w:rPr>
          <w:rStyle w:val="CommentReference"/>
        </w:rPr>
        <w:commentReference w:id="183"/>
      </w:r>
      <w:r>
        <w:t xml:space="preserve">of HISs challenges notions of </w:t>
      </w:r>
      <w:commentRangeStart w:id="184"/>
      <w:commentRangeStart w:id="185"/>
      <w:r>
        <w:t xml:space="preserve">trust </w:t>
      </w:r>
      <w:commentRangeEnd w:id="184"/>
      <w:r w:rsidR="00543400">
        <w:rPr>
          <w:rStyle w:val="CommentReference"/>
        </w:rPr>
        <w:commentReference w:id="184"/>
      </w:r>
      <w:commentRangeEnd w:id="185"/>
      <w:r w:rsidR="001C40F4">
        <w:rPr>
          <w:rStyle w:val="CommentReference"/>
        </w:rPr>
        <w:commentReference w:id="185"/>
      </w:r>
      <w:r>
        <w:t>that have long been a part of patient care</w:t>
      </w:r>
      <w:r w:rsidR="00045EB8">
        <w:t xml:space="preserve"> </w:t>
      </w:r>
      <w:r w:rsidR="00045EB8">
        <w:fldChar w:fldCharType="begin" w:fldLock="1"/>
      </w:r>
      <w:r w:rsidR="008E3903">
        <w:instrText>ADDIN CSL_CITATION {"citationItems":[{"id":"ITEM-1","itemData":{"DOI":"10.1111/j.1365-2648.1988.tb00570.x","ISSN":"13652648","abstract":"This paper examines the phenomenon of trust in health care relationships from a new perspective, that of the recipients of care for chronic illness. The authors argue that reciprocal trust is a necessary component of satisfying, effective health care relationships when the illness is of an ongoing nature. From the patient's perspective, reciprocal trust has a significant impact on the experience of being a receiver of health care and on the development of competency with illness management. Because of this, the authors claim that it is imperative for health care professionals to alter their traditional beliefs with regard to sick role and trust. With a new perspective, they may then develop the specific skills necessary to enact the caring aspect of the service they offer. The authors offer a number of suggestions for actualizing this reciprocal trust in clinical practice. Copyright © 1988, Wiley Blackwell. All rights reserved","author":[{"dropping-particle":"","family":"Thorne","given":"Sally E.","non-dropping-particle":"","parse-names":false,"suffix":""},{"dropping-particle":"","family":"Robinson","given":"Carole A.","non-dropping-particle":"","parse-names":false,"suffix":""}],"container-title":"Journal of Advanced Nursing","id":"ITEM-1","issue":"6","issued":{"date-parts":[["1988"]]},"page":"782-789","title":"Reciprocal trust in health care relationships","type":"article-journal","volume":"13"},"uris":["http://www.mendeley.com/documents/?uuid=f4498fc6-e290-423b-ae04-36437b771c84"]},{"id":"ITEM-2","itemData":{"DOI":"10.1016/j.dss.2006.11.011","ISSN":"01679236","abstract":"Health infomediaries play an increasingly critical role in providing support for people's health and wellness decisions. Effectiveness of health infomediaries depends on people's trust in them. In this paper, we conceptualize a comprehensive synthesis of trust antecedents that are relevant to health infomediaries based on trust research and the actor-network theory. The model is constructed to highlight the factors that play a significant role in trust formation in health infomediaries. The empirical test of the model indicates that web users' beliefs about the ability and benevolence of the health infomediary critically affect their behavior intentions. Moreover, testing has identified the dimensions of information and system quality as well as the trust signs that enhance each trust belief. Environmental factors also play a significant role in enhancing beliefs about the ability and integrity of the health infomediary. Our empirical results further show that an individual user's propensity to trust has a significant relationship with risk-related beliefs. Such trust and risk beliefs positively influence web users' behaviors. Our study shows the importance of context-specific modeling of trust in health infomediaries. © 2006 Elsevier B.V. All rights reserved.","author":[{"dropping-particle":"","family":"Song","given":"Jaeki","non-dropping-particle":"","parse-names":false,"suffix":""},{"dropping-particle":"","family":"Zahedi","given":"Fatemeh Mariam","non-dropping-particle":"","parse-names":false,"suffix":""}],"container-title":"Decision Support Systems","id":"ITEM-2","issue":"2","issued":{"date-parts":[["2007"]]},"page":"390-407","title":"Trust in health infomediaries","type":"article-journal","volume":"43"},"uris":["http://www.mendeley.com/documents/?uuid=7a9d7c5e-7e04-4c36-872b-34c6cc5f64a7"]}],"mendeley":{"formattedCitation":"(Thorne and Robinson, 1988; Song and Zahedi, 2007)","plainTextFormattedCitation":"(Thorne and Robinson, 1988; Song and Zahedi, 2007)","previouslyFormattedCitation":"(Thorne and Robinson, 1988; Song and Zahedi, 2007)"},"properties":{"noteIndex":0},"schema":"https://github.com/citation-style-language/schema/raw/master/csl-citation.json"}</w:instrText>
      </w:r>
      <w:r w:rsidR="00045EB8">
        <w:fldChar w:fldCharType="separate"/>
      </w:r>
      <w:r w:rsidR="00351A05" w:rsidRPr="00351A05">
        <w:rPr>
          <w:noProof/>
        </w:rPr>
        <w:t>(Thorne and Robinson, 1988; Song and Zahedi, 2007)</w:t>
      </w:r>
      <w:r w:rsidR="00045EB8">
        <w:fldChar w:fldCharType="end"/>
      </w:r>
      <w:r>
        <w:t>.</w:t>
      </w:r>
      <w:r w:rsidR="00B8035A">
        <w:t xml:space="preserve"> T</w:t>
      </w:r>
      <w:r w:rsidR="00045EB8">
        <w:t xml:space="preserve">rust </w:t>
      </w:r>
      <w:r w:rsidR="00B8035A">
        <w:t xml:space="preserve">in healthcare </w:t>
      </w:r>
      <w:r w:rsidR="00045EB8">
        <w:t xml:space="preserve">is </w:t>
      </w:r>
      <w:r w:rsidR="009D34D2">
        <w:t xml:space="preserve">partly </w:t>
      </w:r>
      <w:r w:rsidR="00D76FC3">
        <w:t xml:space="preserve">a </w:t>
      </w:r>
      <w:r w:rsidR="00045EB8">
        <w:t xml:space="preserve">function of inter-personal behaviours </w:t>
      </w:r>
      <w:r w:rsidR="00045EB8">
        <w:fldChar w:fldCharType="begin" w:fldLock="1"/>
      </w:r>
      <w:r w:rsidR="008E3903">
        <w:instrText>ADDIN CSL_CITATION {"citationItems":[{"id":"ITEM-1","itemData":{"DOI":"10.1108/14777260610701759","ISBN":"1477726061070","ISSN":"14777266","abstract":"Purpose The aim of this paper is to provide a rationale for examining trust in health care. Design/methodology/approach Conducts a review of the literature of trust relations in health care that highlighted that most empirical research has addressed threats to patient-provider relationships and trust in health care systems from the patient's perspective, but studies in the organisational literature suggests that trust relations in the workforce, between providers and between providers and managers, may also influence patient-provider relationships and levels of trust. Findings Suggests that trust is not primarily dispositional or an individual attribute or psychological state, but is constructed from a set of inter-personal behaviors or from a shared identity. These behaviors are underpinned by sets of institutional rules, laws and customs. Research limitations/implications This introductory paper has presented some evidence from an international, comparative study but there is the need for further, more detailed investigation into why trust relations may vary in different health care systems. Originality/value This introductory paper provides a rationale for examining trust in health care and a context for the different elements of trust. © 2006, Emerald Group Publishing Limited","author":[{"dropping-particle":"","family":"Calnan","given":"Michael","non-dropping-particle":"","parse-names":false,"suffix":""},{"dropping-particle":"","family":"Rowe","given":"Rosemary","non-dropping-particle":"","parse-names":false,"suffix":""}],"container-title":"Journal of Health Organization and Management","id":"ITEM-1","issue":"5","issued":{"date-parts":[["2006"]]},"page":"349-358","title":"Researching trust relations in health care: Conceptual and methodological challenges – an introduction","type":"article-journal","volume":"20"},"uris":["http://www.mendeley.com/documents/?uuid=0fc3ff83-e902-4147-91af-6bed8a083abf"]}],"mendeley":{"formattedCitation":"(Calnan and Rowe, 2006)","plainTextFormattedCitation":"(Calnan and Rowe, 2006)","previouslyFormattedCitation":"(Calnan and Rowe, 2006)"},"properties":{"noteIndex":0},"schema":"https://github.com/citation-style-language/schema/raw/master/csl-citation.json"}</w:instrText>
      </w:r>
      <w:r w:rsidR="00045EB8">
        <w:fldChar w:fldCharType="separate"/>
      </w:r>
      <w:r w:rsidR="00351A05" w:rsidRPr="00351A05">
        <w:rPr>
          <w:noProof/>
        </w:rPr>
        <w:t>(Calnan and Rowe, 2006)</w:t>
      </w:r>
      <w:r w:rsidR="00045EB8">
        <w:fldChar w:fldCharType="end"/>
      </w:r>
      <w:r w:rsidR="00045EB8">
        <w:t xml:space="preserve"> </w:t>
      </w:r>
      <w:commentRangeStart w:id="186"/>
      <w:commentRangeStart w:id="187"/>
      <w:del w:id="188" w:author="Ciarán McInerney" w:date="2020-07-31T10:40:00Z">
        <w:r w:rsidR="00045EB8" w:rsidDel="001C40F4">
          <w:delText xml:space="preserve">and </w:delText>
        </w:r>
      </w:del>
      <w:ins w:id="189" w:author="Ciarán McInerney" w:date="2020-07-31T10:40:00Z">
        <w:r w:rsidR="001C40F4">
          <w:t xml:space="preserve">with </w:t>
        </w:r>
      </w:ins>
      <w:r w:rsidR="00045EB8">
        <w:t>the gatekeeping and competing incentives of actors in a HIS threaten</w:t>
      </w:r>
      <w:ins w:id="190" w:author="Ciarán McInerney" w:date="2020-07-31T10:40:00Z">
        <w:r w:rsidR="001C40F4">
          <w:t>ing</w:t>
        </w:r>
      </w:ins>
      <w:r w:rsidR="00045EB8">
        <w:t xml:space="preserve"> </w:t>
      </w:r>
      <w:r w:rsidR="00B8035A">
        <w:t xml:space="preserve">this </w:t>
      </w:r>
      <w:r w:rsidR="00A358FA">
        <w:t>trust</w:t>
      </w:r>
      <w:commentRangeEnd w:id="186"/>
      <w:r w:rsidR="00D76FC3">
        <w:rPr>
          <w:rStyle w:val="CommentReference"/>
        </w:rPr>
        <w:commentReference w:id="186"/>
      </w:r>
      <w:commentRangeEnd w:id="187"/>
      <w:r w:rsidR="001C40F4">
        <w:rPr>
          <w:rStyle w:val="CommentReference"/>
        </w:rPr>
        <w:commentReference w:id="187"/>
      </w:r>
      <w:r w:rsidR="00A358FA">
        <w:t xml:space="preserve"> </w:t>
      </w:r>
      <w:r w:rsidR="00045EB8">
        <w:fldChar w:fldCharType="begin" w:fldLock="1"/>
      </w:r>
      <w:r w:rsidR="008E3903">
        <w:instrText>ADDIN CSL_CITATION {"citationItems":[{"id":"ITEM-1","itemData":{"DOI":"10.1001/jama.1996.03530450083048","ISSN":"03616274","author":[{"dropping-particle":"","family":"Mechanic","given":"David","non-dropping-particle":"","parse-names":false,"suffix":""},{"dropping-particle":"","family":"Schlesinger","given":"Mark","non-dropping-particle":"","parse-names":false,"suffix":""}],"container-title":"JAMA","id":"ITEM-1","issue":"21","issued":{"date-parts":[["1996"]]},"page":"1693-1697","title":"The impact of managed care on patients' trust in medical care and their physicians","type":"article-journal","volume":"275"},"uris":["http://www.mendeley.com/documents/?uuid=2055a9d8-04bf-4bc6-88be-3d440e72f718"]},{"id":"ITEM-2","itemData":{"DOI":"10.1080/13698570310001606941","ISSN":"13698575","abstract":"This editorial reflects on the relationship between risk and trust in health and health care. It examines how and why trust is a key component in the health care system of risk management, why there is a crisis of trust and the ways in which the trust relationship is being reconfigured in the UK's NHS and how this is likely to effect the management of knowledge and risk.","author":[{"dropping-particle":"","family":"Alaszewski","given":"Andy","non-dropping-particle":"","parse-names":false,"suffix":""}],"container-title":"Health, Risk and Society","id":"ITEM-2","issue":"3","issued":{"date-parts":[["2003"]]},"page":"235-239","title":"Risk, trust and health","type":"article-journal","volume":"5"},"uris":["http://www.mendeley.com/documents/?uuid=bbc34b74-f0bc-4c81-8cf2-0cd467fd3d44"]}],"mendeley":{"formattedCitation":"(Mechanic and Schlesinger, 1996; Alaszewski, 2003)","plainTextFormattedCitation":"(Mechanic and Schlesinger, 1996; Alaszewski, 2003)","previouslyFormattedCitation":"(Mechanic and Schlesinger, 1996; Alaszewski, 2003)"},"properties":{"noteIndex":0},"schema":"https://github.com/citation-style-language/schema/raw/master/csl-citation.json"}</w:instrText>
      </w:r>
      <w:r w:rsidR="00045EB8">
        <w:fldChar w:fldCharType="separate"/>
      </w:r>
      <w:r w:rsidR="00351A05" w:rsidRPr="00351A05">
        <w:rPr>
          <w:noProof/>
        </w:rPr>
        <w:t xml:space="preserve">(Mechanic and </w:t>
      </w:r>
      <w:r w:rsidR="00351A05" w:rsidRPr="00351A05">
        <w:rPr>
          <w:noProof/>
        </w:rPr>
        <w:lastRenderedPageBreak/>
        <w:t>Schlesinger, 1996; Alaszewski, 2003)</w:t>
      </w:r>
      <w:r w:rsidR="00045EB8">
        <w:fldChar w:fldCharType="end"/>
      </w:r>
      <w:r w:rsidR="00045EB8">
        <w:t>.</w:t>
      </w:r>
      <w:r w:rsidR="00D14F7E">
        <w:t xml:space="preserve"> </w:t>
      </w:r>
      <w:r w:rsidR="006930BF">
        <w:t>Finally, there is the question of how these challenges will interact with the existing challenges alluded t</w:t>
      </w:r>
      <w:r w:rsidR="005646F8">
        <w:t xml:space="preserve">o </w:t>
      </w:r>
      <w:r w:rsidR="00AC4FD6">
        <w:t xml:space="preserve">in </w:t>
      </w:r>
      <w:r w:rsidR="005646F8">
        <w:t>Section 1</w:t>
      </w:r>
      <w:r w:rsidR="006930BF">
        <w:t>.</w:t>
      </w:r>
    </w:p>
    <w:p w14:paraId="026FA11C" w14:textId="77777777" w:rsidR="00D14F7E" w:rsidRPr="00D14F7E" w:rsidRDefault="00D14F7E" w:rsidP="00D14F7E"/>
    <w:p w14:paraId="1FF8E64D" w14:textId="521E620E" w:rsidR="00A20FF2" w:rsidRPr="00660F62" w:rsidRDefault="00A20FF2" w:rsidP="00865C67">
      <w:pPr>
        <w:pStyle w:val="Heading2"/>
      </w:pPr>
      <w:commentRangeStart w:id="191"/>
      <w:r>
        <w:t>Patient-safety implications</w:t>
      </w:r>
      <w:r w:rsidR="00C87DCA">
        <w:t xml:space="preserve"> of </w:t>
      </w:r>
      <w:r w:rsidR="00CB1C67">
        <w:t>HIT</w:t>
      </w:r>
      <w:r w:rsidR="00C87DCA">
        <w:t xml:space="preserve"> challenges</w:t>
      </w:r>
      <w:commentRangeEnd w:id="191"/>
      <w:r w:rsidR="00DD5E0F">
        <w:rPr>
          <w:rStyle w:val="CommentReference"/>
          <w:rFonts w:asciiTheme="minorHAnsi" w:eastAsiaTheme="minorHAnsi" w:hAnsiTheme="minorHAnsi" w:cstheme="minorBidi"/>
        </w:rPr>
        <w:commentReference w:id="191"/>
      </w:r>
    </w:p>
    <w:p w14:paraId="4180AD56" w14:textId="789CB4BD" w:rsidR="00FD1560" w:rsidRDefault="00CE48ED" w:rsidP="00970743">
      <w:pPr>
        <w:rPr>
          <w:color w:val="FF0000"/>
        </w:rPr>
      </w:pPr>
      <w:r>
        <w:rPr>
          <w:color w:val="FF0000"/>
        </w:rPr>
        <w:t>*</w:t>
      </w:r>
      <w:r w:rsidR="00DD5E0F">
        <w:rPr>
          <w:color w:val="FF0000"/>
        </w:rPr>
        <w:t xml:space="preserve"> * * * * * * * * * * * * * * * * * * * * * * * *</w:t>
      </w:r>
    </w:p>
    <w:p w14:paraId="2ECEB943" w14:textId="36F49964" w:rsidR="00DD5E0F" w:rsidRDefault="00DD5E0F" w:rsidP="00970743">
      <w:pPr>
        <w:rPr>
          <w:color w:val="FF0000"/>
        </w:rPr>
      </w:pPr>
      <w:r>
        <w:rPr>
          <w:color w:val="FF0000"/>
        </w:rPr>
        <w:t>* * * * * * * * * * * * * * * * * * * * * * * * *</w:t>
      </w:r>
    </w:p>
    <w:p w14:paraId="49637D17" w14:textId="77777777" w:rsidR="00CE48ED" w:rsidRPr="002D033C" w:rsidRDefault="00CE48ED" w:rsidP="00970743">
      <w:pPr>
        <w:rPr>
          <w:color w:val="FF0000"/>
        </w:rPr>
      </w:pPr>
    </w:p>
    <w:p w14:paraId="5457B14C" w14:textId="09CB49D3" w:rsidR="00E97300" w:rsidRPr="00F700A2" w:rsidRDefault="009D0ABB" w:rsidP="00FE11B9">
      <w:pPr>
        <w:pStyle w:val="Heading1"/>
      </w:pPr>
      <w:r>
        <w:t xml:space="preserve">Section 4: </w:t>
      </w:r>
      <w:commentRangeStart w:id="192"/>
      <w:commentRangeStart w:id="193"/>
      <w:commentRangeStart w:id="194"/>
      <w:commentRangeStart w:id="195"/>
      <w:commentRangeStart w:id="196"/>
      <w:commentRangeStart w:id="197"/>
      <w:commentRangeStart w:id="198"/>
      <w:commentRangeStart w:id="199"/>
      <w:r w:rsidR="00EC0EB1">
        <w:t xml:space="preserve">Addressing </w:t>
      </w:r>
      <w:r>
        <w:t>challenges to patient</w:t>
      </w:r>
      <w:r w:rsidR="00D76FC3">
        <w:t xml:space="preserve"> </w:t>
      </w:r>
      <w:r>
        <w:t>safety</w:t>
      </w:r>
      <w:commentRangeEnd w:id="192"/>
      <w:r w:rsidR="0093483F">
        <w:rPr>
          <w:rStyle w:val="CommentReference"/>
          <w:rFonts w:asciiTheme="minorHAnsi" w:eastAsiaTheme="minorHAnsi" w:hAnsiTheme="minorHAnsi" w:cstheme="minorBidi"/>
        </w:rPr>
        <w:commentReference w:id="192"/>
      </w:r>
      <w:commentRangeEnd w:id="193"/>
      <w:r w:rsidR="00D76FC3">
        <w:rPr>
          <w:rStyle w:val="CommentReference"/>
          <w:rFonts w:asciiTheme="minorHAnsi" w:eastAsiaTheme="minorHAnsi" w:hAnsiTheme="minorHAnsi" w:cstheme="minorBidi"/>
        </w:rPr>
        <w:commentReference w:id="193"/>
      </w:r>
      <w:commentRangeEnd w:id="194"/>
      <w:commentRangeEnd w:id="195"/>
      <w:r w:rsidR="001C40F4">
        <w:rPr>
          <w:rStyle w:val="CommentReference"/>
          <w:rFonts w:asciiTheme="minorHAnsi" w:eastAsiaTheme="minorHAnsi" w:hAnsiTheme="minorHAnsi" w:cstheme="minorBidi"/>
        </w:rPr>
        <w:commentReference w:id="194"/>
      </w:r>
      <w:r w:rsidR="009978E4">
        <w:rPr>
          <w:rStyle w:val="CommentReference"/>
          <w:rFonts w:asciiTheme="minorHAnsi" w:eastAsiaTheme="minorHAnsi" w:hAnsiTheme="minorHAnsi" w:cstheme="minorBidi"/>
        </w:rPr>
        <w:commentReference w:id="195"/>
      </w:r>
      <w:commentRangeEnd w:id="196"/>
      <w:r w:rsidR="00B51A64">
        <w:rPr>
          <w:rStyle w:val="CommentReference"/>
          <w:rFonts w:asciiTheme="minorHAnsi" w:eastAsiaTheme="minorHAnsi" w:hAnsiTheme="minorHAnsi" w:cstheme="minorBidi"/>
        </w:rPr>
        <w:commentReference w:id="196"/>
      </w:r>
      <w:commentRangeEnd w:id="197"/>
      <w:r w:rsidR="00172673">
        <w:rPr>
          <w:rStyle w:val="CommentReference"/>
          <w:rFonts w:asciiTheme="minorHAnsi" w:eastAsiaTheme="minorHAnsi" w:hAnsiTheme="minorHAnsi" w:cstheme="minorBidi"/>
        </w:rPr>
        <w:commentReference w:id="197"/>
      </w:r>
      <w:commentRangeEnd w:id="198"/>
      <w:r w:rsidR="009C1155">
        <w:rPr>
          <w:rStyle w:val="CommentReference"/>
          <w:rFonts w:asciiTheme="minorHAnsi" w:eastAsiaTheme="minorHAnsi" w:hAnsiTheme="minorHAnsi" w:cstheme="minorBidi"/>
        </w:rPr>
        <w:commentReference w:id="198"/>
      </w:r>
      <w:commentRangeEnd w:id="199"/>
      <w:r w:rsidR="009804A1">
        <w:rPr>
          <w:rStyle w:val="CommentReference"/>
          <w:rFonts w:asciiTheme="minorHAnsi" w:eastAsiaTheme="minorHAnsi" w:hAnsiTheme="minorHAnsi" w:cstheme="minorBidi"/>
        </w:rPr>
        <w:commentReference w:id="199"/>
      </w:r>
    </w:p>
    <w:p w14:paraId="1CCB8F93" w14:textId="0386535D" w:rsidR="00B05D6C" w:rsidRPr="0048402F" w:rsidRDefault="0048402F" w:rsidP="00EC0EB1">
      <w:r w:rsidRPr="0048402F">
        <w:t xml:space="preserve">In this section, we recommend </w:t>
      </w:r>
      <w:commentRangeStart w:id="200"/>
      <w:r w:rsidRPr="0048402F">
        <w:t>theoretically-inf</w:t>
      </w:r>
      <w:r w:rsidR="00AC4FD6">
        <w:t xml:space="preserve">ormed frameworks </w:t>
      </w:r>
      <w:commentRangeEnd w:id="200"/>
      <w:r w:rsidR="00D76FC3">
        <w:rPr>
          <w:rStyle w:val="CommentReference"/>
        </w:rPr>
        <w:commentReference w:id="200"/>
      </w:r>
      <w:r w:rsidR="00AC4FD6">
        <w:t>to address the</w:t>
      </w:r>
      <w:r w:rsidRPr="0048402F">
        <w:t xml:space="preserve"> patient-safety implications raised in Section </w:t>
      </w:r>
      <w:commentRangeStart w:id="201"/>
      <w:commentRangeStart w:id="202"/>
      <w:r w:rsidRPr="0048402F">
        <w:t>3</w:t>
      </w:r>
      <w:commentRangeEnd w:id="201"/>
      <w:r w:rsidR="0057168E">
        <w:rPr>
          <w:rStyle w:val="CommentReference"/>
        </w:rPr>
        <w:commentReference w:id="201"/>
      </w:r>
      <w:commentRangeEnd w:id="202"/>
      <w:r w:rsidR="001C40F4">
        <w:rPr>
          <w:rStyle w:val="CommentReference"/>
        </w:rPr>
        <w:commentReference w:id="202"/>
      </w:r>
      <w:r w:rsidRPr="0048402F">
        <w:t>.</w:t>
      </w:r>
    </w:p>
    <w:p w14:paraId="448C8414" w14:textId="77777777" w:rsidR="00B05D6C" w:rsidRPr="00B05D6C" w:rsidRDefault="00B05D6C" w:rsidP="00B05D6C"/>
    <w:p w14:paraId="43399131" w14:textId="4F854331" w:rsidR="00E97300" w:rsidRDefault="00E97300" w:rsidP="00865C67">
      <w:pPr>
        <w:pStyle w:val="Heading2"/>
      </w:pPr>
      <w:commentRangeStart w:id="203"/>
      <w:commentRangeStart w:id="204"/>
      <w:r>
        <w:t>Safety cases</w:t>
      </w:r>
      <w:commentRangeEnd w:id="203"/>
      <w:r w:rsidR="00DD5E0F">
        <w:rPr>
          <w:rStyle w:val="CommentReference"/>
          <w:rFonts w:asciiTheme="minorHAnsi" w:eastAsiaTheme="minorHAnsi" w:hAnsiTheme="minorHAnsi" w:cstheme="minorBidi"/>
        </w:rPr>
        <w:commentReference w:id="203"/>
      </w:r>
      <w:commentRangeEnd w:id="204"/>
      <w:r w:rsidR="001C40F4">
        <w:rPr>
          <w:rStyle w:val="CommentReference"/>
          <w:rFonts w:asciiTheme="minorHAnsi" w:eastAsiaTheme="minorHAnsi" w:hAnsiTheme="minorHAnsi" w:cstheme="minorBidi"/>
        </w:rPr>
        <w:commentReference w:id="204"/>
      </w:r>
    </w:p>
    <w:p w14:paraId="70299EA2" w14:textId="123FBA42" w:rsidR="00EA645D" w:rsidRPr="006A4C08" w:rsidRDefault="00865C67" w:rsidP="00004E11">
      <w:r>
        <w:t xml:space="preserve">Safety cases are structured arguments supported by evidence that </w:t>
      </w:r>
      <w:r w:rsidR="00E01F2C">
        <w:t xml:space="preserve">are used to </w:t>
      </w:r>
      <w:r>
        <w:t>justif</w:t>
      </w:r>
      <w:r w:rsidR="00E01F2C">
        <w:t>y</w:t>
      </w:r>
      <w:r>
        <w:t xml:space="preserve"> why a system or a service in acceptably safety within </w:t>
      </w:r>
      <w:r w:rsidR="00E01F2C">
        <w:t xml:space="preserve">a particular context </w:t>
      </w:r>
      <w:r w:rsidR="00E01F2C" w:rsidRPr="006A4C08">
        <w:fldChar w:fldCharType="begin" w:fldLock="1"/>
      </w:r>
      <w:r w:rsidR="00E01F2C">
        <w:instrText>ADDIN CSL_CITATION {"citationItems":[{"id":"ITEM-1","itemData":{"DOI":"10.1080/09617353.2000.11690698","ISSN":"0961-7353","abstract":"This paper will outline a safety case methodology that seeks to minimise safety risks and commercial risks by constructing a demonstrable safety case. The safety case ideas presented here were initially developed in an EU-sponsored SHIP project 1 and was then further developed in the UK Nuclear Safety Research Programme (the QUARC Project 2). Some of these concepts have subsequently been incorporated in safety standards such as MOD Def Stan 00-55, and have also been used to establish specific safety cases for clients. A generalisation of the concepts also appears in Def Stan 00-42 Part 2, in the form of the software reliability case.","author":[{"dropping-particle":"","family":"Bishop","given":"Peter","non-dropping-particle":"","parse-names":false,"suffix":""},{"dropping-particle":"","family":"Bloomfield","given":"Robin","non-dropping-particle":"","parse-names":false,"suffix":""}],"container-title":"Safety and Reliability","id":"ITEM-1","issue":"1","issued":{"date-parts":[["2000"]]},"page":"34-42","title":"A Methodology for Safety Case Development","type":"article-journal","volume":"20"},"uris":["http://www.mendeley.com/documents/?uuid=8a592e58-e3ca-493c-bbcb-da95f322dd91"]}],"mendeley":{"formattedCitation":"(Bishop and Bloomfield, 2000)","plainTextFormattedCitation":"(Bishop and Bloomfield, 2000)","previouslyFormattedCitation":"(Bishop and Bloomfield, 2000)"},"properties":{"noteIndex":0},"schema":"https://github.com/citation-style-language/schema/raw/master/csl-citation.json"}</w:instrText>
      </w:r>
      <w:r w:rsidR="00E01F2C" w:rsidRPr="006A4C08">
        <w:fldChar w:fldCharType="separate"/>
      </w:r>
      <w:r w:rsidR="00E01F2C" w:rsidRPr="00351A05">
        <w:rPr>
          <w:noProof/>
        </w:rPr>
        <w:t>(Bishop and Bloomfield, 2000)</w:t>
      </w:r>
      <w:r w:rsidR="00E01F2C" w:rsidRPr="006A4C08">
        <w:fldChar w:fldCharType="end"/>
      </w:r>
      <w:r w:rsidR="00E01F2C">
        <w:t>. In safety-critical industries, particularly in the UK, these</w:t>
      </w:r>
      <w:r w:rsidR="00E01F2C" w:rsidRPr="00E01F2C">
        <w:t xml:space="preserve"> cases are a</w:t>
      </w:r>
      <w:r w:rsidR="00E01F2C">
        <w:t>n</w:t>
      </w:r>
      <w:r w:rsidR="00E01F2C" w:rsidRPr="00E01F2C">
        <w:t xml:space="preserve"> </w:t>
      </w:r>
      <w:r w:rsidR="00E01F2C">
        <w:t>established</w:t>
      </w:r>
      <w:r w:rsidR="00E01F2C" w:rsidRPr="00E01F2C">
        <w:t xml:space="preserve"> means by which confidence in the safety of the system is communicated to, and scrutinised by, the diverse stakeholders, including </w:t>
      </w:r>
      <w:r w:rsidR="008B004B">
        <w:t xml:space="preserve">users, </w:t>
      </w:r>
      <w:r w:rsidR="00E01F2C" w:rsidRPr="00E01F2C">
        <w:t>regulators and policy makers.</w:t>
      </w:r>
      <w:r w:rsidR="008B004B">
        <w:t xml:space="preserve"> </w:t>
      </w:r>
      <w:r w:rsidR="00112D1C">
        <w:t>I</w:t>
      </w:r>
      <w:r w:rsidR="00112D1C" w:rsidRPr="00112D1C">
        <w:t>n the NHS, compliance with the clinical safety standards DCB0129 and DCB0160 requires a</w:t>
      </w:r>
      <w:r w:rsidR="00112D1C">
        <w:t xml:space="preserve"> safety </w:t>
      </w:r>
      <w:r w:rsidR="00112D1C" w:rsidRPr="00112D1C">
        <w:t xml:space="preserve">case for </w:t>
      </w:r>
      <w:r w:rsidR="00112D1C">
        <w:t>HITs</w:t>
      </w:r>
      <w:r w:rsidR="00112D1C" w:rsidRPr="00112D1C">
        <w:t xml:space="preserve">. </w:t>
      </w:r>
      <w:r w:rsidR="006A4C08" w:rsidRPr="006A4C08">
        <w:t>The process involves a</w:t>
      </w:r>
      <w:r w:rsidR="00EA645D" w:rsidRPr="006A4C08">
        <w:t xml:space="preserve">n exposition of risk to encourage proactive safety management </w:t>
      </w:r>
      <w:r w:rsidR="00EA645D" w:rsidRPr="006A4C08">
        <w:fldChar w:fldCharType="begin" w:fldLock="1"/>
      </w:r>
      <w:r w:rsidR="008E3903">
        <w:instrText>ADDIN CSL_CITATION {"citationItems":[{"id":"ITEM-1","itemData":{"DOI":"10.1016/j.ssci.2015.12.021","ISSN":"18791042","abstract":"Healthcare organisations are often encouraged to learn from other industries in order to develop proactive and rigorous safety management practices. In the UK safety-critical industries safety cases have been used to provide justification that systems are acceptably safe. There has been growing interest in healthcare in the application of safety cases for medical devices and health information technology. However, the introduction of safety cases into general safety management and regulatory practices in healthcare is largely unexplored and unsupported. Should healthcare as an industry be encouraged to adopt safety cases more widely? This paper reviews safety case practices in six UK industries and identifies drivers and developments in the adoption of safety cases. The paper argues that safety cases might best be used in healthcare to provide an exposition of risk rather than as a regulatory tool to demonstrate acceptable levels of safety. Safety cases might support healthcare organisations in establishing proactive safety management practices. However, there has been criticism that safety cases practices have, at times, contributed to poor safety management and standards by prompting a \"tick-box\" and compliance-driven approach. These criticisms represent challenges for the adoption of safety cases in healthcare, where the level of maturity of safety management systems is arguably still lower than in traditional safety-critical industries. Healthcare stakeholders require access to education and guidance that takes into account the specifics of healthcare as an industry. Further research is required to provide evidence about the effectiveness of safety cases and the costs involved with the approach.","author":[{"dropping-particle":"","family":"Sujan","given":"Mark A.","non-dropping-particle":"","parse-names":false,"suffix":""},{"dropping-particle":"","family":"Habli","given":"Ibrahim","non-dropping-particle":"","parse-names":false,"suffix":""},{"dropping-particle":"","family":"Kelly","given":"Tim P.","non-dropping-particle":"","parse-names":false,"suffix":""},{"dropping-particle":"","family":"Pozzi","given":"Simone","non-dropping-particle":"","parse-names":false,"suffix":""},{"dropping-particle":"","family":"Johnson","given":"Christopher W.","non-dropping-particle":"","parse-names":false,"suffix":""}],"container-title":"Safety Science","id":"ITEM-1","issued":{"date-parts":[["2016"]]},"page":"181-189","publisher":"Elsevier Ltd","title":"Should healthcare providers do safety cases? Lessons from a cross-industry review of safety case practices","type":"article-journal","volume":"84"},"uris":["http://www.mendeley.com/documents/?uuid=86855dd1-8bb0-466e-bb10-7d2b47504eca"]}],"mendeley":{"formattedCitation":"(Sujan &lt;i&gt;et al.&lt;/i&gt;, 2016)","plainTextFormattedCitation":"(Sujan et al., 2016)","previouslyFormattedCitation":"(Sujan &lt;i&gt;et al.&lt;/i&gt;, 2016)"},"properties":{"noteIndex":0},"schema":"https://github.com/citation-style-language/schema/raw/master/csl-citation.json"}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2016)</w:t>
      </w:r>
      <w:r w:rsidR="00EA645D" w:rsidRPr="006A4C08">
        <w:fldChar w:fldCharType="end"/>
      </w:r>
      <w:r w:rsidR="006A4C08" w:rsidRPr="006A4C08">
        <w:t xml:space="preserve">. </w:t>
      </w:r>
      <w:r w:rsidR="00EA645D" w:rsidRPr="006A4C08">
        <w:t xml:space="preserve">Patient safety might be facilitated by the use of dynamic </w:t>
      </w:r>
      <w:r w:rsidR="00EA645D" w:rsidRPr="006A4C08">
        <w:fldChar w:fldCharType="begin" w:fldLock="1"/>
      </w:r>
      <w:r w:rsidR="008E3903">
        <w:instrText>ADDIN CSL_CITATION {"citationItems":[{"id":"ITEM-1","itemData":{"DOI":"10.1109/ICSE.2015.199","ISBN":"9781479919345","ISSN":"02705257","abstract":"We describe dynamic safety cases, a novel operationalization of the concept of through-life safety assurance, whose goal is to enable proactive safety management. Using an example from the aviation systems domain, we motivate our approach, its underlying principles, and a lifecycle. We then identify the key elements required to move towards a formalization of the associated framework.","author":[{"dropping-particle":"","family":"Denney","given":"Ewen","non-dropping-particle":"","parse-names":false,"suffix":""},{"dropping-particle":"","family":"Pai","given":"Ganesh","non-dropping-particle":"","parse-names":false,"suffix":""},{"dropping-particle":"","family":"Habli","given":"Ibrahim","non-dropping-particle":"","parse-names":false,"suffix":""}],"container-title":"Proceedings - International Conference on Software Engineering","id":"ITEM-1","issue":"2","issued":{"date-parts":[["2015"]]},"page":"587-590","publisher":"IEEE","title":"Dynamic Safety Cases for Through-Life Safety Assurance","type":"article-journal","volume":"2"},"uris":["http://www.mendeley.com/documents/?uuid=6ff2da79-68fe-4811-a2a4-486735acf399"]}],"mendeley":{"formattedCitation":"(Denney, Pai and Habli, 2015)","plainTextFormattedCitation":"(Denney, Pai and Habli, 2015)","previouslyFormattedCitation":"(Denney, Pai and Habli, 2015)"},"properties":{"noteIndex":0},"schema":"https://github.com/citation-style-language/schema/raw/master/csl-citation.json"}</w:instrText>
      </w:r>
      <w:r w:rsidR="00EA645D" w:rsidRPr="006A4C08">
        <w:fldChar w:fldCharType="separate"/>
      </w:r>
      <w:r w:rsidR="00351A05" w:rsidRPr="00351A05">
        <w:rPr>
          <w:noProof/>
        </w:rPr>
        <w:t>(Denney, Pai and Habli, 2015)</w:t>
      </w:r>
      <w:r w:rsidR="00EA645D" w:rsidRPr="006A4C08">
        <w:fldChar w:fldCharType="end"/>
      </w:r>
      <w:r w:rsidR="00EA645D" w:rsidRPr="006A4C08">
        <w:t xml:space="preserve">, multi-view </w:t>
      </w:r>
      <w:r w:rsidR="00EA645D" w:rsidRPr="006A4C08">
        <w:fldChar w:fldCharType="begin" w:fldLock="1"/>
      </w:r>
      <w:r w:rsidR="008E3903">
        <w:instrText>ADDIN CSL_CITATION {"citationItems":[{"id":"ITEM-1","itemData":{"DOI":"10.1049/cp.2011.0260","ISBN":"9781849195355","abstract":"Due to high levels of complexity in the design and operation of safety-critical systems, the size and complexity of safety-cases continues to grow. This presents considerable challenges to the development, review and maintenance of safety cases. The independent review into the Nimrod crash in 2006 pointed out the dangers of poor practices in safety cases. It noted that the UK Health and Safety Executive (HSE) has also found a number of problems with safety case practices in its role as regulator. In the past, the area of software architecture has been plundered to provide techniques that aid safety case construction and presentation. This paper argues that this can continue to bear fruit, and demonstrates how the principles of multi-view architecture can be used to produce multi-view safety cases. Multi-view safety cases have the potential to filter information of interest to stakeholders, thus reducing complexity and increasing comprehension of the safety argument. Modifiability and extensibility could be improved, as changes to the safety case can be reviewed more easily through relevant stakeholders' views.","author":[{"dropping-particle":"","family":"Flood","given":"M.","non-dropping-particle":"","parse-names":false,"suffix":""},{"dropping-particle":"","family":"Habli","given":"Ibrahim","non-dropping-particle":"","parse-names":false,"suffix":""}],"container-title":"IET Conference Publications","id":"ITEM-1","issue":"578 CP","issued":{"date-parts":[["2011"]]},"page":"1-6","title":"Multi-view safety cases","type":"article-journal","volume":"2011"},"uris":["http://www.mendeley.com/documents/?uuid=0bc5aa90-6672-4d86-a8ef-eb7483e6f2a7"]}],"mendeley":{"formattedCitation":"(Flood and Habli, 2011)","plainTextFormattedCitation":"(Flood and Habli, 2011)","previouslyFormattedCitation":"(Flood and Habli, 2011)"},"properties":{"noteIndex":0},"schema":"https://github.com/citation-style-language/schema/raw/master/csl-citation.json"}</w:instrText>
      </w:r>
      <w:r w:rsidR="00EA645D" w:rsidRPr="006A4C08">
        <w:fldChar w:fldCharType="separate"/>
      </w:r>
      <w:r w:rsidR="00351A05" w:rsidRPr="00351A05">
        <w:rPr>
          <w:noProof/>
        </w:rPr>
        <w:t>(Flood and Habli, 2011)</w:t>
      </w:r>
      <w:r w:rsidR="00EA645D" w:rsidRPr="006A4C08">
        <w:fldChar w:fldCharType="end"/>
      </w:r>
      <w:r w:rsidR="00EA645D" w:rsidRPr="006A4C08">
        <w:t xml:space="preserve"> safety case</w:t>
      </w:r>
      <w:r w:rsidR="00AC4FD6">
        <w:t>s</w:t>
      </w:r>
      <w:r w:rsidR="00EA645D" w:rsidRPr="006A4C08">
        <w:t xml:space="preserve"> for HIT </w:t>
      </w:r>
      <w:r w:rsidR="006A4C08" w:rsidRPr="006A4C08">
        <w:fldChar w:fldCharType="begin" w:fldLock="1"/>
      </w:r>
      <w:r w:rsidR="008E3903">
        <w:instrText>ADDIN CSL_CITATION {"citationItems":[{"id":"ITEM-1","itemData":{"DOI":"10.1016/j.ssci.2018.09.001","ISSN":"0925-7535","author":[{"dropping-particle":"","family":"Habli","given":"Ibrahim","non-dropping-particle":"","parse-names":false,"suffix":""},{"dropping-particle":"","family":"White","given":"Sean","non-dropping-particle":"","parse-names":false,"suffix":""},{"dropping-particle":"","family":"Sujan","given":"Mark A.","non-dropping-particle":"","parse-names":false,"suffix":""},{"dropping-particle":"","family":"Harrison","given":"Stuart","non-dropping-particle":"","parse-names":false,"suffix":""},{"dropping-particle":"","family":"Ugarte","given":"Marta","non-dropping-particle":"","parse-names":false,"suffix":""}],"container-title":"Safety Science","id":"ITEM-1","issued":{"date-parts":[["2018"]]},"page":"324-335","publisher":"Elsevier","title":"What is the safety case for health IT? A study of assurance practices in England","type":"article-journal","volume":"110"},"uris":["http://www.mendeley.com/documents/?uuid=818ec875-7ed7-46a0-a2e9-0658c547e71a"]},{"id":"ITEM-2","itemData":{"DOI":"10.1109/SEHC.2012.6227010","ISBN":"9781467318433","abstract":"Introduction of IT in the health domain can potentially benefit the quality of the delivered healthcare, also contributing to increase safety. However health IT systems themselves can have safety implications and can result in accidents. Creating a safety case has been in practice in numerous domains and is starting to be adopted in the health IT domain with the most notable example, that of the UK National Health Service (NHS), Information Standards Board for Health and Social Care (ISB) standards (formerly DSCN 14/2009 &amp; DSCN 18/2009). Safety cases can be thought of as a defensible, comprehensible and clear argument, supported by evidence that a system is acceptably safe in its operational context. This paper presents the main areas of safety case practice and its implication for the health IT development and stakeholders. © 2012 IEEE.","author":[{"dropping-particle":"","family":"Despotou","given":"George","non-dropping-particle":"","parse-names":false,"suffix":""},{"dropping-particle":"","family":"White","given":"Sean","non-dropping-particle":"","parse-names":false,"suffix":""},{"dropping-particle":"","family":"Kelly","given":"Tim","non-dropping-particle":"","parse-names":false,"suffix":""},{"dropping-particle":"","family":"Ryan","given":"Mark","non-dropping-particle":"","parse-names":false,"suffix":""}],"container-title":"2012 4th International Workshop on Software Engineering in Health Care, SEHC 2012 - Proceedings","id":"ITEM-2","issued":{"date-parts":[["2012"]]},"page":"44-50","title":"Introducing safety cases for health IT","type":"article-journal"},"uris":["http://www.mendeley.com/documents/?uuid=59fdd809-f427-4878-92a0-70d45092df1a"]}],"mendeley":{"formattedCitation":"(Despotou &lt;i&gt;et al.&lt;/i&gt;, 2012; Habli &lt;i&gt;et al.&lt;/i&gt;, 2018)","plainTextFormattedCitation":"(Despotou et al., 2012; Habli et al., 2018)","previouslyFormattedCitation":"(Despotou &lt;i&gt;et al.&lt;/i&gt;, 2012; Habli &lt;i&gt;et al.&lt;/i&gt;, 2018)"},"properties":{"noteIndex":0},"schema":"https://github.com/citation-style-language/schema/raw/master/csl-citation.json"}</w:instrText>
      </w:r>
      <w:r w:rsidR="006A4C08" w:rsidRPr="006A4C08">
        <w:fldChar w:fldCharType="separate"/>
      </w:r>
      <w:r w:rsidR="00351A05" w:rsidRPr="00351A05">
        <w:rPr>
          <w:noProof/>
        </w:rPr>
        <w:t xml:space="preserve">(Despotou </w:t>
      </w:r>
      <w:r w:rsidR="00351A05" w:rsidRPr="00351A05">
        <w:rPr>
          <w:i/>
          <w:noProof/>
        </w:rPr>
        <w:t>et al.</w:t>
      </w:r>
      <w:r w:rsidR="00351A05" w:rsidRPr="00351A05">
        <w:rPr>
          <w:noProof/>
        </w:rPr>
        <w:t xml:space="preserve">, 2012; Habli </w:t>
      </w:r>
      <w:r w:rsidR="00351A05" w:rsidRPr="00351A05">
        <w:rPr>
          <w:i/>
          <w:noProof/>
        </w:rPr>
        <w:t>et al.</w:t>
      </w:r>
      <w:r w:rsidR="00351A05" w:rsidRPr="00351A05">
        <w:rPr>
          <w:noProof/>
        </w:rPr>
        <w:t>, 2018)</w:t>
      </w:r>
      <w:r w:rsidR="006A4C08" w:rsidRPr="006A4C08">
        <w:fldChar w:fldCharType="end"/>
      </w:r>
      <w:r w:rsidR="006A4C08" w:rsidRPr="006A4C08">
        <w:t xml:space="preserve"> </w:t>
      </w:r>
      <w:r w:rsidR="00EA645D" w:rsidRPr="006A4C08">
        <w:t xml:space="preserve">and for healthcare services </w:t>
      </w:r>
      <w:r w:rsidR="00EA645D" w:rsidRPr="006A4C08">
        <w:fldChar w:fldCharType="begin" w:fldLock="1"/>
      </w:r>
      <w:r w:rsidR="008E3903">
        <w:instrText>ADDIN CSL_CITATION {"citationItems":[{"id":"ITEM-1","itemData":{"DOI":"10.1016/j.ress.2015.03.033","ISSN":"09518320","abstract":"There has been growing interest in the concept of safety cases for medical devices and health information technology, but questions remain about how safety cases can be developed and used meaningfully in the safety management of healthcare services and processes. The paper presents two examples of the development and use of safety cases at a service level in healthcare. These first practical experiences at the service level suggest that safety cases might be a useful tool to support service improvement and communication of safety in healthcare. The paper argues that safety cases might be helpful in supporting healthcare organisations with the adoption of proactive and rigorous safety management practices. However, it is also important to consider the different level of maturity of safety management and regulatory oversight in healthcare. Adaptations to the purpose and use of safety cases might be required, complemented by the provision of education to both practitioners and regulators.","author":[{"dropping-particle":"","family":"Sujan","given":"Mark A.","non-dropping-particle":"","parse-names":false,"suffix":""},{"dropping-particle":"","family":"Spurgeon","given":"Peter","non-dropping-particle":"","parse-names":false,"suffix":""},{"dropping-particle":"","family":"Cooke","given":"Matthew","non-dropping-particle":"","parse-names":false,"suffix":""},{"dropping-particle":"","family":"Weale","given":"Andy","non-dropping-particle":"","parse-names":false,"suffix":""},{"dropping-particle":"","family":"Debenham","given":"Philip","non-dropping-particle":"","parse-names":false,"suffix":""},{"dropping-particle":"","family":"Cross","given":"Steve","non-dropping-particle":"","parse-names":false,"suffix":""}],"container-title":"Reliability Engineering and System Safety","id":"ITEM-1","issued":{"date-parts":[["2015"]]},"page":"200-207","publisher":"Elsevier","title":"The development of safety cases for healthcare services: Practical experiences, opportunities and challenges","type":"article-journal","volume":"140"},"uris":["http://www.mendeley.com/documents/?uuid=e5cba41f-0989-433d-9270-ba17c483ebf6"]}],"mendeley":{"formattedCitation":"(Sujan &lt;i&gt;et al.&lt;/i&gt;, 2015)","plainTextFormattedCitation":"(Sujan et al., 2015)","previouslyFormattedCitation":"(Sujan &lt;i&gt;et al.&lt;/i&gt;, 2015)"},"properties":{"noteIndex":0},"schema":"https://github.com/citation-style-language/schema/raw/master/csl-citation.json"}</w:instrText>
      </w:r>
      <w:r w:rsidR="00EA645D" w:rsidRPr="006A4C08">
        <w:fldChar w:fldCharType="separate"/>
      </w:r>
      <w:r w:rsidR="00351A05" w:rsidRPr="00351A05">
        <w:rPr>
          <w:noProof/>
        </w:rPr>
        <w:t xml:space="preserve">(Sujan </w:t>
      </w:r>
      <w:r w:rsidR="00351A05" w:rsidRPr="00351A05">
        <w:rPr>
          <w:i/>
          <w:noProof/>
        </w:rPr>
        <w:t>et al.</w:t>
      </w:r>
      <w:r w:rsidR="00351A05" w:rsidRPr="00351A05">
        <w:rPr>
          <w:noProof/>
        </w:rPr>
        <w:t>, 2015)</w:t>
      </w:r>
      <w:r w:rsidR="00EA645D" w:rsidRPr="006A4C08">
        <w:fldChar w:fldCharType="end"/>
      </w:r>
      <w:r w:rsidR="00EA645D" w:rsidRPr="006A4C08">
        <w:t>.</w:t>
      </w:r>
    </w:p>
    <w:p w14:paraId="407B6E7B" w14:textId="45B0588E" w:rsidR="00F76262" w:rsidRDefault="00F76262" w:rsidP="00004E11">
      <w:pPr>
        <w:rPr>
          <w:color w:val="4472C4" w:themeColor="accent5"/>
        </w:rPr>
      </w:pPr>
    </w:p>
    <w:p w14:paraId="1BDF9003" w14:textId="54D243E9" w:rsidR="007E4136" w:rsidRDefault="007E4136" w:rsidP="00865C67">
      <w:pPr>
        <w:pStyle w:val="Heading2"/>
      </w:pPr>
      <w:r>
        <w:t>Interoperability</w:t>
      </w:r>
    </w:p>
    <w:p w14:paraId="1ED57638" w14:textId="70E623C5" w:rsidR="00F32618" w:rsidRPr="00C90E7C" w:rsidRDefault="00C90E7C" w:rsidP="007E4136">
      <w:r>
        <w:t xml:space="preserve">An evolving market of HITs creates a dynamic network of information flows that might not be compatible. </w:t>
      </w:r>
      <w:r w:rsidR="00F32618" w:rsidRPr="00C90E7C">
        <w:t>Safe development and use of m</w:t>
      </w:r>
      <w:r w:rsidR="000D63DD" w:rsidRPr="00C90E7C">
        <w:t xml:space="preserve">iddleware </w:t>
      </w:r>
      <w:r w:rsidR="00F32618" w:rsidRPr="00C90E7C">
        <w:t>will be essential to provide</w:t>
      </w:r>
      <w:r w:rsidR="000D63DD" w:rsidRPr="00C90E7C">
        <w:t xml:space="preserve"> </w:t>
      </w:r>
      <w:r w:rsidR="00F32618" w:rsidRPr="00C90E7C">
        <w:t>an intermediary “</w:t>
      </w:r>
      <w:r w:rsidR="000D63DD" w:rsidRPr="00C90E7C">
        <w:rPr>
          <w:i/>
        </w:rPr>
        <w:t xml:space="preserve">to abstract </w:t>
      </w:r>
      <w:r w:rsidR="00F32618" w:rsidRPr="00C90E7C">
        <w:t>[the]</w:t>
      </w:r>
      <w:r w:rsidR="000D63DD" w:rsidRPr="00C90E7C">
        <w:rPr>
          <w:i/>
        </w:rPr>
        <w:t xml:space="preserve"> heterogeneity </w:t>
      </w:r>
      <w:r w:rsidR="00F32618" w:rsidRPr="00C90E7C">
        <w:t>[of HITs]</w:t>
      </w:r>
      <w:r w:rsidR="00F32618" w:rsidRPr="00C90E7C">
        <w:rPr>
          <w:i/>
        </w:rPr>
        <w:t xml:space="preserve"> …</w:t>
      </w:r>
      <w:r w:rsidR="000D63DD" w:rsidRPr="00C90E7C">
        <w:rPr>
          <w:i/>
        </w:rPr>
        <w:t xml:space="preserve"> to achieve a seamless integration</w:t>
      </w:r>
      <w:r w:rsidR="000D63DD" w:rsidRPr="00C90E7C">
        <w:t xml:space="preserve">” </w:t>
      </w:r>
      <w:r w:rsidR="000D63DD" w:rsidRPr="00C90E7C">
        <w:fldChar w:fldCharType="begin" w:fldLock="1"/>
      </w:r>
      <w:r w:rsidR="008E3903">
        <w:instrText>ADDIN CSL_CITATION {"citationItems":[{"id":"ITEM-1","itemData":{"DOI":"10.1016/j.jnca.2016.01.010","ISSN":"10958592","abstract":"The Internet of Things (IoT) is a paradigm based on the Internet that comprises many interconnected technologies like RFID (Radio Frequency IDentification) and WSAN (Wireless Sensor and Actor Networks) in order to exchange information. The current needs for better control, monitoring and management in many areas, and the ongoing research in this field, have originated the appearance and creation of multiple systems like smart-home, smart-city and smart-grid. However, the limitations of associated devices in the IoT in terms of storage, network and computing, and the requirements of complex analysis, scalability, and data access, require a technology like Cloud Computing to supplement this field. Moreover, the IoT can generate large amounts of varied data and quickly when there are millions of things feeding data to Cloud Computing. The latter is a clear example of Big Data, that Cloud Computing needs to take into account. This paper presents a survey of integration components: Cloud platforms, Cloud infrastructures and IoT Middleware. In addition, some integration proposals and data analytics techniques are surveyed as well as different challenges and open research issues are pointed out.","author":[{"dropping-particle":"","family":"Díaz","given":"Manuel","non-dropping-particle":"","parse-names":false,"suffix":""},{"dropping-particle":"","family":"Martín","given":"Cristian","non-dropping-particle":"","parse-names":false,"suffix":""},{"dropping-particle":"","family":"Rubio","given":"Bartolomé","non-dropping-particle":"","parse-names":false,"suffix":""}],"container-title":"Journal of Network and Computer Applications","id":"ITEM-1","issued":{"date-parts":[["2016"]]},"page":"99-117","publisher":"Elsevier","title":"State-of-the-art, challenges, and open issues in the integration of Internet of things and cloud computing","type":"article-journal","volume":"67"},"uris":["http://www.mendeley.com/documents/?uuid=61b040d5-3adc-4029-a8e5-b04f6211ea16"]}],"mendeley":{"formattedCitation":"(Díaz, Martín and Rubio, 2016)","plainTextFormattedCitation":"(Díaz, Martín and Rubio, 2016)","previouslyFormattedCitation":"(Díaz, Martín and Rubio, 2016)"},"properties":{"noteIndex":0},"schema":"https://github.com/citation-style-language/schema/raw/master/csl-citation.json"}</w:instrText>
      </w:r>
      <w:r w:rsidR="000D63DD" w:rsidRPr="00C90E7C">
        <w:fldChar w:fldCharType="separate"/>
      </w:r>
      <w:r w:rsidR="00351A05" w:rsidRPr="00351A05">
        <w:rPr>
          <w:noProof/>
        </w:rPr>
        <w:t>(Díaz, Martín and Rubio, 2016)</w:t>
      </w:r>
      <w:r w:rsidR="000D63DD" w:rsidRPr="00C90E7C">
        <w:fldChar w:fldCharType="end"/>
      </w:r>
      <w:r w:rsidR="00F32618" w:rsidRPr="00C90E7C">
        <w:t>.</w:t>
      </w:r>
      <w:r>
        <w:t xml:space="preserve"> </w:t>
      </w:r>
      <w:r w:rsidR="00F32618" w:rsidRPr="00C90E7C">
        <w:t xml:space="preserve">Proposed solutions include standards for exchanging </w:t>
      </w:r>
      <w:r>
        <w:t>electronic health records</w:t>
      </w:r>
      <w:r w:rsidR="00F32618" w:rsidRPr="00C90E7C">
        <w:t xml:space="preserve"> </w:t>
      </w:r>
      <w:r w:rsidR="00F32618" w:rsidRPr="00C90E7C">
        <w:fldChar w:fldCharType="begin" w:fldLock="1"/>
      </w:r>
      <w:r w:rsidR="008E3903">
        <w:instrText>ADDIN CSL_CITATION {"citationItems":[{"id":"ITEM-1","itemData":{"DOI":"10.1016/j.jbi.2019.103188","ISSN":"1532-0464","author":[{"dropping-particle":"","family":"Saripalle","given":"Rishi","non-dropping-particle":"","parse-names":false,"suffix":""},{"dropping-particle":"","family":"Runyan","given":"Christopher","non-dropping-particle":"","parse-names":false,"suffix":""},{"dropping-particle":"","family":"Russell","given":"Mitchell","non-dropping-particle":"","parse-names":false,"suffix":""}],"container-title":"Journal of Biomedical Informatics","id":"ITEM-1","issue":"103188","issued":{"date-parts":[["2019"]]},"publisher":"Elsevier","title":"Using HL7 FHIR to achieve interoperability in patient health record","type":"article-journal","volume":"94"},"uris":["http://www.mendeley.com/documents/?uuid=ccaee53e-dc25-4198-a9b8-5f404a642ac1"]},{"id":"ITEM-2","itemData":{"ISBN":"9781728133164","author":[{"dropping-particle":"","family":"Houta","given":"Salima","non-dropping-particle":"","parse-names":false,"suffix":""},{"dropping-particle":"","family":"Ameler","given":"Tim","non-dropping-particle":"","parse-names":false,"suffix":""},{"dropping-particle":"","family":"Surges","given":"Rainer","non-dropping-particle":"","parse-names":false,"suffix":""}],"container-title":"2019 International Conference on Wireless and Mobile Computing, Networking and Communications (WiMob)","id":"ITEM-2","issued":{"date-parts":[["2019"]]},"page":"111-115","publisher":"IEEE","title":"Use of HL7 FHIR to structure data in epilepsy self-management applications","type":"article-journal"},"uris":["http://www.mendeley.com/documents/?uuid=9212d2a2-44ae-4b51-8186-e267090916dd"]}],"mendeley":{"formattedCitation":"(Houta, Ameler and Surges, 2019; Saripalle, Runyan and Russell, 2019)","manualFormatting":"(Saripalle et al., 2019; see Houta et al., 2019 for application in epilepsy data)","plainTextFormattedCitation":"(Houta, Ameler and Surges, 2019; Saripalle, Runyan and Russell, 2019)","previouslyFormattedCitation":"(Houta, Ameler and Surges, 2019; Saripalle, Runyan and Russell, 2019)"},"properties":{"noteIndex":0},"schema":"https://github.com/citation-style-language/schema/raw/master/csl-citation.json"}</w:instrText>
      </w:r>
      <w:r w:rsidR="00F32618" w:rsidRPr="00C90E7C">
        <w:fldChar w:fldCharType="separate"/>
      </w:r>
      <w:r w:rsidR="00F32618" w:rsidRPr="00C90E7C">
        <w:rPr>
          <w:noProof/>
        </w:rPr>
        <w:t>(Saripalle et al., 2019; see Houta et al., 2019 for application in epilepsy data)</w:t>
      </w:r>
      <w:r w:rsidR="00F32618" w:rsidRPr="00C90E7C">
        <w:fldChar w:fldCharType="end"/>
      </w:r>
      <w:r w:rsidRPr="00C90E7C">
        <w:t xml:space="preserve">, distributed architectures to integrate </w:t>
      </w:r>
      <w:r>
        <w:t>electronic health records</w:t>
      </w:r>
      <w:r w:rsidR="00AC4FD6">
        <w:t xml:space="preserve"> </w:t>
      </w:r>
      <w:r w:rsidR="005E1870">
        <w:fldChar w:fldCharType="begin" w:fldLock="1"/>
      </w:r>
      <w:r w:rsidR="008E3903">
        <w:instrText>ADDIN CSL_CITATION {"citationItems":[{"id":"ITEM-1","itemData":{"author":[{"dropping-particle":"","family":"Roehrs","given":"Alex","non-dropping-particle":"","parse-names":false,"suffix":""}],"id":"ITEM-1","issued":{"date-parts":[["2019"]]},"publisher":"Universidade do Vale do Rio dos Sinos","title":"OmniPHR: A blockchain based interoperable architecture for personal health records","type":"thesis"},"uris":["http://www.mendeley.com/documents/?uuid=6a9e5cea-7475-4b6f-abe2-621171d49b99"]},{"id":"ITEM-2","itemData":{"DOI":"10.1016/j.jbi.2017.05.012","ISSN":"1532-0464","author":[{"dropping-particle":"","family":"Roehrs","given":"Alex","non-dropping-particle":"","parse-names":false,"suffix":""},{"dropping-particle":"","family":"André","given":"Cristiano","non-dropping-particle":"","parse-names":false,"suffix":""},{"dropping-particle":"","family":"Righi","given":"Rosa","non-dropping-particle":"","parse-names":false,"suffix":""}],"container-title":"Journal of Biomedical Informatics","id":"ITEM-2","issued":{"date-parts":[["2017"]]},"page":"70-81","publisher":"Elsevier Inc.","title":"OmniPHR : A distributed architecture model to integrate personal health records","type":"article-journal","volume":"71"},"uris":["http://www.mendeley.com/documents/?uuid=05c32272-f736-4af2-bb40-6cf5c537d632"]},{"id":"ITEM-3","itemData":{"author":[{"dropping-particle":"","family":"Roehrs","given":"Alex","non-dropping-particle":"","parse-names":false,"suffix":""},{"dropping-particle":"","family":"Andr","given":"Cristiano","non-dropping-particle":"","parse-names":false,"suffix":""},{"dropping-particle":"","family":"Righi","given":"Rosa","non-dropping-particle":"","parse-names":false,"suffix":""},{"dropping-particle":"","family":"Jos","given":"Sandro","non-dropping-particle":"","parse-names":false,"suffix":""},{"dropping-particle":"","family":"Wichman","given":"Matheus Henrique","non-dropping-particle":"","parse-names":false,"suffix":""}],"container-title":"IEEE Journal of Biomedical and Health Informatics","id":"ITEM-3","issue":"2","issued":{"date-parts":[["2019"]]},"page":"867-873","title":"Toward a Model for Personal Health Record Interoperability","type":"article-journal","volume":"23"},"uris":["http://www.mendeley.com/documents/?uuid=cfce974b-ad7b-4c7f-9e18-757e48591be6"]}],"mendeley":{"formattedCitation":"(Roehrs, André and Righi, 2017; Roehrs, 2019; Roehrs &lt;i&gt;et al.&lt;/i&gt;, 2019)","plainTextFormattedCitation":"(Roehrs, André and Righi, 2017; Roehrs, 2019; Roehrs et al., 2019)","previouslyFormattedCitation":"(Roehrs, André and Righi, 2017; Roehrs, 2019; Roehrs &lt;i&gt;et al.&lt;/i&gt;, 2019)"},"properties":{"noteIndex":0},"schema":"https://github.com/citation-style-language/schema/raw/master/csl-citation.json"}</w:instrText>
      </w:r>
      <w:r w:rsidR="005E1870">
        <w:fldChar w:fldCharType="separate"/>
      </w:r>
      <w:r w:rsidR="00351A05" w:rsidRPr="00351A05">
        <w:rPr>
          <w:noProof/>
        </w:rPr>
        <w:t xml:space="preserve">(Roehrs, André and Righi, 2017; Roehrs, 2019; Roehrs </w:t>
      </w:r>
      <w:r w:rsidR="00351A05" w:rsidRPr="00351A05">
        <w:rPr>
          <w:i/>
          <w:noProof/>
        </w:rPr>
        <w:t>et al.</w:t>
      </w:r>
      <w:r w:rsidR="00351A05" w:rsidRPr="00351A05">
        <w:rPr>
          <w:noProof/>
        </w:rPr>
        <w:t>, 2019)</w:t>
      </w:r>
      <w:r w:rsidR="005E1870">
        <w:fldChar w:fldCharType="end"/>
      </w:r>
      <w:r w:rsidRPr="00C90E7C">
        <w:t>, and 3</w:t>
      </w:r>
      <w:r w:rsidRPr="00C90E7C">
        <w:rPr>
          <w:vertAlign w:val="superscript"/>
        </w:rPr>
        <w:t>rd</w:t>
      </w:r>
      <w:r w:rsidRPr="00C90E7C">
        <w:t xml:space="preserve">-party infrastructure for linkage and querying of </w:t>
      </w:r>
      <w:r>
        <w:t>electronic health records</w:t>
      </w:r>
      <w:r w:rsidRPr="00C90E7C">
        <w:t xml:space="preserve">, e.g. the CSIRO Health Data Integration tool </w:t>
      </w:r>
      <w:r w:rsidRPr="00C90E7C">
        <w:fldChar w:fldCharType="begin" w:fldLock="1"/>
      </w:r>
      <w:r w:rsidR="008E3903">
        <w:instrText>ADDIN CSL_CITATION {"citationItems":[{"id":"ITEM-1","itemData":{"DOI":"10.1007/s00500-006-0090-6","ISSN":"14327643","abstract":"Health systems globally are looking to make better use of the data they capture in order to improve their services, both for service provision and clinical outcome. One way of doing this is to integrate existing data sources. However, major technical and legal questions exist concerning data integration, data quality, data security and privacy in health data usage. In this paper, we present the HDITM tool, that is currently under development at the e-Health Research Centre. Firstly we describe the HDITM architecture and its data integration capabilities. We then consider two of its core capabilities (1) privacy-preserving similarity linkage and (2) on-line analytical techniques and report generating. Finally, we discuss how HDI functionality can be used to provide the capabilities of a knowledge based medical system. The e-Health Research Centre is currently working with the Queensland Health department to deploy the software in practice. © Springer-Verlag 2006.","author":[{"dropping-particle":"","family":"Hansen","given":"David P.","non-dropping-particle":"","parse-names":false,"suffix":""},{"dropping-particle":"","family":"Pang","given":"Chaoyi","non-dropping-particle":"","parse-names":false,"suffix":""},{"dropping-particle":"","family":"Maeder","given":"Anthony","non-dropping-particle":"","parse-names":false,"suffix":""}],"container-title":"Soft Computing","id":"ITEM-1","issue":"4","issued":{"date-parts":[["2007"]]},"page":"361-367","title":"HDI: Integrating health data and tools","type":"article-journal","volume":"11"},"uris":["http://www.mendeley.com/documents/?uuid=110849c6-b72e-46e9-8505-cfcec0777297"]}],"mendeley":{"formattedCitation":"(Hansen, Pang and Maeder, 2007)","plainTextFormattedCitation":"(Hansen, Pang and Maeder, 2007)","previouslyFormattedCitation":"(Hansen, Pang and Maeder, 2007)"},"properties":{"noteIndex":0},"schema":"https://github.com/citation-style-language/schema/raw/master/csl-citation.json"}</w:instrText>
      </w:r>
      <w:r w:rsidRPr="00C90E7C">
        <w:fldChar w:fldCharType="separate"/>
      </w:r>
      <w:r w:rsidR="00351A05" w:rsidRPr="00351A05">
        <w:rPr>
          <w:noProof/>
        </w:rPr>
        <w:t>(Hansen, Pang and Maeder, 2007)</w:t>
      </w:r>
      <w:r w:rsidRPr="00C90E7C">
        <w:fldChar w:fldCharType="end"/>
      </w:r>
      <w:r w:rsidRPr="00C90E7C">
        <w:t xml:space="preserve">. </w:t>
      </w:r>
    </w:p>
    <w:p w14:paraId="2FDF57EB" w14:textId="7DB3CD07" w:rsidR="00CB1C67" w:rsidRDefault="00CB1C67" w:rsidP="00E97300"/>
    <w:p w14:paraId="1ABCE160" w14:textId="3D052651" w:rsidR="00810D0C" w:rsidRDefault="00810D0C" w:rsidP="00865C67">
      <w:pPr>
        <w:pStyle w:val="Heading2"/>
      </w:pPr>
      <w:commentRangeStart w:id="205"/>
      <w:commentRangeStart w:id="206"/>
      <w:commentRangeStart w:id="207"/>
      <w:commentRangeStart w:id="208"/>
      <w:commentRangeStart w:id="209"/>
      <w:r>
        <w:t>Dynamic and causal modelling</w:t>
      </w:r>
      <w:commentRangeEnd w:id="205"/>
      <w:r w:rsidR="00DD5E0F">
        <w:rPr>
          <w:rStyle w:val="CommentReference"/>
          <w:rFonts w:asciiTheme="minorHAnsi" w:eastAsiaTheme="minorHAnsi" w:hAnsiTheme="minorHAnsi" w:cstheme="minorBidi"/>
        </w:rPr>
        <w:commentReference w:id="205"/>
      </w:r>
      <w:commentRangeEnd w:id="206"/>
      <w:r w:rsidR="00AC6904">
        <w:rPr>
          <w:rStyle w:val="CommentReference"/>
          <w:rFonts w:asciiTheme="minorHAnsi" w:eastAsiaTheme="minorHAnsi" w:hAnsiTheme="minorHAnsi" w:cstheme="minorBidi"/>
        </w:rPr>
        <w:commentReference w:id="206"/>
      </w:r>
      <w:commentRangeEnd w:id="207"/>
      <w:r w:rsidR="009804A1">
        <w:rPr>
          <w:rStyle w:val="CommentReference"/>
          <w:rFonts w:asciiTheme="minorHAnsi" w:eastAsiaTheme="minorHAnsi" w:hAnsiTheme="minorHAnsi" w:cstheme="minorBidi"/>
        </w:rPr>
        <w:commentReference w:id="207"/>
      </w:r>
    </w:p>
    <w:p w14:paraId="0F7D5E48" w14:textId="2FF879E4" w:rsidR="006A4C08" w:rsidRDefault="000C66E7" w:rsidP="000C66E7">
      <w:r>
        <w:t xml:space="preserve">Dynamic-modelling methods </w:t>
      </w:r>
      <w:r w:rsidR="00DD5E0F">
        <w:fldChar w:fldCharType="begin" w:fldLock="1"/>
      </w:r>
      <w:r w:rsidR="008E3903">
        <w:instrText>ADDIN CSL_CITATION {"citationItems":[{"id":"ITEM-1","itemData":{"DOI":"10.1177/0962280215626466","ISSN":"14770334","abstract":"A clinical prediction model is a tool for predicting healthcare outcomes, usually within a specific population and context. A common approach is to develop a new clinical prediction model for each population and context; however, this wastes potentially useful historical information. A better approach is to update or incorporate the existing clinical prediction models already developed for use in similar contexts or populations. In addition, clinical prediction models commonly become miscalibrated over time, and need replacing or updating. In this article, we review a range of approaches for reusing and updating clinical prediction models; these fall in into three main categories: simple coefficient updating, combining multiple previous clinical prediction models in a meta-model and dynamic updating of models. We evaluated the performance (discrimination and calibration) of the different strategies using data on mortality following cardiac surgery in the United Kingdom: We found that no single strategy performed sufficiently well to be used to the exclusion of the others. In conclusion, useful tools exist for updating existing clinical prediction models to a new population or context, and these should be implemented rather than developing a new clinical prediction model from scratch, using a breadth of complementary statistical methods.","author":[{"dropping-particle":"","family":"Su","given":"Ting Li","non-dropping-particle":"","parse-names":false,"suffix":""},{"dropping-particle":"","family":"Jaki","given":"Thomas","non-dropping-particle":"","parse-names":false,"suffix":""},{"dropping-particle":"","family":"Hickey","given":"Graeme L.","non-dropping-particle":"","parse-names":false,"suffix":""},{"dropping-particle":"","family":"Buchan","given":"Iain","non-dropping-particle":"","parse-names":false,"suffix":""},{"dropping-particle":"","family":"Sperrin","given":"Matthew","non-dropping-particle":"","parse-names":false,"suffix":""}],"container-title":"Statistical Methods in Medical Research","id":"ITEM-1","issue":"1","issued":{"date-parts":[["2018"]]},"page":"185-197","title":"A review of statistical updating methods for clinical prediction models","type":"article-journal","volume":"27"},"uris":["http://www.mendeley.com/documents/?uuid=abca20ae-ecf2-4df5-998f-9e680410e4c4"]}],"mendeley":{"formattedCitation":"(Su &lt;i&gt;et al.&lt;/i&gt;, 2018)","plainTextFormattedCitation":"(Su et al., 2018)","previouslyFormattedCitation":"(Su &lt;i&gt;et al.&lt;/i&gt;, 2018)"},"properties":{"noteIndex":0},"schema":"https://github.com/citation-style-language/schema/raw/master/csl-citation.json"}</w:instrText>
      </w:r>
      <w:r w:rsidR="00DD5E0F">
        <w:fldChar w:fldCharType="separate"/>
      </w:r>
      <w:r w:rsidR="00351A05" w:rsidRPr="00351A05">
        <w:rPr>
          <w:noProof/>
        </w:rPr>
        <w:t xml:space="preserve">(Su </w:t>
      </w:r>
      <w:r w:rsidR="00351A05" w:rsidRPr="00351A05">
        <w:rPr>
          <w:i/>
          <w:noProof/>
        </w:rPr>
        <w:t>et al.</w:t>
      </w:r>
      <w:r w:rsidR="00351A05" w:rsidRPr="00351A05">
        <w:rPr>
          <w:noProof/>
        </w:rPr>
        <w:t>, 2018)</w:t>
      </w:r>
      <w:r w:rsidR="00DD5E0F">
        <w:fldChar w:fldCharType="end"/>
      </w:r>
      <w:r w:rsidR="00DD5E0F">
        <w:t xml:space="preserve"> </w:t>
      </w:r>
      <w:r>
        <w:t xml:space="preserve">are methods for building prediction models </w:t>
      </w:r>
      <w:r w:rsidR="00C4500B">
        <w:t>that</w:t>
      </w:r>
      <w:r>
        <w:t xml:space="preserve"> </w:t>
      </w:r>
      <w:r w:rsidR="00C4500B">
        <w:t>(</w:t>
      </w:r>
      <w:r>
        <w:t>at least</w:t>
      </w:r>
      <w:r w:rsidR="00C4500B">
        <w:t>)</w:t>
      </w:r>
      <w:r>
        <w:t xml:space="preserve"> maintain predictive performance over time in response to observed changes</w:t>
      </w:r>
      <w:r w:rsidRPr="000C66E7">
        <w:t xml:space="preserve"> </w:t>
      </w:r>
      <w:r>
        <w:t xml:space="preserve">in the underlying the phenomena of interest </w:t>
      </w:r>
      <w:r>
        <w:fldChar w:fldCharType="begin" w:fldLock="1"/>
      </w:r>
      <w:r w:rsidR="008E3903">
        <w:instrText>ADDIN CSL_CITATION {"citationItems":[{"id":"ITEM-1","itemData":{"DOI":"10.1186/s41512-018-0045-2","ISSN":"2397-7523","abstract":"Disease populations, clinical practice, and healthcare systems are constantly evolving. This can result in clinical prediction models quickly becoming outdated and less accurate over time. A potential solution is to develop ‘dynamic’ prediction models capable of retaining accuracy by evolving over time in response to observed changes. Our aim was to review the literature in this area to understand the current state-of-the-art in dynamic prediction modelling and identify unresolved methodological challenges. MEDLINE, Embase and Web of Science were searched for papers which used or developed dynamic clinical prediction models. Information was extracted on methods for model updating, choice of update windows and decay factors and validation of models. We also extracted reported limitations of methods and recommendations for future research. We identified eleven papers that discussed seven dynamic clinical prediction modelling methods which split into three categories. The first category uses frequentist methods to update models in discrete steps, the second uses Bayesian methods for continuous updating and the third, based on varying coefficients, explicitly describes the relationship between predictors and outcome variable as a function of calendar time. These methods have been applied to a limited number of healthcare problems, and few empirical comparisons between them have been made. Dynamic prediction models are not well established but they overcome one of the major issues with static clinical prediction models, calibration drift. However, there are challenges in choosing decay factors and in dealing with sudden changes. The validation of dynamic prediction models is still largely unexplored terrain.","author":[{"dropping-particle":"","family":"Jenkins","given":"David A.","non-dropping-particle":"","parse-names":false,"suffix":""},{"dropping-particle":"","family":"Sperrin","given":"Matthew","non-dropping-particle":"","parse-names":false,"suffix":""},{"dropping-particle":"","family":"Martin","given":"Glen P.","non-dropping-particle":"","parse-names":false,"suffix":""},{"dropping-particle":"","family":"Peek","given":"Niels","non-dropping-particle":"","parse-names":false,"suffix":""}],"container-title":"Diagnostic and Prognostic Research","id":"ITEM-1","issue":"1","issued":{"date-parts":[["2018"]]},"page":"1-9","publisher":"Diagnostic and Prognostic Research","title":"Dynamic models to predict health outcomes: current status and methodological challenges","type":"article-journal","volume":"2"},"uris":["http://www.mendeley.com/documents/?uuid=5f177760-32d1-4342-8db9-b9dd93883188"]}],"mendeley":{"formattedCitation":"(Jenkins &lt;i&gt;et al.&lt;/i&gt;, 2018)","plainTextFormattedCitation":"(Jenkins et al., 2018)","previouslyFormattedCitation":"(Jenkins &lt;i&gt;et al.&lt;/i&gt;, 2018)"},"properties":{"noteIndex":0},"schema":"https://github.com/citation-style-language/schema/raw/master/csl-citation.json"}</w:instrText>
      </w:r>
      <w:r>
        <w:fldChar w:fldCharType="separate"/>
      </w:r>
      <w:r w:rsidR="00351A05" w:rsidRPr="00351A05">
        <w:rPr>
          <w:noProof/>
        </w:rPr>
        <w:t xml:space="preserve">(Jenkins </w:t>
      </w:r>
      <w:r w:rsidR="00351A05" w:rsidRPr="00351A05">
        <w:rPr>
          <w:i/>
          <w:noProof/>
        </w:rPr>
        <w:t>et al.</w:t>
      </w:r>
      <w:r w:rsidR="00351A05" w:rsidRPr="00351A05">
        <w:rPr>
          <w:noProof/>
        </w:rPr>
        <w:t>, 2018)</w:t>
      </w:r>
      <w:r>
        <w:fldChar w:fldCharType="end"/>
      </w:r>
      <w:r>
        <w:t xml:space="preserve">. They provide a solution to the transient relevance of predictive models that </w:t>
      </w:r>
      <w:r w:rsidR="00DD5E0F">
        <w:t xml:space="preserve">are typically informed by a single snapshot of data, which might already be outdated depending on the pace at which the phenomenon evolves and the rate at which data can be collected. </w:t>
      </w:r>
      <w:r>
        <w:t xml:space="preserve">Dynamic-modelling methods have already been applied </w:t>
      </w:r>
      <w:r w:rsidR="00C4500B">
        <w:t>for</w:t>
      </w:r>
      <w:r>
        <w:t xml:space="preserve"> predicting relapse of cancer </w:t>
      </w:r>
      <w:r>
        <w:lastRenderedPageBreak/>
        <w:fldChar w:fldCharType="begin" w:fldLock="1"/>
      </w:r>
      <w:r w:rsidR="008E3903">
        <w:instrText>ADDIN CSL_CITATION {"citationItems":[{"id":"ITEM-1","itemData":{"DOI":"10.1002/sim.6860.A","ISBN":"0277-6715","abstract":"Dynamic prediction uses longitudinal biomarkers for real-time prediction of an individual patient's prognosis. This is critical for patients with an incurable disease such as cancer. Biomarker trajectories are usually not linear, nor even monotone, and vary greatly across individuals. Therefore, it is difficult to fit them with parametric models. With this consideration, we propose an approach for dynamic prediction that does not need to model the biomarker trajectories. Instead, as a trade-off, we assume that the biomarker effects on the risk of disease recurrence are smooth functions over time. This approach turns out to be computationally easier. Simulation studies show that the proposed approach achieves stable estimation of biomarker effects over time, has good predictive performance, and is robust against model misspecification. It is a good compromise between two major approaches, namely, (i) joint modeling of longitudinal and survival data and (ii) landmark analysis. The proposed method is applied to patients with chronic myeloid leukemia. At any time following their treatment with tyrosine kinase inhibitors, longitudinally measured BCR-ABL gene expression levels are used to predict the risk of disease progression. Copyright © 2016 John Wiley &amp; Sons, Ltd.","author":[{"dropping-particle":"","family":"Huang","given":"Xuelin","non-dropping-particle":"","parse-names":false,"suffix":""},{"dropping-particle":"","family":"Yan","given":"Fangrong","non-dropping-particle":"","parse-names":false,"suffix":""},{"dropping-particle":"","family":"Ning","given":"Jing","non-dropping-particle":"","parse-names":false,"suffix":""},{"dropping-particle":"","family":"Feng","given":"Ziding","non-dropping-particle":"","parse-names":false,"suffix":""},{"dropping-particle":"","family":"Choi","given":"Sangbum","non-dropping-particle":"","parse-names":false,"suffix":""},{"dropping-particle":"","family":"Cortes","given":"Jorge","non-dropping-particle":"","parse-names":false,"suffix":""}],"container-title":"Statistics in Medicine","id":"ITEM-1","issue":"13","issued":{"date-parts":[["2016"]]},"page":"2167-2182","title":"A two-stage approach for dynamic prediction of time-to-event distributions","type":"article-journal","volume":"35"},"uris":["http://www.mendeley.com/documents/?uuid=13aeece1-3d3e-419d-b329-c214fca9394e"]}],"mendeley":{"formattedCitation":"(Huang &lt;i&gt;et al.&lt;/i&gt;, 2016)","plainTextFormattedCitation":"(Huang et al., 2016)","previouslyFormattedCitation":"(Huang &lt;i&gt;et al.&lt;/i&gt;, 2016)"},"properties":{"noteIndex":0},"schema":"https://github.com/citation-style-language/schema/raw/master/csl-citation.json"}</w:instrText>
      </w:r>
      <w:r>
        <w:fldChar w:fldCharType="separate"/>
      </w:r>
      <w:r w:rsidR="00351A05" w:rsidRPr="00351A05">
        <w:rPr>
          <w:noProof/>
        </w:rPr>
        <w:t xml:space="preserve">(Huang </w:t>
      </w:r>
      <w:r w:rsidR="00351A05" w:rsidRPr="00351A05">
        <w:rPr>
          <w:i/>
          <w:noProof/>
        </w:rPr>
        <w:t>et al.</w:t>
      </w:r>
      <w:r w:rsidR="00351A05" w:rsidRPr="00351A05">
        <w:rPr>
          <w:noProof/>
        </w:rPr>
        <w:t>, 2016)</w:t>
      </w:r>
      <w:r>
        <w:fldChar w:fldCharType="end"/>
      </w:r>
      <w:r>
        <w:t xml:space="preserve"> and </w:t>
      </w:r>
      <w:r w:rsidRPr="000C66E7">
        <w:t>mortality after cardiac surgery</w:t>
      </w:r>
      <w:r>
        <w:t xml:space="preserve"> </w:t>
      </w:r>
      <w:r>
        <w:fldChar w:fldCharType="begin" w:fldLock="1"/>
      </w:r>
      <w:r w:rsidR="008E3903">
        <w:instrText>ADDIN CSL_CITATION {"citationItems":[{"id":"ITEM-1","itemData":{"DOI":"10.1161/CIRCOUTCOMES.111.000012","ISSN":"19417713","abstract":"Background-The calibration of several cardiac clinical prediction models has deteriorated over time. We compare different model fitting approaches for in-hospital mortality after cardiac surgery that adjust for cross-sectional case mix in a heterogeneous patient population. Methods and Results-Data from &gt;300 000 consecutive cardiac surgery procedures performed at all National Health Service and some private hospitals in England and Wales between April 2001 and March 2011 were extracted from the National Institute for Cardiovascular Outcomes Research clinical registry. The study outcome was in-hospital mortality. Model approaches included not updating, periodic refitting, rolling window, and dynamic logistic regression. Covariate adjustment was made in each model using variables included in the logistic European System for Cardiac Operative Risk Evaluation model. The association between in-hospital mortality and some variables changed with time. Notably, the intercept coefficient has been steadily decreasing during the study period, consistent with decreasing observed mortality. Some risk factors, such as operative urgency and postinfarct ventricular septal defect, have been relatively stable over time, whereas other risk factors, such as left ventricular function and surgery on the thoracic aorta, have been associated with lower risk relative to the static model. Conclusions-Dynamic models or periodic model refitting is necessary to counteract calibration drift. A dynamic modeling framework that uses contemporary and available historic data can provide a continuously smooth update mechanism that also allows for inferences to be made on individual risk factors. Better models that withstand the effects of time give advantages for governance, quality improvement, and patient-level decision making. © 2013 American Heart Association, Inc.","author":[{"dropping-particle":"","family":"Hickey","given":"Graeme L.","non-dropping-particle":"","parse-names":false,"suffix":""},{"dropping-particle":"","family":"Grant","given":"Stuart W.","non-dropping-particle":"","parse-names":false,"suffix":""},{"dropping-particle":"","family":"Caiado","given":"Camila","non-dropping-particle":"","parse-names":false,"suffix":""},{"dropping-particle":"","family":"Kendall","given":"Simon","non-dropping-particle":"","parse-names":false,"suffix":""},{"dropping-particle":"","family":"Dunning","given":"Joel","non-dropping-particle":"","parse-names":false,"suffix":""},{"dropping-particle":"","family":"Poullis","given":"Michael","non-dropping-particle":"","parse-names":false,"suffix":""},{"dropping-particle":"","family":"Buchan","given":"Iain","non-dropping-particle":"","parse-names":false,"suffix":""},{"dropping-particle":"","family":"Bridgewater","given":"Ben","non-dropping-particle":"","parse-names":false,"suffix":""}],"container-title":"Circulation: Cardiovascular Quality and Outcomes","id":"ITEM-1","issue":"6","issued":{"date-parts":[["2013"]]},"page":"649-658","title":"Dynamic prediction modeling approaches for cardiac surgery","type":"article-journal","volume":"6"},"uris":["http://www.mendeley.com/documents/?uuid=d9d9cc3f-3960-4206-8469-e61e4594d41a"]}],"mendeley":{"formattedCitation":"(Hickey &lt;i&gt;et al.&lt;/i&gt;, 2013)","plainTextFormattedCitation":"(Hickey et al., 2013)","previouslyFormattedCitation":"(Hickey &lt;i&gt;et al.&lt;/i&gt;, 2013)"},"properties":{"noteIndex":0},"schema":"https://github.com/citation-style-language/schema/raw/master/csl-citation.json"}</w:instrText>
      </w:r>
      <w:r>
        <w:fldChar w:fldCharType="separate"/>
      </w:r>
      <w:r w:rsidR="00351A05" w:rsidRPr="00351A05">
        <w:rPr>
          <w:noProof/>
        </w:rPr>
        <w:t xml:space="preserve">(Hickey </w:t>
      </w:r>
      <w:r w:rsidR="00351A05" w:rsidRPr="00351A05">
        <w:rPr>
          <w:i/>
          <w:noProof/>
        </w:rPr>
        <w:t>et al.</w:t>
      </w:r>
      <w:r w:rsidR="00351A05" w:rsidRPr="00351A05">
        <w:rPr>
          <w:noProof/>
        </w:rPr>
        <w:t>, 2013)</w:t>
      </w:r>
      <w:r>
        <w:fldChar w:fldCharType="end"/>
      </w:r>
      <w:r>
        <w:t>. Recently, progress continues to be made develop</w:t>
      </w:r>
      <w:r w:rsidR="00C4500B">
        <w:t>ing</w:t>
      </w:r>
      <w:r>
        <w:t xml:space="preserve"> models that respect the latent, data-generating processes underlying the phenomena of interest </w:t>
      </w:r>
      <w:r>
        <w:fldChar w:fldCharType="begin" w:fldLock="1"/>
      </w:r>
      <w:r w:rsidR="008E3903">
        <w:instrText>ADDIN CSL_CITATION {"citationItems":[{"id":"ITEM-1","itemData":{"DOI":"10.1093/jamia/ocz197","ISSN":"1527974X","author":[{"dropping-particle":"","family":"Sperrin","given":"Matthew","non-dropping-particle":"","parse-names":false,"suffix":""},{"dropping-particle":"","family":"Jenkins","given":"David","non-dropping-particle":"","parse-names":false,"suffix":""},{"dropping-particle":"","family":"Martin","given":"Glen P.","non-dropping-particle":"","parse-names":false,"suffix":""},{"dropping-particle":"","family":"Peek","given":"Niels","non-dropping-particle":"","parse-names":false,"suffix":""}],"container-title":"Journal of the American Medical Informatics Association","id":"ITEM-1","issue":"12","issued":{"date-parts":[["2019"]]},"page":"1675-1676","title":"Explicit causal reasoning is needed to prevent prognostic models being victims of their own success","type":"article-journal","volume":"26"},"uris":["http://www.mendeley.com/documents/?uuid=f698f1d8-c60c-4a9f-afde-6d695c699084"]}],"mendeley":{"formattedCitation":"(Sperrin &lt;i&gt;et al.&lt;/i&gt;, 2019)","plainTextFormattedCitation":"(Sperrin et al., 2019)","previouslyFormattedCitation":"(Sperrin &lt;i&gt;et al.&lt;/i&gt;, 2019)"},"properties":{"noteIndex":0},"schema":"https://github.com/citation-style-language/schema/raw/master/csl-citation.json"}</w:instrText>
      </w:r>
      <w:r>
        <w:fldChar w:fldCharType="separate"/>
      </w:r>
      <w:r w:rsidR="00351A05" w:rsidRPr="00351A05">
        <w:rPr>
          <w:noProof/>
        </w:rPr>
        <w:t xml:space="preserve">(Sperrin </w:t>
      </w:r>
      <w:r w:rsidR="00351A05" w:rsidRPr="00351A05">
        <w:rPr>
          <w:i/>
          <w:noProof/>
        </w:rPr>
        <w:t>et al.</w:t>
      </w:r>
      <w:r w:rsidR="00351A05" w:rsidRPr="00351A05">
        <w:rPr>
          <w:noProof/>
        </w:rPr>
        <w:t>, 2019)</w:t>
      </w:r>
      <w:r>
        <w:fldChar w:fldCharType="end"/>
      </w:r>
      <w:r>
        <w:t>.</w:t>
      </w:r>
      <w:commentRangeEnd w:id="208"/>
      <w:r w:rsidR="007D3A6D">
        <w:rPr>
          <w:rStyle w:val="CommentReference"/>
        </w:rPr>
        <w:commentReference w:id="208"/>
      </w:r>
      <w:commentRangeEnd w:id="209"/>
      <w:r w:rsidR="009804A1">
        <w:rPr>
          <w:rStyle w:val="CommentReference"/>
        </w:rPr>
        <w:commentReference w:id="209"/>
      </w:r>
    </w:p>
    <w:p w14:paraId="4B879E97" w14:textId="77777777" w:rsidR="006A4C08" w:rsidRPr="00810D0C" w:rsidRDefault="006A4C08" w:rsidP="00004E11"/>
    <w:p w14:paraId="3E8E62A2" w14:textId="1AD0E97B" w:rsidR="00745D0A" w:rsidRDefault="00745D0A" w:rsidP="00865C67">
      <w:pPr>
        <w:pStyle w:val="Heading2"/>
      </w:pPr>
      <w:r>
        <w:t>M</w:t>
      </w:r>
      <w:r w:rsidR="003C1579">
        <w:t xml:space="preserve">achine </w:t>
      </w:r>
      <w:proofErr w:type="gramStart"/>
      <w:r>
        <w:t>L</w:t>
      </w:r>
      <w:r w:rsidR="003C1579">
        <w:t>earning</w:t>
      </w:r>
      <w:proofErr w:type="gramEnd"/>
      <w:r>
        <w:t xml:space="preserve"> for data quality</w:t>
      </w:r>
    </w:p>
    <w:p w14:paraId="05541B14" w14:textId="16AC2E50" w:rsidR="007728F1" w:rsidRDefault="00C4500B" w:rsidP="00B05D6C">
      <w:r>
        <w:t xml:space="preserve">As an example of the HIS’s self-regulation </w:t>
      </w:r>
      <w:r>
        <w:fldChar w:fldCharType="begin" w:fldLock="1"/>
      </w:r>
      <w:r w:rsidR="008E3903">
        <w:instrText>ADDIN CSL_CITATION {"citationItems":[{"id":"ITEM-1","itemData":{"author":[{"dropping-particle":"","family":"Comfort","given":"Louise K","non-dropping-particle":"","parse-names":false,"suffix":""}],"container-title":"Journal of Public Administration Research and Theory","id":"ITEM-1","issue":"3","issued":{"date-parts":[["1994"]]},"page":"393-410","title":"Self-Organization in Complex Systems","type":"article-journal","volume":"4"},"uris":["http://www.mendeley.com/documents/?uuid=8c2875b3-68e1-4529-ab11-8a7cbe7a1d62"]}],"mendeley":{"formattedCitation":"(Comfort, 1994)","plainTextFormattedCitation":"(Comfort, 1994)","previouslyFormattedCitation":"(Comfort, 1994)"},"properties":{"noteIndex":0},"schema":"https://github.com/citation-style-language/schema/raw/master/csl-citation.json"}</w:instrText>
      </w:r>
      <w:r>
        <w:fldChar w:fldCharType="separate"/>
      </w:r>
      <w:r w:rsidR="00351A05" w:rsidRPr="00351A05">
        <w:rPr>
          <w:noProof/>
        </w:rPr>
        <w:t>(Comfort, 1994)</w:t>
      </w:r>
      <w:r>
        <w:fldChar w:fldCharType="end"/>
      </w:r>
      <w:r>
        <w:t xml:space="preserve">, </w:t>
      </w:r>
      <w:r w:rsidR="006A43D7">
        <w:t>progress in artificial intelligence (particularly anomaly detection) might help to mitigate pro</w:t>
      </w:r>
      <w:r w:rsidR="00BB063F">
        <w:t>blems arising from data errors</w:t>
      </w:r>
      <w:r>
        <w:t xml:space="preserve">, despite the potential threats to patient safety </w:t>
      </w:r>
      <w:r>
        <w:fldChar w:fldCharType="begin" w:fldLock="1"/>
      </w:r>
      <w:r w:rsidR="008E3903">
        <w:instrText>ADDIN CSL_CITATION {"citationItems":[{"id":"ITEM-1","itemData":{"DOI":"10.1136/bmjqs-2019-009484","author":[{"dropping-particle":"","family":"Macrae","given":"Carl","non-dropping-particle":"","parse-names":false,"suffix":""}],"container-title":"BMJ Qual Saf","id":"ITEM-1","issued":{"date-parts":[["2019"]]},"page":"495-498","title":"Governing the safety of artificial intelligence in healthcare","type":"article-journal","volume":"28"},"uris":["http://www.mendeley.com/documents/?uuid=82f30c38-8cc5-4a00-96f7-ac8dc029921f"]},{"id":"ITEM-2","itemData":{"DOI":"10.1136/bmjqs-2018-008370","ISSN":"20445415","abstract":"In medicine, artificial intelligence (AI) research is becoming increasingly focused on applying machine learning (ML) techniques to complex problems, and so allowing computers to make predictions from large amounts of patient data, by learning their own associations.1 Estimates of the impact of AI on the wider economy globally vary wildly, with a recent report suggesting a 14% effect on global gross domestic product by 2030, half of which coming from productivity improvements.2 These predictions create political appetite for the rapid development of the AI industry,3 and healthcare is a priority area where this technology has yet to be exploited.2 3 The digital health revolution described by Duggal et al 4 is already in full swing with the potential to ‘disrupt’ healthcare. Health AI research has demonstrated some impressive results,5–10 but its clinical value has not yet been realised, hindered partly by a lack of a clear understanding of how to quantify benefit or ensure patient safety, and increasing concerns about the ethical and medico-legal impact.11 This analysis is written with the dual aim of helping clinical safety professionals to critically appraise current medical AI research from a quality and safety perspective, and supporting research and development in AI by highlighting some of the clinical safety questions that must be considered if medical application of these exciting technologies is to be successful. Clinical decision support systems (DSS) are in widespread use in medicine and have had most impact providing guidance on the safe prescription of medicines,12 guideline adherence, simple risk screening13 or prognostic scoring.14 These systems use predefined rules, which have predictable behaviour and are usually shown to reduce clinical error,12 although sometimes inadvertently introduce safety issues themselves.15 16 Rules-based systems have also been developed to address diagnostic uncertainty17–19 …","author":[{"dropping-particle":"","family":"Challen","given":"Robert","non-dropping-particle":"","parse-names":false,"suffix":""},{"dropping-particle":"","family":"Denny","given":"Joshua","non-dropping-particle":"","parse-names":false,"suffix":""},{"dropping-particle":"","family":"Pitt","given":"Martin","non-dropping-particle":"","parse-names":false,"suffix":""},{"dropping-particle":"","family":"Gompels","given":"Luke","non-dropping-particle":"","parse-names":false,"suffix":""},{"dropping-particle":"","family":"Edwards","given":"Tom","non-dropping-particle":"","parse-names":false,"suffix":""},{"dropping-particle":"","family":"Tsaneva-Atanasova","given":"Krasimira","non-dropping-particle":"","parse-names":false,"suffix":""}],"container-title":"BMJ Quality and Safety","id":"ITEM-2","issue":"3","issued":{"date-parts":[["2019"]]},"page":"231-237","title":"Artificial intelligence, bias and clinical safety","type":"article-journal","volume":"28"},"uris":["http://www.mendeley.com/documents/?uuid=2cd5e916-c7e4-4f30-add9-3046bd6eff82"]}],"mendeley":{"formattedCitation":"(Challen &lt;i&gt;et al.&lt;/i&gt;, 2019; Macrae, 2019)","plainTextFormattedCitation":"(Challen et al., 2019; Macrae, 2019)","previouslyFormattedCitation":"(Challen &lt;i&gt;et al.&lt;/i&gt;, 2019; Macrae, 2019)"},"properties":{"noteIndex":0},"schema":"https://github.com/citation-style-language/schema/raw/master/csl-citation.json"}</w:instrText>
      </w:r>
      <w:r>
        <w:fldChar w:fldCharType="separate"/>
      </w:r>
      <w:r w:rsidR="00351A05" w:rsidRPr="00351A05">
        <w:rPr>
          <w:noProof/>
        </w:rPr>
        <w:t xml:space="preserve">(Challen </w:t>
      </w:r>
      <w:r w:rsidR="00351A05" w:rsidRPr="00351A05">
        <w:rPr>
          <w:i/>
          <w:noProof/>
        </w:rPr>
        <w:t>et al.</w:t>
      </w:r>
      <w:r w:rsidR="00351A05" w:rsidRPr="00351A05">
        <w:rPr>
          <w:noProof/>
        </w:rPr>
        <w:t>, 2019; Macrae, 2019)</w:t>
      </w:r>
      <w:r>
        <w:fldChar w:fldCharType="end"/>
      </w:r>
      <w:r>
        <w:t xml:space="preserve">. </w:t>
      </w:r>
      <w:r w:rsidR="007728F1" w:rsidRPr="007728F1">
        <w:t xml:space="preserve">To minimise </w:t>
      </w:r>
      <w:r w:rsidR="00B613F9">
        <w:t>in</w:t>
      </w:r>
      <w:r w:rsidR="002B72B9">
        <w:t>appropriate decisions</w:t>
      </w:r>
      <w:r w:rsidR="007728F1" w:rsidRPr="007728F1">
        <w:t xml:space="preserve"> due to poor data quality, </w:t>
      </w:r>
      <w:r w:rsidR="007728F1" w:rsidRPr="007728F1">
        <w:fldChar w:fldCharType="begin" w:fldLock="1"/>
      </w:r>
      <w:r w:rsidR="008E3903">
        <w:instrText>ADDIN CSL_CITATION {"citationItems":[{"id":"ITEM-1","itemData":{"DOI":"10.1007/978-3-030-17347-0_16","ISBN":"9783030173470","author":[{"dropping-particle":"","family":"Sako","given":"Zaid","non-dropping-particle":"","parse-names":false,"suffix":""},{"dropping-particle":"","family":"Adibi","given":"Sasan","non-dropping-particle":"","parse-names":false,"suffix":""},{"dropping-particle":"","family":"Wickramasinghe","given":"Nilmini","non-dropping-particle":"","parse-names":false,"suffix":""}],"id":"ITEM-1","issued":{"date-parts":[["2020"]]},"page":"345-359","title":"Addressing Data Accuracy and Information Integrity in mHealth Solutions Using Machine Learning Algorithms","type":"chapter"},"uris":["http://www.mendeley.com/documents/?uuid=699b0d14-12d4-49ba-b0d1-6d7e58ce50d7"]}],"mendeley":{"formattedCitation":"(Sako, Adibi and Wickramasinghe, 2020)","manualFormatting":"Sako et al. (2020)","plainTextFormattedCitation":"(Sako, Adibi and Wickramasinghe, 2020)","previouslyFormattedCitation":"(Sako, Adibi and Wickramasinghe, 2020)"},"properties":{"noteIndex":0},"schema":"https://github.com/citation-style-language/schema/raw/master/csl-citation.json"}</w:instrText>
      </w:r>
      <w:r w:rsidR="007728F1" w:rsidRPr="007728F1">
        <w:fldChar w:fldCharType="separate"/>
      </w:r>
      <w:r w:rsidR="007728F1" w:rsidRPr="007728F1">
        <w:rPr>
          <w:noProof/>
        </w:rPr>
        <w:t>Sako et al. (2020)</w:t>
      </w:r>
      <w:r w:rsidR="007728F1" w:rsidRPr="007728F1">
        <w:fldChar w:fldCharType="end"/>
      </w:r>
      <w:r w:rsidR="00BC70AB">
        <w:t xml:space="preserve"> provides a conceptual framework for automated assessment of data quality and information integrity</w:t>
      </w:r>
      <w:r w:rsidR="00EF53C4">
        <w:t>. Such models a</w:t>
      </w:r>
      <w:r w:rsidR="006A43D7">
        <w:t xml:space="preserve">re guides to operationalise </w:t>
      </w:r>
      <w:r w:rsidR="00EF53C4">
        <w:t xml:space="preserve">data quality assessment protocols </w:t>
      </w:r>
      <w:r w:rsidR="00EF53C4">
        <w:fldChar w:fldCharType="begin" w:fldLock="1"/>
      </w:r>
      <w:r w:rsidR="008E3903">
        <w:instrText>ADDIN CSL_CITATION {"citationItems":[{"id":"ITEM-1","itemData":{"author":[{"dropping-particle":"","family":"Weiskopf","given":"Nicole Gray","non-dropping-particle":"","parse-names":false,"suffix":""},{"dropping-particle":"","family":"Bakken","given":"Suzanne","non-dropping-particle":"","parse-names":false,"suffix":""},{"dropping-particle":"","family":"Hripcsak","given":"George","non-dropping-particle":"","parse-names":false,"suffix":""},{"dropping-particle":"","family":"Weng","given":"Chunhua","non-dropping-particle":"","parse-names":false,"suffix":""}],"container-title":"Journal of Electronic Health Data and Methods","id":"ITEM-1","issue":"1","issued":{"date-parts":[["2017"]]},"page":"1-19","title":"A data quality assessment guideline for electronic health record data reuse","type":"article-journal","volume":"5"},"uris":["http://www.mendeley.com/documents/?uuid=060552f4-72ee-4123-ad96-31fde2393164"]},{"id":"ITEM-2","itemData":{"DOI":"10.1016/j.jbi.2013.06.010","ISBN":"1532-0464","ISSN":"15320464","PMID":"23820016","abstract":"We demonstrate the importance of explicit definitions of electronic health record (EHR) data completeness and how different conceptualizations of completeness may impact findings from EHR-derived datasets. This study has important repercussions for researchers and clinicians engaged in the secondary use of EHR data. We describe four prototypical definitions of EHR completeness: documentation, breadth, density, and predictive completeness. Each definition dictates a different approach to the measurement of completeness. These measures were applied to representative data from NewYork-Presbyterian Hospital's clinical data warehouse. We found that according to any definition, the number of complete records in our clinical database is far lower than the nominal total. The proportion that meets criteria for completeness is heavily dependent on the definition of completeness used, and the different definitions generate different subsets of records. We conclude that the concept of completeness in EHR is contextual. We urge data consumers to be explicit in how they define a complete record and transparent about the limitations of their data. © 2013 The Authors.","author":[{"dropping-particle":"","family":"Weiskopf","given":"Nicole Gray","non-dropping-particle":"","parse-names":false,"suffix":""},{"dropping-particle":"","family":"Hripcsak","given":"George","non-dropping-particle":"","parse-names":false,"suffix":""},{"dropping-particle":"","family":"Swaminathan","given":"Sushmita","non-dropping-particle":"","parse-names":false,"suffix":""},{"dropping-particle":"","family":"Weng","given":"Chunhua","non-dropping-particle":"","parse-names":false,"suffix":""}],"container-title":"Journal of Biomedical Informatics","id":"ITEM-2","issue":"5","issued":{"date-parts":[["2013"]]},"page":"830-836","publisher":"Elsevier Inc.","title":"Defining and measuring completeness of electronic health records for secondary use","type":"article-journal","volume":"46"},"uris":["http://www.mendeley.com/documents/?uuid=4378f9a4-6537-4fcb-8548-174cd0ef67a4"]}],"mendeley":{"formattedCitation":"(Weiskopf &lt;i&gt;et al.&lt;/i&gt;, 2013, 2017)","plainTextFormattedCitation":"(Weiskopf et al., 2013, 2017)","previouslyFormattedCitation":"(Weiskopf &lt;i&gt;et al.&lt;/i&gt;, 2013, 2017)"},"properties":{"noteIndex":0},"schema":"https://github.com/citation-style-language/schema/raw/master/csl-citation.json"}</w:instrText>
      </w:r>
      <w:r w:rsidR="00EF53C4">
        <w:fldChar w:fldCharType="separate"/>
      </w:r>
      <w:r w:rsidR="00351A05" w:rsidRPr="00351A05">
        <w:rPr>
          <w:noProof/>
        </w:rPr>
        <w:t xml:space="preserve">(Weiskopf </w:t>
      </w:r>
      <w:r w:rsidR="00351A05" w:rsidRPr="00351A05">
        <w:rPr>
          <w:i/>
          <w:noProof/>
        </w:rPr>
        <w:t>et al.</w:t>
      </w:r>
      <w:r w:rsidR="00351A05" w:rsidRPr="00351A05">
        <w:rPr>
          <w:noProof/>
        </w:rPr>
        <w:t>, 2013, 2017)</w:t>
      </w:r>
      <w:r w:rsidR="00EF53C4">
        <w:fldChar w:fldCharType="end"/>
      </w:r>
      <w:r w:rsidR="00EF53C4">
        <w:t xml:space="preserve">, themselves informed by taxonomies of data quality dimensions </w:t>
      </w:r>
      <w:r w:rsidR="00EF53C4">
        <w:fldChar w:fldCharType="begin" w:fldLock="1"/>
      </w:r>
      <w:r w:rsidR="008E3903">
        <w:instrText>ADDIN CSL_CITATION {"citationItems":[{"id":"ITEM-1","itemData":{"DOI":"10.1136/amiajnl-2011-000681","ISBN":"1067-5027","ISSN":"10675027","PMID":"22733976","abstract":"OBJECTIVE To review the methods and dimensions of data quality assessment in the context of electronic health record (EHR) data reuse for research. MATERIALS AND METHODS A review of the clinical research literature discussing data quality assessment methodology for EHR data was performed. Using an iterative process, the aspects of data quality being measured were abstracted and categorized, as well as the methods of assessment used. RESULTS Five dimensions of data quality were identified, which are completeness, correctness, concordance, plausibility, and currency, and seven broad categories of data quality assessment methods: comparison with gold standards, data element agreement, data source agreement, distribution comparison, validity checks, log review, and element presence. DISCUSSION Examination of the methods by which clinical researchers have investigated the quality and suitability of EHR data for research shows that there are fundamental features of data quality, which may be difficult to measure, as well as proxy dimensions. Researchers interested in the reuse of EHR data for clinical research are recommended to consider the adoption of a consistent taxonomy of EHR data quality, to remain aware of the task-dependence of data quality, to integrate work on data quality assessment from other fields, and to adopt systematic, empirically driven, statistically based methods of data quality assessment. CONCLUSION There is currently little consistency or potential generalizability in the methods used to assess EHR data quality. If the reuse of EHR data for clinical research is to become accepted, researchers should adopt validated, systematic methods of EHR data quality assessment.","author":[{"dropping-particle":"","family":"Weiskopf","given":"Nicole Gray","non-dropping-particle":"","parse-names":false,"suffix":""},{"dropping-particle":"","family":"Weng","given":"Chunhua","non-dropping-particle":"","parse-names":false,"suffix":""}],"container-title":"Journal of the American Medical Informatics Association","id":"ITEM-1","issue":"1","issued":{"date-parts":[["2013"]]},"page":"144-151","title":"Methods and dimensions of electronic health record data quality assessment: Enabling reuse for clinical research","type":"article-journal","volume":"20"},"uris":["http://www.mendeley.com/documents/?uuid=48fefc44-97f9-404f-8fc0-3c16a6783c2d"]},{"id":"ITEM-2","itemData":{"DOI":"10.1177/0193945916689084","ISBN":"0193945916","ISSN":"15528456","PMID":"28322657","abstract":"The proliferation of the electronic health record (EHR) has led to increasing interest and opportunities for nurse scientists to use EHR data in a variety of research designs. However, methodological problems pertaining to data quality may arise when EHR data are used for nonclinical purposes. Therefore, this article describes common domains of data quality and approaches for quality appraisal in EHR research. Common data quality domains include data accuracy, completeness, consistency, credibility, and timeliness. Approaches for quality appraisal include data validation with data rules, evaluation and verification of data abstraction methods with statistical measures, data comparisons with manual chart review, management of missing data using statistical methods, and data triangulation between multiple EHR databases. Quality data enhance the validity and reliability of research findings, form the basis for conclusions derived from the data, and are, thus, an integral component in EHR-based study design and implementation.","author":[{"dropping-particle":"","family":"Feder","given":"Shelli L.","non-dropping-particle":"","parse-names":false,"suffix":""}],"container-title":"Western Journal of Nursing Research","id":"ITEM-2","issue":"5","issued":{"date-parts":[["2018"]]},"page":"753-766","title":"Data Quality in Electronic Health Records Research: Quality Domains and Assessment Methods","type":"article-journal","volume":"40"},"uris":["http://www.mendeley.com/documents/?uuid=d73c1f17-4cd1-45ca-a2a9-cab5d25fa7f9"]}],"mendeley":{"formattedCitation":"(Weiskopf and Weng, 2013; Feder, 2018)","manualFormatting":"(e.g. Feder, 2018; Weiskopf &amp; Weng, 2013)","plainTextFormattedCitation":"(Weiskopf and Weng, 2013; Feder, 2018)","previouslyFormattedCitation":"(Weiskopf and Weng, 2013; Feder, 2018)"},"properties":{"noteIndex":0},"schema":"https://github.com/citation-style-language/schema/raw/master/csl-citation.json"}</w:instrText>
      </w:r>
      <w:r w:rsidR="00EF53C4">
        <w:fldChar w:fldCharType="separate"/>
      </w:r>
      <w:r w:rsidR="00C2018E" w:rsidRPr="00C2018E">
        <w:rPr>
          <w:noProof/>
        </w:rPr>
        <w:t>(</w:t>
      </w:r>
      <w:r w:rsidR="00C2018E">
        <w:rPr>
          <w:noProof/>
        </w:rPr>
        <w:t xml:space="preserve">e.g. </w:t>
      </w:r>
      <w:r w:rsidR="00C2018E" w:rsidRPr="00C2018E">
        <w:rPr>
          <w:noProof/>
        </w:rPr>
        <w:t>Feder, 2018; Weiskopf &amp; Weng, 2013)</w:t>
      </w:r>
      <w:r w:rsidR="00EF53C4">
        <w:fldChar w:fldCharType="end"/>
      </w:r>
      <w:r w:rsidR="00EF53C4">
        <w:t>.</w:t>
      </w:r>
    </w:p>
    <w:p w14:paraId="31864611" w14:textId="77777777" w:rsidR="00004E11" w:rsidRDefault="00004E11" w:rsidP="00B05D6C"/>
    <w:p w14:paraId="175414E6" w14:textId="0A6CDAB3" w:rsidR="00004E11" w:rsidRDefault="00004E11" w:rsidP="00865C67">
      <w:pPr>
        <w:pStyle w:val="Heading2"/>
      </w:pPr>
      <w:commentRangeStart w:id="210"/>
      <w:commentRangeStart w:id="211"/>
      <w:r>
        <w:t>Human Factors</w:t>
      </w:r>
      <w:commentRangeEnd w:id="210"/>
      <w:commentRangeEnd w:id="211"/>
      <w:r w:rsidR="0093483F">
        <w:t>/Sociotechnical Approach</w:t>
      </w:r>
      <w:r w:rsidR="00DD5E0F">
        <w:rPr>
          <w:rStyle w:val="CommentReference"/>
          <w:rFonts w:asciiTheme="minorHAnsi" w:eastAsiaTheme="minorHAnsi" w:hAnsiTheme="minorHAnsi" w:cstheme="minorBidi"/>
        </w:rPr>
        <w:commentReference w:id="210"/>
      </w:r>
      <w:r w:rsidR="0093483F">
        <w:rPr>
          <w:rStyle w:val="CommentReference"/>
          <w:rFonts w:asciiTheme="minorHAnsi" w:eastAsiaTheme="minorHAnsi" w:hAnsiTheme="minorHAnsi" w:cstheme="minorBidi"/>
        </w:rPr>
        <w:commentReference w:id="211"/>
      </w:r>
    </w:p>
    <w:p w14:paraId="3E7B6785" w14:textId="77777777" w:rsidR="00DD5E0F" w:rsidRDefault="00DD5E0F" w:rsidP="00DD5E0F">
      <w:pPr>
        <w:rPr>
          <w:color w:val="FF0000"/>
        </w:rPr>
      </w:pPr>
      <w:r>
        <w:rPr>
          <w:color w:val="FF0000"/>
        </w:rPr>
        <w:t>* * * * * * * * * * * * * * * * * * * * * * * * *</w:t>
      </w:r>
    </w:p>
    <w:p w14:paraId="1F3F2585" w14:textId="77777777" w:rsidR="00DD5E0F" w:rsidRDefault="00DD5E0F" w:rsidP="00DD5E0F">
      <w:pPr>
        <w:rPr>
          <w:color w:val="FF0000"/>
        </w:rPr>
      </w:pPr>
      <w:commentRangeStart w:id="212"/>
      <w:commentRangeStart w:id="213"/>
      <w:r>
        <w:rPr>
          <w:color w:val="FF0000"/>
        </w:rPr>
        <w:t>* * * * * * * * * * * * * * * * * * * * * * * * *</w:t>
      </w:r>
      <w:commentRangeEnd w:id="212"/>
      <w:r w:rsidR="00AD644D">
        <w:rPr>
          <w:rStyle w:val="CommentReference"/>
        </w:rPr>
        <w:commentReference w:id="212"/>
      </w:r>
      <w:commentRangeEnd w:id="213"/>
      <w:r w:rsidR="001B4553">
        <w:rPr>
          <w:rStyle w:val="CommentReference"/>
        </w:rPr>
        <w:commentReference w:id="213"/>
      </w:r>
    </w:p>
    <w:p w14:paraId="7BE2FF61" w14:textId="7F7A980A" w:rsidR="006D4CAF" w:rsidRDefault="006D4CAF" w:rsidP="006D4CAF">
      <w:pPr>
        <w:rPr>
          <w:ins w:id="214" w:author="Ciarán McInerney" w:date="2020-07-31T15:00:00Z"/>
        </w:rPr>
      </w:pPr>
    </w:p>
    <w:p w14:paraId="1D27A5EE" w14:textId="4E4E0E02" w:rsidR="00AD666B" w:rsidRDefault="00AD666B">
      <w:pPr>
        <w:pStyle w:val="Heading2"/>
        <w:rPr>
          <w:ins w:id="215" w:author="Ciarán McInerney" w:date="2020-07-31T15:00:00Z"/>
        </w:rPr>
        <w:pPrChange w:id="216" w:author="Ciarán McInerney" w:date="2020-07-31T15:00:00Z">
          <w:pPr/>
        </w:pPrChange>
      </w:pPr>
      <w:ins w:id="217" w:author="Ciarán McInerney" w:date="2020-07-31T15:00:00Z">
        <w:r>
          <w:t>Gradual approval of medical devices</w:t>
        </w:r>
      </w:ins>
    </w:p>
    <w:p w14:paraId="7CDDE3C6" w14:textId="63A55A04" w:rsidR="00AD666B" w:rsidRPr="00AD666B" w:rsidRDefault="00AD666B">
      <w:ins w:id="218" w:author="Ciarán McInerney" w:date="2020-07-31T15:00:00Z">
        <w:r>
          <w:t>*Reword from CRATs paper.</w:t>
        </w:r>
      </w:ins>
    </w:p>
    <w:p w14:paraId="1C12E183" w14:textId="77777777" w:rsidR="00EC546B" w:rsidRDefault="00EC546B" w:rsidP="006D4CAF"/>
    <w:p w14:paraId="4E6C1F67" w14:textId="77777777" w:rsidR="006D4CAF" w:rsidRDefault="006D4CAF" w:rsidP="00FE11B9">
      <w:pPr>
        <w:pStyle w:val="Heading1"/>
      </w:pPr>
      <w:commentRangeStart w:id="219"/>
      <w:commentRangeStart w:id="220"/>
      <w:commentRangeStart w:id="221"/>
      <w:r>
        <w:t>Conclusion</w:t>
      </w:r>
      <w:commentRangeEnd w:id="219"/>
      <w:r w:rsidR="00DD5E0F">
        <w:rPr>
          <w:rStyle w:val="CommentReference"/>
          <w:rFonts w:asciiTheme="minorHAnsi" w:eastAsiaTheme="minorHAnsi" w:hAnsiTheme="minorHAnsi" w:cstheme="minorBidi"/>
        </w:rPr>
        <w:commentReference w:id="219"/>
      </w:r>
      <w:commentRangeEnd w:id="220"/>
      <w:r w:rsidR="007D3A6D">
        <w:rPr>
          <w:rStyle w:val="CommentReference"/>
          <w:rFonts w:asciiTheme="minorHAnsi" w:eastAsiaTheme="minorHAnsi" w:hAnsiTheme="minorHAnsi" w:cstheme="minorBidi"/>
        </w:rPr>
        <w:commentReference w:id="220"/>
      </w:r>
      <w:commentRangeEnd w:id="221"/>
      <w:r w:rsidR="008C101F">
        <w:rPr>
          <w:rStyle w:val="CommentReference"/>
          <w:rFonts w:asciiTheme="minorHAnsi" w:eastAsiaTheme="minorHAnsi" w:hAnsiTheme="minorHAnsi" w:cstheme="minorBidi"/>
        </w:rPr>
        <w:commentReference w:id="221"/>
      </w:r>
    </w:p>
    <w:p w14:paraId="58D0CA1D" w14:textId="44DDD1EC" w:rsidR="000250BA" w:rsidRPr="00DD5E0F" w:rsidRDefault="00502C2A" w:rsidP="006D4CAF">
      <w:pPr>
        <w:rPr>
          <w:color w:val="4472C4" w:themeColor="accent5"/>
        </w:rPr>
      </w:pPr>
      <w:r>
        <w:rPr>
          <w:color w:val="4472C4" w:themeColor="accent5"/>
        </w:rPr>
        <w:t xml:space="preserve">[Words &lt; 150] </w:t>
      </w:r>
      <w:r w:rsidR="009B3EEC" w:rsidRPr="00F700A2">
        <w:rPr>
          <w:color w:val="4472C4" w:themeColor="accent5"/>
        </w:rPr>
        <w:t xml:space="preserve">The purposes of this section are to 1) summarise the intention of this first collaboration in the series, </w:t>
      </w:r>
      <w:r w:rsidR="009B3EEC" w:rsidRPr="008E3903">
        <w:rPr>
          <w:strike/>
          <w:color w:val="4472C4" w:themeColor="accent5"/>
        </w:rPr>
        <w:t xml:space="preserve">2) succinctly summarise the </w:t>
      </w:r>
      <w:r w:rsidR="000C0B41" w:rsidRPr="008E3903">
        <w:rPr>
          <w:strike/>
          <w:color w:val="4472C4" w:themeColor="accent5"/>
        </w:rPr>
        <w:t>characteristics</w:t>
      </w:r>
      <w:r w:rsidR="009B3EEC" w:rsidRPr="008E3903">
        <w:rPr>
          <w:strike/>
          <w:color w:val="4472C4" w:themeColor="accent5"/>
        </w:rPr>
        <w:t xml:space="preserve"> of new and emerging </w:t>
      </w:r>
      <w:r w:rsidR="00AA6BB1" w:rsidRPr="008E3903">
        <w:rPr>
          <w:strike/>
          <w:color w:val="4472C4" w:themeColor="accent5"/>
        </w:rPr>
        <w:t>health information tech</w:t>
      </w:r>
      <w:r w:rsidR="009B3EEC" w:rsidRPr="008E3903">
        <w:rPr>
          <w:strike/>
          <w:color w:val="4472C4" w:themeColor="accent5"/>
        </w:rPr>
        <w:t xml:space="preserve">nologies, 3) succinctly summarise the </w:t>
      </w:r>
      <w:r w:rsidR="000C0B41" w:rsidRPr="008E3903">
        <w:rPr>
          <w:strike/>
          <w:color w:val="4472C4" w:themeColor="accent5"/>
        </w:rPr>
        <w:t>classes</w:t>
      </w:r>
      <w:r w:rsidR="009B3EEC" w:rsidRPr="008E3903">
        <w:rPr>
          <w:strike/>
          <w:color w:val="4472C4" w:themeColor="accent5"/>
        </w:rPr>
        <w:t xml:space="preserve"> of </w:t>
      </w:r>
      <w:r w:rsidR="000C0B41" w:rsidRPr="008E3903">
        <w:rPr>
          <w:strike/>
          <w:color w:val="4472C4" w:themeColor="accent5"/>
        </w:rPr>
        <w:t>patient-safety</w:t>
      </w:r>
      <w:r w:rsidR="009B3EEC" w:rsidRPr="008E3903">
        <w:rPr>
          <w:strike/>
          <w:color w:val="4472C4" w:themeColor="accent5"/>
        </w:rPr>
        <w:t xml:space="preserve"> </w:t>
      </w:r>
      <w:r w:rsidR="000C0B41" w:rsidRPr="008E3903">
        <w:rPr>
          <w:strike/>
          <w:color w:val="4472C4" w:themeColor="accent5"/>
        </w:rPr>
        <w:t>challenges and their safety implications</w:t>
      </w:r>
      <w:r w:rsidR="009B3EEC" w:rsidRPr="008E3903">
        <w:rPr>
          <w:strike/>
          <w:color w:val="4472C4" w:themeColor="accent5"/>
        </w:rPr>
        <w:t xml:space="preserve">, 4) succinctly summarise </w:t>
      </w:r>
      <w:r w:rsidR="000C0B41" w:rsidRPr="008E3903">
        <w:rPr>
          <w:strike/>
          <w:color w:val="4472C4" w:themeColor="accent5"/>
        </w:rPr>
        <w:t>our suggested approaches to address the patient-safety challenges</w:t>
      </w:r>
      <w:r w:rsidR="009B3EEC" w:rsidRPr="008E3903">
        <w:rPr>
          <w:strike/>
          <w:color w:val="4472C4" w:themeColor="accent5"/>
        </w:rPr>
        <w:t>,</w:t>
      </w:r>
      <w:r w:rsidR="009B3EEC" w:rsidRPr="00F700A2">
        <w:rPr>
          <w:color w:val="4472C4" w:themeColor="accent5"/>
        </w:rPr>
        <w:t xml:space="preserve"> 5) suggest the next steps required to facilitate these </w:t>
      </w:r>
      <w:r w:rsidR="000C0B41">
        <w:rPr>
          <w:color w:val="4472C4" w:themeColor="accent5"/>
        </w:rPr>
        <w:t>approaches</w:t>
      </w:r>
      <w:r w:rsidR="009B3EEC" w:rsidRPr="00F700A2">
        <w:rPr>
          <w:color w:val="4472C4" w:themeColor="accent5"/>
        </w:rPr>
        <w:t>, 6) foreshadow the subsequent collaboration</w:t>
      </w:r>
      <w:r w:rsidR="00C77557">
        <w:rPr>
          <w:color w:val="4472C4" w:themeColor="accent5"/>
        </w:rPr>
        <w:t>s</w:t>
      </w:r>
      <w:r w:rsidR="009B3EEC" w:rsidRPr="00F700A2">
        <w:rPr>
          <w:color w:val="4472C4" w:themeColor="accent5"/>
        </w:rPr>
        <w:t xml:space="preserve"> in the series</w:t>
      </w:r>
      <w:commentRangeStart w:id="222"/>
      <w:commentRangeStart w:id="223"/>
      <w:commentRangeStart w:id="224"/>
      <w:commentRangeStart w:id="225"/>
      <w:commentRangeStart w:id="226"/>
      <w:r w:rsidR="009B3EEC" w:rsidRPr="00F700A2">
        <w:rPr>
          <w:color w:val="4472C4" w:themeColor="accent5"/>
        </w:rPr>
        <w:t>.</w:t>
      </w:r>
      <w:commentRangeEnd w:id="222"/>
      <w:r w:rsidR="00DD5E0F">
        <w:rPr>
          <w:rStyle w:val="CommentReference"/>
        </w:rPr>
        <w:commentReference w:id="222"/>
      </w:r>
      <w:commentRangeEnd w:id="223"/>
      <w:commentRangeEnd w:id="225"/>
      <w:r w:rsidR="00172673">
        <w:rPr>
          <w:rStyle w:val="CommentReference"/>
        </w:rPr>
        <w:commentReference w:id="223"/>
      </w:r>
      <w:commentRangeEnd w:id="224"/>
      <w:r w:rsidR="00976585">
        <w:rPr>
          <w:rStyle w:val="CommentReference"/>
        </w:rPr>
        <w:commentReference w:id="224"/>
      </w:r>
      <w:r w:rsidR="008077C5">
        <w:rPr>
          <w:rStyle w:val="CommentReference"/>
        </w:rPr>
        <w:commentReference w:id="225"/>
      </w:r>
      <w:commentRangeEnd w:id="226"/>
      <w:r w:rsidR="00036F8C">
        <w:rPr>
          <w:rStyle w:val="CommentReference"/>
        </w:rPr>
        <w:commentReference w:id="226"/>
      </w:r>
    </w:p>
    <w:p w14:paraId="0A98F9FD" w14:textId="4CD9854E" w:rsidR="00351A05" w:rsidRDefault="00BF48F2" w:rsidP="00E27DC6">
      <w:r>
        <w:t xml:space="preserve">The intention of this article was to begin the process of developing the theoretical and practical foundations of safety informatics, contributing to a unifying theory that is lacking in safety science </w:t>
      </w:r>
      <w:r>
        <w:fldChar w:fldCharType="begin" w:fldLock="1"/>
      </w:r>
      <w:r w:rsidR="008E3903">
        <w:instrText>ADDIN CSL_CITATION {"citationItems":[{"id":"ITEM-1","itemData":{"DOI":"10.1016/j.ssci.2019.104593","ISSN":"18791042","abstract":"Ever since safety started to be investigated in a consistent manner, around 150 years ago, there has been a tremendous improvement, both in our understanding of accident processes, and in reduction of harm and damage caused by these occupational and major accidents. Major improvements in safety theories, models and metaphors were made after World War II, with the late 1970s till the late 1990s as the ‘golden years’. But still these major accidents occur and they will keep prompting future scientific developments in safety, as they have done in the past. Reducing the frequency of major accidents remains challenging. Improving design and automation, as starting point for safety has its limits due to the complexity of processes and the inability to foresee all safety related conflicts. The modern emphasis to assure the capacity to handle unforeseen events, such as resilience promises to deliver, will become even more important in the future. Inherent safe design on the other hand make a sensible approach when designing production processes for emerging and future technologies, like nano- and biotechnology. Also, it will remain difficult for small and medium sized enterprises to adhere to complicated laws and regulations. In addition, an increased participation of stakeholder groups makes future safety decision-making even more challenging than it already is today. Yet we foresee that there may be grounds for change in which safety rules, laws and regulations are set aside, the bureaucratic approach towards safety is stopped and the focus is on dynamic accident processes detection. Today, methods are developed to automatically assess time-dependant advancement of accident scenarios and barrier degradation. This direction will contribute substantially to a future higher level of safety in different industrial sectors and might alleviate the emphasis on bureaucracy. We end with developments in two countries where safety and safety science is emerging.","author":[{"dropping-particle":"","family":"Swuste","given":"Paul","non-dropping-particle":"","parse-names":false,"suffix":""},{"dropping-particle":"","family":"Groeneweg","given":"Jop","non-dropping-particle":"","parse-names":false,"suffix":""},{"dropping-particle":"","family":"Gulijk","given":"Coen","non-dropping-particle":"van","parse-names":false,"suffix":""},{"dropping-particle":"","family":"Zwaard","given":"Walter","non-dropping-particle":"","parse-names":false,"suffix":""},{"dropping-particle":"","family":"Lemkowitz","given":"Saul","non-dropping-particle":"","parse-names":false,"suffix":""},{"dropping-particle":"","family":"Oostendorp","given":"Yvette","non-dropping-particle":"","parse-names":false,"suffix":""}],"container-title":"Safety Science","id":"ITEM-1","issue":"September 2019","issued":{"date-parts":[["2020"]]},"page":"104593","publisher":"Elsevier","title":"The future of safety science","type":"article-journal","volume":"125"},"uris":["http://www.mendeley.com/documents/?uuid=d43e1d66-07a7-4147-a2a5-92a9712322ae"]}],"mendeley":{"formattedCitation":"(Swuste &lt;i&gt;et al.&lt;/i&gt;, 2020)","plainTextFormattedCitation":"(Swuste et al., 2020)","previouslyFormattedCitation":"(Swuste &lt;i&gt;et al.&lt;/i&gt;, 2020)"},"properties":{"noteIndex":0},"schema":"https://github.com/citation-style-language/schema/raw/master/csl-citation.json"}</w:instrText>
      </w:r>
      <w:r>
        <w:fldChar w:fldCharType="separate"/>
      </w:r>
      <w:r w:rsidR="00351A05" w:rsidRPr="00351A05">
        <w:rPr>
          <w:noProof/>
        </w:rPr>
        <w:t xml:space="preserve">(Swuste </w:t>
      </w:r>
      <w:r w:rsidR="00351A05" w:rsidRPr="00351A05">
        <w:rPr>
          <w:i/>
          <w:noProof/>
        </w:rPr>
        <w:t>et al.</w:t>
      </w:r>
      <w:r w:rsidR="00351A05" w:rsidRPr="00351A05">
        <w:rPr>
          <w:noProof/>
        </w:rPr>
        <w:t>, 2020)</w:t>
      </w:r>
      <w:r>
        <w:fldChar w:fldCharType="end"/>
      </w:r>
      <w:r>
        <w:t xml:space="preserve">. </w:t>
      </w:r>
      <w:commentRangeStart w:id="227"/>
      <w:commentRangeStart w:id="228"/>
      <w:r w:rsidR="005D6A14">
        <w:t xml:space="preserve">The workshop described herein took placed during the </w:t>
      </w:r>
      <w:r w:rsidR="00026387">
        <w:t>COVID-19</w:t>
      </w:r>
      <w:r w:rsidR="005D6A14">
        <w:t xml:space="preserve"> pandemic of </w:t>
      </w:r>
      <w:r w:rsidR="007D55CB">
        <w:t>2020, which spurred swift development and use of HIT. Rapid adoption of HIT has brought many benefits and new ways of working but</w:t>
      </w:r>
      <w:r w:rsidR="00036F8C">
        <w:t xml:space="preserve"> has</w:t>
      </w:r>
      <w:r w:rsidR="007D55CB">
        <w:t xml:space="preserve"> also brought </w:t>
      </w:r>
      <w:r w:rsidR="00E51576">
        <w:t xml:space="preserve">with it </w:t>
      </w:r>
      <w:r w:rsidR="007D55CB">
        <w:t xml:space="preserve">existing and novel threats to patient safety. </w:t>
      </w:r>
      <w:commentRangeEnd w:id="227"/>
      <w:r w:rsidR="007D3A6D">
        <w:rPr>
          <w:rStyle w:val="CommentReference"/>
        </w:rPr>
        <w:commentReference w:id="227"/>
      </w:r>
      <w:r w:rsidR="007D55CB">
        <w:t xml:space="preserve">While the progress toward a more integrated </w:t>
      </w:r>
      <w:r w:rsidR="00E51576">
        <w:t xml:space="preserve">and </w:t>
      </w:r>
      <w:r w:rsidR="007D55CB">
        <w:t>digital healthcare system is welcome, we urgently need to address the associated patient-safety concerns, both theoretically and practically.</w:t>
      </w:r>
    </w:p>
    <w:p w14:paraId="12FF2BFA" w14:textId="67EC6454" w:rsidR="00A2296F" w:rsidRDefault="00351A05" w:rsidP="00E27DC6">
      <w:r>
        <w:t>…</w:t>
      </w:r>
      <w:r w:rsidR="007D55CB">
        <w:t xml:space="preserve">  </w:t>
      </w:r>
    </w:p>
    <w:p w14:paraId="091F891B" w14:textId="72290632" w:rsidR="009D0DA8" w:rsidRDefault="00A2296F" w:rsidP="00E27DC6">
      <w:r>
        <w:t>Subsequent workshops in our series on the theoretical and practical foundations of safety</w:t>
      </w:r>
      <w:commentRangeEnd w:id="228"/>
      <w:r w:rsidR="00DD5E0F">
        <w:rPr>
          <w:rStyle w:val="CommentReference"/>
        </w:rPr>
        <w:commentReference w:id="228"/>
      </w:r>
      <w:r>
        <w:t xml:space="preserve"> informatics will address t</w:t>
      </w:r>
      <w:r w:rsidRPr="00A2296F">
        <w:t>he implications of contemporary safety theory for digital innovation</w:t>
      </w:r>
      <w:r>
        <w:t xml:space="preserve">, sociotechnical evaluation of digital technology, and digital technology designed to improve patient safety </w:t>
      </w:r>
      <w:commentRangeStart w:id="230"/>
      <w:r w:rsidR="00351A05">
        <w:fldChar w:fldCharType="begin" w:fldLock="1"/>
      </w:r>
      <w:r w:rsidR="008E3903">
        <w:instrText>ADDIN CSL_CITATION {"citationItems":[{"id":"ITEM-1","itemData":{"URL":"https://github.com/ciaranmci/TheoryDevWrkshop1","accessed":{"date-parts":[["2020","5","14"]]},"author":[{"dropping-particle":"","family":"Johnson","given":"Owen A.","non-dropping-particle":"","parse-names":false,"suffix":""},{"dropping-particle":"","family":"Benn","given":"Jonathan","non-dropping-particle":"","parse-names":false,"suffix":""},{"dropping-particle":"","family":"Habli","given":"Ibrahim","non-dropping-particle":"","parse-names":false,"suffix":""},{"dropping-particle":"","family":"Peek","given":"Niels","non-dropping-particle":"","parse-names":false,"suffix":""},{"dropping-particle":"","family":"McCrorie","given":"Carolyn","non-dropping-particle":"","parse-names":false,"suffix":""},{"dropping-particle":"","family":"McInerney","given":"Ciarán D.","non-dropping-particle":"","parse-names":false,"suffix":""}],"id":"ITEM-1","issued":{"date-parts":[["2020"]]},"title":"Theoretical and practical foundations of Safety Informatics: Workshop programme proposal","type":"webpage"},"uris":["http://www.mendeley.com/documents/?uuid=6b18067f-4748-4eb4-ac03-69620507f4bb"]}],"mendeley":{"formattedCitation":"(Johnson &lt;i&gt;et al.&lt;/i&gt;, 2020)","plainTextFormattedCitation":"(Johnson et al., 2020)","previouslyFormattedCitation":"(Johnson &lt;i&gt;et al.&lt;/i&gt;, 2020)"},"properties":{"noteIndex":0},"schema":"https://github.com/citation-style-language/schema/raw/master/csl-citation.json"}</w:instrText>
      </w:r>
      <w:r w:rsidR="00351A05">
        <w:fldChar w:fldCharType="separate"/>
      </w:r>
      <w:r w:rsidR="00351A05" w:rsidRPr="00351A05">
        <w:rPr>
          <w:noProof/>
        </w:rPr>
        <w:t xml:space="preserve">(Johnson </w:t>
      </w:r>
      <w:r w:rsidR="00351A05" w:rsidRPr="00351A05">
        <w:rPr>
          <w:i/>
          <w:noProof/>
        </w:rPr>
        <w:t>et al.</w:t>
      </w:r>
      <w:r w:rsidR="00351A05" w:rsidRPr="00351A05">
        <w:rPr>
          <w:noProof/>
        </w:rPr>
        <w:t>, 2020)</w:t>
      </w:r>
      <w:r w:rsidR="00351A05">
        <w:fldChar w:fldCharType="end"/>
      </w:r>
      <w:commentRangeEnd w:id="230"/>
      <w:r w:rsidR="00351A05">
        <w:rPr>
          <w:rStyle w:val="CommentReference"/>
        </w:rPr>
        <w:commentReference w:id="230"/>
      </w:r>
      <w:r>
        <w:t>.</w:t>
      </w:r>
    </w:p>
    <w:p w14:paraId="62DC78A3" w14:textId="77777777" w:rsidR="00E27DC6" w:rsidRPr="00F700A2" w:rsidRDefault="00E27DC6" w:rsidP="006D4CAF">
      <w:pPr>
        <w:rPr>
          <w:color w:val="4472C4" w:themeColor="accent5"/>
        </w:rPr>
      </w:pPr>
    </w:p>
    <w:p w14:paraId="219726D7" w14:textId="5B836341" w:rsidR="000B2D7E" w:rsidRDefault="000B2D7E" w:rsidP="006D4CAF"/>
    <w:p w14:paraId="5A83A754" w14:textId="752395E8" w:rsidR="000B2D7E" w:rsidRDefault="000B2D7E" w:rsidP="006D4CAF"/>
    <w:p w14:paraId="713ACB55" w14:textId="2B739829" w:rsidR="000B2D7E" w:rsidRDefault="000B2D7E" w:rsidP="00FE11B9">
      <w:pPr>
        <w:pStyle w:val="Heading1"/>
      </w:pPr>
      <w:r>
        <w:t>References</w:t>
      </w:r>
    </w:p>
    <w:p w14:paraId="5B7A72F0" w14:textId="49C6331E" w:rsidR="008E3903" w:rsidRPr="008E3903" w:rsidRDefault="00DD5E0F" w:rsidP="008E3903">
      <w:pPr>
        <w:widowControl w:val="0"/>
        <w:autoSpaceDE w:val="0"/>
        <w:autoSpaceDN w:val="0"/>
        <w:adjustRightInd w:val="0"/>
        <w:spacing w:line="240" w:lineRule="auto"/>
        <w:rPr>
          <w:rFonts w:ascii="Calibri" w:hAnsi="Calibri" w:cs="Calibri"/>
          <w:noProof/>
          <w:szCs w:val="24"/>
        </w:rPr>
      </w:pPr>
      <w:r>
        <w:fldChar w:fldCharType="begin" w:fldLock="1"/>
      </w:r>
      <w:r>
        <w:instrText xml:space="preserve">ADDIN Mendeley Bibliography CSL_BIBLIOGRAPHY </w:instrText>
      </w:r>
      <w:r>
        <w:fldChar w:fldCharType="separate"/>
      </w:r>
      <w:r w:rsidR="008E3903" w:rsidRPr="008E3903">
        <w:rPr>
          <w:rFonts w:ascii="Calibri" w:hAnsi="Calibri" w:cs="Calibri"/>
          <w:noProof/>
          <w:szCs w:val="24"/>
        </w:rPr>
        <w:t xml:space="preserve">Alaszewski, A. (2003) ‘Risk, trust and health’, </w:t>
      </w:r>
      <w:r w:rsidR="008E3903" w:rsidRPr="008E3903">
        <w:rPr>
          <w:rFonts w:ascii="Calibri" w:hAnsi="Calibri" w:cs="Calibri"/>
          <w:i/>
          <w:iCs/>
          <w:noProof/>
          <w:szCs w:val="24"/>
        </w:rPr>
        <w:t>Health, Risk and Society</w:t>
      </w:r>
      <w:r w:rsidR="008E3903" w:rsidRPr="008E3903">
        <w:rPr>
          <w:rFonts w:ascii="Calibri" w:hAnsi="Calibri" w:cs="Calibri"/>
          <w:noProof/>
          <w:szCs w:val="24"/>
        </w:rPr>
        <w:t>, 5(3), pp. 235–239. doi: 10.1080/13698570310001606941.</w:t>
      </w:r>
    </w:p>
    <w:p w14:paraId="039843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Banerjee, A. (2019) ‘Digital health interventions and inequalities: The case for a new paradigm’, </w:t>
      </w:r>
      <w:r w:rsidRPr="008E3903">
        <w:rPr>
          <w:rFonts w:ascii="Calibri" w:hAnsi="Calibri" w:cs="Calibri"/>
          <w:i/>
          <w:iCs/>
          <w:noProof/>
          <w:szCs w:val="24"/>
        </w:rPr>
        <w:t>BMJ Evidence-Based Medicine</w:t>
      </w:r>
      <w:r w:rsidRPr="008E3903">
        <w:rPr>
          <w:rFonts w:ascii="Calibri" w:hAnsi="Calibri" w:cs="Calibri"/>
          <w:noProof/>
          <w:szCs w:val="24"/>
        </w:rPr>
        <w:t>, 2, pp. 2–5. doi: 10.1136/bmjebm-2019-111282.</w:t>
      </w:r>
    </w:p>
    <w:p w14:paraId="035C5E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Benbya, H. </w:t>
      </w:r>
      <w:r w:rsidRPr="008E3903">
        <w:rPr>
          <w:rFonts w:ascii="Calibri" w:hAnsi="Calibri" w:cs="Calibri"/>
          <w:i/>
          <w:iCs/>
          <w:noProof/>
          <w:szCs w:val="24"/>
        </w:rPr>
        <w:t>et al.</w:t>
      </w:r>
      <w:r w:rsidRPr="008E3903">
        <w:rPr>
          <w:rFonts w:ascii="Calibri" w:hAnsi="Calibri" w:cs="Calibri"/>
          <w:noProof/>
          <w:szCs w:val="24"/>
        </w:rPr>
        <w:t xml:space="preserve"> (2020) ‘Complexity and Information Systems Research in the Emerging Digital World’, </w:t>
      </w:r>
      <w:r w:rsidRPr="008E3903">
        <w:rPr>
          <w:rFonts w:ascii="Calibri" w:hAnsi="Calibri" w:cs="Calibri"/>
          <w:i/>
          <w:iCs/>
          <w:noProof/>
          <w:szCs w:val="24"/>
        </w:rPr>
        <w:t>Management Information Systems Quarterly</w:t>
      </w:r>
      <w:r w:rsidRPr="008E3903">
        <w:rPr>
          <w:rFonts w:ascii="Calibri" w:hAnsi="Calibri" w:cs="Calibri"/>
          <w:noProof/>
          <w:szCs w:val="24"/>
        </w:rPr>
        <w:t>, 44(1), p. 1.</w:t>
      </w:r>
    </w:p>
    <w:p w14:paraId="09AFFA3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Benson, T. and Grieve, G. (2016) </w:t>
      </w:r>
      <w:r w:rsidRPr="008E3903">
        <w:rPr>
          <w:rFonts w:ascii="Calibri" w:hAnsi="Calibri" w:cs="Calibri"/>
          <w:i/>
          <w:iCs/>
          <w:noProof/>
          <w:szCs w:val="24"/>
        </w:rPr>
        <w:t>Principles of Health Interoperability: SNOMED CT, HL7 and FHIR</w:t>
      </w:r>
      <w:r w:rsidRPr="008E3903">
        <w:rPr>
          <w:rFonts w:ascii="Calibri" w:hAnsi="Calibri" w:cs="Calibri"/>
          <w:noProof/>
          <w:szCs w:val="24"/>
        </w:rPr>
        <w:t>. 3rd edn. London, UK: Springer. Available at: https://s3.amazonaws.com/academia.edu.documents/62118976/Principles_of_Health_Interoperability_-_SNOMED_CT__HL7__and_FHIR20200217-30649-712nov.pdf?response-content-disposition=inline%3B filename%3DPrinciples_of_Health_Interoperability.pdf&amp;X-Amz-Algorithm=.</w:t>
      </w:r>
    </w:p>
    <w:p w14:paraId="3F1FA13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Bishop, P. and Bloomfield, R. (2000) ‘A Methodology for Safety Case Development’, </w:t>
      </w:r>
      <w:r w:rsidRPr="008E3903">
        <w:rPr>
          <w:rFonts w:ascii="Calibri" w:hAnsi="Calibri" w:cs="Calibri"/>
          <w:i/>
          <w:iCs/>
          <w:noProof/>
          <w:szCs w:val="24"/>
        </w:rPr>
        <w:t>Safety and Reliability</w:t>
      </w:r>
      <w:r w:rsidRPr="008E3903">
        <w:rPr>
          <w:rFonts w:ascii="Calibri" w:hAnsi="Calibri" w:cs="Calibri"/>
          <w:noProof/>
          <w:szCs w:val="24"/>
        </w:rPr>
        <w:t>, 20(1), pp. 34–42. doi: 10.1080/09617353.2000.11690698.</w:t>
      </w:r>
    </w:p>
    <w:p w14:paraId="3B79B25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Bot, B. M. </w:t>
      </w:r>
      <w:r w:rsidRPr="008E3903">
        <w:rPr>
          <w:rFonts w:ascii="Calibri" w:hAnsi="Calibri" w:cs="Calibri"/>
          <w:i/>
          <w:iCs/>
          <w:noProof/>
          <w:szCs w:val="24"/>
        </w:rPr>
        <w:t>et al.</w:t>
      </w:r>
      <w:r w:rsidRPr="008E3903">
        <w:rPr>
          <w:rFonts w:ascii="Calibri" w:hAnsi="Calibri" w:cs="Calibri"/>
          <w:noProof/>
          <w:szCs w:val="24"/>
        </w:rPr>
        <w:t xml:space="preserve"> (2016) ‘The mPower study, Parkinson disease mobile data collected using ResearchKit’, </w:t>
      </w:r>
      <w:r w:rsidRPr="008E3903">
        <w:rPr>
          <w:rFonts w:ascii="Calibri" w:hAnsi="Calibri" w:cs="Calibri"/>
          <w:i/>
          <w:iCs/>
          <w:noProof/>
          <w:szCs w:val="24"/>
        </w:rPr>
        <w:t>Scientific Data</w:t>
      </w:r>
      <w:r w:rsidRPr="008E3903">
        <w:rPr>
          <w:rFonts w:ascii="Calibri" w:hAnsi="Calibri" w:cs="Calibri"/>
          <w:noProof/>
          <w:szCs w:val="24"/>
        </w:rPr>
        <w:t>, 3, pp. 1–9. doi: 10.1038/sdata.2016.11.</w:t>
      </w:r>
    </w:p>
    <w:p w14:paraId="46BCC11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Calnan, M. and Rowe, R. (2006) ‘Researching trust relations in health care: Conceptual and methodological challenges – an introduction’, </w:t>
      </w:r>
      <w:r w:rsidRPr="008E3903">
        <w:rPr>
          <w:rFonts w:ascii="Calibri" w:hAnsi="Calibri" w:cs="Calibri"/>
          <w:i/>
          <w:iCs/>
          <w:noProof/>
          <w:szCs w:val="24"/>
        </w:rPr>
        <w:t>Journal of Health Organization and Management</w:t>
      </w:r>
      <w:r w:rsidRPr="008E3903">
        <w:rPr>
          <w:rFonts w:ascii="Calibri" w:hAnsi="Calibri" w:cs="Calibri"/>
          <w:noProof/>
          <w:szCs w:val="24"/>
        </w:rPr>
        <w:t>, 20(5), pp. 349–358. doi: 10.1108/14777260610701759.</w:t>
      </w:r>
    </w:p>
    <w:p w14:paraId="5248CD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Chadwick, L. </w:t>
      </w:r>
      <w:r w:rsidRPr="008E3903">
        <w:rPr>
          <w:rFonts w:ascii="Calibri" w:hAnsi="Calibri" w:cs="Calibri"/>
          <w:i/>
          <w:iCs/>
          <w:noProof/>
          <w:szCs w:val="24"/>
        </w:rPr>
        <w:t>et al.</w:t>
      </w:r>
      <w:r w:rsidRPr="008E3903">
        <w:rPr>
          <w:rFonts w:ascii="Calibri" w:hAnsi="Calibri" w:cs="Calibri"/>
          <w:noProof/>
          <w:szCs w:val="24"/>
        </w:rPr>
        <w:t xml:space="preserve"> (2012) ‘Functional safety of health information technology’, </w:t>
      </w:r>
      <w:r w:rsidRPr="008E3903">
        <w:rPr>
          <w:rFonts w:ascii="Calibri" w:hAnsi="Calibri" w:cs="Calibri"/>
          <w:i/>
          <w:iCs/>
          <w:noProof/>
          <w:szCs w:val="24"/>
        </w:rPr>
        <w:t>Health Informatics Journal</w:t>
      </w:r>
      <w:r w:rsidRPr="008E3903">
        <w:rPr>
          <w:rFonts w:ascii="Calibri" w:hAnsi="Calibri" w:cs="Calibri"/>
          <w:noProof/>
          <w:szCs w:val="24"/>
        </w:rPr>
        <w:t>, 18(1), pp. 36–49. doi: 10.1177/1460458211432587.</w:t>
      </w:r>
    </w:p>
    <w:p w14:paraId="4DF028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Challen, R. </w:t>
      </w:r>
      <w:r w:rsidRPr="008E3903">
        <w:rPr>
          <w:rFonts w:ascii="Calibri" w:hAnsi="Calibri" w:cs="Calibri"/>
          <w:i/>
          <w:iCs/>
          <w:noProof/>
          <w:szCs w:val="24"/>
        </w:rPr>
        <w:t>et al.</w:t>
      </w:r>
      <w:r w:rsidRPr="008E3903">
        <w:rPr>
          <w:rFonts w:ascii="Calibri" w:hAnsi="Calibri" w:cs="Calibri"/>
          <w:noProof/>
          <w:szCs w:val="24"/>
        </w:rPr>
        <w:t xml:space="preserve"> (2019) ‘Artificial intelligence, bias and clinical safety’, </w:t>
      </w:r>
      <w:r w:rsidRPr="008E3903">
        <w:rPr>
          <w:rFonts w:ascii="Calibri" w:hAnsi="Calibri" w:cs="Calibri"/>
          <w:i/>
          <w:iCs/>
          <w:noProof/>
          <w:szCs w:val="24"/>
        </w:rPr>
        <w:t>BMJ Quality and Safety</w:t>
      </w:r>
      <w:r w:rsidRPr="008E3903">
        <w:rPr>
          <w:rFonts w:ascii="Calibri" w:hAnsi="Calibri" w:cs="Calibri"/>
          <w:noProof/>
          <w:szCs w:val="24"/>
        </w:rPr>
        <w:t>, 28(3), pp. 231–237. doi: 10.1136/bmjqs-2018-008370.</w:t>
      </w:r>
    </w:p>
    <w:p w14:paraId="114C6F6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Comfort, L. K. (1994) ‘Self-Organization in Complex Systems’, </w:t>
      </w:r>
      <w:r w:rsidRPr="008E3903">
        <w:rPr>
          <w:rFonts w:ascii="Calibri" w:hAnsi="Calibri" w:cs="Calibri"/>
          <w:i/>
          <w:iCs/>
          <w:noProof/>
          <w:szCs w:val="24"/>
        </w:rPr>
        <w:t>Journal of Public Administration Research and Theory</w:t>
      </w:r>
      <w:r w:rsidRPr="008E3903">
        <w:rPr>
          <w:rFonts w:ascii="Calibri" w:hAnsi="Calibri" w:cs="Calibri"/>
          <w:noProof/>
          <w:szCs w:val="24"/>
        </w:rPr>
        <w:t>, 4(3), pp. 393–410.</w:t>
      </w:r>
    </w:p>
    <w:p w14:paraId="3C59F7D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Cook, R. and Rasmussen, J. (2005) ‘“Going solid”: A model of system dynamics and consequences for patient safety’, </w:t>
      </w:r>
      <w:r w:rsidRPr="008E3903">
        <w:rPr>
          <w:rFonts w:ascii="Calibri" w:hAnsi="Calibri" w:cs="Calibri"/>
          <w:i/>
          <w:iCs/>
          <w:noProof/>
          <w:szCs w:val="24"/>
        </w:rPr>
        <w:t>Quality and Safety in Health Care</w:t>
      </w:r>
      <w:r w:rsidRPr="008E3903">
        <w:rPr>
          <w:rFonts w:ascii="Calibri" w:hAnsi="Calibri" w:cs="Calibri"/>
          <w:noProof/>
          <w:szCs w:val="24"/>
        </w:rPr>
        <w:t>, 14(2), pp. 130–134. doi: 10.1136/qshc.2003.009530.</w:t>
      </w:r>
    </w:p>
    <w:p w14:paraId="6286BD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Denney, E., Pai, G. and Habli, I. (2015) ‘Dynamic Safety Cases for Through-Life Safety Assurance’, </w:t>
      </w:r>
      <w:r w:rsidRPr="008E3903">
        <w:rPr>
          <w:rFonts w:ascii="Calibri" w:hAnsi="Calibri" w:cs="Calibri"/>
          <w:i/>
          <w:iCs/>
          <w:noProof/>
          <w:szCs w:val="24"/>
        </w:rPr>
        <w:t>Proceedings - International Conference on Software Engineering</w:t>
      </w:r>
      <w:r w:rsidRPr="008E3903">
        <w:rPr>
          <w:rFonts w:ascii="Calibri" w:hAnsi="Calibri" w:cs="Calibri"/>
          <w:noProof/>
          <w:szCs w:val="24"/>
        </w:rPr>
        <w:t>. IEEE, 2(2), pp. 587–590. doi: 10.1109/ICSE.2015.199.</w:t>
      </w:r>
    </w:p>
    <w:p w14:paraId="661C729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Despotou, G. </w:t>
      </w:r>
      <w:r w:rsidRPr="008E3903">
        <w:rPr>
          <w:rFonts w:ascii="Calibri" w:hAnsi="Calibri" w:cs="Calibri"/>
          <w:i/>
          <w:iCs/>
          <w:noProof/>
          <w:szCs w:val="24"/>
        </w:rPr>
        <w:t>et al.</w:t>
      </w:r>
      <w:r w:rsidRPr="008E3903">
        <w:rPr>
          <w:rFonts w:ascii="Calibri" w:hAnsi="Calibri" w:cs="Calibri"/>
          <w:noProof/>
          <w:szCs w:val="24"/>
        </w:rPr>
        <w:t xml:space="preserve"> (2012) ‘Introducing safety cases for health IT’, </w:t>
      </w:r>
      <w:r w:rsidRPr="008E3903">
        <w:rPr>
          <w:rFonts w:ascii="Calibri" w:hAnsi="Calibri" w:cs="Calibri"/>
          <w:i/>
          <w:iCs/>
          <w:noProof/>
          <w:szCs w:val="24"/>
        </w:rPr>
        <w:t>2012 4th International Workshop on Software Engineering in Health Care, SEHC 2012 - Proceedings</w:t>
      </w:r>
      <w:r w:rsidRPr="008E3903">
        <w:rPr>
          <w:rFonts w:ascii="Calibri" w:hAnsi="Calibri" w:cs="Calibri"/>
          <w:noProof/>
          <w:szCs w:val="24"/>
        </w:rPr>
        <w:t>, pp. 44–50. doi: 10.1109/SEHC.2012.6227010.</w:t>
      </w:r>
    </w:p>
    <w:p w14:paraId="6C647C0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Díaz, M., Martín, C. and Rubio, B. (2016) ‘State-of-the-art, challenges, and open issues in the integration of Internet of things and cloud computing’, </w:t>
      </w:r>
      <w:r w:rsidRPr="008E3903">
        <w:rPr>
          <w:rFonts w:ascii="Calibri" w:hAnsi="Calibri" w:cs="Calibri"/>
          <w:i/>
          <w:iCs/>
          <w:noProof/>
          <w:szCs w:val="24"/>
        </w:rPr>
        <w:t>Journal of Network and Computer Applications</w:t>
      </w:r>
      <w:r w:rsidRPr="008E3903">
        <w:rPr>
          <w:rFonts w:ascii="Calibri" w:hAnsi="Calibri" w:cs="Calibri"/>
          <w:noProof/>
          <w:szCs w:val="24"/>
        </w:rPr>
        <w:t>. Elsevier, 67, pp. 99–117. doi: 10.1016/j.jnca.2016.01.010.</w:t>
      </w:r>
    </w:p>
    <w:p w14:paraId="65F6A70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Facchinetti, A. (2016) ‘Continuous glucose monitoring sensors: Past, present and future algorithmic challenges’, </w:t>
      </w:r>
      <w:r w:rsidRPr="008E3903">
        <w:rPr>
          <w:rFonts w:ascii="Calibri" w:hAnsi="Calibri" w:cs="Calibri"/>
          <w:i/>
          <w:iCs/>
          <w:noProof/>
          <w:szCs w:val="24"/>
        </w:rPr>
        <w:t>Sensors (Switzerland)</w:t>
      </w:r>
      <w:r w:rsidRPr="008E3903">
        <w:rPr>
          <w:rFonts w:ascii="Calibri" w:hAnsi="Calibri" w:cs="Calibri"/>
          <w:noProof/>
          <w:szCs w:val="24"/>
        </w:rPr>
        <w:t>, 16(12), pp. 1–12. doi: 10.3390/s16122093.</w:t>
      </w:r>
    </w:p>
    <w:p w14:paraId="4271AD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Feder, S. L. (2018) ‘Data Quality in Electronic Health Records Research: Quality Domains and Assessment Methods’, </w:t>
      </w:r>
      <w:r w:rsidRPr="008E3903">
        <w:rPr>
          <w:rFonts w:ascii="Calibri" w:hAnsi="Calibri" w:cs="Calibri"/>
          <w:i/>
          <w:iCs/>
          <w:noProof/>
          <w:szCs w:val="24"/>
        </w:rPr>
        <w:t>Western Journal of Nursing Research</w:t>
      </w:r>
      <w:r w:rsidRPr="008E3903">
        <w:rPr>
          <w:rFonts w:ascii="Calibri" w:hAnsi="Calibri" w:cs="Calibri"/>
          <w:noProof/>
          <w:szCs w:val="24"/>
        </w:rPr>
        <w:t>, 40(5), pp. 753–766. doi: 10.1177/0193945916689084.</w:t>
      </w:r>
    </w:p>
    <w:p w14:paraId="1E17F7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Flood, M. and Habli, I. (2011) ‘Multi-view safety cases’, </w:t>
      </w:r>
      <w:r w:rsidRPr="008E3903">
        <w:rPr>
          <w:rFonts w:ascii="Calibri" w:hAnsi="Calibri" w:cs="Calibri"/>
          <w:i/>
          <w:iCs/>
          <w:noProof/>
          <w:szCs w:val="24"/>
        </w:rPr>
        <w:t>IET Conference Publications</w:t>
      </w:r>
      <w:r w:rsidRPr="008E3903">
        <w:rPr>
          <w:rFonts w:ascii="Calibri" w:hAnsi="Calibri" w:cs="Calibri"/>
          <w:noProof/>
          <w:szCs w:val="24"/>
        </w:rPr>
        <w:t>, 2011(578 CP), pp. 1–6. doi: 10.1049/cp.2011.0260.</w:t>
      </w:r>
    </w:p>
    <w:p w14:paraId="1885C56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Gardner, J. and Warren, N. (2019) ‘Learning from deep brain stimulation: the fallacy of techno-solutionism and the need for “regimes of care”’, </w:t>
      </w:r>
      <w:r w:rsidRPr="008E3903">
        <w:rPr>
          <w:rFonts w:ascii="Calibri" w:hAnsi="Calibri" w:cs="Calibri"/>
          <w:i/>
          <w:iCs/>
          <w:noProof/>
          <w:szCs w:val="24"/>
        </w:rPr>
        <w:t>Medicine, Health Care and Philosophy</w:t>
      </w:r>
      <w:r w:rsidRPr="008E3903">
        <w:rPr>
          <w:rFonts w:ascii="Calibri" w:hAnsi="Calibri" w:cs="Calibri"/>
          <w:noProof/>
          <w:szCs w:val="24"/>
        </w:rPr>
        <w:t>. Springer Netherlands, 22(3), pp. 363–374. doi: 10.1007/s11019-018-9858-6.</w:t>
      </w:r>
    </w:p>
    <w:p w14:paraId="5EF399B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Gómez-González, E. </w:t>
      </w:r>
      <w:r w:rsidRPr="008E3903">
        <w:rPr>
          <w:rFonts w:ascii="Calibri" w:hAnsi="Calibri" w:cs="Calibri"/>
          <w:i/>
          <w:iCs/>
          <w:noProof/>
          <w:szCs w:val="24"/>
        </w:rPr>
        <w:t>et al.</w:t>
      </w:r>
      <w:r w:rsidRPr="008E3903">
        <w:rPr>
          <w:rFonts w:ascii="Calibri" w:hAnsi="Calibri" w:cs="Calibri"/>
          <w:noProof/>
          <w:szCs w:val="24"/>
        </w:rPr>
        <w:t xml:space="preserve"> (2020) ‘Artificial intelligence in medicine and healthcare: a review and classification of current and near-future applications and their ethical and social Impact’, </w:t>
      </w:r>
      <w:r w:rsidRPr="008E3903">
        <w:rPr>
          <w:rFonts w:ascii="Calibri" w:hAnsi="Calibri" w:cs="Calibri"/>
          <w:i/>
          <w:iCs/>
          <w:noProof/>
          <w:szCs w:val="24"/>
        </w:rPr>
        <w:t>arXiv</w:t>
      </w:r>
      <w:r w:rsidRPr="008E3903">
        <w:rPr>
          <w:rFonts w:ascii="Calibri" w:hAnsi="Calibri" w:cs="Calibri"/>
          <w:noProof/>
          <w:szCs w:val="24"/>
        </w:rPr>
        <w:t>. Available at: http://arxiv.org/abs/2001.09778.</w:t>
      </w:r>
    </w:p>
    <w:p w14:paraId="425C3D3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Habli, I. </w:t>
      </w:r>
      <w:r w:rsidRPr="008E3903">
        <w:rPr>
          <w:rFonts w:ascii="Calibri" w:hAnsi="Calibri" w:cs="Calibri"/>
          <w:i/>
          <w:iCs/>
          <w:noProof/>
          <w:szCs w:val="24"/>
        </w:rPr>
        <w:t>et al.</w:t>
      </w:r>
      <w:r w:rsidRPr="008E3903">
        <w:rPr>
          <w:rFonts w:ascii="Calibri" w:hAnsi="Calibri" w:cs="Calibri"/>
          <w:noProof/>
          <w:szCs w:val="24"/>
        </w:rPr>
        <w:t xml:space="preserve"> (2018) ‘What is the safety case for health IT? A study of assurance practices in England’, </w:t>
      </w:r>
      <w:r w:rsidRPr="008E3903">
        <w:rPr>
          <w:rFonts w:ascii="Calibri" w:hAnsi="Calibri" w:cs="Calibri"/>
          <w:i/>
          <w:iCs/>
          <w:noProof/>
          <w:szCs w:val="24"/>
        </w:rPr>
        <w:t>Safety Science</w:t>
      </w:r>
      <w:r w:rsidRPr="008E3903">
        <w:rPr>
          <w:rFonts w:ascii="Calibri" w:hAnsi="Calibri" w:cs="Calibri"/>
          <w:noProof/>
          <w:szCs w:val="24"/>
        </w:rPr>
        <w:t>. Elsevier, 110, pp. 324–335. doi: 10.1016/j.ssci.2018.09.001.</w:t>
      </w:r>
    </w:p>
    <w:p w14:paraId="67A57B5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Hansen, D. P., Pang, C. and Maeder, A. (2007) ‘HDI: Integrating health data and tools’, </w:t>
      </w:r>
      <w:r w:rsidRPr="008E3903">
        <w:rPr>
          <w:rFonts w:ascii="Calibri" w:hAnsi="Calibri" w:cs="Calibri"/>
          <w:i/>
          <w:iCs/>
          <w:noProof/>
          <w:szCs w:val="24"/>
        </w:rPr>
        <w:t>Soft Computing</w:t>
      </w:r>
      <w:r w:rsidRPr="008E3903">
        <w:rPr>
          <w:rFonts w:ascii="Calibri" w:hAnsi="Calibri" w:cs="Calibri"/>
          <w:noProof/>
          <w:szCs w:val="24"/>
        </w:rPr>
        <w:t>, 11(4), pp. 361–367. doi: 10.1007/s00500-006-0090-6.</w:t>
      </w:r>
    </w:p>
    <w:p w14:paraId="527984F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Heeks, R. (2006) ‘Health information systems: Failure, success and improvisation’, </w:t>
      </w:r>
      <w:r w:rsidRPr="008E3903">
        <w:rPr>
          <w:rFonts w:ascii="Calibri" w:hAnsi="Calibri" w:cs="Calibri"/>
          <w:i/>
          <w:iCs/>
          <w:noProof/>
          <w:szCs w:val="24"/>
        </w:rPr>
        <w:t>International Journal of Medical Informatics</w:t>
      </w:r>
      <w:r w:rsidRPr="008E3903">
        <w:rPr>
          <w:rFonts w:ascii="Calibri" w:hAnsi="Calibri" w:cs="Calibri"/>
          <w:noProof/>
          <w:szCs w:val="24"/>
        </w:rPr>
        <w:t>, 75(2), pp. 125–137. doi: 10.1016/j.ijmedinf.2005.07.024.</w:t>
      </w:r>
    </w:p>
    <w:p w14:paraId="1AEE885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Hickey, G. L. </w:t>
      </w:r>
      <w:r w:rsidRPr="008E3903">
        <w:rPr>
          <w:rFonts w:ascii="Calibri" w:hAnsi="Calibri" w:cs="Calibri"/>
          <w:i/>
          <w:iCs/>
          <w:noProof/>
          <w:szCs w:val="24"/>
        </w:rPr>
        <w:t>et al.</w:t>
      </w:r>
      <w:r w:rsidRPr="008E3903">
        <w:rPr>
          <w:rFonts w:ascii="Calibri" w:hAnsi="Calibri" w:cs="Calibri"/>
          <w:noProof/>
          <w:szCs w:val="24"/>
        </w:rPr>
        <w:t xml:space="preserve"> (2013) ‘Dynamic prediction modeling approaches for cardiac surgery’, </w:t>
      </w:r>
      <w:r w:rsidRPr="008E3903">
        <w:rPr>
          <w:rFonts w:ascii="Calibri" w:hAnsi="Calibri" w:cs="Calibri"/>
          <w:i/>
          <w:iCs/>
          <w:noProof/>
          <w:szCs w:val="24"/>
        </w:rPr>
        <w:t>Circulation: Cardiovascular Quality and Outcomes</w:t>
      </w:r>
      <w:r w:rsidRPr="008E3903">
        <w:rPr>
          <w:rFonts w:ascii="Calibri" w:hAnsi="Calibri" w:cs="Calibri"/>
          <w:noProof/>
          <w:szCs w:val="24"/>
        </w:rPr>
        <w:t>, 6(6), pp. 649–658. doi: 10.1161/CIRCOUTCOMES.111.000012.</w:t>
      </w:r>
    </w:p>
    <w:p w14:paraId="4BF23E1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Houta, S., Ameler, T. and Surges, R. (2019) ‘Use of HL7 FHIR to structure data in epilepsy self-management applications’, </w:t>
      </w:r>
      <w:r w:rsidRPr="008E3903">
        <w:rPr>
          <w:rFonts w:ascii="Calibri" w:hAnsi="Calibri" w:cs="Calibri"/>
          <w:i/>
          <w:iCs/>
          <w:noProof/>
          <w:szCs w:val="24"/>
        </w:rPr>
        <w:t>2019 International Conference on Wireless and Mobile Computing, Networking and Communications (WiMob)</w:t>
      </w:r>
      <w:r w:rsidRPr="008E3903">
        <w:rPr>
          <w:rFonts w:ascii="Calibri" w:hAnsi="Calibri" w:cs="Calibri"/>
          <w:noProof/>
          <w:szCs w:val="24"/>
        </w:rPr>
        <w:t>. IEEE, pp. 111–115.</w:t>
      </w:r>
    </w:p>
    <w:p w14:paraId="2743C35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Huang, X. </w:t>
      </w:r>
      <w:r w:rsidRPr="008E3903">
        <w:rPr>
          <w:rFonts w:ascii="Calibri" w:hAnsi="Calibri" w:cs="Calibri"/>
          <w:i/>
          <w:iCs/>
          <w:noProof/>
          <w:szCs w:val="24"/>
        </w:rPr>
        <w:t>et al.</w:t>
      </w:r>
      <w:r w:rsidRPr="008E3903">
        <w:rPr>
          <w:rFonts w:ascii="Calibri" w:hAnsi="Calibri" w:cs="Calibri"/>
          <w:noProof/>
          <w:szCs w:val="24"/>
        </w:rPr>
        <w:t xml:space="preserve"> (2016) ‘A two-stage approach for dynamic prediction of time-to-event distributions’, </w:t>
      </w:r>
      <w:r w:rsidRPr="008E3903">
        <w:rPr>
          <w:rFonts w:ascii="Calibri" w:hAnsi="Calibri" w:cs="Calibri"/>
          <w:i/>
          <w:iCs/>
          <w:noProof/>
          <w:szCs w:val="24"/>
        </w:rPr>
        <w:t>Statistics in Medicine</w:t>
      </w:r>
      <w:r w:rsidRPr="008E3903">
        <w:rPr>
          <w:rFonts w:ascii="Calibri" w:hAnsi="Calibri" w:cs="Calibri"/>
          <w:noProof/>
          <w:szCs w:val="24"/>
        </w:rPr>
        <w:t>, 35(13), pp. 2167–2182. doi: 10.1002/sim.6860.A.</w:t>
      </w:r>
    </w:p>
    <w:p w14:paraId="6DA94D5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(2006) ‘International Electrotechnical Commission 62304:2006. Medical device software–Software life-cycle processes’. Geneva: International Electrotechnical Commission.</w:t>
      </w:r>
    </w:p>
    <w:p w14:paraId="1309356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(2009) ‘International Electrotechnical Commission PD IEC/TR 80002:2009. Medical device software.’ Geneva: International Electrotechnical Commission.</w:t>
      </w:r>
    </w:p>
    <w:p w14:paraId="6351D9B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IEC (2011) ‘International Electrotechnical Commission 80001:2011. Application of risk management to information technology (IT) networks incorporating medical devices’. Geneva: International Electrotechnical Commission.</w:t>
      </w:r>
    </w:p>
    <w:p w14:paraId="561A885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IMIA WG7 (2018) </w:t>
      </w:r>
      <w:r w:rsidRPr="008E3903">
        <w:rPr>
          <w:rFonts w:ascii="Calibri" w:hAnsi="Calibri" w:cs="Calibri"/>
          <w:i/>
          <w:iCs/>
          <w:noProof/>
          <w:szCs w:val="24"/>
        </w:rPr>
        <w:t>WG7 - IMIA Working Group on Health Informatics for Patient Safety</w:t>
      </w:r>
      <w:r w:rsidRPr="008E3903">
        <w:rPr>
          <w:rFonts w:ascii="Calibri" w:hAnsi="Calibri" w:cs="Calibri"/>
          <w:noProof/>
          <w:szCs w:val="24"/>
        </w:rPr>
        <w:t>.</w:t>
      </w:r>
    </w:p>
    <w:p w14:paraId="52ED4E4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Jenkins, D. A. </w:t>
      </w:r>
      <w:r w:rsidRPr="008E3903">
        <w:rPr>
          <w:rFonts w:ascii="Calibri" w:hAnsi="Calibri" w:cs="Calibri"/>
          <w:i/>
          <w:iCs/>
          <w:noProof/>
          <w:szCs w:val="24"/>
        </w:rPr>
        <w:t>et al.</w:t>
      </w:r>
      <w:r w:rsidRPr="008E3903">
        <w:rPr>
          <w:rFonts w:ascii="Calibri" w:hAnsi="Calibri" w:cs="Calibri"/>
          <w:noProof/>
          <w:szCs w:val="24"/>
        </w:rPr>
        <w:t xml:space="preserve"> (2018) ‘Dynamic models to predict health outcomes: current status and methodological challenges’, </w:t>
      </w:r>
      <w:r w:rsidRPr="008E3903">
        <w:rPr>
          <w:rFonts w:ascii="Calibri" w:hAnsi="Calibri" w:cs="Calibri"/>
          <w:i/>
          <w:iCs/>
          <w:noProof/>
          <w:szCs w:val="24"/>
        </w:rPr>
        <w:t>Diagnostic and Prognostic Research</w:t>
      </w:r>
      <w:r w:rsidRPr="008E3903">
        <w:rPr>
          <w:rFonts w:ascii="Calibri" w:hAnsi="Calibri" w:cs="Calibri"/>
          <w:noProof/>
          <w:szCs w:val="24"/>
        </w:rPr>
        <w:t>. Diagnostic and Prognostic Research, 2(1), pp. 1–9. doi: 10.1186/s41512-018-0045-2.</w:t>
      </w:r>
    </w:p>
    <w:p w14:paraId="74E1612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(2019) ‘General System Theory and the Use of Process Mining to Improve Care Pathways’, in Scott, P., de Keizer, N. F., and Georgiou, A. (eds) </w:t>
      </w:r>
      <w:r w:rsidRPr="008E3903">
        <w:rPr>
          <w:rFonts w:ascii="Calibri" w:hAnsi="Calibri" w:cs="Calibri"/>
          <w:i/>
          <w:iCs/>
          <w:noProof/>
          <w:szCs w:val="24"/>
        </w:rPr>
        <w:t>Applied Interdisciplinary Theory in Health Informatics: A Knowledge Base for Practitioners</w:t>
      </w:r>
      <w:r w:rsidRPr="008E3903">
        <w:rPr>
          <w:rFonts w:ascii="Calibri" w:hAnsi="Calibri" w:cs="Calibri"/>
          <w:noProof/>
          <w:szCs w:val="24"/>
        </w:rPr>
        <w:t>. IOS Press, pp. 11–22. doi: 10.3233/SHTI1263.</w:t>
      </w:r>
    </w:p>
    <w:p w14:paraId="0559AB3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Johnson, O. A. </w:t>
      </w:r>
      <w:r w:rsidRPr="008E3903">
        <w:rPr>
          <w:rFonts w:ascii="Calibri" w:hAnsi="Calibri" w:cs="Calibri"/>
          <w:i/>
          <w:iCs/>
          <w:noProof/>
          <w:szCs w:val="24"/>
        </w:rPr>
        <w:t>et al.</w:t>
      </w:r>
      <w:r w:rsidRPr="008E3903">
        <w:rPr>
          <w:rFonts w:ascii="Calibri" w:hAnsi="Calibri" w:cs="Calibri"/>
          <w:noProof/>
          <w:szCs w:val="24"/>
        </w:rPr>
        <w:t xml:space="preserve"> (2020) </w:t>
      </w:r>
      <w:r w:rsidRPr="008E3903">
        <w:rPr>
          <w:rFonts w:ascii="Calibri" w:hAnsi="Calibri" w:cs="Calibri"/>
          <w:i/>
          <w:iCs/>
          <w:noProof/>
          <w:szCs w:val="24"/>
        </w:rPr>
        <w:t xml:space="preserve">Theoretical and practical foundations of Safety Informatics: Workshop </w:t>
      </w:r>
      <w:r w:rsidRPr="008E3903">
        <w:rPr>
          <w:rFonts w:ascii="Calibri" w:hAnsi="Calibri" w:cs="Calibri"/>
          <w:i/>
          <w:iCs/>
          <w:noProof/>
          <w:szCs w:val="24"/>
        </w:rPr>
        <w:lastRenderedPageBreak/>
        <w:t>programme proposal</w:t>
      </w:r>
      <w:r w:rsidRPr="008E3903">
        <w:rPr>
          <w:rFonts w:ascii="Calibri" w:hAnsi="Calibri" w:cs="Calibri"/>
          <w:noProof/>
          <w:szCs w:val="24"/>
        </w:rPr>
        <w:t>. Available at: https://github.com/ciaranmci/TheoryDevWrkshop1 (Accessed: 14 May 2020).</w:t>
      </w:r>
    </w:p>
    <w:p w14:paraId="5C0AAC9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Kostkova, P. (2015) ‘Grand challenges in digital health’, </w:t>
      </w:r>
      <w:r w:rsidRPr="008E3903">
        <w:rPr>
          <w:rFonts w:ascii="Calibri" w:hAnsi="Calibri" w:cs="Calibri"/>
          <w:i/>
          <w:iCs/>
          <w:noProof/>
          <w:szCs w:val="24"/>
        </w:rPr>
        <w:t>Frontiers in Public Health</w:t>
      </w:r>
      <w:r w:rsidRPr="008E3903">
        <w:rPr>
          <w:rFonts w:ascii="Calibri" w:hAnsi="Calibri" w:cs="Calibri"/>
          <w:noProof/>
          <w:szCs w:val="24"/>
        </w:rPr>
        <w:t>, 3(134), pp. 1–5. doi: 10.3389/fpubh.2015.00134.</w:t>
      </w:r>
    </w:p>
    <w:p w14:paraId="208C9CA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Leveson, N. G. (1986) ‘Software Safety: Why, What, and How’, </w:t>
      </w:r>
      <w:r w:rsidRPr="008E3903">
        <w:rPr>
          <w:rFonts w:ascii="Calibri" w:hAnsi="Calibri" w:cs="Calibri"/>
          <w:i/>
          <w:iCs/>
          <w:noProof/>
          <w:szCs w:val="24"/>
        </w:rPr>
        <w:t>Computing Surveys</w:t>
      </w:r>
      <w:r w:rsidRPr="008E3903">
        <w:rPr>
          <w:rFonts w:ascii="Calibri" w:hAnsi="Calibri" w:cs="Calibri"/>
          <w:noProof/>
          <w:szCs w:val="24"/>
        </w:rPr>
        <w:t>, 18(2).</w:t>
      </w:r>
    </w:p>
    <w:p w14:paraId="4D62DDE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Lupton, D. (2017) </w:t>
      </w:r>
      <w:r w:rsidRPr="008E3903">
        <w:rPr>
          <w:rFonts w:ascii="Calibri" w:hAnsi="Calibri" w:cs="Calibri"/>
          <w:i/>
          <w:iCs/>
          <w:noProof/>
          <w:szCs w:val="24"/>
        </w:rPr>
        <w:t>Digital Health: Critical and Cross-Disciplinary Perspectives</w:t>
      </w:r>
      <w:r w:rsidRPr="008E3903">
        <w:rPr>
          <w:rFonts w:ascii="Calibri" w:hAnsi="Calibri" w:cs="Calibri"/>
          <w:noProof/>
          <w:szCs w:val="24"/>
        </w:rPr>
        <w:t>. Edited by K. Chamberlain and A. Lyons. Routledge. Available at: https://books.google.co.uk/books?hl=en&amp;lr=&amp;id=09srDwAAQBAJ&amp;oi=fnd&amp;pg=PT8&amp;dq=Novel+challenges+of+new+and+emerging+digital+health+technologies&amp;ots=5dgCyGehlJ&amp;sig=OTsQkQj_iHtz5W12G_z5aSUt8F4&amp;redir_esc=y#v=onepage&amp;q&amp;f=false.</w:t>
      </w:r>
    </w:p>
    <w:p w14:paraId="64E6DC7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Macrae, C. (2019) ‘Governing the safety of artificial intelligence in healthcare’, </w:t>
      </w:r>
      <w:r w:rsidRPr="008E3903">
        <w:rPr>
          <w:rFonts w:ascii="Calibri" w:hAnsi="Calibri" w:cs="Calibri"/>
          <w:i/>
          <w:iCs/>
          <w:noProof/>
          <w:szCs w:val="24"/>
        </w:rPr>
        <w:t>BMJ Qual Saf</w:t>
      </w:r>
      <w:r w:rsidRPr="008E3903">
        <w:rPr>
          <w:rFonts w:ascii="Calibri" w:hAnsi="Calibri" w:cs="Calibri"/>
          <w:noProof/>
          <w:szCs w:val="24"/>
        </w:rPr>
        <w:t>, 28, pp. 495–498. doi: 10.1136/bmjqs-2019-009484.</w:t>
      </w:r>
    </w:p>
    <w:p w14:paraId="07A40E3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Maturo, A. (2014) ‘Fatism, self-monitoring and the pursuit of healthiness in the time of technological solutionism’, </w:t>
      </w:r>
      <w:r w:rsidRPr="008E3903">
        <w:rPr>
          <w:rFonts w:ascii="Calibri" w:hAnsi="Calibri" w:cs="Calibri"/>
          <w:i/>
          <w:iCs/>
          <w:noProof/>
          <w:szCs w:val="24"/>
        </w:rPr>
        <w:t>Italian Sociological Review</w:t>
      </w:r>
      <w:r w:rsidRPr="008E3903">
        <w:rPr>
          <w:rFonts w:ascii="Calibri" w:hAnsi="Calibri" w:cs="Calibri"/>
          <w:noProof/>
          <w:szCs w:val="24"/>
        </w:rPr>
        <w:t>, 4(2), pp. 157–171. doi: 10.13136/isr.v4i2.80.</w:t>
      </w:r>
    </w:p>
    <w:p w14:paraId="3BC1C658"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McAuley, A. (2014) ‘Digital health interventions: Widening access or widening inequalities?’, </w:t>
      </w:r>
      <w:r w:rsidRPr="008E3903">
        <w:rPr>
          <w:rFonts w:ascii="Calibri" w:hAnsi="Calibri" w:cs="Calibri"/>
          <w:i/>
          <w:iCs/>
          <w:noProof/>
          <w:szCs w:val="24"/>
        </w:rPr>
        <w:t>Public Health</w:t>
      </w:r>
      <w:r w:rsidRPr="008E3903">
        <w:rPr>
          <w:rFonts w:ascii="Calibri" w:hAnsi="Calibri" w:cs="Calibri"/>
          <w:noProof/>
          <w:szCs w:val="24"/>
        </w:rPr>
        <w:t>. The Royal Society for Public Health, 128(12), pp. 1118–1120. doi: 10.1016/j.puhe.2014.10.008.</w:t>
      </w:r>
    </w:p>
    <w:p w14:paraId="13E2F5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Mechanic, D. and Schlesinger, M. (1996) ‘The impact of managed care on patients’ trust in medical care and their physicians’, </w:t>
      </w:r>
      <w:r w:rsidRPr="008E3903">
        <w:rPr>
          <w:rFonts w:ascii="Calibri" w:hAnsi="Calibri" w:cs="Calibri"/>
          <w:i/>
          <w:iCs/>
          <w:noProof/>
          <w:szCs w:val="24"/>
        </w:rPr>
        <w:t>JAMA</w:t>
      </w:r>
      <w:r w:rsidRPr="008E3903">
        <w:rPr>
          <w:rFonts w:ascii="Calibri" w:hAnsi="Calibri" w:cs="Calibri"/>
          <w:noProof/>
          <w:szCs w:val="24"/>
        </w:rPr>
        <w:t>, 275(21), pp. 1693–1697. doi: 10.1001/jama.1996.03530450083048.</w:t>
      </w:r>
    </w:p>
    <w:p w14:paraId="04F355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Morozov, E. (2013) </w:t>
      </w:r>
      <w:r w:rsidRPr="008E3903">
        <w:rPr>
          <w:rFonts w:ascii="Calibri" w:hAnsi="Calibri" w:cs="Calibri"/>
          <w:i/>
          <w:iCs/>
          <w:noProof/>
          <w:szCs w:val="24"/>
        </w:rPr>
        <w:t>To Save Everything, Click Here: The Folly of Technological Solutionism</w:t>
      </w:r>
      <w:r w:rsidRPr="008E3903">
        <w:rPr>
          <w:rFonts w:ascii="Calibri" w:hAnsi="Calibri" w:cs="Calibri"/>
          <w:noProof/>
          <w:szCs w:val="24"/>
        </w:rPr>
        <w:t>. New York: PublicAffairs.</w:t>
      </w:r>
    </w:p>
    <w:p w14:paraId="062D88AF"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Onik, M. F. A., Fielt, E. and Gable, G. G. (2017) ‘Complex Adaptive Systems Theory in Information Systems Research - A Systematic Literature Review’, in Ling, S. C., Bahri, S., and Finnegan, P. (eds) </w:t>
      </w:r>
      <w:r w:rsidRPr="008E3903">
        <w:rPr>
          <w:rFonts w:ascii="Calibri" w:hAnsi="Calibri" w:cs="Calibri"/>
          <w:i/>
          <w:iCs/>
          <w:noProof/>
          <w:szCs w:val="24"/>
        </w:rPr>
        <w:t>Pacific Asia Conference on Information Systems (PACIS)</w:t>
      </w:r>
      <w:r w:rsidRPr="008E3903">
        <w:rPr>
          <w:rFonts w:ascii="Calibri" w:hAnsi="Calibri" w:cs="Calibri"/>
          <w:noProof/>
          <w:szCs w:val="24"/>
        </w:rPr>
        <w:t>, pp. 1–14. Available at: https://eprints.qut.edu.au/111589/1/pacis - 2017 - Complex Adaptive Systems Theory in Information Systems Research - A Systematic Literature Review.pdf.</w:t>
      </w:r>
    </w:p>
    <w:p w14:paraId="1BE1649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Paxton, N. C. and Branca, D. L. (2020) ‘Managing the Risks of Emerging IoT Devices’, in Wickramasinghe, N. and Bodendorf, F. (eds)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pp. 447–467. doi: 10.1007/978-3-030-17347-0_22.</w:t>
      </w:r>
    </w:p>
    <w:p w14:paraId="30DBAAA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Pilotto, A., Boi, R. and Petermans, J. (2018) ‘Technology in geriatrics’, </w:t>
      </w:r>
      <w:r w:rsidRPr="008E3903">
        <w:rPr>
          <w:rFonts w:ascii="Calibri" w:hAnsi="Calibri" w:cs="Calibri"/>
          <w:i/>
          <w:iCs/>
          <w:noProof/>
          <w:szCs w:val="24"/>
        </w:rPr>
        <w:t>Age and Ageing</w:t>
      </w:r>
      <w:r w:rsidRPr="008E3903">
        <w:rPr>
          <w:rFonts w:ascii="Calibri" w:hAnsi="Calibri" w:cs="Calibri"/>
          <w:noProof/>
          <w:szCs w:val="24"/>
        </w:rPr>
        <w:t>, 47(6), pp. 771–774. doi: 10.1093/ageing/afy026.</w:t>
      </w:r>
    </w:p>
    <w:p w14:paraId="762D8C7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Ranjan, R. </w:t>
      </w:r>
      <w:r w:rsidRPr="008E3903">
        <w:rPr>
          <w:rFonts w:ascii="Calibri" w:hAnsi="Calibri" w:cs="Calibri"/>
          <w:i/>
          <w:iCs/>
          <w:noProof/>
          <w:szCs w:val="24"/>
        </w:rPr>
        <w:t>et al.</w:t>
      </w:r>
      <w:r w:rsidRPr="008E3903">
        <w:rPr>
          <w:rFonts w:ascii="Calibri" w:hAnsi="Calibri" w:cs="Calibri"/>
          <w:noProof/>
          <w:szCs w:val="24"/>
        </w:rPr>
        <w:t xml:space="preserve"> (2018) ‘Integrating the Internet of Things and Data Science’, </w:t>
      </w:r>
      <w:r w:rsidRPr="008E3903">
        <w:rPr>
          <w:rFonts w:ascii="Calibri" w:hAnsi="Calibri" w:cs="Calibri"/>
          <w:i/>
          <w:iCs/>
          <w:noProof/>
          <w:szCs w:val="24"/>
        </w:rPr>
        <w:t>IEEE Cloud Computing</w:t>
      </w:r>
      <w:r w:rsidRPr="008E3903">
        <w:rPr>
          <w:rFonts w:ascii="Calibri" w:hAnsi="Calibri" w:cs="Calibri"/>
          <w:noProof/>
          <w:szCs w:val="24"/>
        </w:rPr>
        <w:t>, 5(3), pp. 12–26. doi: Doi 10.1109/Mcc.2018.032591612.</w:t>
      </w:r>
    </w:p>
    <w:p w14:paraId="4C71E6D4"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Robinson, L. </w:t>
      </w:r>
      <w:r w:rsidRPr="008E3903">
        <w:rPr>
          <w:rFonts w:ascii="Calibri" w:hAnsi="Calibri" w:cs="Calibri"/>
          <w:i/>
          <w:iCs/>
          <w:noProof/>
          <w:szCs w:val="24"/>
        </w:rPr>
        <w:t>et al.</w:t>
      </w:r>
      <w:r w:rsidRPr="008E3903">
        <w:rPr>
          <w:rFonts w:ascii="Calibri" w:hAnsi="Calibri" w:cs="Calibri"/>
          <w:noProof/>
          <w:szCs w:val="24"/>
        </w:rPr>
        <w:t xml:space="preserve"> (2015) ‘Digital inequalities and why they matter’, </w:t>
      </w:r>
      <w:r w:rsidRPr="008E3903">
        <w:rPr>
          <w:rFonts w:ascii="Calibri" w:hAnsi="Calibri" w:cs="Calibri"/>
          <w:i/>
          <w:iCs/>
          <w:noProof/>
          <w:szCs w:val="24"/>
        </w:rPr>
        <w:t>Information Communication and Society</w:t>
      </w:r>
      <w:r w:rsidRPr="008E3903">
        <w:rPr>
          <w:rFonts w:ascii="Calibri" w:hAnsi="Calibri" w:cs="Calibri"/>
          <w:noProof/>
          <w:szCs w:val="24"/>
        </w:rPr>
        <w:t>, 18(5), pp. 569–582. doi: 10.1080/1369118X.2015.1012532.</w:t>
      </w:r>
    </w:p>
    <w:p w14:paraId="48B11E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(2019) </w:t>
      </w:r>
      <w:r w:rsidRPr="008E3903">
        <w:rPr>
          <w:rFonts w:ascii="Calibri" w:hAnsi="Calibri" w:cs="Calibri"/>
          <w:i/>
          <w:iCs/>
          <w:noProof/>
          <w:szCs w:val="24"/>
        </w:rPr>
        <w:t>OmniPHR: A blockchain based interoperable architecture for personal health records</w:t>
      </w:r>
      <w:r w:rsidRPr="008E3903">
        <w:rPr>
          <w:rFonts w:ascii="Calibri" w:hAnsi="Calibri" w:cs="Calibri"/>
          <w:noProof/>
          <w:szCs w:val="24"/>
        </w:rPr>
        <w:t>. Universidade do Vale do Rio dos Sinos. Available at: http://www.repositorio.jesuita.org.br/bitstream/handle/UNISINOS/8867/Alex Roehrs_.pdf?sequence=1&amp;isAllowed=y.</w:t>
      </w:r>
    </w:p>
    <w:p w14:paraId="4DF637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Roehrs, A. </w:t>
      </w:r>
      <w:r w:rsidRPr="008E3903">
        <w:rPr>
          <w:rFonts w:ascii="Calibri" w:hAnsi="Calibri" w:cs="Calibri"/>
          <w:i/>
          <w:iCs/>
          <w:noProof/>
          <w:szCs w:val="24"/>
        </w:rPr>
        <w:t>et al.</w:t>
      </w:r>
      <w:r w:rsidRPr="008E3903">
        <w:rPr>
          <w:rFonts w:ascii="Calibri" w:hAnsi="Calibri" w:cs="Calibri"/>
          <w:noProof/>
          <w:szCs w:val="24"/>
        </w:rPr>
        <w:t xml:space="preserve"> (2019) ‘Toward a Model for Personal Health Record Interoperability’, </w:t>
      </w:r>
      <w:r w:rsidRPr="008E3903">
        <w:rPr>
          <w:rFonts w:ascii="Calibri" w:hAnsi="Calibri" w:cs="Calibri"/>
          <w:i/>
          <w:iCs/>
          <w:noProof/>
          <w:szCs w:val="24"/>
        </w:rPr>
        <w:t>IEEE Journal of Biomedical and Health Informatics</w:t>
      </w:r>
      <w:r w:rsidRPr="008E3903">
        <w:rPr>
          <w:rFonts w:ascii="Calibri" w:hAnsi="Calibri" w:cs="Calibri"/>
          <w:noProof/>
          <w:szCs w:val="24"/>
        </w:rPr>
        <w:t>, 23(2), pp. 867–873.</w:t>
      </w:r>
    </w:p>
    <w:p w14:paraId="79BDB06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Roehrs, A., André, C. and Righi, R. (2017) ‘OmniPHR : A distributed architecture model to integrate personal health records’, </w:t>
      </w:r>
      <w:r w:rsidRPr="008E3903">
        <w:rPr>
          <w:rFonts w:ascii="Calibri" w:hAnsi="Calibri" w:cs="Calibri"/>
          <w:i/>
          <w:iCs/>
          <w:noProof/>
          <w:szCs w:val="24"/>
        </w:rPr>
        <w:t>Journal of Biomedical Informatics</w:t>
      </w:r>
      <w:r w:rsidRPr="008E3903">
        <w:rPr>
          <w:rFonts w:ascii="Calibri" w:hAnsi="Calibri" w:cs="Calibri"/>
          <w:noProof/>
          <w:szCs w:val="24"/>
        </w:rPr>
        <w:t>. Elsevier Inc., 71, pp. 70–81. doi: 10.1016/j.jbi.2017.05.012.</w:t>
      </w:r>
    </w:p>
    <w:p w14:paraId="7D244DC1"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Sako, Z., Adibi, S. and Wickramasinghe, N. (2020) ‘Addressing Data Accuracy and Information Integrity in mHealth Solutions Using Machine Learning Algorithms’, in, pp. 345–359. doi: 10.1007/978-3-030-17347-0_16.</w:t>
      </w:r>
    </w:p>
    <w:p w14:paraId="74C7E11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Saripalle, R., Runyan, C. and Russell, M. (2019) ‘Using HL7 FHIR to achieve interoperability in patient health record’, </w:t>
      </w:r>
      <w:r w:rsidRPr="008E3903">
        <w:rPr>
          <w:rFonts w:ascii="Calibri" w:hAnsi="Calibri" w:cs="Calibri"/>
          <w:i/>
          <w:iCs/>
          <w:noProof/>
          <w:szCs w:val="24"/>
        </w:rPr>
        <w:t>Journal of Biomedical Informatics</w:t>
      </w:r>
      <w:r w:rsidRPr="008E3903">
        <w:rPr>
          <w:rFonts w:ascii="Calibri" w:hAnsi="Calibri" w:cs="Calibri"/>
          <w:noProof/>
          <w:szCs w:val="24"/>
        </w:rPr>
        <w:t>. Elsevier, 94(103188). doi: 10.1016/j.jbi.2019.103188.</w:t>
      </w:r>
    </w:p>
    <w:p w14:paraId="33142D6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Singh, H. and Sittig, D. F. (2016) ‘Measuring and improving patient safety through health information technology: The health IT safety framework’, </w:t>
      </w:r>
      <w:r w:rsidRPr="008E3903">
        <w:rPr>
          <w:rFonts w:ascii="Calibri" w:hAnsi="Calibri" w:cs="Calibri"/>
          <w:i/>
          <w:iCs/>
          <w:noProof/>
          <w:szCs w:val="24"/>
        </w:rPr>
        <w:t>BMJ Quality and Safety</w:t>
      </w:r>
      <w:r w:rsidRPr="008E3903">
        <w:rPr>
          <w:rFonts w:ascii="Calibri" w:hAnsi="Calibri" w:cs="Calibri"/>
          <w:noProof/>
          <w:szCs w:val="24"/>
        </w:rPr>
        <w:t>, 25(4), pp. 226–232. doi: 10.1136/bmjqs-2015-004486.</w:t>
      </w:r>
    </w:p>
    <w:p w14:paraId="281F1C8B"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Sittig, D. F. </w:t>
      </w:r>
      <w:r w:rsidRPr="008E3903">
        <w:rPr>
          <w:rFonts w:ascii="Calibri" w:hAnsi="Calibri" w:cs="Calibri"/>
          <w:i/>
          <w:iCs/>
          <w:noProof/>
          <w:szCs w:val="24"/>
        </w:rPr>
        <w:t>et al.</w:t>
      </w:r>
      <w:r w:rsidRPr="008E3903">
        <w:rPr>
          <w:rFonts w:ascii="Calibri" w:hAnsi="Calibri" w:cs="Calibri"/>
          <w:noProof/>
          <w:szCs w:val="24"/>
        </w:rPr>
        <w:t xml:space="preserve"> (2018) ‘Current challenges in health information technology–related patient safety’, </w:t>
      </w:r>
      <w:r w:rsidRPr="008E3903">
        <w:rPr>
          <w:rFonts w:ascii="Calibri" w:hAnsi="Calibri" w:cs="Calibri"/>
          <w:i/>
          <w:iCs/>
          <w:noProof/>
          <w:szCs w:val="24"/>
        </w:rPr>
        <w:t>Health Informatics Journal</w:t>
      </w:r>
      <w:r w:rsidRPr="008E3903">
        <w:rPr>
          <w:rFonts w:ascii="Calibri" w:hAnsi="Calibri" w:cs="Calibri"/>
          <w:noProof/>
          <w:szCs w:val="24"/>
        </w:rPr>
        <w:t>, (2), pp. 1–9. doi: 10.1177/1460458218814893.</w:t>
      </w:r>
    </w:p>
    <w:p w14:paraId="4C96BC97"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Song, J. and Zahedi, F. M. (2007) ‘Trust in health infomediaries’, </w:t>
      </w:r>
      <w:r w:rsidRPr="008E3903">
        <w:rPr>
          <w:rFonts w:ascii="Calibri" w:hAnsi="Calibri" w:cs="Calibri"/>
          <w:i/>
          <w:iCs/>
          <w:noProof/>
          <w:szCs w:val="24"/>
        </w:rPr>
        <w:t>Decision Support Systems</w:t>
      </w:r>
      <w:r w:rsidRPr="008E3903">
        <w:rPr>
          <w:rFonts w:ascii="Calibri" w:hAnsi="Calibri" w:cs="Calibri"/>
          <w:noProof/>
          <w:szCs w:val="24"/>
        </w:rPr>
        <w:t>, 43(2), pp. 390–407. doi: 10.1016/j.dss.2006.11.011.</w:t>
      </w:r>
    </w:p>
    <w:p w14:paraId="4DCDBA4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Sperrin, M. </w:t>
      </w:r>
      <w:r w:rsidRPr="008E3903">
        <w:rPr>
          <w:rFonts w:ascii="Calibri" w:hAnsi="Calibri" w:cs="Calibri"/>
          <w:i/>
          <w:iCs/>
          <w:noProof/>
          <w:szCs w:val="24"/>
        </w:rPr>
        <w:t>et al.</w:t>
      </w:r>
      <w:r w:rsidRPr="008E3903">
        <w:rPr>
          <w:rFonts w:ascii="Calibri" w:hAnsi="Calibri" w:cs="Calibri"/>
          <w:noProof/>
          <w:szCs w:val="24"/>
        </w:rPr>
        <w:t xml:space="preserve"> (2019) ‘Explicit causal reasoning is needed to prevent prognostic models being victims of their own success’,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26(12), pp. 1675–1676. doi: 10.1093/jamia/ocz197.</w:t>
      </w:r>
    </w:p>
    <w:p w14:paraId="686F41CD"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Stock, W. G. and Stock, M. (2013) </w:t>
      </w:r>
      <w:r w:rsidRPr="008E3903">
        <w:rPr>
          <w:rFonts w:ascii="Calibri" w:hAnsi="Calibri" w:cs="Calibri"/>
          <w:i/>
          <w:iCs/>
          <w:noProof/>
          <w:szCs w:val="24"/>
        </w:rPr>
        <w:t>Handbook of Information Science</w:t>
      </w:r>
      <w:r w:rsidRPr="008E3903">
        <w:rPr>
          <w:rFonts w:ascii="Calibri" w:hAnsi="Calibri" w:cs="Calibri"/>
          <w:noProof/>
          <w:szCs w:val="24"/>
        </w:rPr>
        <w:t>. Berlin: De Gruyter.</w:t>
      </w:r>
    </w:p>
    <w:p w14:paraId="0F3C4EC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 T. L. </w:t>
      </w:r>
      <w:r w:rsidRPr="008E3903">
        <w:rPr>
          <w:rFonts w:ascii="Calibri" w:hAnsi="Calibri" w:cs="Calibri"/>
          <w:i/>
          <w:iCs/>
          <w:noProof/>
          <w:szCs w:val="24"/>
        </w:rPr>
        <w:t>et al.</w:t>
      </w:r>
      <w:r w:rsidRPr="008E3903">
        <w:rPr>
          <w:rFonts w:ascii="Calibri" w:hAnsi="Calibri" w:cs="Calibri"/>
          <w:noProof/>
          <w:szCs w:val="24"/>
        </w:rPr>
        <w:t xml:space="preserve"> (2018) ‘A review of statistical updating methods for clinical prediction models’, </w:t>
      </w:r>
      <w:r w:rsidRPr="008E3903">
        <w:rPr>
          <w:rFonts w:ascii="Calibri" w:hAnsi="Calibri" w:cs="Calibri"/>
          <w:i/>
          <w:iCs/>
          <w:noProof/>
          <w:szCs w:val="24"/>
        </w:rPr>
        <w:t>Statistical Methods in Medical Research</w:t>
      </w:r>
      <w:r w:rsidRPr="008E3903">
        <w:rPr>
          <w:rFonts w:ascii="Calibri" w:hAnsi="Calibri" w:cs="Calibri"/>
          <w:noProof/>
          <w:szCs w:val="24"/>
        </w:rPr>
        <w:t>, 27(1), pp. 185–197. doi: 10.1177/0962280215626466.</w:t>
      </w:r>
    </w:p>
    <w:p w14:paraId="17A72B6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(2015) ‘The development of safety cases for healthcare services: Practical experiences, opportunities and challenges’, </w:t>
      </w:r>
      <w:r w:rsidRPr="008E3903">
        <w:rPr>
          <w:rFonts w:ascii="Calibri" w:hAnsi="Calibri" w:cs="Calibri"/>
          <w:i/>
          <w:iCs/>
          <w:noProof/>
          <w:szCs w:val="24"/>
        </w:rPr>
        <w:t>Reliability Engineering and System Safety</w:t>
      </w:r>
      <w:r w:rsidRPr="008E3903">
        <w:rPr>
          <w:rFonts w:ascii="Calibri" w:hAnsi="Calibri" w:cs="Calibri"/>
          <w:noProof/>
          <w:szCs w:val="24"/>
        </w:rPr>
        <w:t>. Elsevier, 140, pp. 200–207. doi: 10.1016/j.ress.2015.03.033.</w:t>
      </w:r>
    </w:p>
    <w:p w14:paraId="03397CC5"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Sujan, M. A. </w:t>
      </w:r>
      <w:r w:rsidRPr="008E3903">
        <w:rPr>
          <w:rFonts w:ascii="Calibri" w:hAnsi="Calibri" w:cs="Calibri"/>
          <w:i/>
          <w:iCs/>
          <w:noProof/>
          <w:szCs w:val="24"/>
        </w:rPr>
        <w:t>et al.</w:t>
      </w:r>
      <w:r w:rsidRPr="008E3903">
        <w:rPr>
          <w:rFonts w:ascii="Calibri" w:hAnsi="Calibri" w:cs="Calibri"/>
          <w:noProof/>
          <w:szCs w:val="24"/>
        </w:rPr>
        <w:t xml:space="preserve"> (2016) ‘Should healthcare providers do safety cases? Lessons from a cross-industry review of safety case practices’, </w:t>
      </w:r>
      <w:r w:rsidRPr="008E3903">
        <w:rPr>
          <w:rFonts w:ascii="Calibri" w:hAnsi="Calibri" w:cs="Calibri"/>
          <w:i/>
          <w:iCs/>
          <w:noProof/>
          <w:szCs w:val="24"/>
        </w:rPr>
        <w:t>Safety Science</w:t>
      </w:r>
      <w:r w:rsidRPr="008E3903">
        <w:rPr>
          <w:rFonts w:ascii="Calibri" w:hAnsi="Calibri" w:cs="Calibri"/>
          <w:noProof/>
          <w:szCs w:val="24"/>
        </w:rPr>
        <w:t>. Elsevier Ltd, 84, pp. 181–189. doi: 10.1016/j.ssci.2015.12.021.</w:t>
      </w:r>
    </w:p>
    <w:p w14:paraId="4F743D5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Swuste, P. </w:t>
      </w:r>
      <w:r w:rsidRPr="008E3903">
        <w:rPr>
          <w:rFonts w:ascii="Calibri" w:hAnsi="Calibri" w:cs="Calibri"/>
          <w:i/>
          <w:iCs/>
          <w:noProof/>
          <w:szCs w:val="24"/>
        </w:rPr>
        <w:t>et al.</w:t>
      </w:r>
      <w:r w:rsidRPr="008E3903">
        <w:rPr>
          <w:rFonts w:ascii="Calibri" w:hAnsi="Calibri" w:cs="Calibri"/>
          <w:noProof/>
          <w:szCs w:val="24"/>
        </w:rPr>
        <w:t xml:space="preserve"> (2020) ‘The future of safety science’, </w:t>
      </w:r>
      <w:r w:rsidRPr="008E3903">
        <w:rPr>
          <w:rFonts w:ascii="Calibri" w:hAnsi="Calibri" w:cs="Calibri"/>
          <w:i/>
          <w:iCs/>
          <w:noProof/>
          <w:szCs w:val="24"/>
        </w:rPr>
        <w:t>Safety Science</w:t>
      </w:r>
      <w:r w:rsidRPr="008E3903">
        <w:rPr>
          <w:rFonts w:ascii="Calibri" w:hAnsi="Calibri" w:cs="Calibri"/>
          <w:noProof/>
          <w:szCs w:val="24"/>
        </w:rPr>
        <w:t>. Elsevier, 125(September 2019), p. 104593. doi: 10.1016/j.ssci.2019.104593.</w:t>
      </w:r>
    </w:p>
    <w:p w14:paraId="396175FE"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Thorne, S. E. and Robinson, C. A. (1988) ‘Reciprocal trust in health care relationships’, </w:t>
      </w:r>
      <w:r w:rsidRPr="008E3903">
        <w:rPr>
          <w:rFonts w:ascii="Calibri" w:hAnsi="Calibri" w:cs="Calibri"/>
          <w:i/>
          <w:iCs/>
          <w:noProof/>
          <w:szCs w:val="24"/>
        </w:rPr>
        <w:t>Journal of Advanced Nursing</w:t>
      </w:r>
      <w:r w:rsidRPr="008E3903">
        <w:rPr>
          <w:rFonts w:ascii="Calibri" w:hAnsi="Calibri" w:cs="Calibri"/>
          <w:noProof/>
          <w:szCs w:val="24"/>
        </w:rPr>
        <w:t>, 13(6), pp. 782–789. doi: 10.1111/j.1365-2648.1988.tb00570.x.</w:t>
      </w:r>
    </w:p>
    <w:p w14:paraId="6AF85DC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(2010) </w:t>
      </w:r>
      <w:r w:rsidRPr="008E3903">
        <w:rPr>
          <w:rFonts w:ascii="Calibri" w:hAnsi="Calibri" w:cs="Calibri"/>
          <w:i/>
          <w:iCs/>
          <w:noProof/>
          <w:szCs w:val="24"/>
        </w:rPr>
        <w:t>Patient Safety</w:t>
      </w:r>
      <w:r w:rsidRPr="008E3903">
        <w:rPr>
          <w:rFonts w:ascii="Calibri" w:hAnsi="Calibri" w:cs="Calibri"/>
          <w:noProof/>
          <w:szCs w:val="24"/>
        </w:rPr>
        <w:t>. 2nd edn. Oxford: Wiley-Blackwell.</w:t>
      </w:r>
    </w:p>
    <w:p w14:paraId="5532603A"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Vincent, C. and Amalberti, R. (2016) ‘Approaches to Safety: One Size Does Not Fit All’, in </w:t>
      </w:r>
      <w:r w:rsidRPr="008E3903">
        <w:rPr>
          <w:rFonts w:ascii="Calibri" w:hAnsi="Calibri" w:cs="Calibri"/>
          <w:i/>
          <w:iCs/>
          <w:noProof/>
          <w:szCs w:val="24"/>
        </w:rPr>
        <w:t>Safer Healthcare: Strategies for the Real World</w:t>
      </w:r>
      <w:r w:rsidRPr="008E3903">
        <w:rPr>
          <w:rFonts w:ascii="Calibri" w:hAnsi="Calibri" w:cs="Calibri"/>
          <w:noProof/>
          <w:szCs w:val="24"/>
        </w:rPr>
        <w:t>. Springer, pp. 27–38. doi: 10.1007/978-3-319-25559-0.</w:t>
      </w:r>
    </w:p>
    <w:p w14:paraId="08A26F1C"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(2013) ‘Defining and measuring completeness of electronic health records for secondary use’, </w:t>
      </w:r>
      <w:r w:rsidRPr="008E3903">
        <w:rPr>
          <w:rFonts w:ascii="Calibri" w:hAnsi="Calibri" w:cs="Calibri"/>
          <w:i/>
          <w:iCs/>
          <w:noProof/>
          <w:szCs w:val="24"/>
        </w:rPr>
        <w:t>Journal of Biomedical Informatics</w:t>
      </w:r>
      <w:r w:rsidRPr="008E3903">
        <w:rPr>
          <w:rFonts w:ascii="Calibri" w:hAnsi="Calibri" w:cs="Calibri"/>
          <w:noProof/>
          <w:szCs w:val="24"/>
        </w:rPr>
        <w:t>. Elsevier Inc., 46(5), pp. 830–836. doi: 10.1016/j.jbi.2013.06.010.</w:t>
      </w:r>
    </w:p>
    <w:p w14:paraId="5A8D3713"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Weiskopf, N. G. </w:t>
      </w:r>
      <w:r w:rsidRPr="008E3903">
        <w:rPr>
          <w:rFonts w:ascii="Calibri" w:hAnsi="Calibri" w:cs="Calibri"/>
          <w:i/>
          <w:iCs/>
          <w:noProof/>
          <w:szCs w:val="24"/>
        </w:rPr>
        <w:t>et al.</w:t>
      </w:r>
      <w:r w:rsidRPr="008E3903">
        <w:rPr>
          <w:rFonts w:ascii="Calibri" w:hAnsi="Calibri" w:cs="Calibri"/>
          <w:noProof/>
          <w:szCs w:val="24"/>
        </w:rPr>
        <w:t xml:space="preserve"> (2017) ‘A data quality assessment guideline for electronic health record data reuse’, </w:t>
      </w:r>
      <w:r w:rsidRPr="008E3903">
        <w:rPr>
          <w:rFonts w:ascii="Calibri" w:hAnsi="Calibri" w:cs="Calibri"/>
          <w:i/>
          <w:iCs/>
          <w:noProof/>
          <w:szCs w:val="24"/>
        </w:rPr>
        <w:t>Journal of Electronic Health Data and Methods</w:t>
      </w:r>
      <w:r w:rsidRPr="008E3903">
        <w:rPr>
          <w:rFonts w:ascii="Calibri" w:hAnsi="Calibri" w:cs="Calibri"/>
          <w:noProof/>
          <w:szCs w:val="24"/>
        </w:rPr>
        <w:t>, 5(1), pp. 1–19. Available at: https://egems.academyhealth.org/articles/10.5334/egems.218/.</w:t>
      </w:r>
    </w:p>
    <w:p w14:paraId="7686ACB0"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lastRenderedPageBreak/>
        <w:t xml:space="preserve">Weiskopf, N. G. and Weng, C. (2013) ‘Methods and dimensions of electronic health record data quality assessment: Enabling reuse for clinical research’, </w:t>
      </w:r>
      <w:r w:rsidRPr="008E3903">
        <w:rPr>
          <w:rFonts w:ascii="Calibri" w:hAnsi="Calibri" w:cs="Calibri"/>
          <w:i/>
          <w:iCs/>
          <w:noProof/>
          <w:szCs w:val="24"/>
        </w:rPr>
        <w:t>Journal of the American Medical Informatics Association</w:t>
      </w:r>
      <w:r w:rsidRPr="008E3903">
        <w:rPr>
          <w:rFonts w:ascii="Calibri" w:hAnsi="Calibri" w:cs="Calibri"/>
          <w:noProof/>
          <w:szCs w:val="24"/>
        </w:rPr>
        <w:t>, 20(1), pp. 144–151. doi: 10.1136/amiajnl-2011-000681.</w:t>
      </w:r>
    </w:p>
    <w:p w14:paraId="279BE582"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Wherton, J. </w:t>
      </w:r>
      <w:r w:rsidRPr="008E3903">
        <w:rPr>
          <w:rFonts w:ascii="Calibri" w:hAnsi="Calibri" w:cs="Calibri"/>
          <w:i/>
          <w:iCs/>
          <w:noProof/>
          <w:szCs w:val="24"/>
        </w:rPr>
        <w:t>et al.</w:t>
      </w:r>
      <w:r w:rsidRPr="008E3903">
        <w:rPr>
          <w:rFonts w:ascii="Calibri" w:hAnsi="Calibri" w:cs="Calibri"/>
          <w:noProof/>
          <w:szCs w:val="24"/>
        </w:rPr>
        <w:t xml:space="preserve"> (2020) ‘Guidance on the introduction and use of video consultations during COVID-19: important lessons from qualitative research’, </w:t>
      </w:r>
      <w:r w:rsidRPr="008E3903">
        <w:rPr>
          <w:rFonts w:ascii="Calibri" w:hAnsi="Calibri" w:cs="Calibri"/>
          <w:i/>
          <w:iCs/>
          <w:noProof/>
          <w:szCs w:val="24"/>
        </w:rPr>
        <w:t>BMJ Leader</w:t>
      </w:r>
      <w:r w:rsidRPr="008E3903">
        <w:rPr>
          <w:rFonts w:ascii="Calibri" w:hAnsi="Calibri" w:cs="Calibri"/>
          <w:noProof/>
          <w:szCs w:val="24"/>
        </w:rPr>
        <w:t>. doi: 10.1136/leader-2020-000262.</w:t>
      </w:r>
    </w:p>
    <w:p w14:paraId="22C07296"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Wickramasinghe, N. and Bodendorf, F. (eds) (2020) </w:t>
      </w:r>
      <w:r w:rsidRPr="008E3903">
        <w:rPr>
          <w:rFonts w:ascii="Calibri" w:hAnsi="Calibri" w:cs="Calibri"/>
          <w:i/>
          <w:iCs/>
          <w:noProof/>
          <w:szCs w:val="24"/>
        </w:rPr>
        <w:t>Delivering Superior Health and Wellness Management with IoT and Analytics</w:t>
      </w:r>
      <w:r w:rsidRPr="008E3903">
        <w:rPr>
          <w:rFonts w:ascii="Calibri" w:hAnsi="Calibri" w:cs="Calibri"/>
          <w:noProof/>
          <w:szCs w:val="24"/>
        </w:rPr>
        <w:t>. Springer. doi: 10.1007/978-3-030-17347-0.</w:t>
      </w:r>
    </w:p>
    <w:p w14:paraId="4BF8AD79" w14:textId="77777777" w:rsidR="008E3903" w:rsidRPr="008E3903" w:rsidRDefault="008E3903" w:rsidP="008E3903">
      <w:pPr>
        <w:widowControl w:val="0"/>
        <w:autoSpaceDE w:val="0"/>
        <w:autoSpaceDN w:val="0"/>
        <w:adjustRightInd w:val="0"/>
        <w:spacing w:line="240" w:lineRule="auto"/>
        <w:rPr>
          <w:rFonts w:ascii="Calibri" w:hAnsi="Calibri" w:cs="Calibri"/>
          <w:noProof/>
          <w:szCs w:val="24"/>
        </w:rPr>
      </w:pPr>
      <w:r w:rsidRPr="008E3903">
        <w:rPr>
          <w:rFonts w:ascii="Calibri" w:hAnsi="Calibri" w:cs="Calibri"/>
          <w:noProof/>
          <w:szCs w:val="24"/>
        </w:rPr>
        <w:t xml:space="preserve">Wismar, M. </w:t>
      </w:r>
      <w:r w:rsidRPr="008E3903">
        <w:rPr>
          <w:rFonts w:ascii="Calibri" w:hAnsi="Calibri" w:cs="Calibri"/>
          <w:i/>
          <w:iCs/>
          <w:noProof/>
          <w:szCs w:val="24"/>
        </w:rPr>
        <w:t>et al.</w:t>
      </w:r>
      <w:r w:rsidRPr="008E3903">
        <w:rPr>
          <w:rFonts w:ascii="Calibri" w:hAnsi="Calibri" w:cs="Calibri"/>
          <w:noProof/>
          <w:szCs w:val="24"/>
        </w:rPr>
        <w:t xml:space="preserve"> (2011) </w:t>
      </w:r>
      <w:r w:rsidRPr="008E3903">
        <w:rPr>
          <w:rFonts w:ascii="Calibri" w:hAnsi="Calibri" w:cs="Calibri"/>
          <w:i/>
          <w:iCs/>
          <w:noProof/>
          <w:szCs w:val="24"/>
        </w:rPr>
        <w:t>Cross-border Health Care in the European Union: Mapping and analysing practices and policies</w:t>
      </w:r>
      <w:r w:rsidRPr="008E3903">
        <w:rPr>
          <w:rFonts w:ascii="Calibri" w:hAnsi="Calibri" w:cs="Calibri"/>
          <w:noProof/>
          <w:szCs w:val="24"/>
        </w:rPr>
        <w:t>. Copenhagen: WHO Europe; Available at: https://apps.who.int/iris/bitstream/handle/10665/327961/9789289002219-eng.pdf.</w:t>
      </w:r>
    </w:p>
    <w:p w14:paraId="1E23D1A7" w14:textId="77777777" w:rsidR="008E3903" w:rsidRPr="008E3903" w:rsidRDefault="008E3903" w:rsidP="008E3903">
      <w:pPr>
        <w:widowControl w:val="0"/>
        <w:autoSpaceDE w:val="0"/>
        <w:autoSpaceDN w:val="0"/>
        <w:adjustRightInd w:val="0"/>
        <w:spacing w:line="240" w:lineRule="auto"/>
        <w:rPr>
          <w:rFonts w:ascii="Calibri" w:hAnsi="Calibri" w:cs="Calibri"/>
          <w:noProof/>
        </w:rPr>
      </w:pPr>
      <w:r w:rsidRPr="008E3903">
        <w:rPr>
          <w:rFonts w:ascii="Calibri" w:hAnsi="Calibri" w:cs="Calibri"/>
          <w:noProof/>
          <w:szCs w:val="24"/>
        </w:rPr>
        <w:t xml:space="preserve">Yaqoob, T., Abbas, H. and Atiquzzaman, M. (2019) ‘Security Vulnerabilities, Attacks, Countermeasures, and Regulations of Networked Medical Devices-A Review’, </w:t>
      </w:r>
      <w:r w:rsidRPr="008E3903">
        <w:rPr>
          <w:rFonts w:ascii="Calibri" w:hAnsi="Calibri" w:cs="Calibri"/>
          <w:i/>
          <w:iCs/>
          <w:noProof/>
          <w:szCs w:val="24"/>
        </w:rPr>
        <w:t>IEEE Communications Surveys and Tutorials</w:t>
      </w:r>
      <w:r w:rsidRPr="008E3903">
        <w:rPr>
          <w:rFonts w:ascii="Calibri" w:hAnsi="Calibri" w:cs="Calibri"/>
          <w:noProof/>
          <w:szCs w:val="24"/>
        </w:rPr>
        <w:t>, 21(4), pp. 3723–3768. doi: 10.1109/COMST.2019.2914094.</w:t>
      </w:r>
    </w:p>
    <w:p w14:paraId="0CA11EC3" w14:textId="288C4CED" w:rsidR="000B2D7E" w:rsidRPr="000B2D7E" w:rsidRDefault="00DD5E0F" w:rsidP="000B2D7E">
      <w:r>
        <w:fldChar w:fldCharType="end"/>
      </w:r>
    </w:p>
    <w:sectPr w:rsidR="000B2D7E" w:rsidRPr="000B2D7E">
      <w:footerReference w:type="even" r:id="rId13"/>
      <w:footerReference w:type="default" r:id="rId1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Rebecca Randell" w:date="2020-07-17T10:23:00Z" w:initials="RR">
    <w:p w14:paraId="25A18644" w14:textId="6E09FA29" w:rsidR="001B55A6" w:rsidRDefault="001B55A6">
      <w:pPr>
        <w:pStyle w:val="CommentText"/>
      </w:pPr>
      <w:r>
        <w:rPr>
          <w:rStyle w:val="CommentReference"/>
        </w:rPr>
        <w:annotationRef/>
      </w:r>
      <w:r>
        <w:t>Given that video consultation has been around for some time, I would rephrase to point to the wider uptake</w:t>
      </w:r>
    </w:p>
  </w:comment>
  <w:comment w:id="2" w:author="David Jenkins" w:date="2020-07-21T11:30:00Z" w:initials="DJ">
    <w:p w14:paraId="0623D6B6" w14:textId="472AB76E" w:rsidR="001B55A6" w:rsidRDefault="001B55A6">
      <w:pPr>
        <w:pStyle w:val="CommentText"/>
      </w:pPr>
      <w:r>
        <w:rPr>
          <w:rStyle w:val="CommentReference"/>
        </w:rPr>
        <w:annotationRef/>
      </w:r>
      <w:r>
        <w:t xml:space="preserve">I agree, wider uptake and shift towards digital technologies as well as developing new technologies. </w:t>
      </w:r>
    </w:p>
  </w:comment>
  <w:comment w:id="3" w:author="Ciarán McInerney" w:date="2020-07-29T15:31:00Z" w:initials="CM">
    <w:p w14:paraId="7E9CDC22" w14:textId="07B87C1D" w:rsidR="001B55A6" w:rsidRDefault="001B55A6">
      <w:pPr>
        <w:pStyle w:val="CommentText"/>
      </w:pPr>
      <w:r>
        <w:rPr>
          <w:rStyle w:val="CommentReference"/>
        </w:rPr>
        <w:annotationRef/>
      </w:r>
      <w:r>
        <w:t xml:space="preserve">Yes. We don’t want to get lost in the weeds too early by providing many examples, and I’m reluctant to make an un-cited general statement about wider uptake. </w:t>
      </w:r>
    </w:p>
    <w:p w14:paraId="2CF2B04E" w14:textId="77777777" w:rsidR="001B55A6" w:rsidRDefault="001B55A6">
      <w:pPr>
        <w:pStyle w:val="CommentText"/>
      </w:pPr>
    </w:p>
    <w:p w14:paraId="22E2DF04" w14:textId="21E7122F" w:rsidR="001B55A6" w:rsidRDefault="001B55A6">
      <w:pPr>
        <w:pStyle w:val="CommentText"/>
      </w:pPr>
      <w:r>
        <w:t>Would it be better if I explicitly stated “For example…”?</w:t>
      </w:r>
    </w:p>
    <w:p w14:paraId="38B16BFE" w14:textId="7288FE43" w:rsidR="001B55A6" w:rsidRDefault="001B55A6">
      <w:pPr>
        <w:pStyle w:val="CommentText"/>
      </w:pPr>
    </w:p>
    <w:p w14:paraId="0C8F3259" w14:textId="774E8E8D" w:rsidR="001B55A6" w:rsidRDefault="001B55A6">
      <w:pPr>
        <w:pStyle w:val="CommentText"/>
      </w:pPr>
      <w:r>
        <w:t>Alternatively, can someone suggest a suitable citation for wider uptake of digital technology in response to COVID-19?</w:t>
      </w:r>
    </w:p>
  </w:comment>
  <w:comment w:id="4" w:author="Rebecca Randell" w:date="2020-07-17T10:24:00Z" w:initials="RR">
    <w:p w14:paraId="0FCEF71A" w14:textId="1D7973B4" w:rsidR="001B55A6" w:rsidRDefault="001B55A6">
      <w:pPr>
        <w:pStyle w:val="CommentText"/>
      </w:pPr>
      <w:r>
        <w:rPr>
          <w:rStyle w:val="CommentReference"/>
        </w:rPr>
        <w:annotationRef/>
      </w:r>
      <w:r>
        <w:t>About? How to best make use of these technologies?</w:t>
      </w:r>
    </w:p>
  </w:comment>
  <w:comment w:id="5" w:author="Ciarán McInerney" w:date="2020-07-29T15:32:00Z" w:initials="CM">
    <w:p w14:paraId="1D49867E" w14:textId="06CBFE67" w:rsidR="001B55A6" w:rsidRDefault="001B55A6">
      <w:pPr>
        <w:pStyle w:val="CommentText"/>
      </w:pPr>
      <w:r>
        <w:rPr>
          <w:rStyle w:val="CommentReference"/>
        </w:rPr>
        <w:annotationRef/>
      </w:r>
      <w:r>
        <w:t xml:space="preserve">The learning to which I am referring is the guidance provided by the authors (British Journal of General Practice and </w:t>
      </w:r>
      <w:proofErr w:type="spellStart"/>
      <w:r w:rsidRPr="000F086F">
        <w:t>Barts</w:t>
      </w:r>
      <w:proofErr w:type="spellEnd"/>
      <w:r w:rsidRPr="000F086F">
        <w:t xml:space="preserve"> Health NHS Trust</w:t>
      </w:r>
      <w:r>
        <w:t>) to help with “</w:t>
      </w:r>
      <w:r w:rsidRPr="000F086F">
        <w:rPr>
          <w:i/>
        </w:rPr>
        <w:t>setting up and running video consultations during the COVID-19 pandemic and beyond</w:t>
      </w:r>
      <w:r>
        <w:t>”.</w:t>
      </w:r>
    </w:p>
    <w:p w14:paraId="059BDC7A" w14:textId="64D7360F" w:rsidR="001B55A6" w:rsidRDefault="001B55A6">
      <w:pPr>
        <w:pStyle w:val="CommentText"/>
      </w:pPr>
    </w:p>
    <w:p w14:paraId="2F41D197" w14:textId="085B4F65" w:rsidR="001B55A6" w:rsidRPr="000F086F" w:rsidRDefault="001B55A6">
      <w:pPr>
        <w:pStyle w:val="CommentText"/>
      </w:pPr>
      <w:r>
        <w:t xml:space="preserve">I don’t think this level of detail is needed in this introductory paragraph, i.e. exactly </w:t>
      </w:r>
      <w:r>
        <w:rPr>
          <w:i/>
        </w:rPr>
        <w:t>what</w:t>
      </w:r>
      <w:r>
        <w:t xml:space="preserve"> the learning is not our message but the fact </w:t>
      </w:r>
      <w:r>
        <w:rPr>
          <w:i/>
        </w:rPr>
        <w:t>that</w:t>
      </w:r>
      <w:r>
        <w:t xml:space="preserve"> learning is happening is part of our intended message.</w:t>
      </w:r>
    </w:p>
  </w:comment>
  <w:comment w:id="6" w:author="David Jenkins" w:date="2020-07-21T11:33:00Z" w:initials="DJ">
    <w:p w14:paraId="1337BC8C" w14:textId="081C71F6" w:rsidR="001B55A6" w:rsidRDefault="001B55A6">
      <w:pPr>
        <w:pStyle w:val="CommentText"/>
      </w:pPr>
      <w:r>
        <w:rPr>
          <w:rStyle w:val="CommentReference"/>
        </w:rPr>
        <w:annotationRef/>
      </w:r>
      <w:r>
        <w:t>Healthcare as a whole is shifting to a more digital landscape where we are making use of existing technologies and also developing new technologies to improve care, efficiency and fill gaps in the service</w:t>
      </w:r>
    </w:p>
  </w:comment>
  <w:comment w:id="7" w:author="Ciarán McInerney" w:date="2020-07-29T15:30:00Z" w:initials="CM">
    <w:p w14:paraId="3447D976" w14:textId="13789C1B" w:rsidR="001B55A6" w:rsidRDefault="001B55A6">
      <w:pPr>
        <w:pStyle w:val="CommentText"/>
      </w:pPr>
      <w:r>
        <w:rPr>
          <w:rStyle w:val="CommentReference"/>
        </w:rPr>
        <w:annotationRef/>
      </w:r>
      <w:r>
        <w:t>Yes. What is the purpose of your comment? Are you suggesting a rewording?</w:t>
      </w:r>
    </w:p>
  </w:comment>
  <w:comment w:id="8" w:author="David Jenkins" w:date="2020-07-21T11:36:00Z" w:initials="DJ">
    <w:p w14:paraId="7A9ADA08" w14:textId="587E9FBD" w:rsidR="001B55A6" w:rsidRDefault="001B55A6">
      <w:pPr>
        <w:pStyle w:val="CommentText"/>
      </w:pPr>
      <w:r>
        <w:rPr>
          <w:rStyle w:val="CommentReference"/>
        </w:rPr>
        <w:annotationRef/>
      </w:r>
      <w:r>
        <w:t>And newly developed?</w:t>
      </w:r>
    </w:p>
  </w:comment>
  <w:comment w:id="9" w:author="Ciarán McInerney" w:date="2020-07-29T15:29:00Z" w:initials="CM">
    <w:p w14:paraId="77008CBC" w14:textId="2F61FAEF" w:rsidR="001B55A6" w:rsidRDefault="001B55A6">
      <w:pPr>
        <w:pStyle w:val="CommentText"/>
      </w:pPr>
      <w:r>
        <w:rPr>
          <w:rStyle w:val="CommentReference"/>
        </w:rPr>
        <w:annotationRef/>
      </w:r>
      <w:r>
        <w:t>Yes. This is mentioned at the end of this sentence.</w:t>
      </w:r>
    </w:p>
  </w:comment>
  <w:comment w:id="12" w:author="Ciarán McInerney" w:date="2020-07-30T10:22:00Z" w:initials="CM">
    <w:p w14:paraId="6258C0C8" w14:textId="2B63A9F4" w:rsidR="001B55A6" w:rsidRDefault="001B55A6">
      <w:pPr>
        <w:pStyle w:val="CommentText"/>
      </w:pPr>
      <w:r>
        <w:rPr>
          <w:rStyle w:val="CommentReference"/>
        </w:rPr>
        <w:annotationRef/>
      </w:r>
      <w:r>
        <w:t xml:space="preserve">I don’t see the need for this </w:t>
      </w:r>
      <w:proofErr w:type="spellStart"/>
      <w:r>
        <w:t>initialism</w:t>
      </w:r>
      <w:proofErr w:type="spellEnd"/>
      <w:r>
        <w:t xml:space="preserve"> because we never use it.</w:t>
      </w:r>
    </w:p>
  </w:comment>
  <w:comment w:id="16" w:author="Ciarán McInerney" w:date="2020-05-27T17:02:00Z" w:initials="CM">
    <w:p w14:paraId="4DFAE5D9" w14:textId="2D509FA2" w:rsidR="001B55A6" w:rsidRDefault="001B55A6">
      <w:pPr>
        <w:pStyle w:val="CommentText"/>
      </w:pPr>
      <w:r>
        <w:rPr>
          <w:rStyle w:val="CommentReference"/>
        </w:rPr>
        <w:annotationRef/>
      </w:r>
      <w:r>
        <w:rPr>
          <w:noProof/>
        </w:rPr>
        <w:t>This section is pretty much lifted from our publication strategy document.</w:t>
      </w:r>
    </w:p>
  </w:comment>
  <w:comment w:id="17" w:author="David Jenkins" w:date="2020-07-21T11:38:00Z" w:initials="DJ">
    <w:p w14:paraId="0CC2FE43" w14:textId="111E3ECD" w:rsidR="001B55A6" w:rsidRDefault="001B55A6">
      <w:pPr>
        <w:pStyle w:val="CommentText"/>
      </w:pPr>
      <w:r>
        <w:rPr>
          <w:rStyle w:val="CommentReference"/>
        </w:rPr>
        <w:annotationRef/>
      </w:r>
      <w:r>
        <w:t>And challenges?</w:t>
      </w:r>
    </w:p>
  </w:comment>
  <w:comment w:id="18" w:author="Ciarán McInerney" w:date="2020-07-30T10:18:00Z" w:initials="CM">
    <w:p w14:paraId="111E1E48" w14:textId="0C294984" w:rsidR="001B55A6" w:rsidRDefault="001B55A6">
      <w:pPr>
        <w:pStyle w:val="CommentText"/>
      </w:pPr>
      <w:r>
        <w:rPr>
          <w:rStyle w:val="CommentReference"/>
        </w:rPr>
        <w:annotationRef/>
      </w:r>
      <w:r>
        <w:rPr>
          <w:rStyle w:val="CommentReference"/>
        </w:rPr>
        <w:t>I’ve reworded this portion of sentence. Please, have a look.</w:t>
      </w:r>
    </w:p>
  </w:comment>
  <w:comment w:id="28" w:author="Rebecca Randell" w:date="2020-07-17T10:28:00Z" w:initials="RR">
    <w:p w14:paraId="3160ED6B" w14:textId="762E0D34" w:rsidR="001B55A6" w:rsidRDefault="001B55A6">
      <w:pPr>
        <w:pStyle w:val="CommentText"/>
      </w:pPr>
      <w:r>
        <w:rPr>
          <w:rStyle w:val="CommentReference"/>
        </w:rPr>
        <w:annotationRef/>
      </w:r>
      <w:r>
        <w:t>This makes it sound like we are presenting the NHS’s perspective which we can’t claim to do</w:t>
      </w:r>
    </w:p>
  </w:comment>
  <w:comment w:id="29" w:author="Ciarán McInerney" w:date="2020-07-30T10:20:00Z" w:initials="CM">
    <w:p w14:paraId="426BF2DB" w14:textId="24249556" w:rsidR="001B55A6" w:rsidRDefault="001B55A6">
      <w:pPr>
        <w:pStyle w:val="CommentText"/>
      </w:pPr>
      <w:r>
        <w:rPr>
          <w:rStyle w:val="CommentReference"/>
        </w:rPr>
        <w:annotationRef/>
      </w:r>
      <w:r>
        <w:t>Agree. Further comment is in my reply to David, below.</w:t>
      </w:r>
    </w:p>
  </w:comment>
  <w:comment w:id="26" w:author="David Jenkins" w:date="2020-07-21T11:40:00Z" w:initials="DJ">
    <w:p w14:paraId="04ED30DE" w14:textId="5780E7D6" w:rsidR="001B55A6" w:rsidRDefault="001B55A6">
      <w:pPr>
        <w:pStyle w:val="CommentText"/>
      </w:pPr>
      <w:r>
        <w:rPr>
          <w:rStyle w:val="CommentReference"/>
        </w:rPr>
        <w:annotationRef/>
      </w:r>
      <w:r>
        <w:t>I think we delete this and make it broad, I expect the field of safety informatics to be universal. I know we are UK based and thinking about it in that way but I think if we discuss safety informatics broadly then this has more reach</w:t>
      </w:r>
    </w:p>
  </w:comment>
  <w:comment w:id="27" w:author="Ciarán McInerney" w:date="2020-07-30T10:18:00Z" w:initials="CM">
    <w:p w14:paraId="6276C263" w14:textId="1C0AC58A" w:rsidR="001B55A6" w:rsidRDefault="001B55A6">
      <w:pPr>
        <w:pStyle w:val="CommentText"/>
      </w:pPr>
      <w:r>
        <w:rPr>
          <w:rStyle w:val="CommentReference"/>
        </w:rPr>
        <w:annotationRef/>
      </w:r>
      <w:r>
        <w:t>I am happy to remove mentioned of NHS, as per Rebecca’s comment but discussions with Ibrahim, Dawn and Niels have suggest that the UK is rather unique compared with Europe, America and the world.</w:t>
      </w:r>
    </w:p>
  </w:comment>
  <w:comment w:id="34" w:author="Ciarán McInerney" w:date="2020-05-27T15:12:00Z" w:initials="CM">
    <w:p w14:paraId="43C60784" w14:textId="0417767B" w:rsidR="001B55A6" w:rsidRDefault="001B55A6">
      <w:pPr>
        <w:pStyle w:val="CommentText"/>
      </w:pPr>
      <w:r>
        <w:rPr>
          <w:rStyle w:val="CommentReference"/>
        </w:rPr>
        <w:annotationRef/>
      </w:r>
      <w:r>
        <w:t>This section will need an introduction to patient safety if we are going to publish in an informatics journal, rather than a safety journal.</w:t>
      </w:r>
    </w:p>
    <w:p w14:paraId="13290D33" w14:textId="6F277D54" w:rsidR="001B55A6" w:rsidRDefault="001B55A6">
      <w:pPr>
        <w:pStyle w:val="CommentText"/>
      </w:pPr>
      <w:r>
        <w:t>Such an introduction is not provided, here.</w:t>
      </w:r>
    </w:p>
  </w:comment>
  <w:comment w:id="35" w:author="Owen" w:date="2020-06-10T14:49:00Z" w:initials="OAJ">
    <w:p w14:paraId="740C590F" w14:textId="251EF2B2" w:rsidR="001B55A6" w:rsidRDefault="001B55A6">
      <w:pPr>
        <w:pStyle w:val="CommentText"/>
      </w:pPr>
      <w:r>
        <w:rPr>
          <w:rStyle w:val="CommentReference"/>
        </w:rPr>
        <w:annotationRef/>
      </w:r>
      <w:r>
        <w:t>Yes. We are thinking of BMJ Health and Social Care Informatics so think about inserting a paragraph for that readership.</w:t>
      </w:r>
    </w:p>
  </w:comment>
  <w:comment w:id="36" w:author="Ciarán McInerney" w:date="2020-06-11T16:37:00Z" w:initials="CM">
    <w:p w14:paraId="214FCB6B" w14:textId="60327362" w:rsidR="001B55A6" w:rsidRDefault="001B55A6">
      <w:pPr>
        <w:pStyle w:val="CommentText"/>
      </w:pPr>
      <w:r>
        <w:rPr>
          <w:rStyle w:val="CommentReference"/>
        </w:rPr>
        <w:annotationRef/>
      </w:r>
      <w:r>
        <w:t>Done.</w:t>
      </w:r>
    </w:p>
    <w:p w14:paraId="0A814F05" w14:textId="1CFA27A9" w:rsidR="001B55A6" w:rsidRDefault="001B55A6">
      <w:pPr>
        <w:pStyle w:val="CommentText"/>
      </w:pPr>
      <w:r>
        <w:t>I tried to keep it brief because words will be a squeeze in this publication.</w:t>
      </w:r>
    </w:p>
  </w:comment>
  <w:comment w:id="37" w:author="Richard Williams" w:date="2020-07-21T09:36:00Z" w:initials="RW">
    <w:p w14:paraId="17697EA4" w14:textId="129365EB" w:rsidR="001B55A6" w:rsidRDefault="001B55A6">
      <w:pPr>
        <w:pStyle w:val="CommentText"/>
      </w:pPr>
      <w:r>
        <w:rPr>
          <w:rStyle w:val="CommentReference"/>
        </w:rPr>
        <w:annotationRef/>
      </w:r>
      <w:r>
        <w:t>I expect that if we have persuaded an editor to publish the series, then we can get a bit of leeway on the word limit.</w:t>
      </w:r>
    </w:p>
  </w:comment>
  <w:comment w:id="39" w:author="Ibrahim Habli" w:date="2020-07-24T10:21:00Z" w:initials="IH">
    <w:p w14:paraId="612D85A4" w14:textId="21CEDD50" w:rsidR="001B55A6" w:rsidRDefault="001B55A6">
      <w:pPr>
        <w:pStyle w:val="CommentText"/>
      </w:pPr>
      <w:r>
        <w:rPr>
          <w:rStyle w:val="CommentReference"/>
        </w:rPr>
        <w:annotationRef/>
      </w:r>
      <w:r>
        <w:t>What kinds of services?</w:t>
      </w:r>
    </w:p>
  </w:comment>
  <w:comment w:id="40" w:author="Ciarán McInerney" w:date="2020-07-30T10:36:00Z" w:initials="CM">
    <w:p w14:paraId="7391E79E" w14:textId="3A56A805" w:rsidR="001B55A6" w:rsidRDefault="001B55A6">
      <w:pPr>
        <w:pStyle w:val="CommentText"/>
      </w:pPr>
      <w:r>
        <w:rPr>
          <w:rStyle w:val="CommentReference"/>
        </w:rPr>
        <w:annotationRef/>
      </w:r>
      <w:r>
        <w:t>I agree the wording is vague. I have removed it.</w:t>
      </w:r>
      <w:r>
        <w:br/>
      </w:r>
      <w:r>
        <w:br/>
        <w:t>I’m referring to the citation in which they distinguish, for example, blood transfusions, elective surgery and cancer treatment across a range of safety and risk-management style.</w:t>
      </w:r>
      <w:r>
        <w:br/>
        <w:t>In saying “its range of services”, I am referring to all the things that healthcare does. Would the word “activities” be preferable to “services”?</w:t>
      </w:r>
    </w:p>
  </w:comment>
  <w:comment w:id="45" w:author="Ibrahim Habli" w:date="2020-07-24T10:17:00Z" w:initials="IH">
    <w:p w14:paraId="402CCA1E" w14:textId="3D93201A" w:rsidR="001B55A6" w:rsidRDefault="001B55A6">
      <w:pPr>
        <w:pStyle w:val="CommentText"/>
      </w:pPr>
      <w:r>
        <w:rPr>
          <w:rStyle w:val="CommentReference"/>
        </w:rPr>
        <w:annotationRef/>
      </w:r>
      <w:r>
        <w:t>This is unclear to me. What are we referring to by “these approaches”?</w:t>
      </w:r>
    </w:p>
  </w:comment>
  <w:comment w:id="46" w:author="Ciarán McInerney" w:date="2020-07-30T10:48:00Z" w:initials="CM">
    <w:p w14:paraId="5208C7CC" w14:textId="58506E2F" w:rsidR="001B55A6" w:rsidRDefault="001B55A6">
      <w:pPr>
        <w:pStyle w:val="CommentText"/>
      </w:pPr>
      <w:r>
        <w:rPr>
          <w:rStyle w:val="CommentReference"/>
        </w:rPr>
        <w:annotationRef/>
      </w:r>
      <w:r>
        <w:t>Risk avoidance, risk management and risk embracing, as mentioned in the previous sentence.</w:t>
      </w:r>
    </w:p>
    <w:p w14:paraId="209FF896" w14:textId="04FC72CE" w:rsidR="001B55A6" w:rsidRDefault="001B55A6">
      <w:pPr>
        <w:pStyle w:val="CommentText"/>
      </w:pPr>
    </w:p>
    <w:p w14:paraId="63CCF98A" w14:textId="238DB2C3" w:rsidR="001B55A6" w:rsidRDefault="001B55A6">
      <w:pPr>
        <w:pStyle w:val="CommentText"/>
      </w:pPr>
      <w:r>
        <w:t>I hope the rewording makes this clearer.</w:t>
      </w:r>
    </w:p>
  </w:comment>
  <w:comment w:id="47" w:author="Owen" w:date="2020-06-10T14:50:00Z" w:initials="OAJ">
    <w:p w14:paraId="2F515215" w14:textId="2A4341F9" w:rsidR="001B55A6" w:rsidRDefault="001B55A6">
      <w:pPr>
        <w:pStyle w:val="CommentText"/>
      </w:pPr>
      <w:r>
        <w:rPr>
          <w:rStyle w:val="CommentReference"/>
        </w:rPr>
        <w:annotationRef/>
      </w:r>
      <w:r>
        <w:t xml:space="preserve">Remove from here. Best to deal with mainstream HIT first and then talk about emerging tech like </w:t>
      </w:r>
      <w:proofErr w:type="spellStart"/>
      <w:r>
        <w:t>IoT</w:t>
      </w:r>
      <w:proofErr w:type="spellEnd"/>
      <w:r>
        <w:t xml:space="preserve"> later. </w:t>
      </w:r>
    </w:p>
  </w:comment>
  <w:comment w:id="48" w:author="Ciarán McInerney" w:date="2020-06-11T16:38:00Z" w:initials="CM">
    <w:p w14:paraId="58818907" w14:textId="7CB75457" w:rsidR="001B55A6" w:rsidRDefault="001B55A6">
      <w:pPr>
        <w:pStyle w:val="CommentText"/>
      </w:pPr>
      <w:r>
        <w:rPr>
          <w:rStyle w:val="CommentReference"/>
        </w:rPr>
        <w:t>What do you think about the new wording?</w:t>
      </w:r>
    </w:p>
  </w:comment>
  <w:comment w:id="62" w:author="Ibrahim Habli" w:date="2020-07-24T10:24:00Z" w:initials="IH">
    <w:p w14:paraId="647DD93A" w14:textId="12FCCDCF" w:rsidR="001B55A6" w:rsidRDefault="001B55A6">
      <w:pPr>
        <w:pStyle w:val="CommentText"/>
      </w:pPr>
      <w:r>
        <w:rPr>
          <w:rStyle w:val="CommentReference"/>
        </w:rPr>
        <w:annotationRef/>
      </w:r>
      <w:r>
        <w:t>They are already medical devices and HITs and they are already “regulated” by either NHS D or MHRA.</w:t>
      </w:r>
    </w:p>
  </w:comment>
  <w:comment w:id="63" w:author="Ciarán McInerney" w:date="2020-07-30T11:08:00Z" w:initials="CM">
    <w:p w14:paraId="5539BD65" w14:textId="129E4A0D" w:rsidR="001B55A6" w:rsidRDefault="001B55A6">
      <w:pPr>
        <w:pStyle w:val="CommentText"/>
      </w:pPr>
      <w:r>
        <w:rPr>
          <w:rStyle w:val="CommentReference"/>
        </w:rPr>
        <w:annotationRef/>
      </w:r>
      <w:r>
        <w:t>I don’t understand. Can you make your point in a different way?</w:t>
      </w:r>
    </w:p>
  </w:comment>
  <w:comment w:id="64" w:author="Rebecca Randell" w:date="2020-07-17T10:34:00Z" w:initials="RR">
    <w:p w14:paraId="3403BC13" w14:textId="7758C2E9" w:rsidR="001B55A6" w:rsidRDefault="001B55A6">
      <w:pPr>
        <w:pStyle w:val="CommentText"/>
      </w:pPr>
      <w:r>
        <w:rPr>
          <w:rStyle w:val="CommentReference"/>
        </w:rPr>
        <w:annotationRef/>
      </w:r>
      <w:r>
        <w:t>Also relevant here is the literature on information infrastructures</w:t>
      </w:r>
    </w:p>
  </w:comment>
  <w:comment w:id="65" w:author="Ciarán McInerney" w:date="2020-07-30T11:21:00Z" w:initials="CM">
    <w:p w14:paraId="6E7F141C" w14:textId="6E91906C" w:rsidR="001B55A6" w:rsidRDefault="001B55A6">
      <w:pPr>
        <w:pStyle w:val="CommentText"/>
      </w:pPr>
      <w:r>
        <w:rPr>
          <w:rStyle w:val="CommentReference"/>
        </w:rPr>
        <w:annotationRef/>
      </w:r>
      <w:r>
        <w:t>Is there a particular citation that you think would be appropriate?</w:t>
      </w:r>
    </w:p>
  </w:comment>
  <w:comment w:id="58" w:author="Niels Peek" w:date="2020-07-25T09:57:00Z" w:initials="NP">
    <w:p w14:paraId="0B55B207" w14:textId="2C21270C" w:rsidR="001B55A6" w:rsidRDefault="001B55A6">
      <w:pPr>
        <w:pStyle w:val="CommentText"/>
      </w:pPr>
      <w:r>
        <w:rPr>
          <w:rStyle w:val="CommentReference"/>
        </w:rPr>
        <w:annotationRef/>
      </w:r>
      <w:r>
        <w:t>Feels like we are juggling around words without providing much depth. Solution might be to define exactly what we mean by HIT and HIS – although it will get very dry then.  Perhaps another solution is to avoid the HIS concept altogether and expand on the types of risk that typically emerge through interaction of technologies – an interesting area.</w:t>
      </w:r>
    </w:p>
  </w:comment>
  <w:comment w:id="59" w:author="Ciarán McInerney" w:date="2020-07-30T11:10:00Z" w:initials="CM">
    <w:p w14:paraId="39EE9774" w14:textId="1D6BDE4B" w:rsidR="001B55A6" w:rsidRDefault="001B55A6">
      <w:pPr>
        <w:pStyle w:val="CommentText"/>
        <w:rPr>
          <w:rStyle w:val="CommentReference"/>
        </w:rPr>
      </w:pPr>
      <w:r>
        <w:rPr>
          <w:rStyle w:val="CommentReference"/>
        </w:rPr>
        <w:annotationRef/>
      </w:r>
      <w:r>
        <w:rPr>
          <w:rStyle w:val="CommentReference"/>
        </w:rPr>
        <w:t>Indeed, my intention was to define HISs in a prosaic and flowing way, but I understand if that might come across as unclear – it is meant to be indirect to avoid sounding too dry, as you put it.</w:t>
      </w:r>
    </w:p>
    <w:p w14:paraId="4E3BADE0" w14:textId="4CAF83DE" w:rsidR="001B55A6" w:rsidRDefault="001B55A6">
      <w:pPr>
        <w:pStyle w:val="CommentText"/>
        <w:rPr>
          <w:rStyle w:val="CommentReference"/>
        </w:rPr>
      </w:pPr>
    </w:p>
    <w:p w14:paraId="0462BFD5" w14:textId="392E81DA" w:rsidR="001B55A6" w:rsidRDefault="001B55A6">
      <w:pPr>
        <w:pStyle w:val="CommentText"/>
      </w:pPr>
      <w:r>
        <w:rPr>
          <w:rStyle w:val="CommentReference"/>
        </w:rPr>
        <w:t>I’m using HIS as a vehicle for a systemic perspective. What do you think of the new wording?</w:t>
      </w:r>
    </w:p>
  </w:comment>
  <w:comment w:id="60" w:author="Dawn Dowding" w:date="2020-07-17T15:42:00Z" w:initials="DD">
    <w:p w14:paraId="25E9CDDF" w14:textId="4D03748F" w:rsidR="001B55A6" w:rsidRDefault="001B55A6">
      <w:pPr>
        <w:pStyle w:val="CommentText"/>
      </w:pPr>
      <w:r>
        <w:rPr>
          <w:rStyle w:val="CommentReference"/>
        </w:rPr>
        <w:annotationRef/>
      </w:r>
      <w:r>
        <w:t>Is it worth considering that the issues is the combination of interacting HITs, that separately have their own safety issues, and then when integrated may lead to other, unanticipated safety issues that are a direct consequence of that interoperability – so complex systems….</w:t>
      </w:r>
    </w:p>
  </w:comment>
  <w:comment w:id="61" w:author="Ciarán McInerney" w:date="2020-07-30T11:21:00Z" w:initials="CM">
    <w:p w14:paraId="7952F75A" w14:textId="3E199139" w:rsidR="001B55A6" w:rsidRDefault="001B55A6">
      <w:pPr>
        <w:pStyle w:val="CommentText"/>
      </w:pPr>
      <w:r>
        <w:rPr>
          <w:rStyle w:val="CommentReference"/>
        </w:rPr>
        <w:annotationRef/>
      </w:r>
      <w:r>
        <w:rPr>
          <w:rStyle w:val="CommentReference"/>
        </w:rPr>
        <w:t>What do you think about the new wording?</w:t>
      </w:r>
    </w:p>
  </w:comment>
  <w:comment w:id="76" w:author="Ibrahim Habli" w:date="2020-07-24T10:25:00Z" w:initials="IH">
    <w:p w14:paraId="7452D661" w14:textId="1BF5EB43" w:rsidR="001B55A6" w:rsidRDefault="001B55A6">
      <w:pPr>
        <w:pStyle w:val="CommentText"/>
      </w:pPr>
      <w:r>
        <w:rPr>
          <w:rStyle w:val="CommentReference"/>
        </w:rPr>
        <w:annotationRef/>
      </w:r>
      <w:r>
        <w:t>And HITs (See NHS D safety standards for HITs which are mandated by NHS England)</w:t>
      </w:r>
    </w:p>
  </w:comment>
  <w:comment w:id="74" w:author="Owen" w:date="2020-06-10T14:56:00Z" w:initials="OAJ">
    <w:p w14:paraId="6D045EB1" w14:textId="2281B9E0" w:rsidR="001B55A6" w:rsidRDefault="001B55A6">
      <w:pPr>
        <w:pStyle w:val="CommentText"/>
      </w:pPr>
      <w:r>
        <w:rPr>
          <w:rStyle w:val="CommentReference"/>
        </w:rPr>
        <w:annotationRef/>
      </w:r>
      <w:r>
        <w:t>This is all good stuff but not for the Introduction. Move it to later. I think the introduction might be best placed making the point that Systems Theory is behind both HIS and Patient Safety. We can then build on the opportunity that the same theory underlies both fields making it possible to develop unifying concepts</w:t>
      </w:r>
    </w:p>
    <w:p w14:paraId="14A7BACF" w14:textId="77777777" w:rsidR="001B55A6" w:rsidRDefault="001B55A6">
      <w:pPr>
        <w:pStyle w:val="CommentText"/>
      </w:pPr>
    </w:p>
  </w:comment>
  <w:comment w:id="75" w:author="Ciarán McInerney" w:date="2020-06-11T16:44:00Z" w:initials="CM">
    <w:p w14:paraId="62BAB049" w14:textId="2FA13750" w:rsidR="001B55A6" w:rsidRDefault="001B55A6">
      <w:pPr>
        <w:pStyle w:val="CommentText"/>
      </w:pPr>
      <w:r>
        <w:rPr>
          <w:rStyle w:val="CommentReference"/>
        </w:rPr>
        <w:annotationRef/>
      </w:r>
      <w:r>
        <w:t>I’d be interested to hear your thoughts on how we’d word this.</w:t>
      </w:r>
    </w:p>
    <w:p w14:paraId="56D3B1AE" w14:textId="175A18EE" w:rsidR="001B55A6" w:rsidRPr="0093483F" w:rsidRDefault="001B55A6">
      <w:pPr>
        <w:pStyle w:val="CommentText"/>
      </w:pPr>
      <w:r>
        <w:t xml:space="preserve">My intention with these sentences was to show that the systems approach is known to be worthwhile in the study of HIT and HIS safety. But I agree that it is a </w:t>
      </w:r>
      <w:r>
        <w:rPr>
          <w:i/>
        </w:rPr>
        <w:t>nice-to-have</w:t>
      </w:r>
      <w:r>
        <w:t xml:space="preserve"> rather than a </w:t>
      </w:r>
      <w:r>
        <w:softHyphen/>
      </w:r>
      <w:r>
        <w:rPr>
          <w:i/>
        </w:rPr>
        <w:t>need-to-have</w:t>
      </w:r>
      <w:r>
        <w:t>.</w:t>
      </w:r>
    </w:p>
  </w:comment>
  <w:comment w:id="78" w:author="Rebecca Randell" w:date="2020-07-17T10:36:00Z" w:initials="RR">
    <w:p w14:paraId="233A4FF2" w14:textId="63F7D5B4" w:rsidR="001B55A6" w:rsidRDefault="001B55A6">
      <w:pPr>
        <w:pStyle w:val="CommentText"/>
      </w:pPr>
      <w:r>
        <w:rPr>
          <w:rStyle w:val="CommentReference"/>
        </w:rPr>
        <w:annotationRef/>
      </w:r>
      <w:r>
        <w:t>I would delete this sentence – I don’t think it’s necessary</w:t>
      </w:r>
    </w:p>
  </w:comment>
  <w:comment w:id="79" w:author="Ciarán McInerney" w:date="2020-07-30T12:53:00Z" w:initials="CM">
    <w:p w14:paraId="47B4F59E" w14:textId="25ACD4E8" w:rsidR="001B55A6" w:rsidRDefault="001B55A6">
      <w:pPr>
        <w:pStyle w:val="CommentText"/>
      </w:pPr>
      <w:r>
        <w:rPr>
          <w:rStyle w:val="CommentReference"/>
        </w:rPr>
        <w:annotationRef/>
      </w:r>
      <w:r>
        <w:t>Fair. Deleted.</w:t>
      </w:r>
    </w:p>
  </w:comment>
  <w:comment w:id="82" w:author="Ibrahim Habli" w:date="2020-07-24T10:27:00Z" w:initials="IH">
    <w:p w14:paraId="43E2FE5A" w14:textId="56A19906" w:rsidR="001B55A6" w:rsidRDefault="001B55A6">
      <w:pPr>
        <w:pStyle w:val="CommentText"/>
      </w:pPr>
      <w:r>
        <w:rPr>
          <w:rStyle w:val="CommentReference"/>
        </w:rPr>
        <w:annotationRef/>
      </w:r>
      <w:r>
        <w:t>What’s wrong with current published studies? In what sense are they not rigorous?</w:t>
      </w:r>
    </w:p>
  </w:comment>
  <w:comment w:id="83" w:author="David Jenkins" w:date="2020-07-21T11:51:00Z" w:initials="DJ">
    <w:p w14:paraId="3EC7B27B" w14:textId="77777777" w:rsidR="001B55A6" w:rsidRDefault="001B55A6">
      <w:pPr>
        <w:pStyle w:val="CommentText"/>
      </w:pPr>
      <w:r>
        <w:rPr>
          <w:rStyle w:val="CommentReference"/>
        </w:rPr>
        <w:annotationRef/>
      </w:r>
      <w:r>
        <w:t>So this is essentially our definition of safety informatics?</w:t>
      </w:r>
    </w:p>
    <w:p w14:paraId="57DF760C" w14:textId="77777777" w:rsidR="001B55A6" w:rsidRDefault="001B55A6">
      <w:pPr>
        <w:pStyle w:val="CommentText"/>
        <w:rPr>
          <w:i/>
        </w:rPr>
      </w:pPr>
      <w:r>
        <w:t>“</w:t>
      </w:r>
      <w:proofErr w:type="gramStart"/>
      <w:r>
        <w:t>the</w:t>
      </w:r>
      <w:proofErr w:type="gramEnd"/>
      <w:r>
        <w:t xml:space="preserve"> use of informatics/digital technology to address t</w:t>
      </w:r>
      <w:r w:rsidRPr="008E3903">
        <w:rPr>
          <w:i/>
        </w:rPr>
        <w:t>he avoidance, prevention and amelioration of adverse outcomes or injuries stemming from the process of healthcare</w:t>
      </w:r>
      <w:r>
        <w:rPr>
          <w:i/>
        </w:rPr>
        <w:t>”.</w:t>
      </w:r>
    </w:p>
    <w:p w14:paraId="02770338" w14:textId="0E6985BD" w:rsidR="001B55A6" w:rsidRPr="004B37F8" w:rsidRDefault="001B55A6">
      <w:pPr>
        <w:pStyle w:val="CommentText"/>
      </w:pPr>
      <w:r w:rsidRPr="004B37F8">
        <w:t>J</w:t>
      </w:r>
      <w:r>
        <w:t>ust a suggestion but maybe move</w:t>
      </w:r>
      <w:r w:rsidRPr="004B37F8">
        <w:t xml:space="preserve"> the first sentence here to the end of the paragraph and then that will lead nicely onto the next paragraph discussing the three safety domains?</w:t>
      </w:r>
    </w:p>
  </w:comment>
  <w:comment w:id="84" w:author="Ciarán McInerney" w:date="2020-07-30T13:08:00Z" w:initials="CM">
    <w:p w14:paraId="34EA9FCC" w14:textId="3B37DE36" w:rsidR="001B55A6" w:rsidRDefault="001B55A6">
      <w:pPr>
        <w:pStyle w:val="CommentText"/>
      </w:pPr>
      <w:r>
        <w:rPr>
          <w:rStyle w:val="CommentReference"/>
        </w:rPr>
        <w:annotationRef/>
      </w:r>
      <w:r>
        <w:t>I don’t want to say that it is our definition, without consensus. The next section attempts to address a definition.</w:t>
      </w:r>
    </w:p>
  </w:comment>
  <w:comment w:id="85" w:author="Ibrahim Habli" w:date="2020-07-24T10:29:00Z" w:initials="IH">
    <w:p w14:paraId="35391686" w14:textId="2A76B315" w:rsidR="001B55A6" w:rsidRDefault="001B55A6">
      <w:pPr>
        <w:pStyle w:val="CommentText"/>
      </w:pPr>
      <w:r>
        <w:rPr>
          <w:rStyle w:val="CommentReference"/>
        </w:rPr>
        <w:annotationRef/>
      </w:r>
      <w:r>
        <w:t>Why these challenges in particular? Are they specific to patient safety?</w:t>
      </w:r>
    </w:p>
  </w:comment>
  <w:comment w:id="86" w:author="Ciarán McInerney" w:date="2020-07-30T13:09:00Z" w:initials="CM">
    <w:p w14:paraId="0D89C961" w14:textId="696E70B4" w:rsidR="001B55A6" w:rsidRDefault="001B55A6">
      <w:pPr>
        <w:pStyle w:val="CommentText"/>
        <w:rPr>
          <w:rStyle w:val="CommentReference"/>
        </w:rPr>
      </w:pPr>
      <w:r>
        <w:rPr>
          <w:rStyle w:val="CommentReference"/>
        </w:rPr>
        <w:annotationRef/>
      </w:r>
      <w:r>
        <w:rPr>
          <w:rStyle w:val="CommentReference"/>
        </w:rPr>
        <w:t>Do you</w:t>
      </w:r>
      <w:r w:rsidR="00855CDE">
        <w:rPr>
          <w:rStyle w:val="CommentReference"/>
        </w:rPr>
        <w:t xml:space="preserve"> mean</w:t>
      </w:r>
      <w:r>
        <w:rPr>
          <w:rStyle w:val="CommentReference"/>
        </w:rPr>
        <w:t xml:space="preserve"> specific to *patient* safety, specific to patient *safety* or specific to *patient safety*? The answer is dependent.</w:t>
      </w:r>
    </w:p>
    <w:p w14:paraId="5D75241B" w14:textId="04940F2D" w:rsidR="001B55A6" w:rsidRDefault="001B55A6">
      <w:pPr>
        <w:pStyle w:val="CommentText"/>
        <w:rPr>
          <w:rStyle w:val="CommentReference"/>
        </w:rPr>
      </w:pPr>
    </w:p>
    <w:p w14:paraId="3F16EEF0" w14:textId="42560F24" w:rsidR="001B55A6" w:rsidRDefault="001B55A6">
      <w:pPr>
        <w:pStyle w:val="CommentText"/>
      </w:pPr>
      <w:r>
        <w:rPr>
          <w:rStyle w:val="CommentReference"/>
        </w:rPr>
        <w:t>Why these particular challenges? Partly because they are salient in the literature, partly because we will discuss solutions later in the paper</w:t>
      </w:r>
    </w:p>
  </w:comment>
  <w:comment w:id="87" w:author="David Jenkins" w:date="2020-07-21T11:49:00Z" w:initials="DJ">
    <w:p w14:paraId="72B87768" w14:textId="26CF86E7" w:rsidR="001B55A6" w:rsidRDefault="001B55A6">
      <w:pPr>
        <w:pStyle w:val="CommentText"/>
      </w:pPr>
      <w:r>
        <w:rPr>
          <w:rStyle w:val="CommentReference"/>
        </w:rPr>
        <w:annotationRef/>
      </w:r>
      <w:r>
        <w:t>Do we also want to include lack of (or less) regulations for new technologies compared to treatments?</w:t>
      </w:r>
    </w:p>
  </w:comment>
  <w:comment w:id="88" w:author="Ciarán McInerney" w:date="2020-07-30T13:11:00Z" w:initials="CM">
    <w:p w14:paraId="634D5D50" w14:textId="6C2D3904" w:rsidR="001B55A6" w:rsidRDefault="001B55A6">
      <w:pPr>
        <w:pStyle w:val="CommentText"/>
      </w:pPr>
      <w:r>
        <w:rPr>
          <w:rStyle w:val="CommentReference"/>
        </w:rPr>
        <w:annotationRef/>
      </w:r>
      <w:r>
        <w:t>Can you offer a citation and some wording?</w:t>
      </w:r>
    </w:p>
  </w:comment>
  <w:comment w:id="89" w:author="Ciarán McInerney" w:date="2020-07-30T12:57:00Z" w:initials="CM">
    <w:p w14:paraId="139376AB" w14:textId="0AAD3ADE" w:rsidR="001B55A6" w:rsidRDefault="001B55A6">
      <w:pPr>
        <w:pStyle w:val="CommentText"/>
      </w:pPr>
      <w:r>
        <w:rPr>
          <w:rStyle w:val="CommentReference"/>
        </w:rPr>
        <w:annotationRef/>
      </w:r>
      <w:r>
        <w:t>Ibrahim, did you add this? (I assume it was you only because the colour is yellow)</w:t>
      </w:r>
      <w:r>
        <w:br/>
      </w:r>
      <w:r>
        <w:br/>
        <w:t xml:space="preserve">I am reluctant to connect this statement in this sentence because it is not supported by the citation. </w:t>
      </w:r>
    </w:p>
    <w:p w14:paraId="32B8185D" w14:textId="36D27CDB" w:rsidR="001B55A6" w:rsidRDefault="001B55A6">
      <w:pPr>
        <w:pStyle w:val="CommentText"/>
      </w:pPr>
    </w:p>
    <w:p w14:paraId="440CA2B8" w14:textId="6940B864" w:rsidR="001B55A6" w:rsidRDefault="001B55A6">
      <w:pPr>
        <w:pStyle w:val="CommentText"/>
      </w:pPr>
      <w:r>
        <w:t>Can you offer a citation for your statement?</w:t>
      </w:r>
    </w:p>
  </w:comment>
  <w:comment w:id="98" w:author="Ibrahim Habli" w:date="2020-07-24T10:27:00Z" w:initials="IH">
    <w:p w14:paraId="4F36F6C4" w14:textId="77777777" w:rsidR="001B55A6" w:rsidRDefault="001B55A6" w:rsidP="00F27F17">
      <w:pPr>
        <w:pStyle w:val="CommentText"/>
      </w:pPr>
      <w:r>
        <w:rPr>
          <w:rStyle w:val="CommentReference"/>
        </w:rPr>
        <w:annotationRef/>
      </w:r>
      <w:r>
        <w:t>What’s wrong with current published studies? In what sense are they not rigorous?</w:t>
      </w:r>
    </w:p>
  </w:comment>
  <w:comment w:id="99" w:author="David Jenkins" w:date="2020-07-21T11:51:00Z" w:initials="DJ">
    <w:p w14:paraId="0AA5AB20" w14:textId="77777777" w:rsidR="001B55A6" w:rsidRDefault="001B55A6" w:rsidP="00F27F17">
      <w:pPr>
        <w:pStyle w:val="CommentText"/>
      </w:pPr>
      <w:r>
        <w:rPr>
          <w:rStyle w:val="CommentReference"/>
        </w:rPr>
        <w:annotationRef/>
      </w:r>
      <w:r>
        <w:t>So this is essentially our definition of safety informatics?</w:t>
      </w:r>
    </w:p>
    <w:p w14:paraId="10A2B003" w14:textId="77777777" w:rsidR="001B55A6" w:rsidRDefault="001B55A6" w:rsidP="00F27F17">
      <w:pPr>
        <w:pStyle w:val="CommentText"/>
        <w:rPr>
          <w:i/>
        </w:rPr>
      </w:pPr>
      <w:r>
        <w:t>“</w:t>
      </w:r>
      <w:proofErr w:type="gramStart"/>
      <w:r>
        <w:t>the</w:t>
      </w:r>
      <w:proofErr w:type="gramEnd"/>
      <w:r>
        <w:t xml:space="preserve"> use of informatics/digital technology to address t</w:t>
      </w:r>
      <w:r w:rsidRPr="008E3903">
        <w:rPr>
          <w:i/>
        </w:rPr>
        <w:t>he avoidance, prevention and amelioration of adverse outcomes or injuries stemming from the process of healthcare</w:t>
      </w:r>
      <w:r>
        <w:rPr>
          <w:i/>
        </w:rPr>
        <w:t>”.</w:t>
      </w:r>
    </w:p>
    <w:p w14:paraId="4C471E35" w14:textId="77777777" w:rsidR="001B55A6" w:rsidRPr="004B37F8" w:rsidRDefault="001B55A6" w:rsidP="00F27F17">
      <w:pPr>
        <w:pStyle w:val="CommentText"/>
      </w:pPr>
      <w:r w:rsidRPr="004B37F8">
        <w:t>J</w:t>
      </w:r>
      <w:r>
        <w:t>ust a suggestion but maybe move</w:t>
      </w:r>
      <w:r w:rsidRPr="004B37F8">
        <w:t xml:space="preserve"> the first sentence here to the end of the paragraph and then that will lead nicely onto the next paragraph discussing the three safety domains?</w:t>
      </w:r>
    </w:p>
  </w:comment>
  <w:comment w:id="100" w:author="Ciarán McInerney" w:date="2020-07-30T13:08:00Z" w:initials="CM">
    <w:p w14:paraId="5F5EBD28" w14:textId="77777777" w:rsidR="001B55A6" w:rsidRDefault="001B55A6" w:rsidP="00F27F17">
      <w:pPr>
        <w:pStyle w:val="CommentText"/>
      </w:pPr>
      <w:r>
        <w:rPr>
          <w:rStyle w:val="CommentReference"/>
        </w:rPr>
        <w:annotationRef/>
      </w:r>
      <w:r>
        <w:t>I don’t want to say that it is our definition, without consensus. The next section attempts to address a definition.</w:t>
      </w:r>
    </w:p>
  </w:comment>
  <w:comment w:id="103" w:author="Rebecca Randell" w:date="2020-07-17T10:39:00Z" w:initials="RR">
    <w:p w14:paraId="4F7F15E3" w14:textId="2218F37C" w:rsidR="001B55A6" w:rsidRDefault="001B55A6">
      <w:pPr>
        <w:pStyle w:val="CommentText"/>
      </w:pPr>
      <w:r>
        <w:rPr>
          <w:rStyle w:val="CommentReference"/>
        </w:rPr>
        <w:annotationRef/>
      </w:r>
      <w:r>
        <w:t>This subsection seems to hang here on its own – can it not be integrated into the text above?</w:t>
      </w:r>
    </w:p>
  </w:comment>
  <w:comment w:id="104" w:author="Ciarán McInerney" w:date="2020-07-30T13:12:00Z" w:initials="CM">
    <w:p w14:paraId="4AFBA560" w14:textId="72C7B43F" w:rsidR="001B55A6" w:rsidRDefault="001B55A6">
      <w:pPr>
        <w:pStyle w:val="CommentText"/>
      </w:pPr>
      <w:r>
        <w:rPr>
          <w:rStyle w:val="CommentReference"/>
        </w:rPr>
        <w:annotationRef/>
      </w:r>
      <w:r>
        <w:t>I have rearranged the previous paragraph to help stitch it with the final paragraph.</w:t>
      </w:r>
    </w:p>
    <w:p w14:paraId="725ACB32" w14:textId="47BADB98" w:rsidR="001B55A6" w:rsidRDefault="001B55A6">
      <w:pPr>
        <w:pStyle w:val="CommentText"/>
      </w:pPr>
      <w:r>
        <w:t>What do you think?</w:t>
      </w:r>
    </w:p>
  </w:comment>
  <w:comment w:id="105" w:author="Niels Peek" w:date="2020-07-25T10:24:00Z" w:initials="NP">
    <w:p w14:paraId="1AED342C" w14:textId="6DE49AD4" w:rsidR="001B55A6" w:rsidRDefault="001B55A6">
      <w:pPr>
        <w:pStyle w:val="CommentText"/>
      </w:pPr>
      <w:r>
        <w:rPr>
          <w:rStyle w:val="CommentReference"/>
        </w:rPr>
        <w:annotationRef/>
      </w:r>
      <w:r>
        <w:t>Agree it would be better to integrate this with the previous section.</w:t>
      </w:r>
    </w:p>
  </w:comment>
  <w:comment w:id="106" w:author="Ciarán McInerney" w:date="2020-07-30T13:13:00Z" w:initials="CM">
    <w:p w14:paraId="679C39D3" w14:textId="3F99125A" w:rsidR="001B55A6" w:rsidRDefault="001B55A6">
      <w:pPr>
        <w:pStyle w:val="CommentText"/>
      </w:pPr>
      <w:r>
        <w:rPr>
          <w:rStyle w:val="CommentReference"/>
        </w:rPr>
        <w:annotationRef/>
      </w:r>
      <w:r>
        <w:t>See response to Rebecca’s comment, above.</w:t>
      </w:r>
    </w:p>
  </w:comment>
  <w:comment w:id="117" w:author="Rebecca Randell" w:date="2020-07-17T10:40:00Z" w:initials="RR">
    <w:p w14:paraId="3241B13E" w14:textId="20A19FD8" w:rsidR="001B55A6" w:rsidRDefault="001B55A6">
      <w:pPr>
        <w:pStyle w:val="CommentText"/>
      </w:pPr>
      <w:r>
        <w:rPr>
          <w:rStyle w:val="CommentReference"/>
        </w:rPr>
        <w:annotationRef/>
      </w:r>
      <w:r>
        <w:t>Do we need this level of detail? I think an acknowledgement that this group exists would be enough</w:t>
      </w:r>
    </w:p>
  </w:comment>
  <w:comment w:id="118" w:author="Ciarán McInerney" w:date="2020-07-30T13:17:00Z" w:initials="CM">
    <w:p w14:paraId="594D5DF9" w14:textId="15B4E3C7" w:rsidR="001B55A6" w:rsidRDefault="001B55A6">
      <w:pPr>
        <w:pStyle w:val="CommentText"/>
      </w:pPr>
      <w:r>
        <w:rPr>
          <w:rStyle w:val="CommentReference"/>
        </w:rPr>
        <w:annotationRef/>
      </w:r>
      <w:r>
        <w:t>The intention was to lead into providing a definition of Safety Informatics. Hopefully, the new wording isn’t so clunky.</w:t>
      </w:r>
    </w:p>
    <w:p w14:paraId="57930097" w14:textId="4D760B87" w:rsidR="001B55A6" w:rsidRDefault="001B55A6">
      <w:pPr>
        <w:pStyle w:val="CommentText"/>
      </w:pPr>
    </w:p>
    <w:p w14:paraId="44A52437" w14:textId="648FEC8D" w:rsidR="001B55A6" w:rsidRDefault="001B55A6">
      <w:pPr>
        <w:pStyle w:val="CommentText"/>
      </w:pPr>
      <w:r>
        <w:t>What do you think?</w:t>
      </w:r>
    </w:p>
  </w:comment>
  <w:comment w:id="139" w:author="Owen" w:date="2020-06-10T15:02:00Z" w:initials="OAJ">
    <w:p w14:paraId="024298BF" w14:textId="0BAFD9F8" w:rsidR="001B55A6" w:rsidRDefault="001B55A6">
      <w:pPr>
        <w:pStyle w:val="CommentText"/>
      </w:pPr>
      <w:r>
        <w:t xml:space="preserve">Expand </w:t>
      </w:r>
      <w:r>
        <w:rPr>
          <w:rStyle w:val="CommentReference"/>
        </w:rPr>
        <w:annotationRef/>
      </w:r>
      <w:r>
        <w:t>to describe recruitment process (purposive) and attendees</w:t>
      </w:r>
    </w:p>
  </w:comment>
  <w:comment w:id="140" w:author="Ciarán McInerney" w:date="2020-06-11T16:50:00Z" w:initials="CM">
    <w:p w14:paraId="138061F4" w14:textId="77777777" w:rsidR="001B55A6" w:rsidRDefault="001B55A6">
      <w:pPr>
        <w:pStyle w:val="CommentText"/>
      </w:pPr>
      <w:r>
        <w:rPr>
          <w:rStyle w:val="CommentReference"/>
        </w:rPr>
        <w:annotationRef/>
      </w:r>
      <w:r>
        <w:t>Early draft wording was:</w:t>
      </w:r>
    </w:p>
    <w:p w14:paraId="3FB92B64" w14:textId="43DC9D89" w:rsidR="001B55A6" w:rsidRDefault="001B55A6">
      <w:pPr>
        <w:pStyle w:val="CommentText"/>
      </w:pPr>
      <w:r>
        <w:t>“A workshop of &lt;</w:t>
      </w:r>
      <w:r>
        <w:rPr>
          <w:i/>
        </w:rPr>
        <w:t>final count of collaborators</w:t>
      </w:r>
      <w:r>
        <w:t>&gt; collaborators was convened who represent those who develop, evaluate and use health information technologies and their data for both research and practical purposes. Collaborators included &lt;</w:t>
      </w:r>
      <w:r>
        <w:rPr>
          <w:i/>
        </w:rPr>
        <w:t>list of roles represented by collaborators</w:t>
      </w:r>
      <w:r>
        <w:t>&gt;.”</w:t>
      </w:r>
    </w:p>
    <w:p w14:paraId="01945DE0" w14:textId="33E20A55" w:rsidR="001B55A6" w:rsidRDefault="001B55A6">
      <w:pPr>
        <w:pStyle w:val="CommentText"/>
      </w:pPr>
    </w:p>
    <w:p w14:paraId="01B31BF3" w14:textId="4B11742D" w:rsidR="001B55A6" w:rsidRDefault="001B55A6">
      <w:pPr>
        <w:pStyle w:val="CommentText"/>
      </w:pPr>
      <w:r>
        <w:t>…but I don’t know how to phrase this succinctly. Any suggestions?</w:t>
      </w:r>
    </w:p>
  </w:comment>
  <w:comment w:id="141" w:author="Niels Peek" w:date="2020-07-25T10:02:00Z" w:initials="NP">
    <w:p w14:paraId="4EFE0671" w14:textId="72B0EE2C" w:rsidR="001B55A6" w:rsidRDefault="001B55A6">
      <w:pPr>
        <w:pStyle w:val="CommentText"/>
      </w:pPr>
      <w:r>
        <w:rPr>
          <w:rStyle w:val="CommentReference"/>
        </w:rPr>
        <w:annotationRef/>
      </w:r>
      <w:r>
        <w:t>Would suggest “health informatics researchers” instead.</w:t>
      </w:r>
    </w:p>
  </w:comment>
  <w:comment w:id="142" w:author="Ciarán McInerney" w:date="2020-07-31T09:57:00Z" w:initials="CM">
    <w:p w14:paraId="5FBB2B51" w14:textId="1849CC6E" w:rsidR="001B55A6" w:rsidRDefault="001B55A6">
      <w:pPr>
        <w:pStyle w:val="CommentText"/>
      </w:pPr>
      <w:r>
        <w:rPr>
          <w:rStyle w:val="CommentReference"/>
        </w:rPr>
        <w:annotationRef/>
      </w:r>
      <w:r>
        <w:t>OK. Wording changed</w:t>
      </w:r>
    </w:p>
  </w:comment>
  <w:comment w:id="138" w:author="David Jenkins" w:date="2020-07-21T13:39:00Z" w:initials="DJ">
    <w:p w14:paraId="15D418FA" w14:textId="4A3B954C" w:rsidR="001B55A6" w:rsidRDefault="001B55A6">
      <w:pPr>
        <w:pStyle w:val="CommentText"/>
      </w:pPr>
      <w:r>
        <w:rPr>
          <w:rStyle w:val="CommentReference"/>
        </w:rPr>
        <w:annotationRef/>
      </w:r>
      <w:r>
        <w:t>Are we all from PSTRC’s? PSTRC is mentioned earlier so might be worth mentioning if we are all part of safety centres.</w:t>
      </w:r>
    </w:p>
  </w:comment>
  <w:comment w:id="145" w:author="Rebecca Randell" w:date="2020-07-17T10:44:00Z" w:initials="RR">
    <w:p w14:paraId="733BED56" w14:textId="3A7644D1" w:rsidR="001B55A6" w:rsidRDefault="001B55A6">
      <w:pPr>
        <w:pStyle w:val="CommentText"/>
      </w:pPr>
      <w:r>
        <w:rPr>
          <w:rStyle w:val="CommentReference"/>
        </w:rPr>
        <w:annotationRef/>
      </w:r>
      <w:r>
        <w:t>Here and below we seem to be using HIT and HIS interchangeably?</w:t>
      </w:r>
    </w:p>
  </w:comment>
  <w:comment w:id="146" w:author="Ciarán McInerney" w:date="2020-07-31T09:58:00Z" w:initials="CM">
    <w:p w14:paraId="502505C1" w14:textId="074557C4" w:rsidR="001B55A6" w:rsidRDefault="001B55A6">
      <w:pPr>
        <w:pStyle w:val="CommentText"/>
        <w:rPr>
          <w:rStyle w:val="CommentReference"/>
        </w:rPr>
      </w:pPr>
      <w:r>
        <w:rPr>
          <w:rStyle w:val="CommentReference"/>
        </w:rPr>
        <w:annotationRef/>
      </w:r>
      <w:r>
        <w:rPr>
          <w:rStyle w:val="CommentReference"/>
        </w:rPr>
        <w:t xml:space="preserve">That was not the intention but if it is not clear then we need new wording. </w:t>
      </w:r>
    </w:p>
    <w:p w14:paraId="46341952" w14:textId="77777777" w:rsidR="001B55A6" w:rsidRDefault="001B55A6">
      <w:pPr>
        <w:pStyle w:val="CommentText"/>
        <w:rPr>
          <w:rStyle w:val="CommentReference"/>
        </w:rPr>
      </w:pPr>
    </w:p>
    <w:p w14:paraId="2152CFB1" w14:textId="02B57311" w:rsidR="001B55A6" w:rsidRDefault="001B55A6">
      <w:pPr>
        <w:pStyle w:val="CommentText"/>
        <w:rPr>
          <w:rStyle w:val="CommentReference"/>
        </w:rPr>
      </w:pPr>
      <w:r>
        <w:rPr>
          <w:rStyle w:val="CommentReference"/>
        </w:rPr>
        <w:t>In this sentence I very much mean to say that I reviewed HISs and collated a list of HITs that were used in them.</w:t>
      </w:r>
    </w:p>
    <w:p w14:paraId="060BF7BF" w14:textId="1C6098D6" w:rsidR="001B55A6" w:rsidRDefault="001B55A6">
      <w:pPr>
        <w:pStyle w:val="CommentText"/>
        <w:rPr>
          <w:rStyle w:val="CommentReference"/>
        </w:rPr>
      </w:pPr>
    </w:p>
    <w:p w14:paraId="40D40EE7" w14:textId="329E4711" w:rsidR="001B55A6" w:rsidRDefault="001B55A6">
      <w:pPr>
        <w:pStyle w:val="CommentText"/>
      </w:pPr>
      <w:r>
        <w:rPr>
          <w:rStyle w:val="CommentReference"/>
        </w:rPr>
        <w:t>Any suggestions on rewording?</w:t>
      </w:r>
    </w:p>
  </w:comment>
  <w:comment w:id="149" w:author="Ibrahim Habli" w:date="2020-07-24T10:37:00Z" w:initials="IH">
    <w:p w14:paraId="4FB6103C" w14:textId="6CA5C431" w:rsidR="001B55A6" w:rsidRDefault="001B55A6">
      <w:pPr>
        <w:pStyle w:val="CommentText"/>
      </w:pPr>
      <w:r>
        <w:rPr>
          <w:rStyle w:val="CommentReference"/>
        </w:rPr>
        <w:annotationRef/>
      </w:r>
      <w:r>
        <w:t xml:space="preserve">In what sense? </w:t>
      </w:r>
    </w:p>
  </w:comment>
  <w:comment w:id="150" w:author="Ciarán McInerney" w:date="2020-07-31T10:00:00Z" w:initials="CM">
    <w:p w14:paraId="51934BAD" w14:textId="782512AE" w:rsidR="001B55A6" w:rsidRDefault="001B55A6">
      <w:pPr>
        <w:pStyle w:val="CommentText"/>
      </w:pPr>
      <w:r>
        <w:rPr>
          <w:rStyle w:val="CommentReference"/>
        </w:rPr>
        <w:annotationRef/>
      </w:r>
      <w:r>
        <w:t>I intended to imply that HISs are complex adaptive systems. This adjective is not vital so I have removed it.</w:t>
      </w:r>
    </w:p>
  </w:comment>
  <w:comment w:id="147" w:author="Rebecca Randell" w:date="2020-07-17T10:46:00Z" w:initials="RR">
    <w:p w14:paraId="6ABFE280" w14:textId="461973EF" w:rsidR="001B55A6" w:rsidRDefault="001B55A6">
      <w:pPr>
        <w:pStyle w:val="CommentText"/>
      </w:pPr>
      <w:r>
        <w:rPr>
          <w:rStyle w:val="CommentReference"/>
        </w:rPr>
        <w:annotationRef/>
      </w:r>
      <w:r>
        <w:t>If here what you’re talking about is what happens when you bring the HITs in 1) together, I would say that, e.g.: ‘describe the challenges posed when these HITs are brought together within HISs’</w:t>
      </w:r>
    </w:p>
  </w:comment>
  <w:comment w:id="148" w:author="Ciarán McInerney" w:date="2020-08-04T10:36:00Z" w:initials="CM">
    <w:p w14:paraId="5FF2A68A" w14:textId="13C07845" w:rsidR="00855CDE" w:rsidRDefault="00855CDE">
      <w:pPr>
        <w:pStyle w:val="CommentText"/>
      </w:pPr>
      <w:r>
        <w:rPr>
          <w:rStyle w:val="CommentReference"/>
        </w:rPr>
        <w:annotationRef/>
      </w:r>
      <w:r>
        <w:t>Good suggestion. Thanks.</w:t>
      </w:r>
    </w:p>
  </w:comment>
  <w:comment w:id="152" w:author="Richard Williams" w:date="2020-07-21T09:51:00Z" w:initials="RW">
    <w:p w14:paraId="31D4D312" w14:textId="6A8213E1" w:rsidR="001B55A6" w:rsidRDefault="001B55A6">
      <w:pPr>
        <w:pStyle w:val="CommentText"/>
      </w:pPr>
      <w:r>
        <w:rPr>
          <w:rStyle w:val="CommentReference"/>
        </w:rPr>
        <w:annotationRef/>
      </w:r>
      <w:r>
        <w:t>I’d be interested to know the thinking behind this third one. If my GP started using a fax machine for the first time I think most people would consider that a stretch to call it “emerging technology”</w:t>
      </w:r>
    </w:p>
  </w:comment>
  <w:comment w:id="153" w:author="Ciarán McInerney" w:date="2020-07-31T10:01:00Z" w:initials="CM">
    <w:p w14:paraId="1E0439F8" w14:textId="3051B810" w:rsidR="001B55A6" w:rsidRDefault="001B55A6">
      <w:pPr>
        <w:pStyle w:val="CommentText"/>
      </w:pPr>
      <w:r>
        <w:rPr>
          <w:rStyle w:val="CommentReference"/>
        </w:rPr>
        <w:annotationRef/>
      </w:r>
      <w:r>
        <w:t xml:space="preserve">I see your point. </w:t>
      </w:r>
    </w:p>
    <w:p w14:paraId="4A0F04D8" w14:textId="3DC4EE0E" w:rsidR="001B55A6" w:rsidRDefault="001B55A6">
      <w:pPr>
        <w:pStyle w:val="CommentText"/>
      </w:pPr>
      <w:r>
        <w:t>What Owen and I were trying to convey probably is more about emerging systems, wherein a GP with a fax machine would be novel component and interaction with emergent consequences.</w:t>
      </w:r>
    </w:p>
    <w:p w14:paraId="0C251479" w14:textId="3277C5EE" w:rsidR="001B55A6" w:rsidRDefault="001B55A6">
      <w:pPr>
        <w:pStyle w:val="CommentText"/>
      </w:pPr>
    </w:p>
    <w:p w14:paraId="37F0F6E1" w14:textId="44314AB4" w:rsidR="001B55A6" w:rsidRDefault="001B55A6">
      <w:pPr>
        <w:pStyle w:val="CommentText"/>
      </w:pPr>
      <w:r>
        <w:t>Anyone have any thoughts on how suitable this statement is or potential rewordings?</w:t>
      </w:r>
    </w:p>
  </w:comment>
  <w:comment w:id="154" w:author="Ciarán McInerney" w:date="2020-05-27T15:19:00Z" w:initials="CM">
    <w:p w14:paraId="768450E0" w14:textId="77777777" w:rsidR="001B55A6" w:rsidRDefault="001B55A6" w:rsidP="00906431">
      <w:pPr>
        <w:pStyle w:val="CommentText"/>
      </w:pPr>
      <w:r>
        <w:rPr>
          <w:rStyle w:val="CommentReference"/>
        </w:rPr>
        <w:annotationRef/>
      </w:r>
      <w:r>
        <w:rPr>
          <w:rStyle w:val="CommentReference"/>
        </w:rPr>
        <w:t>Not essential but a nice-to-have for the reader.</w:t>
      </w:r>
    </w:p>
  </w:comment>
  <w:comment w:id="155" w:author="Owen" w:date="2020-06-10T15:03:00Z" w:initials="OAJ">
    <w:p w14:paraId="703288C0" w14:textId="29A14636" w:rsidR="001B55A6" w:rsidRDefault="001B55A6">
      <w:pPr>
        <w:pStyle w:val="CommentText"/>
      </w:pPr>
      <w:r>
        <w:rPr>
          <w:rStyle w:val="CommentReference"/>
        </w:rPr>
        <w:annotationRef/>
      </w:r>
      <w:r>
        <w:t xml:space="preserve">Merge this with Section 2 where it is describing the method and then Section 3 can present Results. </w:t>
      </w:r>
    </w:p>
  </w:comment>
  <w:comment w:id="156" w:author="Ciarán McInerney" w:date="2020-06-11T11:14:00Z" w:initials="CM">
    <w:p w14:paraId="3FC65F19" w14:textId="7F6E2150" w:rsidR="001B55A6" w:rsidRDefault="001B55A6">
      <w:pPr>
        <w:pStyle w:val="CommentText"/>
      </w:pPr>
      <w:r>
        <w:rPr>
          <w:rStyle w:val="CommentReference"/>
        </w:rPr>
        <w:annotationRef/>
      </w:r>
      <w:r>
        <w:t xml:space="preserve">I’ve put the section “Characteristics of new and emerging HIT” into the previous section but not the rest because the “Challenges posed…” and the “Patient safety implications…” </w:t>
      </w:r>
      <w:r>
        <w:rPr>
          <w:i/>
          <w:u w:val="single"/>
        </w:rPr>
        <w:t>are</w:t>
      </w:r>
      <w:r>
        <w:t xml:space="preserve"> the results.</w:t>
      </w:r>
    </w:p>
    <w:p w14:paraId="3F00ECC7" w14:textId="531CB606" w:rsidR="001B55A6" w:rsidRPr="00906431" w:rsidRDefault="001B55A6">
      <w:pPr>
        <w:pStyle w:val="CommentText"/>
      </w:pPr>
      <w:r>
        <w:t>I also think “Workshop synthesis” is more informative than “Results”.</w:t>
      </w:r>
    </w:p>
  </w:comment>
  <w:comment w:id="157" w:author="Rebecca Randell" w:date="2020-07-17T10:49:00Z" w:initials="RR">
    <w:p w14:paraId="3076FBFF" w14:textId="4886D785" w:rsidR="001B55A6" w:rsidRDefault="001B55A6">
      <w:pPr>
        <w:pStyle w:val="CommentText"/>
      </w:pPr>
      <w:r>
        <w:rPr>
          <w:rStyle w:val="CommentReference"/>
        </w:rPr>
        <w:annotationRef/>
      </w:r>
      <w:r>
        <w:t>But I agree with Owen in the sense that the heading ‘Workshop synthesis’ sounds like a description of a method</w:t>
      </w:r>
    </w:p>
  </w:comment>
  <w:comment w:id="158" w:author="Ciarán McInerney" w:date="2020-07-31T10:06:00Z" w:initials="CM">
    <w:p w14:paraId="6F3856FD" w14:textId="1B2784D6" w:rsidR="001B55A6" w:rsidRDefault="001B55A6">
      <w:pPr>
        <w:pStyle w:val="CommentText"/>
      </w:pPr>
      <w:r>
        <w:rPr>
          <w:rStyle w:val="CommentReference"/>
        </w:rPr>
        <w:annotationRef/>
      </w:r>
      <w:r>
        <w:t>Roger that. Apologies for the poor choice of wording.</w:t>
      </w:r>
    </w:p>
    <w:p w14:paraId="561FCB33" w14:textId="2E32CA5C" w:rsidR="001B55A6" w:rsidRDefault="001B55A6">
      <w:pPr>
        <w:pStyle w:val="CommentText"/>
      </w:pPr>
    </w:p>
    <w:p w14:paraId="6D89F5F9" w14:textId="34B93FAE" w:rsidR="001B55A6" w:rsidRDefault="001B55A6">
      <w:pPr>
        <w:pStyle w:val="CommentText"/>
      </w:pPr>
      <w:r>
        <w:t>I have changed the title to “Results” because the content is not methodological.</w:t>
      </w:r>
    </w:p>
  </w:comment>
  <w:comment w:id="159" w:author="Niels Peek" w:date="2020-07-25T10:22:00Z" w:initials="NP">
    <w:p w14:paraId="5F048BDB" w14:textId="5F56143C" w:rsidR="001B55A6" w:rsidRDefault="001B55A6">
      <w:pPr>
        <w:pStyle w:val="CommentText"/>
      </w:pPr>
      <w:r>
        <w:rPr>
          <w:rStyle w:val="CommentReference"/>
        </w:rPr>
        <w:annotationRef/>
      </w:r>
      <w:r>
        <w:t>I am not too comfortable with this section. It is unclear where these challenges come from. How were they selected? How do we know that there are only six? Furthermore, the challenges are formulated as quite bold statements, and I think that often there is no evidence them.</w:t>
      </w:r>
    </w:p>
  </w:comment>
  <w:comment w:id="160" w:author="Ciarán McInerney" w:date="2020-07-31T10:07:00Z" w:initials="CM">
    <w:p w14:paraId="29F4338C" w14:textId="77777777" w:rsidR="001B55A6" w:rsidRDefault="001B55A6">
      <w:pPr>
        <w:pStyle w:val="CommentText"/>
      </w:pPr>
      <w:r>
        <w:t>Yes, I can see now that a reader will think this.</w:t>
      </w:r>
    </w:p>
    <w:p w14:paraId="1B8F8999" w14:textId="31948662" w:rsidR="001B55A6" w:rsidRDefault="001B55A6">
      <w:pPr>
        <w:pStyle w:val="CommentText"/>
      </w:pPr>
      <w:r>
        <w:rPr>
          <w:rStyle w:val="CommentReference"/>
        </w:rPr>
        <w:annotationRef/>
      </w:r>
      <w:r>
        <w:t>These challenges were those proposed by us all during the workshop. There aren’t any associated citations because they represent the workshop output rather than a literature review.</w:t>
      </w:r>
    </w:p>
    <w:p w14:paraId="3096DBC1" w14:textId="4F57C1A0" w:rsidR="001B55A6" w:rsidRDefault="001B55A6">
      <w:pPr>
        <w:pStyle w:val="CommentText"/>
      </w:pPr>
    </w:p>
    <w:p w14:paraId="74ABFF6C" w14:textId="4DE2A9A2" w:rsidR="001B55A6" w:rsidRDefault="001B55A6">
      <w:pPr>
        <w:pStyle w:val="CommentText"/>
      </w:pPr>
      <w:r>
        <w:t>Shall we take these workshop outputs and cross-reference them with the literature?</w:t>
      </w:r>
    </w:p>
    <w:p w14:paraId="0B92931B" w14:textId="4778F751" w:rsidR="001B55A6" w:rsidRDefault="001B55A6">
      <w:pPr>
        <w:pStyle w:val="CommentText"/>
      </w:pPr>
      <w:r>
        <w:t xml:space="preserve">I’m concerned that readers will say </w:t>
      </w:r>
      <w:r w:rsidRPr="00D256B8">
        <w:rPr>
          <w:i/>
        </w:rPr>
        <w:t xml:space="preserve">What novelty are </w:t>
      </w:r>
      <w:r>
        <w:rPr>
          <w:i/>
        </w:rPr>
        <w:t xml:space="preserve">they </w:t>
      </w:r>
      <w:r w:rsidRPr="00D256B8">
        <w:rPr>
          <w:i/>
        </w:rPr>
        <w:t xml:space="preserve">providing if everything </w:t>
      </w:r>
      <w:r>
        <w:rPr>
          <w:i/>
        </w:rPr>
        <w:t>they</w:t>
      </w:r>
      <w:r w:rsidRPr="00D256B8">
        <w:rPr>
          <w:i/>
        </w:rPr>
        <w:t xml:space="preserve"> say has already been said?</w:t>
      </w:r>
    </w:p>
  </w:comment>
  <w:comment w:id="163" w:author="Ciarán McInerney" w:date="2020-05-20T15:34:00Z" w:initials="CM">
    <w:p w14:paraId="44A30EB1" w14:textId="3EC523A4" w:rsidR="001B55A6" w:rsidRDefault="001B55A6">
      <w:pPr>
        <w:pStyle w:val="CommentText"/>
      </w:pPr>
      <w:r>
        <w:rPr>
          <w:rStyle w:val="CommentReference"/>
        </w:rPr>
        <w:annotationRef/>
      </w:r>
      <w:r>
        <w:t>This entire section could go in a table.</w:t>
      </w:r>
    </w:p>
  </w:comment>
  <w:comment w:id="164" w:author="Rebecca Randell" w:date="2020-07-17T11:07:00Z" w:initials="RR">
    <w:p w14:paraId="34EC4086" w14:textId="77777777" w:rsidR="001B55A6" w:rsidRDefault="001B55A6">
      <w:pPr>
        <w:pStyle w:val="CommentText"/>
      </w:pPr>
      <w:r>
        <w:rPr>
          <w:rStyle w:val="CommentReference"/>
        </w:rPr>
        <w:annotationRef/>
      </w:r>
      <w:r>
        <w:t>Rather than listing the patient safety implications below, I would integrate into this text, which is what you’re starting to do already</w:t>
      </w:r>
    </w:p>
    <w:p w14:paraId="0EF35AFB" w14:textId="77777777" w:rsidR="001B55A6" w:rsidRDefault="001B55A6">
      <w:pPr>
        <w:pStyle w:val="CommentText"/>
      </w:pPr>
    </w:p>
    <w:p w14:paraId="10066023" w14:textId="77777777" w:rsidR="001B55A6" w:rsidRDefault="001B55A6">
      <w:pPr>
        <w:pStyle w:val="CommentText"/>
      </w:pPr>
      <w:r>
        <w:t>I think this section needs to be reorganised to reflect the linkages between the different challenges. At a more abstract level, I think there are three key challenges:</w:t>
      </w:r>
    </w:p>
    <w:p w14:paraId="07D60BE7" w14:textId="77777777" w:rsidR="001B55A6" w:rsidRDefault="001B55A6">
      <w:pPr>
        <w:pStyle w:val="CommentText"/>
      </w:pPr>
    </w:p>
    <w:p w14:paraId="4C62EC3C" w14:textId="77777777" w:rsidR="001B55A6" w:rsidRDefault="001B55A6" w:rsidP="00E956B3">
      <w:pPr>
        <w:pStyle w:val="CommentText"/>
        <w:numPr>
          <w:ilvl w:val="0"/>
          <w:numId w:val="9"/>
        </w:numPr>
      </w:pPr>
      <w:r>
        <w:t>An environment where there is rapid innovation, often leveraging existing hardware and adding to or creating HISs</w:t>
      </w:r>
    </w:p>
    <w:p w14:paraId="72B19724" w14:textId="77777777" w:rsidR="001B55A6" w:rsidRDefault="001B55A6" w:rsidP="00E956B3">
      <w:pPr>
        <w:pStyle w:val="CommentText"/>
        <w:numPr>
          <w:ilvl w:val="0"/>
          <w:numId w:val="9"/>
        </w:numPr>
      </w:pPr>
      <w:r>
        <w:t>An increasing amount of data being collected, but less consideration of how to integrate, interpret, and present that to both healthcare professionals and patients</w:t>
      </w:r>
    </w:p>
    <w:p w14:paraId="55881C64" w14:textId="77777777" w:rsidR="001B55A6" w:rsidRDefault="001B55A6" w:rsidP="00E956B3">
      <w:pPr>
        <w:pStyle w:val="CommentText"/>
        <w:numPr>
          <w:ilvl w:val="0"/>
          <w:numId w:val="9"/>
        </w:numPr>
      </w:pPr>
      <w:r>
        <w:t>HITs leading to changes in how patients interact with the healthcare system</w:t>
      </w:r>
    </w:p>
    <w:p w14:paraId="1DC8E571" w14:textId="77777777" w:rsidR="001B55A6" w:rsidRDefault="001B55A6" w:rsidP="00543400">
      <w:pPr>
        <w:pStyle w:val="CommentText"/>
      </w:pPr>
    </w:p>
    <w:p w14:paraId="51785D5F" w14:textId="0E145EF8" w:rsidR="001B55A6" w:rsidRDefault="001B55A6" w:rsidP="00543400">
      <w:pPr>
        <w:pStyle w:val="CommentText"/>
      </w:pPr>
      <w:r>
        <w:t>Most of the frameworks below seem to link to 1, with the final framework also linking to 2</w:t>
      </w:r>
    </w:p>
  </w:comment>
  <w:comment w:id="165" w:author="Ciarán McInerney" w:date="2020-08-04T10:47:00Z" w:initials="CM">
    <w:p w14:paraId="41235B52" w14:textId="10C2DF64" w:rsidR="001916CA" w:rsidRDefault="001916CA">
      <w:pPr>
        <w:pStyle w:val="CommentText"/>
      </w:pPr>
      <w:r>
        <w:rPr>
          <w:rStyle w:val="CommentReference"/>
        </w:rPr>
        <w:annotationRef/>
      </w:r>
      <w:r>
        <w:t>I understand.</w:t>
      </w:r>
    </w:p>
    <w:p w14:paraId="1F00AE76" w14:textId="45617DF0" w:rsidR="001916CA" w:rsidRDefault="001916CA">
      <w:pPr>
        <w:pStyle w:val="CommentText"/>
      </w:pPr>
    </w:p>
    <w:p w14:paraId="48293F59" w14:textId="0618B374" w:rsidR="001916CA" w:rsidRDefault="001916CA">
      <w:pPr>
        <w:pStyle w:val="CommentText"/>
      </w:pPr>
      <w:r>
        <w:t>We should ask what the others think.</w:t>
      </w:r>
    </w:p>
  </w:comment>
  <w:comment w:id="166" w:author="Ibrahim Habli" w:date="2020-07-24T10:46:00Z" w:initials="IH">
    <w:p w14:paraId="7E229A57" w14:textId="4344F522" w:rsidR="001B55A6" w:rsidRDefault="001B55A6">
      <w:pPr>
        <w:pStyle w:val="CommentText"/>
      </w:pPr>
      <w:r>
        <w:rPr>
          <w:rStyle w:val="CommentReference"/>
        </w:rPr>
        <w:annotationRef/>
      </w:r>
      <w:r>
        <w:t>To demonstrate the implication for patient safety, I suggest either providing a concrete example of how patient harm can credibly result from these challenges or link each challenge to an established theory/model in safety science or patient safety, e.g. WAS vs WAI for 5</w:t>
      </w:r>
      <w:r w:rsidRPr="009C1155">
        <w:rPr>
          <w:vertAlign w:val="superscript"/>
        </w:rPr>
        <w:t>th</w:t>
      </w:r>
      <w:r>
        <w:t xml:space="preserve"> challenge.</w:t>
      </w:r>
    </w:p>
  </w:comment>
  <w:comment w:id="167" w:author="Ciarán McInerney" w:date="2020-07-31T10:12:00Z" w:initials="CM">
    <w:p w14:paraId="7B0DFB4D" w14:textId="5BD8BBDB" w:rsidR="001B55A6" w:rsidRDefault="001B55A6">
      <w:pPr>
        <w:pStyle w:val="CommentText"/>
      </w:pPr>
      <w:r>
        <w:rPr>
          <w:rStyle w:val="CommentReference"/>
        </w:rPr>
        <w:annotationRef/>
      </w:r>
      <w:r>
        <w:t>That would be good but I don’t think we have the space in this article. If it is a sufficiently important thing to include, then we need to review and prioritise what the content of the article should be.</w:t>
      </w:r>
    </w:p>
    <w:p w14:paraId="24AB9C6C" w14:textId="542F2CFE" w:rsidR="001B55A6" w:rsidRDefault="001B55A6">
      <w:pPr>
        <w:pStyle w:val="CommentText"/>
      </w:pPr>
      <w:r>
        <w:t>Something for a group meeting?</w:t>
      </w:r>
    </w:p>
  </w:comment>
  <w:comment w:id="172" w:author="Rebecca Randell" w:date="2020-07-17T11:18:00Z" w:initials="RR">
    <w:p w14:paraId="6F71DE2D" w14:textId="31D5C764" w:rsidR="001B55A6" w:rsidRDefault="001B55A6">
      <w:pPr>
        <w:pStyle w:val="CommentText"/>
      </w:pPr>
      <w:r>
        <w:rPr>
          <w:rStyle w:val="CommentReference"/>
        </w:rPr>
        <w:annotationRef/>
      </w:r>
      <w:r>
        <w:t>Is this not part of, or at least linked with, challenge 1?</w:t>
      </w:r>
    </w:p>
  </w:comment>
  <w:comment w:id="173" w:author="Ciarán McInerney" w:date="2020-07-31T10:14:00Z" w:initials="CM">
    <w:p w14:paraId="1956F4C0" w14:textId="78008249" w:rsidR="001B55A6" w:rsidRDefault="001B55A6">
      <w:pPr>
        <w:pStyle w:val="CommentText"/>
      </w:pPr>
      <w:r>
        <w:rPr>
          <w:rStyle w:val="CommentReference"/>
        </w:rPr>
        <w:annotationRef/>
      </w:r>
      <w:r>
        <w:t>Can you help me to understand what you see?</w:t>
      </w:r>
      <w:r>
        <w:br/>
      </w:r>
      <w:r>
        <w:br/>
        <w:t>I’m afraid I don’t see the overlap, other than the obvious link that they are both challenges posed by new and emerging HIT, and that the new and emerging HITs are often software.</w:t>
      </w:r>
    </w:p>
    <w:p w14:paraId="0E8EBF24" w14:textId="7912525B" w:rsidR="001B55A6" w:rsidRDefault="001B55A6">
      <w:pPr>
        <w:pStyle w:val="CommentText"/>
      </w:pPr>
      <w:r>
        <w:t>I can see an argument that says the foundational issue is software and the other challenges arise from that; Is that what you’re getting at?</w:t>
      </w:r>
    </w:p>
  </w:comment>
  <w:comment w:id="174" w:author="Niels Peek" w:date="2020-07-25T10:21:00Z" w:initials="NP">
    <w:p w14:paraId="7AB2815B" w14:textId="5CE8835E" w:rsidR="001B55A6" w:rsidRDefault="001B55A6">
      <w:pPr>
        <w:pStyle w:val="CommentText"/>
      </w:pPr>
      <w:r>
        <w:rPr>
          <w:rStyle w:val="CommentReference"/>
        </w:rPr>
        <w:annotationRef/>
      </w:r>
      <w:r>
        <w:t>A very bold statement. Where is the evidence?</w:t>
      </w:r>
    </w:p>
  </w:comment>
  <w:comment w:id="175" w:author="Ciarán McInerney" w:date="2020-07-31T10:15:00Z" w:initials="CM">
    <w:p w14:paraId="2038E72C" w14:textId="69EFB930" w:rsidR="001B55A6" w:rsidRDefault="001B55A6">
      <w:pPr>
        <w:pStyle w:val="CommentText"/>
      </w:pPr>
      <w:r>
        <w:rPr>
          <w:rStyle w:val="CommentReference"/>
        </w:rPr>
        <w:annotationRef/>
      </w:r>
      <w:r>
        <w:t>Yes, it is. Hopefully, Owen’s and my paper will get published first and we can cite it.</w:t>
      </w:r>
    </w:p>
    <w:p w14:paraId="7F18AE33" w14:textId="6B987E82" w:rsidR="001B55A6" w:rsidRDefault="001B55A6">
      <w:pPr>
        <w:pStyle w:val="CommentText"/>
      </w:pPr>
    </w:p>
    <w:p w14:paraId="543A3A76" w14:textId="3C5493C4" w:rsidR="001B55A6" w:rsidRDefault="001B55A6">
      <w:pPr>
        <w:pStyle w:val="CommentText"/>
      </w:pPr>
      <w:r>
        <w:t>If not, I will review the bibliography for the paper to find the most-supportive citation.</w:t>
      </w:r>
    </w:p>
  </w:comment>
  <w:comment w:id="176" w:author="Rebecca Randell" w:date="2020-07-17T11:20:00Z" w:initials="RR">
    <w:p w14:paraId="714F2536" w14:textId="7BFA1537" w:rsidR="001B55A6" w:rsidRDefault="001B55A6">
      <w:pPr>
        <w:pStyle w:val="CommentText"/>
      </w:pPr>
      <w:r>
        <w:rPr>
          <w:rStyle w:val="CommentReference"/>
        </w:rPr>
        <w:annotationRef/>
      </w:r>
      <w:r>
        <w:t>This also seems to be linked with challenge 1</w:t>
      </w:r>
    </w:p>
  </w:comment>
  <w:comment w:id="177" w:author="Ciarán McInerney" w:date="2020-07-31T10:19:00Z" w:initials="CM">
    <w:p w14:paraId="4FBA7A62" w14:textId="254AA0D5" w:rsidR="001B55A6" w:rsidRDefault="001B55A6">
      <w:pPr>
        <w:pStyle w:val="CommentText"/>
      </w:pPr>
      <w:r>
        <w:rPr>
          <w:rStyle w:val="CommentReference"/>
        </w:rPr>
        <w:annotationRef/>
      </w:r>
      <w:r>
        <w:t>Please, see my response to your earlier comment.</w:t>
      </w:r>
    </w:p>
  </w:comment>
  <w:comment w:id="178" w:author="Rebecca Randell" w:date="2020-07-17T10:55:00Z" w:initials="RR">
    <w:p w14:paraId="4E5BCD2F" w14:textId="691B47E9" w:rsidR="001B55A6" w:rsidRDefault="001B55A6">
      <w:pPr>
        <w:pStyle w:val="CommentText"/>
      </w:pPr>
      <w:r>
        <w:rPr>
          <w:rStyle w:val="CommentReference"/>
        </w:rPr>
        <w:annotationRef/>
      </w:r>
      <w:r>
        <w:t>Seems sweeping! Can you give one or two examples?</w:t>
      </w:r>
    </w:p>
  </w:comment>
  <w:comment w:id="179" w:author="Ciarán McInerney" w:date="2020-07-31T10:21:00Z" w:initials="CM">
    <w:p w14:paraId="2EE6366C" w14:textId="7DC37408" w:rsidR="001B55A6" w:rsidRDefault="001B55A6">
      <w:pPr>
        <w:pStyle w:val="CommentText"/>
      </w:pPr>
      <w:r>
        <w:t xml:space="preserve">Good point. </w:t>
      </w:r>
      <w:r>
        <w:rPr>
          <w:rStyle w:val="CommentReference"/>
        </w:rPr>
        <w:annotationRef/>
      </w:r>
      <w:r>
        <w:t>Example provided. Does it read better now?</w:t>
      </w:r>
    </w:p>
  </w:comment>
  <w:comment w:id="182" w:author="Richard Williams" w:date="2020-07-21T10:04:00Z" w:initials="RW">
    <w:p w14:paraId="38E42793" w14:textId="0A40452B" w:rsidR="001B55A6" w:rsidRDefault="001B55A6">
      <w:pPr>
        <w:pStyle w:val="CommentText"/>
      </w:pPr>
      <w:r>
        <w:rPr>
          <w:rStyle w:val="CommentReference"/>
        </w:rPr>
        <w:annotationRef/>
      </w:r>
      <w:r>
        <w:t>I don’t know what this means – can it be simplified?</w:t>
      </w:r>
    </w:p>
  </w:comment>
  <w:comment w:id="183" w:author="Ciarán McInerney" w:date="2020-07-31T10:35:00Z" w:initials="CM">
    <w:p w14:paraId="568361AB" w14:textId="61A6CA52" w:rsidR="001B55A6" w:rsidRDefault="001B55A6">
      <w:pPr>
        <w:pStyle w:val="CommentText"/>
      </w:pPr>
      <w:r>
        <w:rPr>
          <w:rStyle w:val="CommentReference"/>
        </w:rPr>
        <w:annotationRef/>
      </w:r>
      <w:r>
        <w:t>Can you offer a rewording if I explain a bit more?</w:t>
      </w:r>
    </w:p>
    <w:p w14:paraId="56AC9237" w14:textId="29B941D0" w:rsidR="001B55A6" w:rsidRDefault="001B55A6">
      <w:pPr>
        <w:pStyle w:val="CommentText"/>
      </w:pPr>
    </w:p>
    <w:p w14:paraId="431E8421" w14:textId="0D75305E" w:rsidR="001B55A6" w:rsidRDefault="001B55A6">
      <w:pPr>
        <w:pStyle w:val="CommentText"/>
      </w:pPr>
      <w:r>
        <w:t>I’m trying to describe how people are connected to the components of HISs but they are far removed from them. The lack of intimacy/proximity hinders understanding and trust.</w:t>
      </w:r>
    </w:p>
    <w:p w14:paraId="333E2EE7" w14:textId="2A6EF56C" w:rsidR="001B55A6" w:rsidRDefault="001B55A6">
      <w:pPr>
        <w:pStyle w:val="CommentText"/>
      </w:pPr>
      <w:r>
        <w:t>Any ideas how to distil that?</w:t>
      </w:r>
    </w:p>
  </w:comment>
  <w:comment w:id="184" w:author="Rebecca Randell" w:date="2020-07-17T11:27:00Z" w:initials="RR">
    <w:p w14:paraId="578A3A65" w14:textId="575B5BE1" w:rsidR="001B55A6" w:rsidRDefault="001B55A6">
      <w:pPr>
        <w:pStyle w:val="CommentText"/>
      </w:pPr>
      <w:r>
        <w:rPr>
          <w:rStyle w:val="CommentReference"/>
        </w:rPr>
        <w:annotationRef/>
      </w:r>
      <w:r>
        <w:t>There are lots of types of trust – trust in who/what are you referring to here?</w:t>
      </w:r>
    </w:p>
  </w:comment>
  <w:comment w:id="185" w:author="Ciarán McInerney" w:date="2020-07-31T10:37:00Z" w:initials="CM">
    <w:p w14:paraId="48A55FB9" w14:textId="142F6395" w:rsidR="001B55A6" w:rsidRDefault="001B55A6">
      <w:pPr>
        <w:pStyle w:val="CommentText"/>
      </w:pPr>
      <w:r>
        <w:t xml:space="preserve">Interesting. </w:t>
      </w:r>
      <w:r>
        <w:rPr>
          <w:rStyle w:val="CommentReference"/>
        </w:rPr>
        <w:annotationRef/>
      </w:r>
      <w:r>
        <w:t>Can you explain more about the kinds of trust, please?</w:t>
      </w:r>
    </w:p>
  </w:comment>
  <w:comment w:id="186" w:author="Rebecca Randell" w:date="2020-07-17T10:57:00Z" w:initials="RR">
    <w:p w14:paraId="78A07CA9" w14:textId="28557666" w:rsidR="001B55A6" w:rsidRDefault="001B55A6">
      <w:pPr>
        <w:pStyle w:val="CommentText"/>
      </w:pPr>
      <w:r>
        <w:rPr>
          <w:rStyle w:val="CommentReference"/>
        </w:rPr>
        <w:annotationRef/>
      </w:r>
      <w:r>
        <w:t>I think this needs to be expanded on to be meaningful to the reader</w:t>
      </w:r>
    </w:p>
  </w:comment>
  <w:comment w:id="187" w:author="Ciarán McInerney" w:date="2020-07-31T10:38:00Z" w:initials="CM">
    <w:p w14:paraId="59425FE7" w14:textId="12E0E2C6" w:rsidR="001B55A6" w:rsidRDefault="001B55A6">
      <w:pPr>
        <w:pStyle w:val="CommentText"/>
      </w:pPr>
      <w:r>
        <w:rPr>
          <w:rStyle w:val="CommentReference"/>
        </w:rPr>
        <w:annotationRef/>
      </w:r>
      <w:r>
        <w:t>Can do. Admittedly, I was trying to be as succinct as possible given the word count and offered the citations instead.</w:t>
      </w:r>
    </w:p>
    <w:p w14:paraId="586892CE" w14:textId="5800D05C" w:rsidR="001B55A6" w:rsidRDefault="001B55A6">
      <w:pPr>
        <w:pStyle w:val="CommentText"/>
      </w:pPr>
    </w:p>
    <w:p w14:paraId="32463164" w14:textId="6C1AFB37" w:rsidR="001B55A6" w:rsidRDefault="001B55A6">
      <w:pPr>
        <w:pStyle w:val="CommentText"/>
      </w:pPr>
      <w:r>
        <w:t>How shall we expand? Is it that the core message is not communicated or is it that an example would clarify the partly communicated message?</w:t>
      </w:r>
    </w:p>
  </w:comment>
  <w:comment w:id="191" w:author="Ciarán McInerney" w:date="2020-05-27T16:54:00Z" w:initials="CM">
    <w:p w14:paraId="6D648DFB" w14:textId="59C95684" w:rsidR="001B55A6" w:rsidRDefault="001B55A6">
      <w:pPr>
        <w:pStyle w:val="CommentText"/>
      </w:pPr>
      <w:r>
        <w:rPr>
          <w:rStyle w:val="CommentReference"/>
        </w:rPr>
        <w:annotationRef/>
      </w:r>
      <w:r>
        <w:t>Need input from the collaborative, here.</w:t>
      </w:r>
    </w:p>
  </w:comment>
  <w:comment w:id="192" w:author="Ciarán McInerney" w:date="2020-06-11T16:52:00Z" w:initials="CM">
    <w:p w14:paraId="498845E5" w14:textId="370DCAB7" w:rsidR="001B55A6" w:rsidRDefault="001B55A6">
      <w:pPr>
        <w:pStyle w:val="CommentText"/>
        <w:rPr>
          <w:rStyle w:val="CommentReference"/>
        </w:rPr>
      </w:pPr>
      <w:r>
        <w:rPr>
          <w:rStyle w:val="CommentReference"/>
        </w:rPr>
        <w:annotationRef/>
      </w:r>
      <w:r>
        <w:rPr>
          <w:rStyle w:val="CommentReference"/>
        </w:rPr>
        <w:t>Ibrahim mentioned in a meeting on 10</w:t>
      </w:r>
      <w:r w:rsidRPr="0093483F">
        <w:rPr>
          <w:rStyle w:val="CommentReference"/>
          <w:vertAlign w:val="superscript"/>
        </w:rPr>
        <w:t>th</w:t>
      </w:r>
      <w:r>
        <w:rPr>
          <w:rStyle w:val="CommentReference"/>
        </w:rPr>
        <w:t xml:space="preserve"> June (with Dawn Dowding, Owen and me) that healthcare professionals get annoyed with academics spouting theory without practical and actionable advice. </w:t>
      </w:r>
    </w:p>
    <w:p w14:paraId="2726AE2A" w14:textId="1EF1755E" w:rsidR="001B55A6" w:rsidRDefault="001B55A6">
      <w:pPr>
        <w:pStyle w:val="CommentText"/>
      </w:pPr>
      <w:r>
        <w:rPr>
          <w:rStyle w:val="CommentReference"/>
        </w:rPr>
        <w:t>We should endeavour to make these sections as practical as possible. Realistically, we’ll only be able to describe some ideas and direct readers to practical applications, or whet their appetite with the promise of future work.</w:t>
      </w:r>
    </w:p>
  </w:comment>
  <w:comment w:id="193" w:author="Rebecca Randell" w:date="2020-07-17T11:02:00Z" w:initials="RR">
    <w:p w14:paraId="4B00D603" w14:textId="131A285E" w:rsidR="001B55A6" w:rsidRDefault="001B55A6">
      <w:pPr>
        <w:pStyle w:val="CommentText"/>
      </w:pPr>
      <w:r>
        <w:rPr>
          <w:rStyle w:val="CommentReference"/>
        </w:rPr>
        <w:annotationRef/>
      </w:r>
      <w:r>
        <w:t>Could break it down into different types of ‘implications’, e.g. for practice, for research, for design</w:t>
      </w:r>
    </w:p>
  </w:comment>
  <w:comment w:id="194" w:author="Ciarán McInerney" w:date="2020-07-31T10:41:00Z" w:initials="CM">
    <w:p w14:paraId="05FC2E97" w14:textId="285BBE44" w:rsidR="001B55A6" w:rsidRDefault="001B55A6">
      <w:pPr>
        <w:pStyle w:val="CommentText"/>
      </w:pPr>
      <w:r>
        <w:rPr>
          <w:rStyle w:val="CommentReference"/>
        </w:rPr>
        <w:annotationRef/>
      </w:r>
      <w:r>
        <w:t>Really like this idea. Might be difficult when our suggestions cross categories.</w:t>
      </w:r>
    </w:p>
  </w:comment>
  <w:comment w:id="195" w:author="Rebecca Randell" w:date="2020-07-17T11:10:00Z" w:initials="RR">
    <w:p w14:paraId="278C5873" w14:textId="4CF08BD2" w:rsidR="001B55A6" w:rsidRDefault="001B55A6">
      <w:pPr>
        <w:pStyle w:val="CommentText"/>
      </w:pPr>
      <w:r>
        <w:rPr>
          <w:rStyle w:val="CommentReference"/>
        </w:rPr>
        <w:annotationRef/>
      </w:r>
      <w:r>
        <w:t xml:space="preserve">I wonder if the sections here would be better integrated into Section 3 – so you’re looking at each challenge in turn, it’s implications for patient safety, and the ways to address that. It would make the discussion of each of the challenges more substantial and then this section could focus on a single overarching framework (see comment below). If not, you need to be really clear in this section how these frameworks respond to the different challenges identified above. </w:t>
      </w:r>
    </w:p>
    <w:p w14:paraId="4330DD91" w14:textId="77777777" w:rsidR="001B55A6" w:rsidRDefault="001B55A6">
      <w:pPr>
        <w:pStyle w:val="CommentText"/>
      </w:pPr>
    </w:p>
  </w:comment>
  <w:comment w:id="196" w:author="Dawn Dowding" w:date="2020-07-17T15:49:00Z" w:initials="DD">
    <w:p w14:paraId="44B0DB31" w14:textId="532186C5" w:rsidR="001B55A6" w:rsidRDefault="001B55A6">
      <w:pPr>
        <w:pStyle w:val="CommentText"/>
      </w:pPr>
      <w:r>
        <w:rPr>
          <w:rStyle w:val="CommentReference"/>
        </w:rPr>
        <w:annotationRef/>
      </w:r>
      <w:r>
        <w:t>Agree with Rebecca – I think it might make it hang together a bit better</w:t>
      </w:r>
    </w:p>
  </w:comment>
  <w:comment w:id="197" w:author="Richard Williams" w:date="2020-07-21T10:08:00Z" w:initials="RW">
    <w:p w14:paraId="5559E2B8" w14:textId="7692508C" w:rsidR="001B55A6" w:rsidRDefault="001B55A6">
      <w:pPr>
        <w:pStyle w:val="CommentText"/>
      </w:pPr>
      <w:r>
        <w:rPr>
          <w:rStyle w:val="CommentReference"/>
        </w:rPr>
        <w:annotationRef/>
      </w:r>
      <w:r>
        <w:t xml:space="preserve">Agree too. Challenge – implication – recommendation. Challenge – implication – recommendation. </w:t>
      </w:r>
      <w:proofErr w:type="gramStart"/>
      <w:r>
        <w:t>Etc..</w:t>
      </w:r>
      <w:proofErr w:type="gramEnd"/>
      <w:r>
        <w:t xml:space="preserve"> Then a final table perhaps with just a summary of the recommendations.</w:t>
      </w:r>
    </w:p>
  </w:comment>
  <w:comment w:id="198" w:author="Ibrahim Habli" w:date="2020-07-24T10:49:00Z" w:initials="IH">
    <w:p w14:paraId="07C66B48" w14:textId="27AD35B5" w:rsidR="001B55A6" w:rsidRDefault="001B55A6">
      <w:pPr>
        <w:pStyle w:val="CommentText"/>
      </w:pPr>
      <w:r>
        <w:rPr>
          <w:rStyle w:val="CommentReference"/>
        </w:rPr>
        <w:annotationRef/>
      </w:r>
      <w:r>
        <w:t xml:space="preserve">Also agree. </w:t>
      </w:r>
    </w:p>
  </w:comment>
  <w:comment w:id="199" w:author="Ciarán McInerney" w:date="2020-07-31T10:53:00Z" w:initials="CM">
    <w:p w14:paraId="2C1F0EE7" w14:textId="69D097F4" w:rsidR="001B55A6" w:rsidRDefault="001B55A6">
      <w:pPr>
        <w:pStyle w:val="CommentText"/>
      </w:pPr>
      <w:r>
        <w:rPr>
          <w:rStyle w:val="CommentReference"/>
        </w:rPr>
        <w:annotationRef/>
      </w:r>
      <w:r>
        <w:t>Good thinking. It actually sounds very similar to the structure of another publication Owen and I are drafting on safety regulations.</w:t>
      </w:r>
    </w:p>
    <w:p w14:paraId="026267CD" w14:textId="17C1B374" w:rsidR="001B55A6" w:rsidRDefault="001B55A6">
      <w:pPr>
        <w:pStyle w:val="CommentText"/>
      </w:pPr>
    </w:p>
    <w:p w14:paraId="7D0E2621" w14:textId="29C8FF38" w:rsidR="001B55A6" w:rsidRDefault="001B55A6">
      <w:pPr>
        <w:pStyle w:val="CommentText"/>
      </w:pPr>
      <w:r>
        <w:t>I will address this in the redraft.</w:t>
      </w:r>
    </w:p>
  </w:comment>
  <w:comment w:id="200" w:author="Rebecca Randell" w:date="2020-07-17T11:00:00Z" w:initials="RR">
    <w:p w14:paraId="7BC21D71" w14:textId="64109421" w:rsidR="001B55A6" w:rsidRDefault="001B55A6">
      <w:pPr>
        <w:pStyle w:val="CommentText"/>
      </w:pPr>
      <w:r>
        <w:rPr>
          <w:rStyle w:val="CommentReference"/>
        </w:rPr>
        <w:annotationRef/>
      </w:r>
      <w:r>
        <w:t>But in the introduction you say it will be a single framework and I think that’s what’s needed in order to make a contribution. But maybe, once the safety implications have been explicated and these frameworks have been elaborated on, it will be easier to see what that single framework might be</w:t>
      </w:r>
    </w:p>
  </w:comment>
  <w:comment w:id="201" w:author="David Jenkins" w:date="2020-07-21T13:52:00Z" w:initials="DJ">
    <w:p w14:paraId="6C7D04BD" w14:textId="42085C56" w:rsidR="001B55A6" w:rsidRDefault="001B55A6">
      <w:pPr>
        <w:pStyle w:val="CommentText"/>
      </w:pPr>
      <w:r>
        <w:rPr>
          <w:rStyle w:val="CommentReference"/>
        </w:rPr>
        <w:annotationRef/>
      </w:r>
      <w:r>
        <w:t>We don’t mention regulations for patient safety, do we want to venture down that road? We have strict regulations for treatments but regulations are more relaxed for technologies and only get updated/reviewed after technologies are developed or used.</w:t>
      </w:r>
    </w:p>
  </w:comment>
  <w:comment w:id="202" w:author="Ciarán McInerney" w:date="2020-07-31T10:44:00Z" w:initials="CM">
    <w:p w14:paraId="3BCF7EDE" w14:textId="20C9CA58" w:rsidR="001B55A6" w:rsidRDefault="001B55A6">
      <w:pPr>
        <w:pStyle w:val="CommentText"/>
      </w:pPr>
      <w:r>
        <w:rPr>
          <w:rStyle w:val="CommentReference"/>
        </w:rPr>
        <w:annotationRef/>
      </w:r>
      <w:r>
        <w:t xml:space="preserve">We had initially suggested a subsection on regulations but I had dropped it in this draft because of the word limit. </w:t>
      </w:r>
    </w:p>
    <w:p w14:paraId="78644A76" w14:textId="10BBCA8E" w:rsidR="001B55A6" w:rsidRDefault="001B55A6">
      <w:pPr>
        <w:pStyle w:val="CommentText"/>
      </w:pPr>
    </w:p>
    <w:p w14:paraId="0F5671F8" w14:textId="5B6BC795" w:rsidR="001B55A6" w:rsidRDefault="001B55A6">
      <w:pPr>
        <w:pStyle w:val="CommentText"/>
      </w:pPr>
      <w:r>
        <w:t>If we think it is important enough, then we can figure out a way to include it. It is alluded to in the subsection on safety cases when we mention DCB0129 and DCB0160.</w:t>
      </w:r>
    </w:p>
  </w:comment>
  <w:comment w:id="203" w:author="Ciarán McInerney" w:date="2020-05-27T16:54:00Z" w:initials="CM">
    <w:p w14:paraId="40BCE35F" w14:textId="280F48B2" w:rsidR="001B55A6" w:rsidRDefault="001B55A6">
      <w:pPr>
        <w:pStyle w:val="CommentText"/>
      </w:pPr>
      <w:r>
        <w:rPr>
          <w:rStyle w:val="CommentReference"/>
        </w:rPr>
        <w:annotationRef/>
      </w:r>
      <w:r w:rsidRPr="00DD5E0F">
        <w:t xml:space="preserve">*Suggestion: </w:t>
      </w:r>
      <w:r>
        <w:t xml:space="preserve">Ibrahim Habli </w:t>
      </w:r>
      <w:r w:rsidRPr="00DD5E0F">
        <w:t>(</w:t>
      </w:r>
      <w:proofErr w:type="spellStart"/>
      <w:r w:rsidRPr="00DD5E0F">
        <w:t>Uo</w:t>
      </w:r>
      <w:r>
        <w:t>Y</w:t>
      </w:r>
      <w:proofErr w:type="spellEnd"/>
      <w:r w:rsidRPr="00DD5E0F">
        <w:t>) to lead on this section*</w:t>
      </w:r>
    </w:p>
  </w:comment>
  <w:comment w:id="204" w:author="Ciarán McInerney" w:date="2020-07-31T10:45:00Z" w:initials="CM">
    <w:p w14:paraId="1418959C" w14:textId="25F2565F" w:rsidR="001B55A6" w:rsidRDefault="001B55A6">
      <w:pPr>
        <w:pStyle w:val="CommentText"/>
      </w:pPr>
      <w:r>
        <w:rPr>
          <w:rStyle w:val="CommentReference"/>
        </w:rPr>
        <w:annotationRef/>
      </w:r>
      <w:r>
        <w:t>Thanks for the edits, whoever did them.</w:t>
      </w:r>
    </w:p>
  </w:comment>
  <w:comment w:id="205" w:author="Ciarán McInerney" w:date="2020-05-27T16:54:00Z" w:initials="CM">
    <w:p w14:paraId="2222C0D8" w14:textId="631139A3" w:rsidR="001B55A6" w:rsidRPr="00DD5E0F" w:rsidRDefault="001B55A6" w:rsidP="00DD5E0F">
      <w:pPr>
        <w:rPr>
          <w:color w:val="FF0000"/>
        </w:rPr>
      </w:pPr>
      <w:r w:rsidRPr="00DD5E0F">
        <w:rPr>
          <w:rStyle w:val="CommentReference"/>
        </w:rPr>
        <w:annotationRef/>
      </w:r>
      <w:r w:rsidRPr="00DD5E0F">
        <w:t>*Suggestion: David Jenkins (</w:t>
      </w:r>
      <w:proofErr w:type="spellStart"/>
      <w:r w:rsidRPr="00DD5E0F">
        <w:t>UoM</w:t>
      </w:r>
      <w:proofErr w:type="spellEnd"/>
      <w:r w:rsidRPr="00DD5E0F">
        <w:t>) to lead on this section*</w:t>
      </w:r>
    </w:p>
  </w:comment>
  <w:comment w:id="206" w:author="David Jenkins" w:date="2020-07-21T13:55:00Z" w:initials="DJ">
    <w:p w14:paraId="0B0C0355" w14:textId="77777777" w:rsidR="001B55A6" w:rsidRDefault="001B55A6">
      <w:pPr>
        <w:pStyle w:val="CommentText"/>
      </w:pPr>
      <w:r>
        <w:rPr>
          <w:rStyle w:val="CommentReference"/>
        </w:rPr>
        <w:annotationRef/>
      </w:r>
      <w:r>
        <w:t>Are we suggesting the use of dynamic and causal modelling as a solution and something that should be employed in a framework to ensure safety?</w:t>
      </w:r>
    </w:p>
    <w:p w14:paraId="02A8D3B5" w14:textId="77777777" w:rsidR="001B55A6" w:rsidRDefault="001B55A6">
      <w:pPr>
        <w:pStyle w:val="CommentText"/>
      </w:pPr>
    </w:p>
    <w:p w14:paraId="7A3F11CD" w14:textId="03AE77F0" w:rsidR="001B55A6" w:rsidRDefault="001B55A6">
      <w:pPr>
        <w:pStyle w:val="CommentText"/>
      </w:pPr>
      <w:r>
        <w:t>If so I can reword on the next round of edits. I would also suggest adding in the idea of continuous surveillance of models or technologies which links with dynamic modelling. If agree I can edit and add references?</w:t>
      </w:r>
    </w:p>
  </w:comment>
  <w:comment w:id="207" w:author="Ciarán McInerney" w:date="2020-07-31T10:50:00Z" w:initials="CM">
    <w:p w14:paraId="5B8F049A" w14:textId="374497C8" w:rsidR="001B55A6" w:rsidRDefault="001B55A6">
      <w:pPr>
        <w:pStyle w:val="CommentText"/>
      </w:pPr>
      <w:r>
        <w:rPr>
          <w:rStyle w:val="CommentReference"/>
        </w:rPr>
        <w:annotationRef/>
      </w:r>
      <w:r>
        <w:t>I think this idea and Niels’ contribution below would make a lovely subsection.</w:t>
      </w:r>
    </w:p>
    <w:p w14:paraId="5D7F94EB" w14:textId="2F44CB62" w:rsidR="001B55A6" w:rsidRDefault="001B55A6">
      <w:pPr>
        <w:pStyle w:val="CommentText"/>
      </w:pPr>
      <w:r>
        <w:t>Can you both work together on drafting something within a similar word limit, please?</w:t>
      </w:r>
    </w:p>
  </w:comment>
  <w:comment w:id="208" w:author="Niels Peek" w:date="2020-07-25T10:11:00Z" w:initials="NP">
    <w:p w14:paraId="35ABC98F" w14:textId="116F6CED" w:rsidR="001B55A6" w:rsidRDefault="001B55A6">
      <w:pPr>
        <w:pStyle w:val="CommentText"/>
      </w:pPr>
      <w:r>
        <w:rPr>
          <w:rStyle w:val="CommentReference"/>
        </w:rPr>
        <w:annotationRef/>
      </w:r>
      <w:r>
        <w:t>I think (obviously) that this is an interesting topic but needs further abstraction to capture the real relevance for this paper. For me, it is about the changes in scale, pace, and complexity of applied data science in health. We used to have slow production lines of data products (e.g. prediction models) that were limited in scope and complexity. We are moving towards a situation where data products are highly complex and offered as dynamic services rather than static models. This poses enormous challenges for validation and certification of these products, and thus for the assurance of safety. Interestingly, a complex and dynamic data product is also less vulnerable to adversaries, and therefore, in that sense, more safe.</w:t>
      </w:r>
    </w:p>
  </w:comment>
  <w:comment w:id="209" w:author="Ciarán McInerney" w:date="2020-07-31T10:47:00Z" w:initials="CM">
    <w:p w14:paraId="060F7B13" w14:textId="459F599D" w:rsidR="001B55A6" w:rsidRDefault="001B55A6">
      <w:pPr>
        <w:pStyle w:val="CommentText"/>
      </w:pPr>
      <w:r>
        <w:rPr>
          <w:rStyle w:val="CommentReference"/>
        </w:rPr>
        <w:annotationRef/>
      </w:r>
      <w:r>
        <w:t xml:space="preserve">I like the insight that the dynamism of the new paradigm can be considered a safety feature rather than a bug because it means that fixes can be rapidly developed (distribution is another matter). </w:t>
      </w:r>
      <w:proofErr w:type="gramStart"/>
      <w:r>
        <w:t>aligns</w:t>
      </w:r>
      <w:proofErr w:type="gramEnd"/>
      <w:r>
        <w:t xml:space="preserve"> well with Vincent and </w:t>
      </w:r>
      <w:proofErr w:type="spellStart"/>
      <w:r>
        <w:t>Amalberti’s</w:t>
      </w:r>
      <w:proofErr w:type="spellEnd"/>
      <w:r>
        <w:t xml:space="preserve"> (2016) categorisation of embracing risk as an approach to safety.</w:t>
      </w:r>
    </w:p>
    <w:p w14:paraId="11CBB97E" w14:textId="52DFCE99" w:rsidR="001B55A6" w:rsidRDefault="001B55A6">
      <w:pPr>
        <w:pStyle w:val="CommentText"/>
      </w:pPr>
    </w:p>
    <w:p w14:paraId="6F059EFE" w14:textId="2A706E6D" w:rsidR="001B55A6" w:rsidRDefault="001B55A6">
      <w:pPr>
        <w:pStyle w:val="CommentText"/>
      </w:pPr>
      <w:r>
        <w:t>I think your comments require their own article but it would be useful to plant the seeds of that article in this first paper.</w:t>
      </w:r>
    </w:p>
    <w:p w14:paraId="36490D03" w14:textId="24928AAB" w:rsidR="001B55A6" w:rsidRDefault="001B55A6">
      <w:pPr>
        <w:pStyle w:val="CommentText"/>
      </w:pPr>
      <w:r>
        <w:t>I’ve redrafted this section but can you and everyone else at Manchester contribute to the portion of this subsection that describes the challenge, please?</w:t>
      </w:r>
    </w:p>
  </w:comment>
  <w:comment w:id="210" w:author="Ciarán McInerney" w:date="2020-05-27T16:54:00Z" w:initials="CM">
    <w:p w14:paraId="0C3377E9" w14:textId="7449AD3F" w:rsidR="001B55A6" w:rsidRDefault="001B55A6">
      <w:pPr>
        <w:pStyle w:val="CommentText"/>
      </w:pPr>
      <w:r>
        <w:rPr>
          <w:rStyle w:val="CommentReference"/>
        </w:rPr>
        <w:annotationRef/>
      </w:r>
      <w:r w:rsidRPr="00DD5E0F">
        <w:t xml:space="preserve">*Suggestion: </w:t>
      </w:r>
      <w:r>
        <w:t xml:space="preserve">Jon Benn </w:t>
      </w:r>
      <w:r w:rsidRPr="00DD5E0F">
        <w:t>(</w:t>
      </w:r>
      <w:proofErr w:type="spellStart"/>
      <w:r w:rsidRPr="00DD5E0F">
        <w:t>Uo</w:t>
      </w:r>
      <w:r>
        <w:t>L</w:t>
      </w:r>
      <w:proofErr w:type="spellEnd"/>
      <w:r>
        <w:t>)</w:t>
      </w:r>
      <w:r w:rsidRPr="00DD5E0F">
        <w:t xml:space="preserve"> to lead on this section*</w:t>
      </w:r>
    </w:p>
  </w:comment>
  <w:comment w:id="211" w:author="Ciarán McInerney" w:date="2020-06-11T16:54:00Z" w:initials="CM">
    <w:p w14:paraId="0D0EC4CB" w14:textId="77AD72B9" w:rsidR="001B55A6" w:rsidRDefault="001B55A6">
      <w:pPr>
        <w:pStyle w:val="CommentText"/>
      </w:pPr>
      <w:r>
        <w:rPr>
          <w:rStyle w:val="CommentReference"/>
        </w:rPr>
        <w:annotationRef/>
      </w:r>
      <w:r>
        <w:t>Jon – I know they are not the same thing but I thought it would be useful for the reader to consider Safety Informatics from these perspectives.</w:t>
      </w:r>
    </w:p>
    <w:p w14:paraId="5417128D" w14:textId="42014173" w:rsidR="001B55A6" w:rsidRDefault="001B55A6">
      <w:pPr>
        <w:pStyle w:val="CommentText"/>
      </w:pPr>
      <w:r>
        <w:t>I was hoping you could very briefly describe how such perspectives could be useful to someone trying to address patient safety, especially given the preceding discussion about health information systems.</w:t>
      </w:r>
    </w:p>
  </w:comment>
  <w:comment w:id="212" w:author="Ibrahim Habli" w:date="2020-07-24T11:12:00Z" w:initials="IH">
    <w:p w14:paraId="7CC6C97F" w14:textId="27A22FC1" w:rsidR="001B55A6" w:rsidRDefault="001B55A6">
      <w:pPr>
        <w:pStyle w:val="CommentText"/>
      </w:pPr>
      <w:r>
        <w:rPr>
          <w:rStyle w:val="CommentReference"/>
        </w:rPr>
        <w:annotationRef/>
      </w:r>
      <w:r>
        <w:t>I agree again with Rebecca’s point about this section. We need to show and explain how these approaches could potentially address the challenges listed in the previous section, perhaps categorised based on whether they are needed in order to produce safe HIT or HIT that could improve patient safety (safety assurance vs safety improvement).</w:t>
      </w:r>
    </w:p>
  </w:comment>
  <w:comment w:id="213" w:author="Ciarán McInerney" w:date="2020-08-04T09:33:00Z" w:initials="CM">
    <w:p w14:paraId="7F65CB04" w14:textId="2ED3C562" w:rsidR="001B55A6" w:rsidRDefault="001B55A6">
      <w:pPr>
        <w:pStyle w:val="CommentText"/>
      </w:pPr>
      <w:r>
        <w:rPr>
          <w:rStyle w:val="CommentReference"/>
        </w:rPr>
        <w:annotationRef/>
      </w:r>
      <w:r>
        <w:t>Hopefully, your comment has been addressed in my other responses.</w:t>
      </w:r>
    </w:p>
    <w:p w14:paraId="0D481859" w14:textId="54F81330" w:rsidR="001B55A6" w:rsidRDefault="001B55A6">
      <w:pPr>
        <w:pStyle w:val="CommentText"/>
      </w:pPr>
      <w:r>
        <w:t>Regarding categorisation by safety assurance or safety improvement, in the new draft I have noted which of the three safety HIT domains each challenge relates to. We can combine ‘safe HIT’ and ‘safe use of HIT’ into safety assurance, later, if desired.</w:t>
      </w:r>
    </w:p>
  </w:comment>
  <w:comment w:id="219" w:author="Ciarán McInerney" w:date="2020-05-27T16:59:00Z" w:initials="CM">
    <w:p w14:paraId="0C4D886C" w14:textId="5142B394" w:rsidR="001B55A6" w:rsidRDefault="001B55A6">
      <w:pPr>
        <w:pStyle w:val="CommentText"/>
      </w:pPr>
      <w:r>
        <w:rPr>
          <w:rStyle w:val="CommentReference"/>
        </w:rPr>
        <w:annotationRef/>
      </w:r>
      <w:r>
        <w:rPr>
          <w:rStyle w:val="CommentReference"/>
        </w:rPr>
        <w:t>This section is incomplete and I’d prefer to have more input from the collaborative.</w:t>
      </w:r>
    </w:p>
  </w:comment>
  <w:comment w:id="220" w:author="Niels Peek" w:date="2020-07-25T10:08:00Z" w:initials="NP">
    <w:p w14:paraId="425D7DEE" w14:textId="597D4423" w:rsidR="001B55A6" w:rsidRDefault="001B55A6">
      <w:pPr>
        <w:pStyle w:val="CommentText"/>
      </w:pPr>
      <w:r>
        <w:rPr>
          <w:rStyle w:val="CommentReference"/>
        </w:rPr>
        <w:annotationRef/>
      </w:r>
      <w:r>
        <w:t>Feels like we still need to think about what we have learned throughout this process.  It must be something that we didn’t know at the start.</w:t>
      </w:r>
    </w:p>
  </w:comment>
  <w:comment w:id="221" w:author="Ciarán McInerney" w:date="2020-08-04T09:22:00Z" w:initials="CM">
    <w:p w14:paraId="4F21EA3E" w14:textId="7E44902C" w:rsidR="001B55A6" w:rsidRDefault="001B55A6">
      <w:pPr>
        <w:pStyle w:val="CommentText"/>
      </w:pPr>
      <w:r>
        <w:rPr>
          <w:rStyle w:val="CommentReference"/>
        </w:rPr>
        <w:annotationRef/>
      </w:r>
      <w:r>
        <w:t>I like what you’re getting at. I’m not sure what we have learned, as a group, from doing this exercise, to be honest.</w:t>
      </w:r>
    </w:p>
    <w:p w14:paraId="275BDF0C" w14:textId="0B202D9F" w:rsidR="001B55A6" w:rsidRDefault="001B55A6">
      <w:pPr>
        <w:pStyle w:val="CommentText"/>
      </w:pPr>
      <w:r>
        <w:t>If we are positioning the article as a launch of the workshop series, I don’t expect to have learned anything, yet.</w:t>
      </w:r>
    </w:p>
  </w:comment>
  <w:comment w:id="222" w:author="Ciarán McInerney" w:date="2020-05-27T16:59:00Z" w:initials="CM">
    <w:p w14:paraId="44499CDC" w14:textId="1FB8B6E7" w:rsidR="001B55A6" w:rsidRPr="00DD5E0F" w:rsidRDefault="001B55A6">
      <w:pPr>
        <w:pStyle w:val="CommentText"/>
      </w:pPr>
      <w:r w:rsidRPr="00DD5E0F">
        <w:rPr>
          <w:rStyle w:val="CommentReference"/>
        </w:rPr>
        <w:annotationRef/>
      </w:r>
      <w:r w:rsidRPr="00DD5E0F">
        <w:t>Space permitting, we might make the publication relevant to the COVID-19 pandemic by discussing patient-safety concerns arising from sudden atypical growth in remote monitoring, remote testing, remote imaging, robotic care, and personal preventive medicine</w:t>
      </w:r>
    </w:p>
  </w:comment>
  <w:comment w:id="223" w:author="Richard Williams" w:date="2020-07-21T10:16:00Z" w:initials="RW">
    <w:p w14:paraId="58A31CEE" w14:textId="708777FE" w:rsidR="001B55A6" w:rsidRDefault="001B55A6">
      <w:pPr>
        <w:pStyle w:val="CommentText"/>
      </w:pPr>
      <w:r>
        <w:rPr>
          <w:rStyle w:val="CommentReference"/>
        </w:rPr>
        <w:annotationRef/>
      </w:r>
      <w:r>
        <w:t>I think it’s better to keep this initial paper non-COVID focussed in order to keep it generalised. I agree it’s hard not to mention it, but perhaps we could instead devote one of the subsequent papers in the series to COVID-19.</w:t>
      </w:r>
    </w:p>
  </w:comment>
  <w:comment w:id="224" w:author="David Jenkins" w:date="2020-07-21T13:59:00Z" w:initials="DJ">
    <w:p w14:paraId="22175CA1" w14:textId="2FBFB263" w:rsidR="001B55A6" w:rsidRDefault="001B55A6">
      <w:pPr>
        <w:pStyle w:val="CommentText"/>
      </w:pPr>
      <w:r>
        <w:rPr>
          <w:rStyle w:val="CommentReference"/>
        </w:rPr>
        <w:annotationRef/>
      </w:r>
      <w:r>
        <w:t xml:space="preserve">I agree to make it more general and stay away from </w:t>
      </w:r>
      <w:proofErr w:type="spellStart"/>
      <w:r>
        <w:t>covid</w:t>
      </w:r>
      <w:proofErr w:type="spellEnd"/>
      <w:r>
        <w:t xml:space="preserve"> but you could discuss the relevance in relation to emerging diseases and changing populations.</w:t>
      </w:r>
    </w:p>
  </w:comment>
  <w:comment w:id="225" w:author="Owen" w:date="2020-06-10T15:10:00Z" w:initials="OAJ">
    <w:p w14:paraId="2B0F52B8" w14:textId="2C91DBA2" w:rsidR="001B55A6" w:rsidRDefault="001B55A6">
      <w:pPr>
        <w:pStyle w:val="CommentText"/>
      </w:pPr>
      <w:r>
        <w:rPr>
          <w:rStyle w:val="CommentReference"/>
        </w:rPr>
        <w:annotationRef/>
      </w:r>
      <w:r>
        <w:t xml:space="preserve">Yes. See my points at the start of the paper. </w:t>
      </w:r>
    </w:p>
    <w:p w14:paraId="44E88F53" w14:textId="77777777" w:rsidR="001B55A6" w:rsidRDefault="001B55A6">
      <w:pPr>
        <w:pStyle w:val="CommentText"/>
      </w:pPr>
    </w:p>
    <w:p w14:paraId="319A4B7D" w14:textId="42E96B9F" w:rsidR="001B55A6" w:rsidRDefault="001B55A6">
      <w:pPr>
        <w:pStyle w:val="CommentText"/>
      </w:pPr>
      <w:r>
        <w:t>In the Ibrahim/ Dawn meeting on 10</w:t>
      </w:r>
      <w:r w:rsidRPr="008077C5">
        <w:rPr>
          <w:vertAlign w:val="superscript"/>
        </w:rPr>
        <w:t>th</w:t>
      </w:r>
      <w:r>
        <w:t xml:space="preserve"> June we talked about how to position this with respect to </w:t>
      </w:r>
      <w:proofErr w:type="spellStart"/>
      <w:r>
        <w:t>Covid</w:t>
      </w:r>
      <w:proofErr w:type="spellEnd"/>
      <w:r>
        <w:t xml:space="preserve">. </w:t>
      </w:r>
    </w:p>
    <w:p w14:paraId="75E3D069" w14:textId="77777777" w:rsidR="001B55A6" w:rsidRDefault="001B55A6">
      <w:pPr>
        <w:pStyle w:val="CommentText"/>
      </w:pPr>
    </w:p>
    <w:p w14:paraId="283CEB61" w14:textId="77777777" w:rsidR="001B55A6" w:rsidRDefault="001B55A6">
      <w:pPr>
        <w:pStyle w:val="CommentText"/>
      </w:pPr>
    </w:p>
    <w:p w14:paraId="441E9FFC" w14:textId="0FD27E71" w:rsidR="001B55A6" w:rsidRDefault="001B55A6">
      <w:pPr>
        <w:pStyle w:val="CommentText"/>
      </w:pPr>
      <w:r>
        <w:t xml:space="preserve">Rapid adoption of HIT has brought many benefits and new ways of working that potentially have patient safety issues. We don’t want to go backwards so we need to urgently need to address these risks and clinical safety offices and the NHS need help to do so urgently.   </w:t>
      </w:r>
    </w:p>
    <w:p w14:paraId="5DC4CAFF" w14:textId="77777777" w:rsidR="001B55A6" w:rsidRDefault="001B55A6">
      <w:pPr>
        <w:pStyle w:val="CommentText"/>
      </w:pPr>
    </w:p>
    <w:p w14:paraId="61AC7DCA" w14:textId="088CE85C" w:rsidR="001B55A6" w:rsidRDefault="001B55A6">
      <w:pPr>
        <w:pStyle w:val="CommentText"/>
      </w:pPr>
      <w:r>
        <w:t xml:space="preserve">The opposite approach to Trish G’s “hey slow down” paper but worth citing and highlighting the tension here. </w:t>
      </w:r>
    </w:p>
    <w:p w14:paraId="76BB3FD6" w14:textId="77777777" w:rsidR="001B55A6" w:rsidRDefault="001B55A6">
      <w:pPr>
        <w:pStyle w:val="CommentText"/>
      </w:pPr>
    </w:p>
    <w:p w14:paraId="20BACF64" w14:textId="2D406DFB" w:rsidR="001B55A6" w:rsidRDefault="001B55A6">
      <w:pPr>
        <w:pStyle w:val="CommentText"/>
      </w:pPr>
      <w:r>
        <w:t xml:space="preserve">We don’t want all the advances of </w:t>
      </w:r>
      <w:proofErr w:type="spellStart"/>
      <w:r>
        <w:t>covid</w:t>
      </w:r>
      <w:proofErr w:type="spellEnd"/>
      <w:r>
        <w:t xml:space="preserve"> to be lost by going backwards “in the name safety” (and IG </w:t>
      </w:r>
      <w:proofErr w:type="spellStart"/>
      <w:r>
        <w:t>etc</w:t>
      </w:r>
      <w:proofErr w:type="spellEnd"/>
      <w:r>
        <w:t xml:space="preserve">). </w:t>
      </w:r>
    </w:p>
  </w:comment>
  <w:comment w:id="226" w:author="Ciarán McInerney" w:date="2020-06-11T12:54:00Z" w:initials="CM">
    <w:p w14:paraId="7F9F8610" w14:textId="5D8E5C1F" w:rsidR="001B55A6" w:rsidRDefault="001B55A6">
      <w:pPr>
        <w:pStyle w:val="CommentText"/>
      </w:pPr>
      <w:r>
        <w:rPr>
          <w:rStyle w:val="CommentReference"/>
        </w:rPr>
        <w:annotationRef/>
      </w:r>
      <w:r>
        <w:t xml:space="preserve">To be fair, the </w:t>
      </w:r>
      <w:proofErr w:type="spellStart"/>
      <w:r>
        <w:t>Wherton</w:t>
      </w:r>
      <w:proofErr w:type="spellEnd"/>
      <w:r>
        <w:t xml:space="preserve"> paper that Trish co-authored does not say “hey slow down”, albeit I said those words in the meeting with Ibrahim and Dawn. Instead, the </w:t>
      </w:r>
      <w:proofErr w:type="spellStart"/>
      <w:r>
        <w:t>Wherton</w:t>
      </w:r>
      <w:proofErr w:type="spellEnd"/>
      <w:r>
        <w:t xml:space="preserve"> paper says that a sociotechnical perspective will be needed if video-consultation is to be scaled up.</w:t>
      </w:r>
    </w:p>
  </w:comment>
  <w:comment w:id="227" w:author="Niels Peek" w:date="2020-07-25T10:06:00Z" w:initials="NP">
    <w:p w14:paraId="5C7ACBBB" w14:textId="72019928" w:rsidR="001B55A6" w:rsidRDefault="001B55A6">
      <w:pPr>
        <w:pStyle w:val="CommentText"/>
      </w:pPr>
      <w:r>
        <w:rPr>
          <w:rStyle w:val="CommentReference"/>
        </w:rPr>
        <w:annotationRef/>
      </w:r>
      <w:r>
        <w:t>We are now repeating things that were also said at the very beginning. They can never be the conclusions of our work! (Unless we feel we did not make any progress.)</w:t>
      </w:r>
    </w:p>
  </w:comment>
  <w:comment w:id="228" w:author="Ciarán McInerney" w:date="2020-05-27T16:58:00Z" w:initials="CM">
    <w:p w14:paraId="7BD5659F" w14:textId="3CAFBF10" w:rsidR="001B55A6" w:rsidRDefault="001B55A6">
      <w:pPr>
        <w:pStyle w:val="CommentText"/>
      </w:pPr>
      <w:r>
        <w:rPr>
          <w:rStyle w:val="CommentReference"/>
        </w:rPr>
        <w:annotationRef/>
      </w:r>
      <w:r>
        <w:t xml:space="preserve">My </w:t>
      </w:r>
      <w:bookmarkStart w:id="229" w:name="_GoBack"/>
      <w:bookmarkEnd w:id="229"/>
      <w:r>
        <w:t>attempt at making the publication relevant to COVID-19.</w:t>
      </w:r>
    </w:p>
  </w:comment>
  <w:comment w:id="230" w:author="Ciarán McInerney" w:date="2020-06-11T17:01:00Z" w:initials="CM">
    <w:p w14:paraId="132F52E3" w14:textId="764C58AD" w:rsidR="001B55A6" w:rsidRDefault="001B55A6">
      <w:pPr>
        <w:pStyle w:val="CommentText"/>
      </w:pPr>
      <w:r>
        <w:rPr>
          <w:rStyle w:val="CommentReference"/>
        </w:rPr>
        <w:annotationRef/>
      </w:r>
      <w:r>
        <w:rPr>
          <w:rStyle w:val="CommentReference"/>
        </w:rPr>
        <w:annotationRef/>
      </w:r>
      <w:r>
        <w:t>This will be the same reference as used earlier to guide the reader toward the proposal for the workshop series.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5A18644" w15:done="0"/>
  <w15:commentEx w15:paraId="0623D6B6" w15:paraIdParent="25A18644" w15:done="0"/>
  <w15:commentEx w15:paraId="0C8F3259" w15:paraIdParent="25A18644" w15:done="0"/>
  <w15:commentEx w15:paraId="0FCEF71A" w15:done="0"/>
  <w15:commentEx w15:paraId="2F41D197" w15:paraIdParent="0FCEF71A" w15:done="0"/>
  <w15:commentEx w15:paraId="1337BC8C" w15:done="0"/>
  <w15:commentEx w15:paraId="3447D976" w15:paraIdParent="1337BC8C" w15:done="0"/>
  <w15:commentEx w15:paraId="7A9ADA08" w15:done="0"/>
  <w15:commentEx w15:paraId="77008CBC" w15:paraIdParent="7A9ADA08" w15:done="0"/>
  <w15:commentEx w15:paraId="6258C0C8" w15:done="0"/>
  <w15:commentEx w15:paraId="4DFAE5D9" w15:done="0"/>
  <w15:commentEx w15:paraId="0CC2FE43" w15:done="0"/>
  <w15:commentEx w15:paraId="111E1E48" w15:paraIdParent="0CC2FE43" w15:done="0"/>
  <w15:commentEx w15:paraId="3160ED6B" w15:done="0"/>
  <w15:commentEx w15:paraId="426BF2DB" w15:paraIdParent="3160ED6B" w15:done="0"/>
  <w15:commentEx w15:paraId="04ED30DE" w15:done="0"/>
  <w15:commentEx w15:paraId="6276C263" w15:paraIdParent="04ED30DE" w15:done="0"/>
  <w15:commentEx w15:paraId="13290D33" w15:done="0"/>
  <w15:commentEx w15:paraId="740C590F" w15:done="0"/>
  <w15:commentEx w15:paraId="0A814F05" w15:paraIdParent="740C590F" w15:done="0"/>
  <w15:commentEx w15:paraId="17697EA4" w15:paraIdParent="740C590F" w15:done="0"/>
  <w15:commentEx w15:paraId="612D85A4" w15:done="0"/>
  <w15:commentEx w15:paraId="7391E79E" w15:paraIdParent="612D85A4" w15:done="0"/>
  <w15:commentEx w15:paraId="402CCA1E" w15:done="0"/>
  <w15:commentEx w15:paraId="63CCF98A" w15:paraIdParent="402CCA1E" w15:done="0"/>
  <w15:commentEx w15:paraId="2F515215" w15:done="0"/>
  <w15:commentEx w15:paraId="58818907" w15:paraIdParent="2F515215" w15:done="0"/>
  <w15:commentEx w15:paraId="647DD93A" w15:done="0"/>
  <w15:commentEx w15:paraId="5539BD65" w15:paraIdParent="647DD93A" w15:done="0"/>
  <w15:commentEx w15:paraId="3403BC13" w15:done="0"/>
  <w15:commentEx w15:paraId="6E7F141C" w15:paraIdParent="3403BC13" w15:done="0"/>
  <w15:commentEx w15:paraId="0B55B207" w15:done="0"/>
  <w15:commentEx w15:paraId="0462BFD5" w15:paraIdParent="0B55B207" w15:done="0"/>
  <w15:commentEx w15:paraId="25E9CDDF" w15:done="0"/>
  <w15:commentEx w15:paraId="7952F75A" w15:paraIdParent="25E9CDDF" w15:done="0"/>
  <w15:commentEx w15:paraId="7452D661" w15:done="0"/>
  <w15:commentEx w15:paraId="14A7BACF" w15:done="0"/>
  <w15:commentEx w15:paraId="56D3B1AE" w15:paraIdParent="14A7BACF" w15:done="0"/>
  <w15:commentEx w15:paraId="233A4FF2" w15:done="0"/>
  <w15:commentEx w15:paraId="47B4F59E" w15:paraIdParent="233A4FF2" w15:done="0"/>
  <w15:commentEx w15:paraId="43E2FE5A" w15:done="0"/>
  <w15:commentEx w15:paraId="02770338" w15:done="0"/>
  <w15:commentEx w15:paraId="34EA9FCC" w15:paraIdParent="02770338" w15:done="0"/>
  <w15:commentEx w15:paraId="35391686" w15:done="0"/>
  <w15:commentEx w15:paraId="3F16EEF0" w15:paraIdParent="35391686" w15:done="0"/>
  <w15:commentEx w15:paraId="72B87768" w15:done="0"/>
  <w15:commentEx w15:paraId="634D5D50" w15:paraIdParent="72B87768" w15:done="0"/>
  <w15:commentEx w15:paraId="440CA2B8" w15:done="0"/>
  <w15:commentEx w15:paraId="4F36F6C4" w15:done="0"/>
  <w15:commentEx w15:paraId="4C471E35" w15:done="0"/>
  <w15:commentEx w15:paraId="5F5EBD28" w15:paraIdParent="4C471E35" w15:done="0"/>
  <w15:commentEx w15:paraId="4F7F15E3" w15:done="0"/>
  <w15:commentEx w15:paraId="725ACB32" w15:paraIdParent="4F7F15E3" w15:done="0"/>
  <w15:commentEx w15:paraId="1AED342C" w15:done="0"/>
  <w15:commentEx w15:paraId="679C39D3" w15:paraIdParent="1AED342C" w15:done="0"/>
  <w15:commentEx w15:paraId="3241B13E" w15:done="0"/>
  <w15:commentEx w15:paraId="44A52437" w15:paraIdParent="3241B13E" w15:done="0"/>
  <w15:commentEx w15:paraId="024298BF" w15:done="0"/>
  <w15:commentEx w15:paraId="01B31BF3" w15:paraIdParent="024298BF" w15:done="0"/>
  <w15:commentEx w15:paraId="4EFE0671" w15:done="0"/>
  <w15:commentEx w15:paraId="5FBB2B51" w15:paraIdParent="4EFE0671" w15:done="0"/>
  <w15:commentEx w15:paraId="15D418FA" w15:done="0"/>
  <w15:commentEx w15:paraId="733BED56" w15:done="0"/>
  <w15:commentEx w15:paraId="40D40EE7" w15:paraIdParent="733BED56" w15:done="0"/>
  <w15:commentEx w15:paraId="4FB6103C" w15:done="0"/>
  <w15:commentEx w15:paraId="51934BAD" w15:paraIdParent="4FB6103C" w15:done="0"/>
  <w15:commentEx w15:paraId="6ABFE280" w15:done="0"/>
  <w15:commentEx w15:paraId="5FF2A68A" w15:paraIdParent="6ABFE280" w15:done="0"/>
  <w15:commentEx w15:paraId="31D4D312" w15:done="0"/>
  <w15:commentEx w15:paraId="37F0F6E1" w15:paraIdParent="31D4D312" w15:done="0"/>
  <w15:commentEx w15:paraId="768450E0" w15:done="0"/>
  <w15:commentEx w15:paraId="703288C0" w15:done="0"/>
  <w15:commentEx w15:paraId="3F00ECC7" w15:paraIdParent="703288C0" w15:done="0"/>
  <w15:commentEx w15:paraId="3076FBFF" w15:paraIdParent="703288C0" w15:done="0"/>
  <w15:commentEx w15:paraId="6D89F5F9" w15:paraIdParent="703288C0" w15:done="0"/>
  <w15:commentEx w15:paraId="5F048BDB" w15:done="0"/>
  <w15:commentEx w15:paraId="0B92931B" w15:paraIdParent="5F048BDB" w15:done="0"/>
  <w15:commentEx w15:paraId="44A30EB1" w15:done="0"/>
  <w15:commentEx w15:paraId="51785D5F" w15:done="0"/>
  <w15:commentEx w15:paraId="48293F59" w15:paraIdParent="51785D5F" w15:done="0"/>
  <w15:commentEx w15:paraId="7E229A57" w15:done="0"/>
  <w15:commentEx w15:paraId="24AB9C6C" w15:paraIdParent="7E229A57" w15:done="0"/>
  <w15:commentEx w15:paraId="6F71DE2D" w15:done="0"/>
  <w15:commentEx w15:paraId="0E8EBF24" w15:paraIdParent="6F71DE2D" w15:done="0"/>
  <w15:commentEx w15:paraId="7AB2815B" w15:done="0"/>
  <w15:commentEx w15:paraId="543A3A76" w15:paraIdParent="7AB2815B" w15:done="0"/>
  <w15:commentEx w15:paraId="714F2536" w15:done="0"/>
  <w15:commentEx w15:paraId="4FBA7A62" w15:paraIdParent="714F2536" w15:done="0"/>
  <w15:commentEx w15:paraId="4E5BCD2F" w15:done="0"/>
  <w15:commentEx w15:paraId="2EE6366C" w15:paraIdParent="4E5BCD2F" w15:done="0"/>
  <w15:commentEx w15:paraId="38E42793" w15:done="0"/>
  <w15:commentEx w15:paraId="333E2EE7" w15:paraIdParent="38E42793" w15:done="0"/>
  <w15:commentEx w15:paraId="578A3A65" w15:done="0"/>
  <w15:commentEx w15:paraId="48A55FB9" w15:paraIdParent="578A3A65" w15:done="0"/>
  <w15:commentEx w15:paraId="78A07CA9" w15:done="0"/>
  <w15:commentEx w15:paraId="32463164" w15:paraIdParent="78A07CA9" w15:done="0"/>
  <w15:commentEx w15:paraId="6D648DFB" w15:done="0"/>
  <w15:commentEx w15:paraId="2726AE2A" w15:done="0"/>
  <w15:commentEx w15:paraId="4B00D603" w15:paraIdParent="2726AE2A" w15:done="0"/>
  <w15:commentEx w15:paraId="05FC2E97" w15:paraIdParent="2726AE2A" w15:done="0"/>
  <w15:commentEx w15:paraId="4330DD91" w15:done="0"/>
  <w15:commentEx w15:paraId="44B0DB31" w15:paraIdParent="4330DD91" w15:done="0"/>
  <w15:commentEx w15:paraId="5559E2B8" w15:paraIdParent="4330DD91" w15:done="0"/>
  <w15:commentEx w15:paraId="07C66B48" w15:paraIdParent="4330DD91" w15:done="0"/>
  <w15:commentEx w15:paraId="7D0E2621" w15:paraIdParent="4330DD91" w15:done="0"/>
  <w15:commentEx w15:paraId="7BC21D71" w15:done="0"/>
  <w15:commentEx w15:paraId="6C7D04BD" w15:done="0"/>
  <w15:commentEx w15:paraId="0F5671F8" w15:paraIdParent="6C7D04BD" w15:done="0"/>
  <w15:commentEx w15:paraId="40BCE35F" w15:done="0"/>
  <w15:commentEx w15:paraId="1418959C" w15:paraIdParent="40BCE35F" w15:done="0"/>
  <w15:commentEx w15:paraId="2222C0D8" w15:done="0"/>
  <w15:commentEx w15:paraId="7A3F11CD" w15:paraIdParent="2222C0D8" w15:done="0"/>
  <w15:commentEx w15:paraId="5D7F94EB" w15:paraIdParent="2222C0D8" w15:done="0"/>
  <w15:commentEx w15:paraId="35ABC98F" w15:done="0"/>
  <w15:commentEx w15:paraId="36490D03" w15:paraIdParent="35ABC98F" w15:done="0"/>
  <w15:commentEx w15:paraId="0C3377E9" w15:done="0"/>
  <w15:commentEx w15:paraId="5417128D" w15:paraIdParent="0C3377E9" w15:done="0"/>
  <w15:commentEx w15:paraId="7CC6C97F" w15:done="0"/>
  <w15:commentEx w15:paraId="0D481859" w15:paraIdParent="7CC6C97F" w15:done="0"/>
  <w15:commentEx w15:paraId="0C4D886C" w15:done="0"/>
  <w15:commentEx w15:paraId="425D7DEE" w15:done="0"/>
  <w15:commentEx w15:paraId="275BDF0C" w15:paraIdParent="425D7DEE" w15:done="0"/>
  <w15:commentEx w15:paraId="44499CDC" w15:done="0"/>
  <w15:commentEx w15:paraId="58A31CEE" w15:paraIdParent="44499CDC" w15:done="0"/>
  <w15:commentEx w15:paraId="22175CA1" w15:paraIdParent="44499CDC" w15:done="0"/>
  <w15:commentEx w15:paraId="20BACF64" w15:done="0"/>
  <w15:commentEx w15:paraId="7F9F8610" w15:paraIdParent="20BACF64" w15:done="0"/>
  <w15:commentEx w15:paraId="5C7ACBBB" w15:done="0"/>
  <w15:commentEx w15:paraId="7BD5659F" w15:done="0"/>
  <w15:commentEx w15:paraId="132F52E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BFABB" w16cex:dateUtc="2020-07-17T09:23:00Z"/>
  <w16cex:commentExtensible w16cex:durableId="22C1504B" w16cex:dateUtc="2020-07-21T10:30:00Z"/>
  <w16cex:commentExtensible w16cex:durableId="22BBFAEC" w16cex:dateUtc="2020-07-17T09:24:00Z"/>
  <w16cex:commentExtensible w16cex:durableId="22C15120" w16cex:dateUtc="2020-07-21T10:33:00Z"/>
  <w16cex:commentExtensible w16cex:durableId="22C151CE" w16cex:dateUtc="2020-07-21T10:36:00Z"/>
  <w16cex:commentExtensible w16cex:durableId="22C15234" w16cex:dateUtc="2020-07-21T10:38:00Z"/>
  <w16cex:commentExtensible w16cex:durableId="22BBFBD5" w16cex:dateUtc="2020-07-17T09:28:00Z"/>
  <w16cex:commentExtensible w16cex:durableId="22C1529F" w16cex:dateUtc="2020-07-21T10:40:00Z"/>
  <w16cex:commentExtensible w16cex:durableId="22C534A7" w16cex:dateUtc="2020-07-24T09:21:00Z"/>
  <w16cex:commentExtensible w16cex:durableId="22C533AA" w16cex:dateUtc="2020-07-24T09:17:00Z"/>
  <w16cex:commentExtensible w16cex:durableId="22C53541" w16cex:dateUtc="2020-07-24T09:24:00Z"/>
  <w16cex:commentExtensible w16cex:durableId="22BBFD30" w16cex:dateUtc="2020-07-17T09:34:00Z"/>
  <w16cex:commentExtensible w16cex:durableId="22C535B4" w16cex:dateUtc="2020-07-24T09:25:00Z"/>
  <w16cex:commentExtensible w16cex:durableId="22BBFD9C" w16cex:dateUtc="2020-07-17T09:36:00Z"/>
  <w16cex:commentExtensible w16cex:durableId="22C5361B" w16cex:dateUtc="2020-07-24T09:27:00Z"/>
  <w16cex:commentExtensible w16cex:durableId="22C1553B" w16cex:dateUtc="2020-07-21T10:51:00Z"/>
  <w16cex:commentExtensible w16cex:durableId="22C5367F" w16cex:dateUtc="2020-07-24T09:29:00Z"/>
  <w16cex:commentExtensible w16cex:durableId="22C154C7" w16cex:dateUtc="2020-07-21T10:49:00Z"/>
  <w16cex:commentExtensible w16cex:durableId="22BBFE58" w16cex:dateUtc="2020-07-17T09:39:00Z"/>
  <w16cex:commentExtensible w16cex:durableId="22BBFE82" w16cex:dateUtc="2020-07-17T09:40:00Z"/>
  <w16cex:commentExtensible w16cex:durableId="22C16E83" w16cex:dateUtc="2020-07-21T12:39:00Z"/>
  <w16cex:commentExtensible w16cex:durableId="22BBFF03" w16cex:dateUtc="2020-07-17T09:42:00Z"/>
  <w16cex:commentExtensible w16cex:durableId="22BBFF74" w16cex:dateUtc="2020-07-17T09:44:00Z"/>
  <w16cex:commentExtensible w16cex:durableId="22C5384E" w16cex:dateUtc="2020-07-24T09:37:00Z"/>
  <w16cex:commentExtensible w16cex:durableId="22BBFFEA" w16cex:dateUtc="2020-07-17T09:46:00Z"/>
  <w16cex:commentExtensible w16cex:durableId="22C53873" w16cex:dateUtc="2020-07-24T09:37:00Z"/>
  <w16cex:commentExtensible w16cex:durableId="22BC00C0" w16cex:dateUtc="2020-07-17T09:49:00Z"/>
  <w16cex:commentExtensible w16cex:durableId="22BC050F" w16cex:dateUtc="2020-07-17T10:07:00Z"/>
  <w16cex:commentExtensible w16cex:durableId="22C53A86" w16cex:dateUtc="2020-07-24T09:46:00Z"/>
  <w16cex:commentExtensible w16cex:durableId="22BC079F" w16cex:dateUtc="2020-07-17T10:18:00Z"/>
  <w16cex:commentExtensible w16cex:durableId="22BC07EE" w16cex:dateUtc="2020-07-17T10:20:00Z"/>
  <w16cex:commentExtensible w16cex:durableId="22BC0238" w16cex:dateUtc="2020-07-17T09:55:00Z"/>
  <w16cex:commentExtensible w16cex:durableId="22BC09A4" w16cex:dateUtc="2020-07-17T10:27:00Z"/>
  <w16cex:commentExtensible w16cex:durableId="22BC0292" w16cex:dateUtc="2020-07-17T09:57:00Z"/>
  <w16cex:commentExtensible w16cex:durableId="22BC03BD" w16cex:dateUtc="2020-07-17T10:02:00Z"/>
  <w16cex:commentExtensible w16cex:durableId="22C53B3F" w16cex:dateUtc="2020-07-24T09:49:00Z"/>
  <w16cex:commentExtensible w16cex:durableId="22BC0351" w16cex:dateUtc="2020-07-17T10:00:00Z"/>
  <w16cex:commentExtensible w16cex:durableId="22C171AF" w16cex:dateUtc="2020-07-21T12:52:00Z"/>
  <w16cex:commentExtensible w16cex:durableId="22C17261" w16cex:dateUtc="2020-07-21T12:55:00Z"/>
  <w16cex:commentExtensible w16cex:durableId="22C540A7" w16cex:dateUtc="2020-07-24T10:12:00Z"/>
  <w16cex:commentExtensible w16cex:durableId="22C1734E" w16cex:dateUtc="2020-07-21T12: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5A18644" w16cid:durableId="22BBFABB"/>
  <w16cid:commentId w16cid:paraId="0623D6B6" w16cid:durableId="22C1504B"/>
  <w16cid:commentId w16cid:paraId="0FCEF71A" w16cid:durableId="22BBFAEC"/>
  <w16cid:commentId w16cid:paraId="1337BC8C" w16cid:durableId="22C15120"/>
  <w16cid:commentId w16cid:paraId="7A9ADA08" w16cid:durableId="22C151CE"/>
  <w16cid:commentId w16cid:paraId="4DFAE5D9" w16cid:durableId="22BBF9F8"/>
  <w16cid:commentId w16cid:paraId="0CC2FE43" w16cid:durableId="22C15234"/>
  <w16cid:commentId w16cid:paraId="3160ED6B" w16cid:durableId="22BBFBD5"/>
  <w16cid:commentId w16cid:paraId="04ED30DE" w16cid:durableId="22C1529F"/>
  <w16cid:commentId w16cid:paraId="13290D33" w16cid:durableId="22BBF9F9"/>
  <w16cid:commentId w16cid:paraId="740C590F" w16cid:durableId="22BBF9FA"/>
  <w16cid:commentId w16cid:paraId="0A814F05" w16cid:durableId="22BBF9FB"/>
  <w16cid:commentId w16cid:paraId="17697EA4" w16cid:durableId="22C14FDC"/>
  <w16cid:commentId w16cid:paraId="612D85A4" w16cid:durableId="22C534A7"/>
  <w16cid:commentId w16cid:paraId="402CCA1E" w16cid:durableId="22C533AA"/>
  <w16cid:commentId w16cid:paraId="2F515215" w16cid:durableId="22BBF9FC"/>
  <w16cid:commentId w16cid:paraId="58818907" w16cid:durableId="22BBF9FD"/>
  <w16cid:commentId w16cid:paraId="647DD93A" w16cid:durableId="22C53541"/>
  <w16cid:commentId w16cid:paraId="3403BC13" w16cid:durableId="22BBFD30"/>
  <w16cid:commentId w16cid:paraId="0B55B207" w16cid:durableId="22C6809E"/>
  <w16cid:commentId w16cid:paraId="25E9CDDF" w16cid:durableId="22C14FE0"/>
  <w16cid:commentId w16cid:paraId="7452D661" w16cid:durableId="22C535B4"/>
  <w16cid:commentId w16cid:paraId="14A7BACF" w16cid:durableId="22BBF9FE"/>
  <w16cid:commentId w16cid:paraId="56D3B1AE" w16cid:durableId="22BBF9FF"/>
  <w16cid:commentId w16cid:paraId="233A4FF2" w16cid:durableId="22BBFD9C"/>
  <w16cid:commentId w16cid:paraId="43E2FE5A" w16cid:durableId="22C5361B"/>
  <w16cid:commentId w16cid:paraId="02770338" w16cid:durableId="22C1553B"/>
  <w16cid:commentId w16cid:paraId="35391686" w16cid:durableId="22C5367F"/>
  <w16cid:commentId w16cid:paraId="72B87768" w16cid:durableId="22C154C7"/>
  <w16cid:commentId w16cid:paraId="4F7F15E3" w16cid:durableId="22BBFE58"/>
  <w16cid:commentId w16cid:paraId="1AED342C" w16cid:durableId="22C686EC"/>
  <w16cid:commentId w16cid:paraId="3241B13E" w16cid:durableId="22BBFE82"/>
  <w16cid:commentId w16cid:paraId="024298BF" w16cid:durableId="22BBFA00"/>
  <w16cid:commentId w16cid:paraId="01B31BF3" w16cid:durableId="22BBFA01"/>
  <w16cid:commentId w16cid:paraId="4EFE0671" w16cid:durableId="22C681CC"/>
  <w16cid:commentId w16cid:paraId="15D418FA" w16cid:durableId="22C16E83"/>
  <w16cid:commentId w16cid:paraId="737DF72F" w16cid:durableId="22BBFF03"/>
  <w16cid:commentId w16cid:paraId="3683342D" w16cid:durableId="22BBFA02"/>
  <w16cid:commentId w16cid:paraId="733BED56" w16cid:durableId="22BBFF74"/>
  <w16cid:commentId w16cid:paraId="4FB6103C" w16cid:durableId="22C5384E"/>
  <w16cid:commentId w16cid:paraId="6ABFE280" w16cid:durableId="22BBFFEA"/>
  <w16cid:commentId w16cid:paraId="334D0A64" w16cid:durableId="22C53873"/>
  <w16cid:commentId w16cid:paraId="31D4D312" w16cid:durableId="22C14FEC"/>
  <w16cid:commentId w16cid:paraId="768450E0" w16cid:durableId="22BBFA03"/>
  <w16cid:commentId w16cid:paraId="703288C0" w16cid:durableId="22BBFA04"/>
  <w16cid:commentId w16cid:paraId="3F00ECC7" w16cid:durableId="22BBFA05"/>
  <w16cid:commentId w16cid:paraId="3076FBFF" w16cid:durableId="22BC00C0"/>
  <w16cid:commentId w16cid:paraId="5F048BDB" w16cid:durableId="22C68658"/>
  <w16cid:commentId w16cid:paraId="44A30EB1" w16cid:durableId="22BBFA06"/>
  <w16cid:commentId w16cid:paraId="51785D5F" w16cid:durableId="22BC050F"/>
  <w16cid:commentId w16cid:paraId="7E229A57" w16cid:durableId="22C53A86"/>
  <w16cid:commentId w16cid:paraId="6F71DE2D" w16cid:durableId="22BC079F"/>
  <w16cid:commentId w16cid:paraId="7AB2815B" w16cid:durableId="22C6861B"/>
  <w16cid:commentId w16cid:paraId="714F2536" w16cid:durableId="22BC07EE"/>
  <w16cid:commentId w16cid:paraId="4E5BCD2F" w16cid:durableId="22BC0238"/>
  <w16cid:commentId w16cid:paraId="38E42793" w16cid:durableId="22C14FF6"/>
  <w16cid:commentId w16cid:paraId="578A3A65" w16cid:durableId="22BC09A4"/>
  <w16cid:commentId w16cid:paraId="78A07CA9" w16cid:durableId="22BC0292"/>
  <w16cid:commentId w16cid:paraId="6D648DFB" w16cid:durableId="22BBFA07"/>
  <w16cid:commentId w16cid:paraId="2726AE2A" w16cid:durableId="22BBFA08"/>
  <w16cid:commentId w16cid:paraId="4B00D603" w16cid:durableId="22BC03BD"/>
  <w16cid:commentId w16cid:paraId="4330DD91" w16cid:durableId="22C14FFC"/>
  <w16cid:commentId w16cid:paraId="44B0DB31" w16cid:durableId="22C14FFD"/>
  <w16cid:commentId w16cid:paraId="5559E2B8" w16cid:durableId="22C14FFE"/>
  <w16cid:commentId w16cid:paraId="07C66B48" w16cid:durableId="22C53B3F"/>
  <w16cid:commentId w16cid:paraId="7BC21D71" w16cid:durableId="22BC0351"/>
  <w16cid:commentId w16cid:paraId="6C7D04BD" w16cid:durableId="22C171AF"/>
  <w16cid:commentId w16cid:paraId="40BCE35F" w16cid:durableId="22BBFA09"/>
  <w16cid:commentId w16cid:paraId="2222C0D8" w16cid:durableId="22BBFA0A"/>
  <w16cid:commentId w16cid:paraId="7A3F11CD" w16cid:durableId="22C17261"/>
  <w16cid:commentId w16cid:paraId="35ABC98F" w16cid:durableId="22C683C3"/>
  <w16cid:commentId w16cid:paraId="0C3377E9" w16cid:durableId="22BBFA0B"/>
  <w16cid:commentId w16cid:paraId="5417128D" w16cid:durableId="22BBFA0C"/>
  <w16cid:commentId w16cid:paraId="7CC6C97F" w16cid:durableId="22C540A7"/>
  <w16cid:commentId w16cid:paraId="0C4D886C" w16cid:durableId="22BBFA0D"/>
  <w16cid:commentId w16cid:paraId="425D7DEE" w16cid:durableId="22C68316"/>
  <w16cid:commentId w16cid:paraId="44499CDC" w16cid:durableId="22BBFA0E"/>
  <w16cid:commentId w16cid:paraId="58A31CEE" w16cid:durableId="22C15006"/>
  <w16cid:commentId w16cid:paraId="22175CA1" w16cid:durableId="22C1734E"/>
  <w16cid:commentId w16cid:paraId="20BACF64" w16cid:durableId="22BBFA0F"/>
  <w16cid:commentId w16cid:paraId="7F9F8610" w16cid:durableId="22BBFA10"/>
  <w16cid:commentId w16cid:paraId="5C7ACBBB" w16cid:durableId="22C682BE"/>
  <w16cid:commentId w16cid:paraId="7BD5659F" w16cid:durableId="22BBFA11"/>
  <w16cid:commentId w16cid:paraId="132F52E3" w16cid:durableId="22BBFA12"/>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BEC5DF5" w14:textId="77777777" w:rsidR="001B55A6" w:rsidRDefault="001B55A6" w:rsidP="009500EF">
      <w:pPr>
        <w:spacing w:after="0" w:line="240" w:lineRule="auto"/>
      </w:pPr>
      <w:r>
        <w:separator/>
      </w:r>
    </w:p>
  </w:endnote>
  <w:endnote w:type="continuationSeparator" w:id="0">
    <w:p w14:paraId="597E919C" w14:textId="77777777" w:rsidR="001B55A6" w:rsidRDefault="001B55A6" w:rsidP="009500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31" w:author="Niels Peek" w:date="2020-07-25T09:52:00Z"/>
  <w:sdt>
    <w:sdtPr>
      <w:rPr>
        <w:rStyle w:val="PageNumber"/>
      </w:rPr>
      <w:id w:val="359868901"/>
      <w:docPartObj>
        <w:docPartGallery w:val="Page Numbers (Bottom of Page)"/>
        <w:docPartUnique/>
      </w:docPartObj>
    </w:sdtPr>
    <w:sdtContent>
      <w:customXmlInsRangeEnd w:id="231"/>
      <w:p w14:paraId="527FD71E" w14:textId="15FCBBB0" w:rsidR="001B55A6" w:rsidRDefault="001B55A6" w:rsidP="00ED6972">
        <w:pPr>
          <w:pStyle w:val="Footer"/>
          <w:framePr w:wrap="none" w:vAnchor="text" w:hAnchor="margin" w:xAlign="center" w:y="1"/>
          <w:rPr>
            <w:ins w:id="232" w:author="Niels Peek" w:date="2020-07-25T09:52:00Z"/>
            <w:rStyle w:val="PageNumber"/>
          </w:rPr>
        </w:pPr>
        <w:ins w:id="233" w:author="Niels Peek" w:date="2020-07-25T09:52:00Z">
          <w:r>
            <w:rPr>
              <w:rStyle w:val="PageNumber"/>
            </w:rPr>
            <w:fldChar w:fldCharType="begin"/>
          </w:r>
          <w:r>
            <w:rPr>
              <w:rStyle w:val="PageNumber"/>
            </w:rPr>
            <w:instrText xml:space="preserve"> PAGE </w:instrText>
          </w:r>
          <w:r>
            <w:rPr>
              <w:rStyle w:val="PageNumber"/>
            </w:rPr>
            <w:fldChar w:fldCharType="end"/>
          </w:r>
        </w:ins>
      </w:p>
      <w:customXmlInsRangeStart w:id="234" w:author="Niels Peek" w:date="2020-07-25T09:52:00Z"/>
    </w:sdtContent>
  </w:sdt>
  <w:customXmlInsRangeEnd w:id="234"/>
  <w:p w14:paraId="0DC826A9" w14:textId="77777777" w:rsidR="001B55A6" w:rsidRDefault="001B55A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ustomXmlInsRangeStart w:id="235" w:author="Niels Peek" w:date="2020-07-25T09:52:00Z"/>
  <w:sdt>
    <w:sdtPr>
      <w:rPr>
        <w:rStyle w:val="PageNumber"/>
      </w:rPr>
      <w:id w:val="1919436906"/>
      <w:docPartObj>
        <w:docPartGallery w:val="Page Numbers (Bottom of Page)"/>
        <w:docPartUnique/>
      </w:docPartObj>
    </w:sdtPr>
    <w:sdtContent>
      <w:customXmlInsRangeEnd w:id="235"/>
      <w:p w14:paraId="68BC3DDF" w14:textId="30E5A924" w:rsidR="001B55A6" w:rsidRDefault="001B55A6" w:rsidP="00ED6972">
        <w:pPr>
          <w:pStyle w:val="Footer"/>
          <w:framePr w:wrap="none" w:vAnchor="text" w:hAnchor="margin" w:xAlign="center" w:y="1"/>
          <w:rPr>
            <w:ins w:id="236" w:author="Niels Peek" w:date="2020-07-25T09:52:00Z"/>
            <w:rStyle w:val="PageNumber"/>
          </w:rPr>
        </w:pPr>
        <w:ins w:id="237" w:author="Niels Peek" w:date="2020-07-25T09:52:00Z">
          <w:r>
            <w:rPr>
              <w:rStyle w:val="PageNumber"/>
            </w:rPr>
            <w:fldChar w:fldCharType="begin"/>
          </w:r>
          <w:r>
            <w:rPr>
              <w:rStyle w:val="PageNumber"/>
            </w:rPr>
            <w:instrText xml:space="preserve"> PAGE </w:instrText>
          </w:r>
        </w:ins>
        <w:r>
          <w:rPr>
            <w:rStyle w:val="PageNumber"/>
          </w:rPr>
          <w:fldChar w:fldCharType="separate"/>
        </w:r>
        <w:r w:rsidR="00900E44">
          <w:rPr>
            <w:rStyle w:val="PageNumber"/>
            <w:noProof/>
          </w:rPr>
          <w:t>6</w:t>
        </w:r>
        <w:ins w:id="238" w:author="Niels Peek" w:date="2020-07-25T09:52:00Z">
          <w:r>
            <w:rPr>
              <w:rStyle w:val="PageNumber"/>
            </w:rPr>
            <w:fldChar w:fldCharType="end"/>
          </w:r>
        </w:ins>
      </w:p>
      <w:customXmlInsRangeStart w:id="239" w:author="Niels Peek" w:date="2020-07-25T09:52:00Z"/>
    </w:sdtContent>
  </w:sdt>
  <w:customXmlInsRangeEnd w:id="239"/>
  <w:p w14:paraId="55DF0B2A" w14:textId="77777777" w:rsidR="001B55A6" w:rsidRDefault="001B55A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5EFAEA" w14:textId="77777777" w:rsidR="001B55A6" w:rsidRDefault="001B55A6" w:rsidP="009500EF">
      <w:pPr>
        <w:spacing w:after="0" w:line="240" w:lineRule="auto"/>
      </w:pPr>
      <w:r>
        <w:separator/>
      </w:r>
    </w:p>
  </w:footnote>
  <w:footnote w:type="continuationSeparator" w:id="0">
    <w:p w14:paraId="7C224640" w14:textId="77777777" w:rsidR="001B55A6" w:rsidRDefault="001B55A6" w:rsidP="009500E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417B26"/>
    <w:multiLevelType w:val="hybridMultilevel"/>
    <w:tmpl w:val="5CB27A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340D6F"/>
    <w:multiLevelType w:val="hybridMultilevel"/>
    <w:tmpl w:val="395872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5B24B2A"/>
    <w:multiLevelType w:val="hybridMultilevel"/>
    <w:tmpl w:val="94A28DE8"/>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62BEB"/>
    <w:multiLevelType w:val="hybridMultilevel"/>
    <w:tmpl w:val="123621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BC31B65"/>
    <w:multiLevelType w:val="hybridMultilevel"/>
    <w:tmpl w:val="A6CECE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36A7101"/>
    <w:multiLevelType w:val="hybridMultilevel"/>
    <w:tmpl w:val="EB70C8E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4F46BEC"/>
    <w:multiLevelType w:val="hybridMultilevel"/>
    <w:tmpl w:val="31640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A5E6029"/>
    <w:multiLevelType w:val="hybridMultilevel"/>
    <w:tmpl w:val="715E84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78400502"/>
    <w:multiLevelType w:val="hybridMultilevel"/>
    <w:tmpl w:val="B03A1C4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5"/>
  </w:num>
  <w:num w:numId="5">
    <w:abstractNumId w:val="7"/>
  </w:num>
  <w:num w:numId="6">
    <w:abstractNumId w:val="8"/>
  </w:num>
  <w:num w:numId="7">
    <w:abstractNumId w:val="2"/>
  </w:num>
  <w:num w:numId="8">
    <w:abstractNumId w:val="1"/>
  </w:num>
  <w:num w:numId="9">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Ciarán McInerney">
    <w15:presenceInfo w15:providerId="AD" w15:userId="S-1-5-21-1390067357-1993962763-725345543-614760"/>
  </w15:person>
  <w15:person w15:author="Rebecca Randell">
    <w15:presenceInfo w15:providerId="AD" w15:userId="S::rrandell@bradford.ac.uk::cbd9cd56-b502-4789-a023-e20afdff6e69"/>
  </w15:person>
  <w15:person w15:author="David Jenkins">
    <w15:presenceInfo w15:providerId="None" w15:userId="David Jenkins"/>
  </w15:person>
  <w15:person w15:author="Niels Peek">
    <w15:presenceInfo w15:providerId="AD" w15:userId="S::niels.peek@manchester.ac.uk::aba49c03-13f2-4bb8-8e91-f4cc60ba8575"/>
  </w15:person>
  <w15:person w15:author="Richard Williams">
    <w15:presenceInfo w15:providerId="AD" w15:userId="S-1-5-21-1715567821-1957994488-725345543-182866"/>
  </w15:person>
  <w15:person w15:author="Ibrahim Habli">
    <w15:presenceInfo w15:providerId="AD" w15:userId="S::ibrahim.habli@york.ac.uk::585a6d7f-b075-468f-9513-c65d0468bbc4"/>
  </w15:person>
  <w15:person w15:author="Dawn Dowding">
    <w15:presenceInfo w15:providerId="AD" w15:userId="S-1-5-21-1715567821-1957994488-725345543-6001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3C3E"/>
    <w:rsid w:val="00004E11"/>
    <w:rsid w:val="000106B6"/>
    <w:rsid w:val="00010BDA"/>
    <w:rsid w:val="00021296"/>
    <w:rsid w:val="00022E7F"/>
    <w:rsid w:val="000250BA"/>
    <w:rsid w:val="00026387"/>
    <w:rsid w:val="00034A72"/>
    <w:rsid w:val="00036F8C"/>
    <w:rsid w:val="00045EB8"/>
    <w:rsid w:val="00055534"/>
    <w:rsid w:val="00084215"/>
    <w:rsid w:val="00091076"/>
    <w:rsid w:val="000A1BAC"/>
    <w:rsid w:val="000B1500"/>
    <w:rsid w:val="000B2D7E"/>
    <w:rsid w:val="000C0B41"/>
    <w:rsid w:val="000C3285"/>
    <w:rsid w:val="000C464D"/>
    <w:rsid w:val="000C663C"/>
    <w:rsid w:val="000C66E7"/>
    <w:rsid w:val="000C78E4"/>
    <w:rsid w:val="000D3954"/>
    <w:rsid w:val="000D3D43"/>
    <w:rsid w:val="000D63DD"/>
    <w:rsid w:val="000E436C"/>
    <w:rsid w:val="000F086F"/>
    <w:rsid w:val="000F3C4B"/>
    <w:rsid w:val="00106D11"/>
    <w:rsid w:val="00112647"/>
    <w:rsid w:val="00112D1C"/>
    <w:rsid w:val="00116939"/>
    <w:rsid w:val="00145866"/>
    <w:rsid w:val="00151E77"/>
    <w:rsid w:val="00172673"/>
    <w:rsid w:val="00176F47"/>
    <w:rsid w:val="001809FF"/>
    <w:rsid w:val="001846F5"/>
    <w:rsid w:val="0019077F"/>
    <w:rsid w:val="001916CA"/>
    <w:rsid w:val="001B4553"/>
    <w:rsid w:val="001B55A6"/>
    <w:rsid w:val="001C40F4"/>
    <w:rsid w:val="001D250F"/>
    <w:rsid w:val="001D337E"/>
    <w:rsid w:val="001D63F3"/>
    <w:rsid w:val="001E6930"/>
    <w:rsid w:val="001E7B78"/>
    <w:rsid w:val="001F1F11"/>
    <w:rsid w:val="001F4ED1"/>
    <w:rsid w:val="001F7958"/>
    <w:rsid w:val="00202BF3"/>
    <w:rsid w:val="00203C24"/>
    <w:rsid w:val="002042AB"/>
    <w:rsid w:val="0022366B"/>
    <w:rsid w:val="00224D89"/>
    <w:rsid w:val="002374E8"/>
    <w:rsid w:val="00243BBE"/>
    <w:rsid w:val="00250CF3"/>
    <w:rsid w:val="00254B68"/>
    <w:rsid w:val="002555AF"/>
    <w:rsid w:val="0026776C"/>
    <w:rsid w:val="00273975"/>
    <w:rsid w:val="00284465"/>
    <w:rsid w:val="00284512"/>
    <w:rsid w:val="00297CAF"/>
    <w:rsid w:val="002B1538"/>
    <w:rsid w:val="002B4E34"/>
    <w:rsid w:val="002B72B9"/>
    <w:rsid w:val="002C09D8"/>
    <w:rsid w:val="002D0046"/>
    <w:rsid w:val="002D033C"/>
    <w:rsid w:val="002D78D3"/>
    <w:rsid w:val="002E4B1D"/>
    <w:rsid w:val="002E7C97"/>
    <w:rsid w:val="002F4F7F"/>
    <w:rsid w:val="00300119"/>
    <w:rsid w:val="00300AFD"/>
    <w:rsid w:val="003041D3"/>
    <w:rsid w:val="00317D7E"/>
    <w:rsid w:val="00322A06"/>
    <w:rsid w:val="0032493D"/>
    <w:rsid w:val="00327447"/>
    <w:rsid w:val="0033423D"/>
    <w:rsid w:val="003406D7"/>
    <w:rsid w:val="0035003E"/>
    <w:rsid w:val="00351A05"/>
    <w:rsid w:val="00386548"/>
    <w:rsid w:val="00387EBD"/>
    <w:rsid w:val="00396FBF"/>
    <w:rsid w:val="003A21A3"/>
    <w:rsid w:val="003C1579"/>
    <w:rsid w:val="003C6222"/>
    <w:rsid w:val="003D3C2C"/>
    <w:rsid w:val="003D5C61"/>
    <w:rsid w:val="003E432A"/>
    <w:rsid w:val="003F2662"/>
    <w:rsid w:val="003F4D89"/>
    <w:rsid w:val="004012EF"/>
    <w:rsid w:val="00404DCD"/>
    <w:rsid w:val="0042675A"/>
    <w:rsid w:val="00427C91"/>
    <w:rsid w:val="00436C11"/>
    <w:rsid w:val="00440844"/>
    <w:rsid w:val="0044234D"/>
    <w:rsid w:val="004500F4"/>
    <w:rsid w:val="00471B5D"/>
    <w:rsid w:val="0048402F"/>
    <w:rsid w:val="00484E71"/>
    <w:rsid w:val="00485BDA"/>
    <w:rsid w:val="004B37F8"/>
    <w:rsid w:val="004B6407"/>
    <w:rsid w:val="004C47AD"/>
    <w:rsid w:val="004D1594"/>
    <w:rsid w:val="004D2381"/>
    <w:rsid w:val="004D2509"/>
    <w:rsid w:val="004D2559"/>
    <w:rsid w:val="004D3B59"/>
    <w:rsid w:val="004E1810"/>
    <w:rsid w:val="004E5CE1"/>
    <w:rsid w:val="00502C2A"/>
    <w:rsid w:val="005433AE"/>
    <w:rsid w:val="00543400"/>
    <w:rsid w:val="00551408"/>
    <w:rsid w:val="005646F8"/>
    <w:rsid w:val="005669B6"/>
    <w:rsid w:val="0057168E"/>
    <w:rsid w:val="005763D2"/>
    <w:rsid w:val="005843D6"/>
    <w:rsid w:val="0058573C"/>
    <w:rsid w:val="00587210"/>
    <w:rsid w:val="005951F5"/>
    <w:rsid w:val="005B1194"/>
    <w:rsid w:val="005B384E"/>
    <w:rsid w:val="005C188E"/>
    <w:rsid w:val="005C22CE"/>
    <w:rsid w:val="005C3899"/>
    <w:rsid w:val="005D1861"/>
    <w:rsid w:val="005D5021"/>
    <w:rsid w:val="005D6A14"/>
    <w:rsid w:val="005E1870"/>
    <w:rsid w:val="0060263F"/>
    <w:rsid w:val="006141A6"/>
    <w:rsid w:val="00636CC5"/>
    <w:rsid w:val="00645B3A"/>
    <w:rsid w:val="00656305"/>
    <w:rsid w:val="00660180"/>
    <w:rsid w:val="00660BE3"/>
    <w:rsid w:val="00660F62"/>
    <w:rsid w:val="00664690"/>
    <w:rsid w:val="006655F1"/>
    <w:rsid w:val="00670128"/>
    <w:rsid w:val="00691521"/>
    <w:rsid w:val="006930BF"/>
    <w:rsid w:val="00696E91"/>
    <w:rsid w:val="00697E3A"/>
    <w:rsid w:val="006A43D7"/>
    <w:rsid w:val="006A4C08"/>
    <w:rsid w:val="006A63CC"/>
    <w:rsid w:val="006B1420"/>
    <w:rsid w:val="006B300B"/>
    <w:rsid w:val="006B41CB"/>
    <w:rsid w:val="006D4CAF"/>
    <w:rsid w:val="006F40D7"/>
    <w:rsid w:val="006F548D"/>
    <w:rsid w:val="007013C0"/>
    <w:rsid w:val="00726CBE"/>
    <w:rsid w:val="00732CE8"/>
    <w:rsid w:val="0074365C"/>
    <w:rsid w:val="00745D0A"/>
    <w:rsid w:val="007551CF"/>
    <w:rsid w:val="007728F1"/>
    <w:rsid w:val="0077572A"/>
    <w:rsid w:val="007768B1"/>
    <w:rsid w:val="00792C05"/>
    <w:rsid w:val="007A4AE6"/>
    <w:rsid w:val="007B1433"/>
    <w:rsid w:val="007C2CFC"/>
    <w:rsid w:val="007D064F"/>
    <w:rsid w:val="007D3A6D"/>
    <w:rsid w:val="007D55CB"/>
    <w:rsid w:val="007E3C62"/>
    <w:rsid w:val="007E4136"/>
    <w:rsid w:val="007E7366"/>
    <w:rsid w:val="00806240"/>
    <w:rsid w:val="008077C5"/>
    <w:rsid w:val="00810D0C"/>
    <w:rsid w:val="00813B45"/>
    <w:rsid w:val="00844834"/>
    <w:rsid w:val="0084507D"/>
    <w:rsid w:val="00845B9A"/>
    <w:rsid w:val="00851E30"/>
    <w:rsid w:val="00855CDE"/>
    <w:rsid w:val="00865867"/>
    <w:rsid w:val="00865C67"/>
    <w:rsid w:val="008A0035"/>
    <w:rsid w:val="008A7803"/>
    <w:rsid w:val="008B004B"/>
    <w:rsid w:val="008C101F"/>
    <w:rsid w:val="008D23B8"/>
    <w:rsid w:val="008E287D"/>
    <w:rsid w:val="008E3903"/>
    <w:rsid w:val="008F18E2"/>
    <w:rsid w:val="00900E44"/>
    <w:rsid w:val="00901B91"/>
    <w:rsid w:val="00904F12"/>
    <w:rsid w:val="00906431"/>
    <w:rsid w:val="0091758F"/>
    <w:rsid w:val="009224CA"/>
    <w:rsid w:val="0092381F"/>
    <w:rsid w:val="00925D03"/>
    <w:rsid w:val="0093483F"/>
    <w:rsid w:val="00942589"/>
    <w:rsid w:val="0094634B"/>
    <w:rsid w:val="009500EF"/>
    <w:rsid w:val="009566A0"/>
    <w:rsid w:val="00957EF1"/>
    <w:rsid w:val="009667C9"/>
    <w:rsid w:val="00970743"/>
    <w:rsid w:val="0097113D"/>
    <w:rsid w:val="00976585"/>
    <w:rsid w:val="00977D1D"/>
    <w:rsid w:val="009804A1"/>
    <w:rsid w:val="00982746"/>
    <w:rsid w:val="009978E4"/>
    <w:rsid w:val="009A26AB"/>
    <w:rsid w:val="009B3EEC"/>
    <w:rsid w:val="009C1155"/>
    <w:rsid w:val="009D012B"/>
    <w:rsid w:val="009D0ABB"/>
    <w:rsid w:val="009D0DA8"/>
    <w:rsid w:val="009D34D2"/>
    <w:rsid w:val="009D445B"/>
    <w:rsid w:val="009E6042"/>
    <w:rsid w:val="00A01C74"/>
    <w:rsid w:val="00A166DA"/>
    <w:rsid w:val="00A20FF2"/>
    <w:rsid w:val="00A2296F"/>
    <w:rsid w:val="00A358FA"/>
    <w:rsid w:val="00A37072"/>
    <w:rsid w:val="00A41E27"/>
    <w:rsid w:val="00A66B8C"/>
    <w:rsid w:val="00A85774"/>
    <w:rsid w:val="00AA168B"/>
    <w:rsid w:val="00AA2E81"/>
    <w:rsid w:val="00AA3B35"/>
    <w:rsid w:val="00AA44BF"/>
    <w:rsid w:val="00AA6BB1"/>
    <w:rsid w:val="00AB2605"/>
    <w:rsid w:val="00AB3439"/>
    <w:rsid w:val="00AC2027"/>
    <w:rsid w:val="00AC4731"/>
    <w:rsid w:val="00AC4FD6"/>
    <w:rsid w:val="00AC6904"/>
    <w:rsid w:val="00AC7E1A"/>
    <w:rsid w:val="00AD4971"/>
    <w:rsid w:val="00AD644D"/>
    <w:rsid w:val="00AD666B"/>
    <w:rsid w:val="00AD734F"/>
    <w:rsid w:val="00AE6E53"/>
    <w:rsid w:val="00B05D6C"/>
    <w:rsid w:val="00B11DC6"/>
    <w:rsid w:val="00B16B1C"/>
    <w:rsid w:val="00B16CD2"/>
    <w:rsid w:val="00B174B5"/>
    <w:rsid w:val="00B23B5B"/>
    <w:rsid w:val="00B257BA"/>
    <w:rsid w:val="00B4439A"/>
    <w:rsid w:val="00B51A64"/>
    <w:rsid w:val="00B539A6"/>
    <w:rsid w:val="00B56E66"/>
    <w:rsid w:val="00B613F9"/>
    <w:rsid w:val="00B63A48"/>
    <w:rsid w:val="00B8035A"/>
    <w:rsid w:val="00B80719"/>
    <w:rsid w:val="00BA1042"/>
    <w:rsid w:val="00BA5A47"/>
    <w:rsid w:val="00BA71D4"/>
    <w:rsid w:val="00BA7B39"/>
    <w:rsid w:val="00BB063F"/>
    <w:rsid w:val="00BB08F2"/>
    <w:rsid w:val="00BB64DA"/>
    <w:rsid w:val="00BC5580"/>
    <w:rsid w:val="00BC70AB"/>
    <w:rsid w:val="00BE037C"/>
    <w:rsid w:val="00BE4D72"/>
    <w:rsid w:val="00BE66F8"/>
    <w:rsid w:val="00BF0F98"/>
    <w:rsid w:val="00BF31E9"/>
    <w:rsid w:val="00BF3A64"/>
    <w:rsid w:val="00BF48F2"/>
    <w:rsid w:val="00BF751D"/>
    <w:rsid w:val="00BF7E4A"/>
    <w:rsid w:val="00C104AB"/>
    <w:rsid w:val="00C17F5B"/>
    <w:rsid w:val="00C2018E"/>
    <w:rsid w:val="00C361D0"/>
    <w:rsid w:val="00C42EFF"/>
    <w:rsid w:val="00C4500B"/>
    <w:rsid w:val="00C4621B"/>
    <w:rsid w:val="00C60DFC"/>
    <w:rsid w:val="00C630E0"/>
    <w:rsid w:val="00C76854"/>
    <w:rsid w:val="00C769FE"/>
    <w:rsid w:val="00C77557"/>
    <w:rsid w:val="00C82A4A"/>
    <w:rsid w:val="00C87DCA"/>
    <w:rsid w:val="00C903CD"/>
    <w:rsid w:val="00C90E7C"/>
    <w:rsid w:val="00C94FC0"/>
    <w:rsid w:val="00CB1C67"/>
    <w:rsid w:val="00CB61D2"/>
    <w:rsid w:val="00CC11BB"/>
    <w:rsid w:val="00CE48ED"/>
    <w:rsid w:val="00CF5587"/>
    <w:rsid w:val="00D00A14"/>
    <w:rsid w:val="00D018E4"/>
    <w:rsid w:val="00D10464"/>
    <w:rsid w:val="00D14F7E"/>
    <w:rsid w:val="00D256B8"/>
    <w:rsid w:val="00D43272"/>
    <w:rsid w:val="00D432FD"/>
    <w:rsid w:val="00D55A92"/>
    <w:rsid w:val="00D6264E"/>
    <w:rsid w:val="00D67540"/>
    <w:rsid w:val="00D70AD9"/>
    <w:rsid w:val="00D70CDB"/>
    <w:rsid w:val="00D76FC3"/>
    <w:rsid w:val="00D77B4B"/>
    <w:rsid w:val="00D90488"/>
    <w:rsid w:val="00DA09EC"/>
    <w:rsid w:val="00DA25EE"/>
    <w:rsid w:val="00DB6DEE"/>
    <w:rsid w:val="00DB7CE8"/>
    <w:rsid w:val="00DC3CBB"/>
    <w:rsid w:val="00DD5E0F"/>
    <w:rsid w:val="00DE29AB"/>
    <w:rsid w:val="00DF5C59"/>
    <w:rsid w:val="00E01F2C"/>
    <w:rsid w:val="00E03105"/>
    <w:rsid w:val="00E124EC"/>
    <w:rsid w:val="00E20652"/>
    <w:rsid w:val="00E20AE5"/>
    <w:rsid w:val="00E246F4"/>
    <w:rsid w:val="00E27DC6"/>
    <w:rsid w:val="00E377E5"/>
    <w:rsid w:val="00E37BDE"/>
    <w:rsid w:val="00E47621"/>
    <w:rsid w:val="00E51576"/>
    <w:rsid w:val="00E538DD"/>
    <w:rsid w:val="00E619A1"/>
    <w:rsid w:val="00E72FB6"/>
    <w:rsid w:val="00E801B5"/>
    <w:rsid w:val="00E844AE"/>
    <w:rsid w:val="00E947B2"/>
    <w:rsid w:val="00E95698"/>
    <w:rsid w:val="00E956B3"/>
    <w:rsid w:val="00E971A6"/>
    <w:rsid w:val="00E97300"/>
    <w:rsid w:val="00EA645D"/>
    <w:rsid w:val="00EA677C"/>
    <w:rsid w:val="00EB41D2"/>
    <w:rsid w:val="00EB77A0"/>
    <w:rsid w:val="00EC0EB1"/>
    <w:rsid w:val="00EC26A9"/>
    <w:rsid w:val="00EC546B"/>
    <w:rsid w:val="00EC5B1F"/>
    <w:rsid w:val="00ED6972"/>
    <w:rsid w:val="00ED7385"/>
    <w:rsid w:val="00EE1801"/>
    <w:rsid w:val="00EE199C"/>
    <w:rsid w:val="00EE3D59"/>
    <w:rsid w:val="00EE6CBD"/>
    <w:rsid w:val="00EF53C4"/>
    <w:rsid w:val="00F044CF"/>
    <w:rsid w:val="00F13924"/>
    <w:rsid w:val="00F27F17"/>
    <w:rsid w:val="00F32618"/>
    <w:rsid w:val="00F33529"/>
    <w:rsid w:val="00F403E4"/>
    <w:rsid w:val="00F63C3E"/>
    <w:rsid w:val="00F700A2"/>
    <w:rsid w:val="00F76262"/>
    <w:rsid w:val="00F90BA4"/>
    <w:rsid w:val="00FB2A79"/>
    <w:rsid w:val="00FC11C7"/>
    <w:rsid w:val="00FC1B5E"/>
    <w:rsid w:val="00FC78F5"/>
    <w:rsid w:val="00FD1560"/>
    <w:rsid w:val="00FD2F1D"/>
    <w:rsid w:val="00FD6AAD"/>
    <w:rsid w:val="00FD7BD9"/>
    <w:rsid w:val="00FE1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28FC86"/>
  <w15:docId w15:val="{C931F073-8741-4E18-834A-83D5687E29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FE11B9"/>
    <w:pPr>
      <w:keepNext/>
      <w:keepLines/>
      <w:spacing w:before="240" w:after="0"/>
      <w:jc w:val="center"/>
      <w:outlineLvl w:val="0"/>
      <w:pPrChange w:id="0" w:author="Ciarán McInerney" w:date="2020-08-04T09:17:00Z">
        <w:pPr>
          <w:keepNext/>
          <w:keepLines/>
          <w:spacing w:before="240" w:line="259" w:lineRule="auto"/>
          <w:jc w:val="center"/>
          <w:outlineLvl w:val="0"/>
        </w:pPr>
      </w:pPrChange>
    </w:pPr>
    <w:rPr>
      <w:rFonts w:asciiTheme="majorHAnsi" w:eastAsiaTheme="majorEastAsia" w:hAnsiTheme="majorHAnsi" w:cstheme="majorBidi"/>
      <w:sz w:val="34"/>
      <w:szCs w:val="32"/>
      <w:rPrChange w:id="0" w:author="Ciarán McInerney" w:date="2020-08-04T09:17:00Z">
        <w:rPr>
          <w:rFonts w:asciiTheme="majorHAnsi" w:eastAsiaTheme="majorEastAsia" w:hAnsiTheme="majorHAnsi" w:cstheme="majorBidi"/>
          <w:sz w:val="34"/>
          <w:szCs w:val="32"/>
          <w:lang w:val="en-GB" w:eastAsia="en-US" w:bidi="ar-SA"/>
        </w:rPr>
      </w:rPrChange>
    </w:rPr>
  </w:style>
  <w:style w:type="paragraph" w:styleId="Heading2">
    <w:name w:val="heading 2"/>
    <w:basedOn w:val="Normal"/>
    <w:next w:val="Normal"/>
    <w:link w:val="Heading2Char"/>
    <w:autoRedefine/>
    <w:uiPriority w:val="9"/>
    <w:unhideWhenUsed/>
    <w:qFormat/>
    <w:rsid w:val="00865C67"/>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106D11"/>
    <w:pPr>
      <w:keepNext/>
      <w:keepLines/>
      <w:spacing w:before="40" w:after="0"/>
      <w:outlineLvl w:val="2"/>
    </w:pPr>
    <w:rPr>
      <w:rFonts w:asciiTheme="majorHAnsi" w:eastAsiaTheme="majorEastAsia" w:hAnsiTheme="majorHAnsi" w:cstheme="majorBidi"/>
      <w:sz w:val="24"/>
      <w:szCs w:val="24"/>
    </w:rPr>
  </w:style>
  <w:style w:type="paragraph" w:styleId="Heading4">
    <w:name w:val="heading 4"/>
    <w:basedOn w:val="Normal"/>
    <w:next w:val="Normal"/>
    <w:link w:val="Heading4Char"/>
    <w:autoRedefine/>
    <w:uiPriority w:val="9"/>
    <w:unhideWhenUsed/>
    <w:qFormat/>
    <w:rsid w:val="00106D11"/>
    <w:pPr>
      <w:keepNext/>
      <w:keepLines/>
      <w:spacing w:before="40" w:after="0"/>
      <w:outlineLvl w:val="3"/>
    </w:pPr>
    <w:rPr>
      <w:rFonts w:asciiTheme="majorHAnsi" w:eastAsiaTheme="majorEastAsia" w:hAnsiTheme="majorHAnsi" w:cstheme="majorBidi"/>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65C67"/>
    <w:rPr>
      <w:rFonts w:asciiTheme="majorHAnsi" w:eastAsiaTheme="majorEastAsia" w:hAnsiTheme="majorHAnsi" w:cstheme="majorBidi"/>
      <w:sz w:val="26"/>
      <w:szCs w:val="26"/>
    </w:rPr>
  </w:style>
  <w:style w:type="character" w:customStyle="1" w:styleId="Heading1Char">
    <w:name w:val="Heading 1 Char"/>
    <w:basedOn w:val="DefaultParagraphFont"/>
    <w:link w:val="Heading1"/>
    <w:uiPriority w:val="9"/>
    <w:rsid w:val="00FE11B9"/>
    <w:rPr>
      <w:rFonts w:asciiTheme="majorHAnsi" w:eastAsiaTheme="majorEastAsia" w:hAnsiTheme="majorHAnsi" w:cstheme="majorBidi"/>
      <w:sz w:val="34"/>
      <w:szCs w:val="32"/>
    </w:rPr>
  </w:style>
  <w:style w:type="character" w:customStyle="1" w:styleId="Heading3Char">
    <w:name w:val="Heading 3 Char"/>
    <w:basedOn w:val="DefaultParagraphFont"/>
    <w:link w:val="Heading3"/>
    <w:uiPriority w:val="9"/>
    <w:rsid w:val="00106D11"/>
    <w:rPr>
      <w:rFonts w:asciiTheme="majorHAnsi" w:eastAsiaTheme="majorEastAsia" w:hAnsiTheme="majorHAnsi" w:cstheme="majorBidi"/>
      <w:sz w:val="24"/>
      <w:szCs w:val="24"/>
    </w:rPr>
  </w:style>
  <w:style w:type="character" w:customStyle="1" w:styleId="Heading4Char">
    <w:name w:val="Heading 4 Char"/>
    <w:basedOn w:val="DefaultParagraphFont"/>
    <w:link w:val="Heading4"/>
    <w:uiPriority w:val="9"/>
    <w:rsid w:val="00106D11"/>
    <w:rPr>
      <w:rFonts w:asciiTheme="majorHAnsi" w:eastAsiaTheme="majorEastAsia" w:hAnsiTheme="majorHAnsi" w:cstheme="majorBidi"/>
      <w:i/>
      <w:iCs/>
    </w:rPr>
  </w:style>
  <w:style w:type="paragraph" w:styleId="ListParagraph">
    <w:name w:val="List Paragraph"/>
    <w:basedOn w:val="Normal"/>
    <w:uiPriority w:val="34"/>
    <w:qFormat/>
    <w:rsid w:val="00865867"/>
    <w:pPr>
      <w:ind w:left="720"/>
      <w:contextualSpacing/>
    </w:pPr>
  </w:style>
  <w:style w:type="character" w:styleId="Hyperlink">
    <w:name w:val="Hyperlink"/>
    <w:basedOn w:val="DefaultParagraphFont"/>
    <w:uiPriority w:val="99"/>
    <w:unhideWhenUsed/>
    <w:rsid w:val="005D1861"/>
    <w:rPr>
      <w:color w:val="0563C1" w:themeColor="hyperlink"/>
      <w:u w:val="single"/>
    </w:rPr>
  </w:style>
  <w:style w:type="character" w:styleId="FollowedHyperlink">
    <w:name w:val="FollowedHyperlink"/>
    <w:basedOn w:val="DefaultParagraphFont"/>
    <w:uiPriority w:val="99"/>
    <w:semiHidden/>
    <w:unhideWhenUsed/>
    <w:rsid w:val="00806240"/>
    <w:rPr>
      <w:color w:val="954F72" w:themeColor="followedHyperlink"/>
      <w:u w:val="single"/>
    </w:rPr>
  </w:style>
  <w:style w:type="character" w:styleId="CommentReference">
    <w:name w:val="annotation reference"/>
    <w:basedOn w:val="DefaultParagraphFont"/>
    <w:uiPriority w:val="99"/>
    <w:semiHidden/>
    <w:unhideWhenUsed/>
    <w:rsid w:val="00726CBE"/>
    <w:rPr>
      <w:sz w:val="16"/>
      <w:szCs w:val="16"/>
    </w:rPr>
  </w:style>
  <w:style w:type="paragraph" w:styleId="CommentText">
    <w:name w:val="annotation text"/>
    <w:basedOn w:val="Normal"/>
    <w:link w:val="CommentTextChar"/>
    <w:uiPriority w:val="99"/>
    <w:semiHidden/>
    <w:unhideWhenUsed/>
    <w:rsid w:val="00726CBE"/>
    <w:pPr>
      <w:spacing w:line="240" w:lineRule="auto"/>
    </w:pPr>
    <w:rPr>
      <w:sz w:val="20"/>
      <w:szCs w:val="20"/>
    </w:rPr>
  </w:style>
  <w:style w:type="character" w:customStyle="1" w:styleId="CommentTextChar">
    <w:name w:val="Comment Text Char"/>
    <w:basedOn w:val="DefaultParagraphFont"/>
    <w:link w:val="CommentText"/>
    <w:uiPriority w:val="99"/>
    <w:semiHidden/>
    <w:rsid w:val="00726CBE"/>
    <w:rPr>
      <w:sz w:val="20"/>
      <w:szCs w:val="20"/>
    </w:rPr>
  </w:style>
  <w:style w:type="paragraph" w:styleId="CommentSubject">
    <w:name w:val="annotation subject"/>
    <w:basedOn w:val="CommentText"/>
    <w:next w:val="CommentText"/>
    <w:link w:val="CommentSubjectChar"/>
    <w:uiPriority w:val="99"/>
    <w:semiHidden/>
    <w:unhideWhenUsed/>
    <w:rsid w:val="00726CBE"/>
    <w:rPr>
      <w:b/>
      <w:bCs/>
    </w:rPr>
  </w:style>
  <w:style w:type="character" w:customStyle="1" w:styleId="CommentSubjectChar">
    <w:name w:val="Comment Subject Char"/>
    <w:basedOn w:val="CommentTextChar"/>
    <w:link w:val="CommentSubject"/>
    <w:uiPriority w:val="99"/>
    <w:semiHidden/>
    <w:rsid w:val="00726CBE"/>
    <w:rPr>
      <w:b/>
      <w:bCs/>
      <w:sz w:val="20"/>
      <w:szCs w:val="20"/>
    </w:rPr>
  </w:style>
  <w:style w:type="paragraph" w:styleId="BalloonText">
    <w:name w:val="Balloon Text"/>
    <w:basedOn w:val="Normal"/>
    <w:link w:val="BalloonTextChar"/>
    <w:uiPriority w:val="99"/>
    <w:semiHidden/>
    <w:unhideWhenUsed/>
    <w:rsid w:val="00726CB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26CBE"/>
    <w:rPr>
      <w:rFonts w:ascii="Segoe UI" w:hAnsi="Segoe UI" w:cs="Segoe UI"/>
      <w:sz w:val="18"/>
      <w:szCs w:val="18"/>
    </w:rPr>
  </w:style>
  <w:style w:type="table" w:styleId="TableGrid">
    <w:name w:val="Table Grid"/>
    <w:basedOn w:val="TableNormal"/>
    <w:uiPriority w:val="39"/>
    <w:rsid w:val="006601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021296"/>
  </w:style>
  <w:style w:type="paragraph" w:styleId="Revision">
    <w:name w:val="Revision"/>
    <w:hidden/>
    <w:uiPriority w:val="99"/>
    <w:semiHidden/>
    <w:rsid w:val="00AC4FD6"/>
    <w:pPr>
      <w:spacing w:after="0" w:line="240" w:lineRule="auto"/>
    </w:pPr>
  </w:style>
  <w:style w:type="paragraph" w:styleId="Footer">
    <w:name w:val="footer"/>
    <w:basedOn w:val="Normal"/>
    <w:link w:val="FooterChar"/>
    <w:uiPriority w:val="99"/>
    <w:unhideWhenUsed/>
    <w:rsid w:val="009500E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00EF"/>
  </w:style>
  <w:style w:type="character" w:styleId="PageNumber">
    <w:name w:val="page number"/>
    <w:basedOn w:val="DefaultParagraphFont"/>
    <w:uiPriority w:val="99"/>
    <w:semiHidden/>
    <w:unhideWhenUsed/>
    <w:rsid w:val="009500E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3367362">
      <w:bodyDiv w:val="1"/>
      <w:marLeft w:val="0"/>
      <w:marRight w:val="0"/>
      <w:marTop w:val="0"/>
      <w:marBottom w:val="0"/>
      <w:divBdr>
        <w:top w:val="none" w:sz="0" w:space="0" w:color="auto"/>
        <w:left w:val="none" w:sz="0" w:space="0" w:color="auto"/>
        <w:bottom w:val="none" w:sz="0" w:space="0" w:color="auto"/>
        <w:right w:val="none" w:sz="0" w:space="0" w:color="auto"/>
      </w:divBdr>
      <w:divsChild>
        <w:div w:id="1150367973">
          <w:marLeft w:val="0"/>
          <w:marRight w:val="0"/>
          <w:marTop w:val="0"/>
          <w:marBottom w:val="0"/>
          <w:divBdr>
            <w:top w:val="none" w:sz="0" w:space="0" w:color="auto"/>
            <w:left w:val="none" w:sz="0" w:space="0" w:color="auto"/>
            <w:bottom w:val="none" w:sz="0" w:space="0" w:color="auto"/>
            <w:right w:val="none" w:sz="0" w:space="0" w:color="auto"/>
          </w:divBdr>
        </w:div>
      </w:divsChild>
    </w:div>
    <w:div w:id="1079594859">
      <w:bodyDiv w:val="1"/>
      <w:marLeft w:val="0"/>
      <w:marRight w:val="0"/>
      <w:marTop w:val="0"/>
      <w:marBottom w:val="0"/>
      <w:divBdr>
        <w:top w:val="none" w:sz="0" w:space="0" w:color="auto"/>
        <w:left w:val="none" w:sz="0" w:space="0" w:color="auto"/>
        <w:bottom w:val="none" w:sz="0" w:space="0" w:color="auto"/>
        <w:right w:val="none" w:sz="0" w:space="0" w:color="auto"/>
      </w:divBdr>
      <w:divsChild>
        <w:div w:id="317198098">
          <w:marLeft w:val="0"/>
          <w:marRight w:val="0"/>
          <w:marTop w:val="0"/>
          <w:marBottom w:val="0"/>
          <w:divBdr>
            <w:top w:val="none" w:sz="0" w:space="0" w:color="auto"/>
            <w:left w:val="none" w:sz="0" w:space="0" w:color="auto"/>
            <w:bottom w:val="none" w:sz="0" w:space="0" w:color="auto"/>
            <w:right w:val="none" w:sz="0" w:space="0" w:color="auto"/>
          </w:divBdr>
        </w:div>
      </w:divsChild>
    </w:div>
    <w:div w:id="1378318983">
      <w:bodyDiv w:val="1"/>
      <w:marLeft w:val="0"/>
      <w:marRight w:val="0"/>
      <w:marTop w:val="0"/>
      <w:marBottom w:val="0"/>
      <w:divBdr>
        <w:top w:val="none" w:sz="0" w:space="0" w:color="auto"/>
        <w:left w:val="none" w:sz="0" w:space="0" w:color="auto"/>
        <w:bottom w:val="none" w:sz="0" w:space="0" w:color="auto"/>
        <w:right w:val="none" w:sz="0" w:space="0" w:color="auto"/>
      </w:divBdr>
      <w:divsChild>
        <w:div w:id="304815155">
          <w:marLeft w:val="0"/>
          <w:marRight w:val="0"/>
          <w:marTop w:val="0"/>
          <w:marBottom w:val="0"/>
          <w:divBdr>
            <w:top w:val="none" w:sz="0" w:space="0" w:color="auto"/>
            <w:left w:val="none" w:sz="0" w:space="0" w:color="auto"/>
            <w:bottom w:val="none" w:sz="0" w:space="0" w:color="auto"/>
            <w:right w:val="none" w:sz="0" w:space="0" w:color="auto"/>
          </w:divBdr>
        </w:div>
      </w:divsChild>
    </w:div>
    <w:div w:id="1633058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customXml" Target="../customXml/item3.xml"/><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19" Type="http://schemas.microsoft.com/office/2018/08/relationships/commentsExtensible" Target="commentsExtensi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E130CAEB37044C9F27A096B751B6FA" ma:contentTypeVersion="12" ma:contentTypeDescription="Create a new document." ma:contentTypeScope="" ma:versionID="5fe32df70957739b5070c3ec97c20c3b">
  <xsd:schema xmlns:xsd="http://www.w3.org/2001/XMLSchema" xmlns:xs="http://www.w3.org/2001/XMLSchema" xmlns:p="http://schemas.microsoft.com/office/2006/metadata/properties" xmlns:ns3="bbd61249-83b9-438e-a84b-789da273a8cb" xmlns:ns4="5e36aeda-f48f-46f3-9de8-7474189645c5" targetNamespace="http://schemas.microsoft.com/office/2006/metadata/properties" ma:root="true" ma:fieldsID="71da4579eb5b50dc5cf8c9abdd0204cc" ns3:_="" ns4:_="">
    <xsd:import namespace="bbd61249-83b9-438e-a84b-789da273a8cb"/>
    <xsd:import namespace="5e36aeda-f48f-46f3-9de8-7474189645c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bd61249-83b9-438e-a84b-789da273a8c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36aeda-f48f-46f3-9de8-7474189645c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4DCC9-CBAB-4943-B2F0-744E30F053E7}">
  <ds:schemaRefs>
    <ds:schemaRef ds:uri="http://purl.org/dc/elements/1.1/"/>
    <ds:schemaRef ds:uri="http://purl.org/dc/dcmitype/"/>
    <ds:schemaRef ds:uri="http://schemas.microsoft.com/office/infopath/2007/PartnerControls"/>
    <ds:schemaRef ds:uri="bbd61249-83b9-438e-a84b-789da273a8cb"/>
    <ds:schemaRef ds:uri="http://purl.org/dc/terms/"/>
    <ds:schemaRef ds:uri="http://schemas.microsoft.com/office/2006/documentManagement/types"/>
    <ds:schemaRef ds:uri="http://schemas.openxmlformats.org/package/2006/metadata/core-properties"/>
    <ds:schemaRef ds:uri="5e36aeda-f48f-46f3-9de8-7474189645c5"/>
    <ds:schemaRef ds:uri="http://schemas.microsoft.com/office/2006/metadata/properties"/>
    <ds:schemaRef ds:uri="http://www.w3.org/XML/1998/namespace"/>
  </ds:schemaRefs>
</ds:datastoreItem>
</file>

<file path=customXml/itemProps2.xml><?xml version="1.0" encoding="utf-8"?>
<ds:datastoreItem xmlns:ds="http://schemas.openxmlformats.org/officeDocument/2006/customXml" ds:itemID="{B0286A67-B910-4FF4-8721-1790BCBF9B9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bd61249-83b9-438e-a84b-789da273a8cb"/>
    <ds:schemaRef ds:uri="5e36aeda-f48f-46f3-9de8-7474189645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C37764-4454-4AEC-8F8D-91B1E14314A1}">
  <ds:schemaRefs>
    <ds:schemaRef ds:uri="http://schemas.microsoft.com/sharepoint/v3/contenttype/forms"/>
  </ds:schemaRefs>
</ds:datastoreItem>
</file>

<file path=customXml/itemProps4.xml><?xml version="1.0" encoding="utf-8"?>
<ds:datastoreItem xmlns:ds="http://schemas.openxmlformats.org/officeDocument/2006/customXml" ds:itemID="{ED27E1BC-1DE5-4A27-9161-9D811FB46A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10</Pages>
  <Words>25192</Words>
  <Characters>143599</Characters>
  <Application>Microsoft Office Word</Application>
  <DocSecurity>0</DocSecurity>
  <Lines>1196</Lines>
  <Paragraphs>336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168455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Ciarán McInerney</dc:creator>
  <cp:keywords/>
  <dc:description/>
  <cp:lastModifiedBy>Ciarán McInerney</cp:lastModifiedBy>
  <cp:revision>12</cp:revision>
  <dcterms:created xsi:type="dcterms:W3CDTF">2020-07-29T14:37:00Z</dcterms:created>
  <dcterms:modified xsi:type="dcterms:W3CDTF">2020-08-04T10:18:00Z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d9b94113-83fb-3279-ac68-8a70b7357c0a</vt:lpwstr>
  </property>
  <property fmtid="{D5CDD505-2E9C-101B-9397-08002B2CF9AE}" pid="4" name="Mendeley Citation Style_1">
    <vt:lpwstr>http://www.zotero.org/styles/harvard-cite-them-right</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https://csl.mendeley.com/styles/450365071/apa</vt:lpwstr>
  </property>
  <property fmtid="{D5CDD505-2E9C-101B-9397-08002B2CF9AE}" pid="12" name="Mendeley Recent Style Name 3_1">
    <vt:lpwstr>American Psychological Association 6th edition - Guntur Kusuma</vt:lpwstr>
  </property>
  <property fmtid="{D5CDD505-2E9C-101B-9397-08002B2CF9AE}" pid="13" name="Mendeley Recent Style Id 4_1">
    <vt:lpwstr>http://www.zotero.org/styles/american-sociological-association</vt:lpwstr>
  </property>
  <property fmtid="{D5CDD505-2E9C-101B-9397-08002B2CF9AE}" pid="14" name="Mendeley Recent Style Name 4_1">
    <vt:lpwstr>American Sociological Association</vt:lpwstr>
  </property>
  <property fmtid="{D5CDD505-2E9C-101B-9397-08002B2CF9AE}" pid="15" name="Mendeley Recent Style Id 5_1">
    <vt:lpwstr>http://www.zotero.org/styles/chicago-author-date</vt:lpwstr>
  </property>
  <property fmtid="{D5CDD505-2E9C-101B-9397-08002B2CF9AE}" pid="16" name="Mendeley Recent Style Name 5_1">
    <vt:lpwstr>Chicago Manual of Style 17th edition (author-date)</vt:lpwstr>
  </property>
  <property fmtid="{D5CDD505-2E9C-101B-9397-08002B2CF9AE}" pid="17" name="Mendeley Recent Style Id 6_1">
    <vt:lpwstr>http://www.zotero.org/styles/harvard-cite-them-right</vt:lpwstr>
  </property>
  <property fmtid="{D5CDD505-2E9C-101B-9397-08002B2CF9AE}" pid="18" name="Mendeley Recent Style Name 6_1">
    <vt:lpwstr>Cite Them Right 10th edition - Harvard</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ContentTypeId">
    <vt:lpwstr>0x0101006DE130CAEB37044C9F27A096B751B6FA</vt:lpwstr>
  </property>
</Properties>
</file>