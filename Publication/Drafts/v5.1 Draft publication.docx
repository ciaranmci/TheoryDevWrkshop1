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8ED1A" w14:textId="407B34E1" w:rsidR="00A52E78" w:rsidRPr="00A52E78" w:rsidRDefault="00A52E78">
      <w:pPr>
        <w:pStyle w:val="ListParagraph"/>
        <w:numPr>
          <w:ilvl w:val="0"/>
          <w:numId w:val="17"/>
        </w:numPr>
        <w:rPr>
          <w:ins w:id="0" w:author="Ciaran McInerney" w:date="2020-10-26T13:13:00Z"/>
          <w:b/>
          <w:rPrChange w:id="1" w:author="Ciaran McInerney" w:date="2020-10-26T13:13:00Z">
            <w:rPr>
              <w:ins w:id="2" w:author="Ciaran McInerney" w:date="2020-10-26T13:13:00Z"/>
            </w:rPr>
          </w:rPrChange>
        </w:rPr>
        <w:pPrChange w:id="3" w:author="Ciaran McInerney" w:date="2020-10-26T13:13:00Z">
          <w:pPr/>
        </w:pPrChange>
      </w:pPr>
      <w:ins w:id="4" w:author="Ciaran McInerney" w:date="2020-10-26T13:13:00Z">
        <w:r w:rsidRPr="00A52E78">
          <w:rPr>
            <w:b/>
            <w:rPrChange w:id="5" w:author="Ciaran McInerney" w:date="2020-10-26T13:13:00Z">
              <w:rPr/>
            </w:rPrChange>
          </w:rPr>
          <w:br w:type="page"/>
        </w:r>
      </w:ins>
    </w:p>
    <w:p w14:paraId="4E773E9C" w14:textId="6B17FC5A" w:rsidR="00E67735" w:rsidRPr="00A24D49" w:rsidRDefault="00E67735" w:rsidP="001C7AD9">
      <w:pPr>
        <w:spacing w:after="0" w:line="240" w:lineRule="auto"/>
        <w:rPr>
          <w:b/>
        </w:rPr>
      </w:pPr>
      <w:r w:rsidRPr="00A24D49">
        <w:rPr>
          <w:b/>
        </w:rPr>
        <w:lastRenderedPageBreak/>
        <w:t>Title</w:t>
      </w:r>
    </w:p>
    <w:p w14:paraId="5293D175" w14:textId="5AE15675" w:rsidR="006D4CAF" w:rsidRDefault="00156F5E" w:rsidP="001C7AD9">
      <w:pPr>
        <w:spacing w:after="0" w:line="240" w:lineRule="auto"/>
      </w:pPr>
      <w:commentRangeStart w:id="6"/>
      <w:commentRangeStart w:id="7"/>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commentRangeEnd w:id="6"/>
      <w:r w:rsidR="00E242A0">
        <w:rPr>
          <w:rStyle w:val="CommentReference"/>
        </w:rPr>
        <w:commentReference w:id="6"/>
      </w:r>
      <w:commentRangeEnd w:id="7"/>
      <w:r w:rsidR="0094464B">
        <w:rPr>
          <w:rStyle w:val="CommentReference"/>
        </w:rPr>
        <w:commentReference w:id="7"/>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3"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Jonathan Benn</w:t>
      </w:r>
    </w:p>
    <w:p w14:paraId="6BCF0585" w14:textId="77777777" w:rsidR="003447F2" w:rsidRDefault="003447F2" w:rsidP="003447F2">
      <w:pPr>
        <w:spacing w:after="0" w:line="240" w:lineRule="auto"/>
      </w:pPr>
      <w:r>
        <w:rPr>
          <w:i/>
        </w:rPr>
        <w:t>Degree</w:t>
      </w:r>
      <w:r>
        <w:t>: PhD</w:t>
      </w:r>
    </w:p>
    <w:p w14:paraId="00139D95" w14:textId="582F6E5B" w:rsidR="003447F2" w:rsidRDefault="003447F2" w:rsidP="003447F2">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Dawn Dowding</w:t>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3447F2">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 Ibrahim Habli</w:t>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1333C0DA" w:rsidR="003447F2" w:rsidRDefault="003447F2" w:rsidP="003447F2">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 David Jenkins</w:t>
      </w:r>
    </w:p>
    <w:p w14:paraId="1B1B33C6" w14:textId="5FDE452A" w:rsidR="003447F2" w:rsidRDefault="003447F2" w:rsidP="003447F2">
      <w:pPr>
        <w:spacing w:after="0" w:line="240" w:lineRule="auto"/>
      </w:pPr>
      <w:r>
        <w:rPr>
          <w:i/>
        </w:rPr>
        <w:t>Degree</w:t>
      </w:r>
      <w:r>
        <w:t xml:space="preserve">: </w:t>
      </w:r>
      <w:r w:rsidR="00E275B9">
        <w:t>MSc</w:t>
      </w:r>
    </w:p>
    <w:p w14:paraId="7D9DF6BD" w14:textId="53FF7988" w:rsidR="003447F2" w:rsidRDefault="003447F2" w:rsidP="003447F2">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E275B9">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445E366A" w:rsidR="003447F2" w:rsidDel="00C353E3" w:rsidRDefault="003447F2" w:rsidP="003447F2">
      <w:pPr>
        <w:spacing w:after="0" w:line="240" w:lineRule="auto"/>
        <w:rPr>
          <w:moveFrom w:id="8" w:author="Ciarán McInerney [2]" w:date="2020-10-27T17:06:00Z"/>
        </w:rPr>
      </w:pPr>
      <w:moveFromRangeStart w:id="9" w:author="Ciarán McInerney [2]" w:date="2020-10-27T17:06:00Z" w:name="move54710821"/>
      <w:moveFrom w:id="10" w:author="Ciarán McInerney [2]" w:date="2020-10-27T17:06:00Z">
        <w:r w:rsidRPr="00A24D49" w:rsidDel="00C353E3">
          <w:rPr>
            <w:i/>
          </w:rPr>
          <w:t>Name</w:t>
        </w:r>
        <w:r w:rsidDel="00C353E3">
          <w:t>: Owen Johnson</w:t>
        </w:r>
      </w:moveFrom>
    </w:p>
    <w:p w14:paraId="4FB12A56" w14:textId="5A8137A0" w:rsidR="003447F2" w:rsidDel="00C353E3" w:rsidRDefault="003447F2" w:rsidP="003447F2">
      <w:pPr>
        <w:spacing w:after="0" w:line="240" w:lineRule="auto"/>
        <w:rPr>
          <w:moveFrom w:id="11" w:author="Ciarán McInerney [2]" w:date="2020-10-27T17:06:00Z"/>
        </w:rPr>
      </w:pPr>
      <w:moveFrom w:id="12" w:author="Ciarán McInerney [2]" w:date="2020-10-27T17:06:00Z">
        <w:r w:rsidDel="00C353E3">
          <w:rPr>
            <w:i/>
          </w:rPr>
          <w:t>Degree</w:t>
        </w:r>
        <w:r w:rsidDel="00C353E3">
          <w:t>: MSc</w:t>
        </w:r>
      </w:moveFrom>
    </w:p>
    <w:p w14:paraId="5AB1FD82" w14:textId="35004E0B" w:rsidR="003447F2" w:rsidDel="00C353E3" w:rsidRDefault="003447F2" w:rsidP="003447F2">
      <w:pPr>
        <w:spacing w:after="0" w:line="240" w:lineRule="auto"/>
        <w:rPr>
          <w:moveFrom w:id="13" w:author="Ciarán McInerney [2]" w:date="2020-10-27T17:06:00Z"/>
        </w:rPr>
      </w:pPr>
      <w:moveFrom w:id="14" w:author="Ciarán McInerney [2]" w:date="2020-10-27T17:06:00Z">
        <w:r w:rsidRPr="003447F2" w:rsidDel="00C353E3">
          <w:rPr>
            <w:i/>
          </w:rPr>
          <w:t>Affiliation</w:t>
        </w:r>
        <w:r w:rsidDel="00C353E3">
          <w:t>: NIHR Yorkshire and Humber Patient Safety Translational Research Centre; University of Leeds</w:t>
        </w:r>
      </w:moveFrom>
    </w:p>
    <w:p w14:paraId="4A1EA603" w14:textId="4F946339" w:rsidR="003447F2" w:rsidDel="00C353E3" w:rsidRDefault="003447F2" w:rsidP="003447F2">
      <w:pPr>
        <w:spacing w:after="0" w:line="240" w:lineRule="auto"/>
        <w:rPr>
          <w:moveFrom w:id="15" w:author="Ciarán McInerney [2]" w:date="2020-10-27T17:06:00Z"/>
        </w:rPr>
      </w:pPr>
      <w:moveFrom w:id="16" w:author="Ciarán McInerney [2]" w:date="2020-10-27T17:06:00Z">
        <w:r w:rsidRPr="00A24D49" w:rsidDel="00C353E3">
          <w:rPr>
            <w:i/>
          </w:rPr>
          <w:t>Full address</w:t>
        </w:r>
        <w:r w:rsidDel="00C353E3">
          <w:t>:</w:t>
        </w:r>
        <w:r w:rsidRPr="00A24D49" w:rsidDel="00C353E3">
          <w:t xml:space="preserve"> </w:t>
        </w:r>
        <w:r w:rsidDel="00C353E3">
          <w:t xml:space="preserve">University of Leeds, </w:t>
        </w:r>
        <w:r w:rsidRPr="00A24D49" w:rsidDel="00C353E3">
          <w:t>Woodhouse, Leeds</w:t>
        </w:r>
        <w:r w:rsidDel="00C353E3">
          <w:t>,</w:t>
        </w:r>
        <w:r w:rsidRPr="00A24D49" w:rsidDel="00C353E3">
          <w:t xml:space="preserve"> LS2 9JT</w:t>
        </w:r>
      </w:moveFrom>
    </w:p>
    <w:p w14:paraId="61B1DE5D" w14:textId="0AAF5541" w:rsidR="003447F2" w:rsidDel="00C353E3" w:rsidRDefault="003447F2" w:rsidP="003447F2">
      <w:pPr>
        <w:spacing w:after="0" w:line="240" w:lineRule="auto"/>
        <w:rPr>
          <w:moveFrom w:id="17" w:author="Ciarán McInerney [2]" w:date="2020-10-27T17:06:00Z"/>
        </w:rPr>
      </w:pPr>
    </w:p>
    <w:moveFromRangeEnd w:id="9"/>
    <w:p w14:paraId="7FD7980B" w14:textId="6A1B326A" w:rsidR="003447F2" w:rsidRDefault="003447F2" w:rsidP="003447F2">
      <w:pPr>
        <w:spacing w:after="0" w:line="240" w:lineRule="auto"/>
      </w:pPr>
      <w:r w:rsidRPr="00A24D49">
        <w:rPr>
          <w:i/>
        </w:rPr>
        <w:t>Name</w:t>
      </w:r>
      <w:r>
        <w:t>: Niels Peek</w:t>
      </w:r>
    </w:p>
    <w:p w14:paraId="0CF0E88B" w14:textId="77777777" w:rsidR="003447F2" w:rsidRDefault="003447F2" w:rsidP="003447F2">
      <w:pPr>
        <w:spacing w:after="0" w:line="240" w:lineRule="auto"/>
      </w:pPr>
      <w:r>
        <w:rPr>
          <w:i/>
        </w:rPr>
        <w:t>Degree</w:t>
      </w:r>
      <w:r>
        <w:t>: PhD</w:t>
      </w:r>
    </w:p>
    <w:p w14:paraId="1115CA6E" w14:textId="6AB68A7E" w:rsidR="003447F2" w:rsidRDefault="003447F2" w:rsidP="003447F2">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AD55B4">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AD55B4">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1C7AD9">
      <w:pPr>
        <w:spacing w:after="0" w:line="240" w:lineRule="auto"/>
      </w:pPr>
    </w:p>
    <w:p w14:paraId="6BDCB7CD" w14:textId="6E8B122A" w:rsidR="00A24D49" w:rsidRDefault="00A24D49" w:rsidP="001C7AD9">
      <w:pPr>
        <w:spacing w:after="0" w:line="240" w:lineRule="auto"/>
      </w:pPr>
      <w:r w:rsidRPr="00A24D49">
        <w:rPr>
          <w:i/>
        </w:rPr>
        <w:lastRenderedPageBreak/>
        <w:t>Name</w:t>
      </w:r>
      <w:r>
        <w:t>: Rebecca Randell</w:t>
      </w:r>
    </w:p>
    <w:p w14:paraId="5F1AB3E3" w14:textId="1A7652FA" w:rsidR="00A24D49" w:rsidRDefault="00A24D49" w:rsidP="001C7AD9">
      <w:pPr>
        <w:spacing w:after="0" w:line="240" w:lineRule="auto"/>
      </w:pPr>
      <w:r>
        <w:rPr>
          <w:i/>
        </w:rPr>
        <w:t>Degree</w:t>
      </w:r>
      <w:r>
        <w:t>: PhD</w:t>
      </w:r>
    </w:p>
    <w:p w14:paraId="6DFD93D4" w14:textId="1E69F1CD" w:rsidR="00A24D49" w:rsidRDefault="00A24D49" w:rsidP="001C7AD9">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r w:rsidR="00AD55B4">
        <w:t>Richard Williams</w:t>
      </w:r>
    </w:p>
    <w:p w14:paraId="32D3767D" w14:textId="746A3D5B" w:rsidR="00AD55B4" w:rsidRDefault="00AD55B4" w:rsidP="00AD55B4">
      <w:pPr>
        <w:spacing w:after="0" w:line="240" w:lineRule="auto"/>
      </w:pPr>
      <w:r>
        <w:rPr>
          <w:i/>
        </w:rPr>
        <w:t>Degree</w:t>
      </w:r>
      <w:r>
        <w:t xml:space="preserve">: </w:t>
      </w:r>
      <w:r w:rsidR="008805BA">
        <w:t>MA (Cantab)</w:t>
      </w:r>
    </w:p>
    <w:p w14:paraId="75755F9D" w14:textId="0EF01E38" w:rsidR="00AD55B4" w:rsidRDefault="00AD55B4" w:rsidP="00AD55B4">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AD55B4">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AD55B4">
      <w:pPr>
        <w:spacing w:after="0" w:line="240" w:lineRule="auto"/>
        <w:rPr>
          <w:ins w:id="18" w:author="Ciarán McInerney [2]" w:date="2020-10-27T17:06:00Z"/>
        </w:rPr>
      </w:pPr>
      <w:r>
        <w:rPr>
          <w:i/>
        </w:rPr>
        <w:t>Full address</w:t>
      </w:r>
      <w:r>
        <w:t xml:space="preserve">: University of Manchester, </w:t>
      </w:r>
      <w:r w:rsidRPr="00A24D49">
        <w:t>Oxford Rd, Manchester M13 9PL</w:t>
      </w:r>
    </w:p>
    <w:p w14:paraId="3DFA0DCC" w14:textId="15A0975D" w:rsidR="00C353E3" w:rsidRDefault="00C353E3" w:rsidP="00AD55B4">
      <w:pPr>
        <w:spacing w:after="0" w:line="240" w:lineRule="auto"/>
        <w:rPr>
          <w:ins w:id="19" w:author="Ciarán McInerney [2]" w:date="2020-10-27T17:06:00Z"/>
        </w:rPr>
      </w:pPr>
    </w:p>
    <w:p w14:paraId="5A6DFCC4" w14:textId="77777777" w:rsidR="00C353E3" w:rsidRDefault="00C353E3" w:rsidP="00C353E3">
      <w:pPr>
        <w:spacing w:after="0" w:line="240" w:lineRule="auto"/>
        <w:rPr>
          <w:moveTo w:id="20" w:author="Ciarán McInerney [2]" w:date="2020-10-27T17:06:00Z"/>
        </w:rPr>
      </w:pPr>
      <w:moveToRangeStart w:id="21" w:author="Ciarán McInerney [2]" w:date="2020-10-27T17:06:00Z" w:name="move54710821"/>
      <w:moveTo w:id="22" w:author="Ciarán McInerney [2]" w:date="2020-10-27T17:06:00Z">
        <w:r w:rsidRPr="00A24D49">
          <w:rPr>
            <w:i/>
          </w:rPr>
          <w:t>Name</w:t>
        </w:r>
        <w:r>
          <w:t>: Owen Johnson</w:t>
        </w:r>
      </w:moveTo>
    </w:p>
    <w:p w14:paraId="4886DF91" w14:textId="77777777" w:rsidR="00C353E3" w:rsidRDefault="00C353E3" w:rsidP="00C353E3">
      <w:pPr>
        <w:spacing w:after="0" w:line="240" w:lineRule="auto"/>
        <w:rPr>
          <w:moveTo w:id="23" w:author="Ciarán McInerney [2]" w:date="2020-10-27T17:06:00Z"/>
        </w:rPr>
      </w:pPr>
      <w:moveTo w:id="24" w:author="Ciarán McInerney [2]" w:date="2020-10-27T17:06:00Z">
        <w:r>
          <w:rPr>
            <w:i/>
          </w:rPr>
          <w:t>Degree</w:t>
        </w:r>
        <w:r>
          <w:t>: MSc</w:t>
        </w:r>
      </w:moveTo>
    </w:p>
    <w:p w14:paraId="793B9AE2" w14:textId="77777777" w:rsidR="00C353E3" w:rsidRDefault="00C353E3" w:rsidP="00C353E3">
      <w:pPr>
        <w:spacing w:after="0" w:line="240" w:lineRule="auto"/>
        <w:rPr>
          <w:moveTo w:id="25" w:author="Ciarán McInerney [2]" w:date="2020-10-27T17:06:00Z"/>
        </w:rPr>
      </w:pPr>
      <w:moveTo w:id="26" w:author="Ciarán McInerney [2]" w:date="2020-10-27T17:06:00Z">
        <w:r w:rsidRPr="003447F2">
          <w:rPr>
            <w:i/>
          </w:rPr>
          <w:t>Affiliation</w:t>
        </w:r>
        <w:r>
          <w:t>: NIHR Yorkshire and Humber Patient Safety Translational Research Centre; University of Leeds</w:t>
        </w:r>
      </w:moveTo>
    </w:p>
    <w:p w14:paraId="7EB1CECD" w14:textId="77777777" w:rsidR="00C353E3" w:rsidRDefault="00C353E3" w:rsidP="00C353E3">
      <w:pPr>
        <w:spacing w:after="0" w:line="240" w:lineRule="auto"/>
        <w:rPr>
          <w:moveTo w:id="27" w:author="Ciarán McInerney [2]" w:date="2020-10-27T17:06:00Z"/>
        </w:rPr>
      </w:pPr>
      <w:moveTo w:id="28" w:author="Ciarán McInerney [2]" w:date="2020-10-27T17:06:00Z">
        <w:r w:rsidRPr="00A24D49">
          <w:rPr>
            <w:i/>
          </w:rPr>
          <w:t>Full address</w:t>
        </w:r>
        <w:r>
          <w:t>:</w:t>
        </w:r>
        <w:r w:rsidRPr="00A24D49">
          <w:t xml:space="preserve"> </w:t>
        </w:r>
        <w:r>
          <w:t xml:space="preserve">University of Leeds, </w:t>
        </w:r>
        <w:r w:rsidRPr="00A24D49">
          <w:t>Woodhouse, Leeds</w:t>
        </w:r>
        <w:r>
          <w:t>,</w:t>
        </w:r>
        <w:r w:rsidRPr="00A24D49">
          <w:t xml:space="preserve"> LS2 9JT</w:t>
        </w:r>
      </w:moveTo>
    </w:p>
    <w:p w14:paraId="065794AC" w14:textId="77777777" w:rsidR="00C353E3" w:rsidRDefault="00C353E3" w:rsidP="00C353E3">
      <w:pPr>
        <w:spacing w:after="0" w:line="240" w:lineRule="auto"/>
        <w:rPr>
          <w:moveTo w:id="29" w:author="Ciarán McInerney [2]" w:date="2020-10-27T17:06:00Z"/>
        </w:rPr>
      </w:pPr>
    </w:p>
    <w:p w14:paraId="4CDB8647" w14:textId="77777777" w:rsidR="00C353E3" w:rsidRDefault="00C353E3" w:rsidP="00AD55B4">
      <w:pPr>
        <w:spacing w:after="0" w:line="240" w:lineRule="auto"/>
      </w:pPr>
      <w:bookmarkStart w:id="30" w:name="_GoBack"/>
      <w:bookmarkEnd w:id="30"/>
      <w:moveToRangeEnd w:id="21"/>
    </w:p>
    <w:p w14:paraId="15DD75C7" w14:textId="77777777"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commentRangeStart w:id="31"/>
      <w:commentRangeStart w:id="32"/>
      <w:r>
        <w:t>Introduction</w:t>
      </w:r>
      <w:commentRangeEnd w:id="31"/>
      <w:r w:rsidR="00E242A0">
        <w:rPr>
          <w:rStyle w:val="CommentReference"/>
          <w:rFonts w:asciiTheme="minorHAnsi" w:eastAsiaTheme="minorHAnsi" w:hAnsiTheme="minorHAnsi" w:cstheme="minorBidi"/>
        </w:rPr>
        <w:commentReference w:id="31"/>
      </w:r>
      <w:commentRangeEnd w:id="32"/>
      <w:r w:rsidR="00B118BA">
        <w:rPr>
          <w:rStyle w:val="CommentReference"/>
          <w:rFonts w:asciiTheme="minorHAnsi" w:eastAsiaTheme="minorHAnsi" w:hAnsiTheme="minorHAnsi" w:cstheme="minorBidi"/>
        </w:rPr>
        <w:commentReference w:id="32"/>
      </w:r>
    </w:p>
    <w:p w14:paraId="0F88D536" w14:textId="6B832835" w:rsidR="00EA005F" w:rsidRDefault="00DF53B0" w:rsidP="001C7AD9">
      <w:pPr>
        <w:spacing w:after="0" w:line="240" w:lineRule="auto"/>
      </w:pPr>
      <w:commentRangeStart w:id="33"/>
      <w:r>
        <w:t>The fourth industrial revolution is based on cyber-physical systems and the connectivity of devices to which healthcare must adapt</w:t>
      </w:r>
      <w:commentRangeEnd w:id="33"/>
      <w:r w:rsidR="00964EB9">
        <w:rPr>
          <w:rStyle w:val="CommentReference"/>
        </w:rPr>
        <w:commentReference w:id="33"/>
      </w:r>
      <w:r>
        <w: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 xml:space="preserve">echnologies like electronic health records, decision-support tools and handheld medical devices have been </w:t>
      </w:r>
      <w:r w:rsidR="00686EB8">
        <w:t>widely adopted</w:t>
      </w:r>
      <w:r w:rsidR="009D0ABB">
        <w:t xml:space="preserve"> with reported benefits for patient care </w:t>
      </w:r>
      <w:commentRangeStart w:id="34"/>
      <w:r w:rsidR="00D70785">
        <w:t>along with</w:t>
      </w:r>
      <w:r w:rsidR="009D0ABB">
        <w:t xml:space="preserve"> concerns for patient safety.</w:t>
      </w:r>
      <w:commentRangeEnd w:id="34"/>
      <w:r w:rsidR="000105C8">
        <w:rPr>
          <w:rStyle w:val="CommentReference"/>
        </w:rPr>
        <w:commentReference w:id="34"/>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w:t>
      </w:r>
    </w:p>
    <w:p w14:paraId="2DAAB014" w14:textId="77777777" w:rsidR="00EA005F" w:rsidRDefault="00EA005F" w:rsidP="001C7AD9">
      <w:pPr>
        <w:spacing w:after="0" w:line="240" w:lineRule="auto"/>
      </w:pPr>
    </w:p>
    <w:p w14:paraId="1C2AB3B6" w14:textId="550E69AB" w:rsidR="009D0ABB" w:rsidRDefault="009D0ABB" w:rsidP="001C7AD9">
      <w:pPr>
        <w:spacing w:after="0" w:line="240" w:lineRule="auto"/>
      </w:pPr>
      <w:commentRangeStart w:id="35"/>
      <w:r>
        <w:t>It</w:t>
      </w:r>
      <w:commentRangeEnd w:id="35"/>
      <w:r w:rsidR="00EA005F">
        <w:rPr>
          <w:rStyle w:val="CommentReference"/>
        </w:rPr>
        <w:commentReference w:id="35"/>
      </w:r>
      <w:r>
        <w:t xml:space="preserve"> is currently unclear what the </w:t>
      </w:r>
      <w:r w:rsidR="004C0C85">
        <w:t>consequence</w:t>
      </w:r>
      <w:r>
        <w:t xml:space="preserve">s are for patient safety </w:t>
      </w:r>
      <w:r w:rsidR="00AC4FD6">
        <w:t>as</w:t>
      </w:r>
      <w:r>
        <w:t xml:space="preserve"> existing health information technologies become ubiquitous with increasing pace and interact </w:t>
      </w:r>
      <w:r w:rsidR="00DF53B0">
        <w:t>in unforeseen ways</w:t>
      </w:r>
      <w:r>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rsidR="00DF53B0">
        <w:t>re is a</w:t>
      </w:r>
      <w:r w:rsidR="007D064F">
        <w:t xml:space="preserve"> need for an improved understanding and praxis of patient safety </w:t>
      </w:r>
      <w:r w:rsidR="00DF53B0">
        <w:t>in relation to information technology</w:t>
      </w:r>
      <w:r w:rsidR="007D064F">
        <w:t>.</w:t>
      </w:r>
    </w:p>
    <w:p w14:paraId="24F89E70" w14:textId="77777777" w:rsidR="00EA005F" w:rsidRDefault="00EA005F" w:rsidP="001C7AD9">
      <w:pPr>
        <w:spacing w:after="0" w:line="240" w:lineRule="auto"/>
      </w:pPr>
    </w:p>
    <w:p w14:paraId="2029E978" w14:textId="47701D58" w:rsidR="009D0ABB" w:rsidRDefault="00636CC5" w:rsidP="001C7AD9">
      <w:pPr>
        <w:spacing w:after="0" w:line="240" w:lineRule="auto"/>
      </w:pPr>
      <w:commentRangeStart w:id="36"/>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37"/>
      <w:commentRangeStart w:id="38"/>
      <w:commentRangeStart w:id="39"/>
      <w:r w:rsidR="009D0ABB">
        <w:t>to appraise the academic evidence for patient safety in health information systems</w:t>
      </w:r>
      <w:commentRangeEnd w:id="38"/>
      <w:r w:rsidR="001057D9">
        <w:rPr>
          <w:rStyle w:val="CommentReference"/>
        </w:rPr>
        <w:commentReference w:id="37"/>
      </w:r>
      <w:commentRangeEnd w:id="37"/>
      <w:r w:rsidR="00A22231">
        <w:rPr>
          <w:rStyle w:val="CommentReference"/>
        </w:rPr>
        <w:commentReference w:id="38"/>
      </w:r>
      <w:commentRangeEnd w:id="39"/>
      <w:r w:rsidR="00705DA9">
        <w:rPr>
          <w:rStyle w:val="CommentReference"/>
        </w:rPr>
        <w:commentReference w:id="39"/>
      </w:r>
      <w:r w:rsidR="009D0ABB">
        <w:t xml:space="preserve">. </w:t>
      </w:r>
      <w:r w:rsidR="00AC4FD6">
        <w:t>Our</w:t>
      </w:r>
      <w:r w:rsidR="009D0ABB">
        <w:t xml:space="preserve"> collaborative </w:t>
      </w:r>
      <w:r w:rsidR="00705DA9">
        <w:t>will</w:t>
      </w:r>
      <w:r w:rsidR="009D0ABB">
        <w:t xml:space="preserve"> host a series of </w:t>
      </w:r>
      <w:r w:rsidR="009D0ABB" w:rsidRPr="002A32FD">
        <w:t>workshops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commentRangeEnd w:id="36"/>
      <w:r w:rsidR="00EA005F">
        <w:rPr>
          <w:rStyle w:val="CommentReference"/>
        </w:rPr>
        <w:commentReference w:id="36"/>
      </w:r>
      <w:commentRangeStart w:id="40"/>
      <w:r w:rsidR="00C42EFF">
        <w:t>Our aim is to</w:t>
      </w:r>
      <w:r w:rsidR="009D0ABB">
        <w:t xml:space="preserve"> define the </w:t>
      </w:r>
      <w:commentRangeStart w:id="41"/>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commentRangeEnd w:id="41"/>
      <w:r w:rsidR="00D85CC4">
        <w:rPr>
          <w:rStyle w:val="CommentReference"/>
        </w:rPr>
        <w:commentReference w:id="41"/>
      </w:r>
      <w:commentRangeStart w:id="42"/>
      <w:r w:rsidR="00C42EFF">
        <w:t xml:space="preserve">from </w:t>
      </w:r>
      <w:r w:rsidR="00BA71D4">
        <w:t xml:space="preserve">a UK </w:t>
      </w:r>
      <w:r w:rsidR="00C42EFF">
        <w:t>perspective</w:t>
      </w:r>
      <w:r w:rsidR="00BA71D4">
        <w:t xml:space="preserve"> </w:t>
      </w:r>
      <w:commentRangeEnd w:id="42"/>
      <w:r w:rsidR="00EA005F">
        <w:rPr>
          <w:rStyle w:val="CommentReference"/>
        </w:rPr>
        <w:commentReference w:id="42"/>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commentRangeEnd w:id="40"/>
      <w:r w:rsidR="00C32108">
        <w:rPr>
          <w:rStyle w:val="CommentReference"/>
        </w:rPr>
        <w:commentReference w:id="40"/>
      </w:r>
    </w:p>
    <w:p w14:paraId="6683B534" w14:textId="77777777" w:rsidR="00705DA9" w:rsidRDefault="00705DA9" w:rsidP="001C7AD9">
      <w:pPr>
        <w:spacing w:after="0" w:line="240" w:lineRule="auto"/>
      </w:pPr>
    </w:p>
    <w:p w14:paraId="15B9EE8F" w14:textId="1CE3EC30" w:rsidR="009D0ABB" w:rsidRDefault="009D0ABB" w:rsidP="001C7AD9">
      <w:pPr>
        <w:spacing w:after="0" w:line="240" w:lineRule="auto"/>
      </w:pPr>
      <w:commentRangeStart w:id="43"/>
      <w:r>
        <w:t>In Section 1 of t</w:t>
      </w:r>
      <w:r w:rsidRPr="002A32FD">
        <w:t>h</w:t>
      </w:r>
      <w:r>
        <w:t xml:space="preserve">is paper, </w:t>
      </w:r>
      <w:commentRangeStart w:id="44"/>
      <w:r>
        <w:t xml:space="preserve">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w:t>
      </w:r>
      <w:commentRangeEnd w:id="44"/>
      <w:r w:rsidR="00E93E36">
        <w:rPr>
          <w:rStyle w:val="CommentReference"/>
        </w:rPr>
        <w:commentReference w:id="44"/>
      </w:r>
      <w:r w:rsidR="00C42EFF">
        <w:t>and highlight the need for theory development and research</w:t>
      </w:r>
      <w:r>
        <w:t xml:space="preserve">. </w:t>
      </w:r>
      <w:r w:rsidR="00C87DCA">
        <w:t xml:space="preserve">Section 2 </w:t>
      </w:r>
      <w:r w:rsidR="00C42EFF">
        <w:t xml:space="preserve">summarises </w:t>
      </w:r>
      <w:r w:rsidR="00C87DCA">
        <w:t xml:space="preserve">the </w:t>
      </w:r>
      <w:r w:rsidR="00705DA9">
        <w:t xml:space="preserve">process for our initial </w:t>
      </w:r>
      <w:r w:rsidR="00C87DCA">
        <w:t xml:space="preserve">workshop </w:t>
      </w:r>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commentRangeEnd w:id="43"/>
      <w:r w:rsidR="00E93E36">
        <w:rPr>
          <w:rStyle w:val="CommentReference"/>
        </w:rPr>
        <w:commentReference w:id="43"/>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r>
        <w:t xml:space="preserve">Section 1: </w:t>
      </w:r>
      <w:commentRangeStart w:id="45"/>
      <w:r w:rsidR="005843D6">
        <w:t xml:space="preserve">Patient </w:t>
      </w:r>
      <w:r w:rsidR="000C663C">
        <w:t>S</w:t>
      </w:r>
      <w:r w:rsidR="005843D6">
        <w:t xml:space="preserve">afety and </w:t>
      </w:r>
      <w:r w:rsidR="00FF67B8">
        <w:t xml:space="preserve">Patient </w:t>
      </w:r>
      <w:r>
        <w:t>Safety Informatics</w:t>
      </w:r>
      <w:commentRangeEnd w:id="45"/>
      <w:r w:rsidR="00A26F60">
        <w:rPr>
          <w:rStyle w:val="CommentReference"/>
          <w:rFonts w:asciiTheme="minorHAnsi" w:eastAsiaTheme="minorHAnsi" w:hAnsiTheme="minorHAnsi" w:cstheme="minorBidi"/>
        </w:rPr>
        <w:commentReference w:id="45"/>
      </w:r>
    </w:p>
    <w:p w14:paraId="359D0C01" w14:textId="77777777" w:rsidR="0033179C" w:rsidRDefault="0033179C" w:rsidP="0059285A">
      <w:pPr>
        <w:pStyle w:val="Heading2"/>
        <w:spacing w:before="0" w:line="240" w:lineRule="auto"/>
        <w:rPr>
          <w:rFonts w:asciiTheme="minorHAnsi" w:eastAsiaTheme="minorHAnsi" w:hAnsiTheme="minorHAnsi" w:cstheme="minorBidi"/>
          <w:sz w:val="22"/>
          <w:szCs w:val="22"/>
        </w:rPr>
      </w:pPr>
      <w:r>
        <w:t>Patient safety and digital health</w:t>
      </w:r>
    </w:p>
    <w:p w14:paraId="7C2132CA" w14:textId="5EA23A6B" w:rsidR="00E95698" w:rsidRDefault="002D78D3" w:rsidP="001C7AD9">
      <w:pPr>
        <w:spacing w:after="0" w:line="240" w:lineRule="auto"/>
      </w:pPr>
      <w:commentRangeStart w:id="46"/>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commentRangeEnd w:id="46"/>
      <w:r w:rsidR="00F31F07">
        <w:rPr>
          <w:rStyle w:val="CommentReference"/>
        </w:rPr>
        <w:commentReference w:id="46"/>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w:t>
      </w:r>
      <w:commentRangeStart w:id="47"/>
      <w:r w:rsidR="00386548">
        <w:t>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commentRangeEnd w:id="47"/>
      <w:r w:rsidR="00F31F07">
        <w:rPr>
          <w:rStyle w:val="CommentReference"/>
        </w:rPr>
        <w:commentReference w:id="47"/>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8A7803">
        <w:t xml:space="preserve"> that </w:t>
      </w:r>
      <w:r w:rsidR="00C361D0">
        <w:t>predominantly focus on only one of these approaches.</w:t>
      </w:r>
    </w:p>
    <w:p w14:paraId="24D88517" w14:textId="7E7C72D9" w:rsidR="00823212" w:rsidRDefault="00823212" w:rsidP="001C7AD9">
      <w:pPr>
        <w:spacing w:after="0" w:line="240" w:lineRule="auto"/>
        <w:rPr>
          <w:rFonts w:cstheme="minorHAnsi"/>
        </w:rPr>
      </w:pPr>
      <w:commentRangeStart w:id="48"/>
      <w:r w:rsidRPr="00484E71">
        <w:t>While the patient-safety perspective on health information technology is not novel</w:t>
      </w:r>
      <w:commentRangeEnd w:id="48"/>
      <w:r w:rsidR="004B24C9">
        <w:rPr>
          <w:rStyle w:val="CommentReference"/>
        </w:rPr>
        <w:commentReference w:id="48"/>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49"/>
      <w:r w:rsidR="00455DDA">
        <w:t>H</w:t>
      </w:r>
      <w:r w:rsidR="00455DDA" w:rsidRPr="00484E71">
        <w:t>ealth information technology</w:t>
      </w:r>
      <w:commentRangeEnd w:id="49"/>
      <w:r w:rsidR="004B24C9">
        <w:rPr>
          <w:rStyle w:val="CommentReference"/>
        </w:rPr>
        <w:commentReference w:id="49"/>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50"/>
      <w:r>
        <w:rPr>
          <w:rFonts w:cstheme="minorHAnsi"/>
        </w:rPr>
        <w:t>health information system</w:t>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commentRangeEnd w:id="50"/>
      <w:r w:rsidR="004B24C9">
        <w:rPr>
          <w:rStyle w:val="CommentReference"/>
        </w:rPr>
        <w:commentReference w:id="50"/>
      </w:r>
      <w:r>
        <w:rPr>
          <w:rFonts w:cstheme="minorHAnsi"/>
        </w:rPr>
        <w:t xml:space="preserve">, </w:t>
      </w:r>
      <w:r w:rsidR="001F42BB">
        <w:rPr>
          <w:rFonts w:cstheme="minorHAnsi"/>
        </w:rPr>
        <w:t>or what some have referred to as information infrastructures</w:t>
      </w:r>
      <w:ins w:id="51" w:author="Ciaran McInerney" w:date="2020-10-26T13:18:00Z">
        <w:r w:rsidR="00A52E78">
          <w:rPr>
            <w:rFonts w:cstheme="minorHAnsi"/>
          </w:rPr>
          <w:fldChar w:fldCharType="begin" w:fldLock="1"/>
        </w:r>
      </w:ins>
      <w:r w:rsidR="00A52E78">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15&lt;/sup&gt;","plainTextFormattedCitation":"15","previouslyFormattedCitation":"&lt;sup&gt;15&lt;/sup&gt;"},"properties":{"noteIndex":0},"schema":"https://github.com/citation-style-language/schema/raw/master/csl-citation.json"}</w:instrText>
      </w:r>
      <w:r w:rsidR="00A52E78">
        <w:rPr>
          <w:rFonts w:cstheme="minorHAnsi"/>
        </w:rPr>
        <w:fldChar w:fldCharType="separate"/>
      </w:r>
      <w:r w:rsidR="00A52E78" w:rsidRPr="00A52E78">
        <w:rPr>
          <w:rFonts w:cstheme="minorHAnsi"/>
          <w:noProof/>
          <w:vertAlign w:val="superscript"/>
        </w:rPr>
        <w:t>15</w:t>
      </w:r>
      <w:ins w:id="52" w:author="Ciaran McInerney" w:date="2020-10-26T13:18:00Z">
        <w:r w:rsidR="00A52E78">
          <w:rPr>
            <w:rFonts w:cstheme="minorHAnsi"/>
          </w:rPr>
          <w:fldChar w:fldCharType="end"/>
        </w:r>
      </w:ins>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A52E78">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16&lt;/sup&gt;","plainTextFormattedCitation":"16","previouslyFormattedCitation":"&lt;sup&gt;16&lt;/sup&gt;"},"properties":{"noteIndex":0},"schema":"https://github.com/citation-style-language/schema/raw/master/csl-citation.json"}</w:instrText>
      </w:r>
      <w:r w:rsidR="00195399">
        <w:rPr>
          <w:rFonts w:cstheme="minorHAnsi"/>
        </w:rPr>
        <w:fldChar w:fldCharType="separate"/>
      </w:r>
      <w:r w:rsidR="00A52E78" w:rsidRPr="00A52E78">
        <w:rPr>
          <w:rFonts w:cstheme="minorHAnsi"/>
          <w:noProof/>
          <w:vertAlign w:val="superscript"/>
        </w:rPr>
        <w:t>16</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xml:space="preserve">, and will require a </w:t>
      </w:r>
      <w:commentRangeStart w:id="53"/>
      <w:r>
        <w:rPr>
          <w:rFonts w:cstheme="minorHAnsi"/>
        </w:rPr>
        <w:t>systemic perspective from developers</w:t>
      </w:r>
      <w:commentRangeEnd w:id="53"/>
      <w:r w:rsidR="00E275B9">
        <w:rPr>
          <w:rStyle w:val="CommentReference"/>
        </w:rPr>
        <w:commentReference w:id="53"/>
      </w:r>
      <w:r>
        <w:rPr>
          <w:rFonts w:cstheme="minorHAnsi"/>
        </w:rPr>
        <w:t>, users and patient-safety researchers to mitigate emergent challenges to patient safety.</w:t>
      </w:r>
    </w:p>
    <w:p w14:paraId="35A5B95B" w14:textId="7546A0A2" w:rsidR="001326E1" w:rsidRDefault="001326E1" w:rsidP="001C7AD9">
      <w:pPr>
        <w:spacing w:after="0" w:line="240" w:lineRule="auto"/>
      </w:pPr>
    </w:p>
    <w:p w14:paraId="576FEE71" w14:textId="6F8B28EE" w:rsidR="0055697B" w:rsidRDefault="00031A62" w:rsidP="001C7AD9">
      <w:pPr>
        <w:spacing w:after="0" w:line="240" w:lineRule="auto"/>
      </w:pPr>
      <w:r>
        <w:t>Markus</w:t>
      </w:r>
      <w:r w:rsidR="0055697B">
        <w:fldChar w:fldCharType="begin" w:fldLock="1"/>
      </w:r>
      <w:r w:rsidR="00A52E78">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17&lt;/sup&gt;","plainTextFormattedCitation":"17","previouslyFormattedCitation":"&lt;sup&gt;17&lt;/sup&gt;"},"properties":{"noteIndex":0},"schema":"https://github.com/citation-style-language/schema/raw/master/csl-citation.json"}</w:instrText>
      </w:r>
      <w:r w:rsidR="0055697B">
        <w:rPr>
          <w:vertAlign w:val="superscript"/>
        </w:rPr>
        <w:fldChar w:fldCharType="separate"/>
      </w:r>
      <w:r w:rsidR="00A52E78" w:rsidRPr="00A52E78">
        <w:rPr>
          <w:noProof/>
          <w:vertAlign w:val="superscript"/>
        </w:rPr>
        <w:t>17</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A52E78">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17&lt;/sup&gt;","plainTextFormattedCitation":"17","previouslyFormattedCitation":"&lt;sup&gt;17&lt;/sup&gt;"},"properties":{"noteIndex":0},"schema":"https://github.com/citation-style-language/schema/raw/master/csl-citation.json"}</w:instrText>
      </w:r>
      <w:r w:rsidR="006A6EEC">
        <w:fldChar w:fldCharType="separate"/>
      </w:r>
      <w:r w:rsidR="00A52E78" w:rsidRPr="00A52E78">
        <w:rPr>
          <w:noProof/>
          <w:vertAlign w:val="superscript"/>
        </w:rPr>
        <w:t>17</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rewards</w:t>
      </w:r>
      <w:r w:rsidR="006A6EEC">
        <w:t xml:space="preserve"> </w:t>
      </w:r>
      <w:commentRangeStart w:id="54"/>
      <w:r w:rsidR="006A6EEC">
        <w:t>but</w:t>
      </w:r>
      <w:r w:rsidR="0055697B">
        <w:t xml:space="preserve"> at the cost of patient safety</w:t>
      </w:r>
      <w:commentRangeEnd w:id="54"/>
      <w:r w:rsidR="00820944">
        <w:rPr>
          <w:rStyle w:val="CommentReference"/>
        </w:rPr>
        <w:commentReference w:id="54"/>
      </w:r>
      <w:r w:rsidR="0055697B">
        <w:t xml:space="preserve">. </w:t>
      </w:r>
      <w:r w:rsidR="002F1A2B">
        <w:t>It is important to note that health information syste</w:t>
      </w:r>
      <w:r w:rsidR="00393EAA">
        <w:t>ms are complex adaptive systems</w:t>
      </w:r>
      <w:r w:rsidR="002F1A2B">
        <w:rPr>
          <w:rFonts w:cstheme="minorHAnsi"/>
        </w:rPr>
        <w:fldChar w:fldCharType="begin" w:fldLock="1"/>
      </w:r>
      <w:r w:rsidR="00A52E78">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18&lt;/sup&gt;","plainTextFormattedCitation":"18","previouslyFormattedCitation":"&lt;sup&gt;18&lt;/sup&gt;"},"properties":{"noteIndex":0},"schema":"https://github.com/citation-style-language/schema/raw/master/csl-citation.json"}</w:instrText>
      </w:r>
      <w:r w:rsidR="002F1A2B">
        <w:rPr>
          <w:rFonts w:cstheme="minorHAnsi"/>
          <w:vertAlign w:val="superscript"/>
        </w:rPr>
        <w:fldChar w:fldCharType="separate"/>
      </w:r>
      <w:r w:rsidR="00A52E78" w:rsidRPr="00A52E78">
        <w:rPr>
          <w:rFonts w:cstheme="minorHAnsi"/>
          <w:noProof/>
          <w:vertAlign w:val="superscript"/>
        </w:rPr>
        <w:t>18</w:t>
      </w:r>
      <w:r w:rsidR="002F1A2B">
        <w:rPr>
          <w:rFonts w:cstheme="minorHAnsi"/>
        </w:rPr>
        <w:fldChar w:fldCharType="end"/>
      </w:r>
      <w:ins w:id="55" w:author="Ciaran McInerney" w:date="2020-10-26T13:19:00Z">
        <w:r w:rsidR="00A52E78">
          <w:rPr>
            <w:rFonts w:cstheme="minorHAnsi"/>
          </w:rPr>
          <w:t xml:space="preserve"> embedded within healthcare </w:t>
        </w:r>
      </w:ins>
      <w:ins w:id="56" w:author="Ciaran McInerney" w:date="2020-10-26T13:20:00Z">
        <w:r w:rsidR="00A52E78">
          <w:rPr>
            <w:rFonts w:cstheme="minorHAnsi"/>
          </w:rPr>
          <w:t>–</w:t>
        </w:r>
      </w:ins>
      <w:ins w:id="57" w:author="Ciaran McInerney" w:date="2020-10-26T13:19:00Z">
        <w:r w:rsidR="00A52E78">
          <w:rPr>
            <w:rFonts w:cstheme="minorHAnsi"/>
          </w:rPr>
          <w:t xml:space="preserve"> itself </w:t>
        </w:r>
      </w:ins>
      <w:ins w:id="58" w:author="Ciaran McInerney" w:date="2020-10-26T13:20:00Z">
        <w:r w:rsidR="00A52E78">
          <w:rPr>
            <w:rFonts w:cstheme="minorHAnsi"/>
          </w:rPr>
          <w:t>a complex adaptive system.</w:t>
        </w:r>
      </w:ins>
      <w:del w:id="59" w:author="Ciaran McInerney" w:date="2020-10-26T13:20:00Z">
        <w:r w:rsidR="002F1A2B" w:rsidDel="00A52E78">
          <w:delText>,</w:delText>
        </w:r>
      </w:del>
      <w:ins w:id="60" w:author="Ciaran McInerney" w:date="2020-10-26T13:20:00Z">
        <w:r w:rsidR="00A52E78">
          <w:t xml:space="preserve"> </w:t>
        </w:r>
      </w:ins>
      <w:r w:rsidR="002F1A2B">
        <w:t xml:space="preserve"> </w:t>
      </w:r>
      <w:del w:id="61" w:author="Ciaran McInerney" w:date="2020-10-26T13:20:00Z">
        <w:r w:rsidR="002F1A2B" w:rsidDel="00A52E78">
          <w:delText>so w</w:delText>
        </w:r>
      </w:del>
      <w:ins w:id="62" w:author="Ciaran McInerney" w:date="2020-10-26T13:20:00Z">
        <w:r w:rsidR="00A52E78">
          <w:t>W</w:t>
        </w:r>
      </w:ins>
      <w:r w:rsidR="002F1A2B">
        <w:t>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59410B66"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are similar</w:t>
      </w:r>
      <w:ins w:id="63" w:author="Ciaran McInerney" w:date="2020-10-26T13:31:00Z">
        <w:r w:rsidR="00FF68E7">
          <w:fldChar w:fldCharType="begin" w:fldLock="1"/>
        </w:r>
      </w:ins>
      <w:r w:rsidR="00FF68E7">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19&lt;/sup&gt;","plainTextFormattedCitation":"19"},"properties":{"noteIndex":0},"schema":"https://github.com/citation-style-language/schema/raw/master/csl-citation.json"}</w:instrText>
      </w:r>
      <w:r w:rsidR="00FF68E7">
        <w:fldChar w:fldCharType="separate"/>
      </w:r>
      <w:r w:rsidR="00FF68E7" w:rsidRPr="00FF68E7">
        <w:rPr>
          <w:noProof/>
          <w:vertAlign w:val="superscript"/>
        </w:rPr>
        <w:t>19</w:t>
      </w:r>
      <w:ins w:id="64" w:author="Ciaran McInerney" w:date="2020-10-26T13:31:00Z">
        <w:r w:rsidR="00FF68E7">
          <w:fldChar w:fldCharType="end"/>
        </w:r>
      </w:ins>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FF68E7">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20–23&lt;/sup&gt;","plainTextFormattedCitation":"20–23","previouslyFormattedCitation":"&lt;sup&gt;19–22&lt;/sup&gt;"},"properties":{"noteIndex":0},"schema":"https://github.com/citation-style-language/schema/raw/master/csl-citation.json"}</w:instrText>
      </w:r>
      <w:r w:rsidR="00484E71" w:rsidRPr="0032493D">
        <w:rPr>
          <w:vertAlign w:val="superscript"/>
        </w:rPr>
        <w:fldChar w:fldCharType="separate"/>
      </w:r>
      <w:r w:rsidR="00FF68E7" w:rsidRPr="00FF68E7">
        <w:rPr>
          <w:noProof/>
          <w:vertAlign w:val="superscript"/>
        </w:rPr>
        <w:t>20–23</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FF68E7">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24&lt;/sup&gt;","plainTextFormattedCitation":"24","previouslyFormattedCitation":"&lt;sup&gt;23&lt;/sup&gt;"},"properties":{"noteIndex":0},"schema":"https://github.com/citation-style-language/schema/raw/master/csl-citation.json"}</w:instrText>
      </w:r>
      <w:r w:rsidR="0032493D" w:rsidRPr="0032493D">
        <w:fldChar w:fldCharType="separate"/>
      </w:r>
      <w:r w:rsidR="00FF68E7" w:rsidRPr="00FF68E7">
        <w:rPr>
          <w:noProof/>
          <w:vertAlign w:val="superscript"/>
        </w:rPr>
        <w:t>24</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FF68E7">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25&lt;/sup&gt;","plainTextFormattedCitation":"25","previouslyFormattedCitation":"&lt;sup&gt;24&lt;/sup&gt;"},"properties":{"noteIndex":0},"schema":"https://github.com/citation-style-language/schema/raw/master/csl-citation.json"}</w:instrText>
      </w:r>
      <w:r w:rsidR="0032493D" w:rsidRPr="0032493D">
        <w:fldChar w:fldCharType="separate"/>
      </w:r>
      <w:r w:rsidR="00FF68E7" w:rsidRPr="00FF68E7">
        <w:rPr>
          <w:noProof/>
          <w:vertAlign w:val="superscript"/>
        </w:rPr>
        <w:t>25</w:t>
      </w:r>
      <w:r w:rsidR="0032493D" w:rsidRPr="0032493D">
        <w:fldChar w:fldCharType="end"/>
      </w:r>
      <w:r w:rsidR="00D10464">
        <w:t>; societal challenges like an aging population</w:t>
      </w:r>
      <w:r w:rsidR="00D10464">
        <w:fldChar w:fldCharType="begin" w:fldLock="1"/>
      </w:r>
      <w:r w:rsidR="00FF68E7">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26&lt;/sup&gt;","plainTextFormattedCitation":"26","previouslyFormattedCitation":"&lt;sup&gt;25&lt;/sup&gt;"},"properties":{"noteIndex":0},"schema":"https://github.com/citation-style-language/schema/raw/master/csl-citation.json"}</w:instrText>
      </w:r>
      <w:r w:rsidR="00D10464">
        <w:fldChar w:fldCharType="separate"/>
      </w:r>
      <w:r w:rsidR="00FF68E7" w:rsidRPr="00FF68E7">
        <w:rPr>
          <w:noProof/>
          <w:vertAlign w:val="superscript"/>
        </w:rPr>
        <w:t>26</w:t>
      </w:r>
      <w:r w:rsidR="00D10464">
        <w:fldChar w:fldCharType="end"/>
      </w:r>
      <w:r w:rsidR="007551CF">
        <w:t>;</w:t>
      </w:r>
      <w:r w:rsidR="000D3D43">
        <w:t xml:space="preserve"> and l</w:t>
      </w:r>
      <w:r w:rsidR="00393EAA">
        <w:t>egal and political jurisdiction</w:t>
      </w:r>
      <w:r w:rsidR="000D3D43">
        <w:t>.</w:t>
      </w:r>
      <w:r w:rsidR="00195399">
        <w:fldChar w:fldCharType="begin" w:fldLock="1"/>
      </w:r>
      <w:r w:rsidR="00FF68E7">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27&lt;/sup&gt;","plainTextFormattedCitation":"27","previouslyFormattedCitation":"&lt;sup&gt;26&lt;/sup&gt;"},"properties":{"noteIndex":0},"schema":"https://github.com/citation-style-language/schema/raw/master/csl-citation.json"}</w:instrText>
      </w:r>
      <w:r w:rsidR="00195399">
        <w:fldChar w:fldCharType="separate"/>
      </w:r>
      <w:r w:rsidR="00FF68E7" w:rsidRPr="00FF68E7">
        <w:rPr>
          <w:noProof/>
          <w:vertAlign w:val="superscript"/>
        </w:rPr>
        <w:t>27</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commentRangeStart w:id="65"/>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commentRangeEnd w:id="65"/>
      <w:r w:rsidR="00820944">
        <w:rPr>
          <w:rStyle w:val="CommentReference"/>
        </w:rPr>
        <w:commentReference w:id="65"/>
      </w:r>
      <w:r w:rsidR="00C07E6D">
        <w:t>.</w:t>
      </w:r>
    </w:p>
    <w:p w14:paraId="374A98B1" w14:textId="77777777" w:rsidR="00637F22" w:rsidRDefault="00637F22" w:rsidP="001C7AD9">
      <w:pPr>
        <w:spacing w:after="0" w:line="240" w:lineRule="auto"/>
      </w:pPr>
    </w:p>
    <w:p w14:paraId="57D38080" w14:textId="7FF1ECA6" w:rsidR="00823212" w:rsidRDefault="0033179C" w:rsidP="0059285A">
      <w:pPr>
        <w:pStyle w:val="Heading2"/>
        <w:spacing w:before="0" w:line="240" w:lineRule="auto"/>
      </w:pPr>
      <w:r>
        <w:t>Patient Safety Informatics</w:t>
      </w:r>
    </w:p>
    <w:p w14:paraId="02070CF9" w14:textId="28DA1414"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FF68E7">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28&lt;/sup&gt;","plainTextFormattedCitation":"28","previouslyFormattedCitation":"&lt;sup&gt;27&lt;/sup&gt;"},"properties":{"noteIndex":0},"schema":"https://github.com/citation-style-language/schema/raw/master/csl-citation.json"}</w:instrText>
      </w:r>
      <w:r w:rsidR="00195399">
        <w:rPr>
          <w:vertAlign w:val="superscript"/>
        </w:rPr>
        <w:fldChar w:fldCharType="separate"/>
      </w:r>
      <w:r w:rsidR="00FF68E7" w:rsidRPr="00FF68E7">
        <w:rPr>
          <w:noProof/>
          <w:vertAlign w:val="superscript"/>
        </w:rPr>
        <w:t>28</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FF68E7">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29&lt;/sup&gt;","plainTextFormattedCitation":"29","previouslyFormattedCitation":"&lt;sup&gt;28&lt;/sup&gt;"},"properties":{"noteIndex":0},"schema":"https://github.com/citation-style-language/schema/raw/master/csl-citation.json"}</w:instrText>
      </w:r>
      <w:r w:rsidR="00393EAA" w:rsidRPr="00322A06">
        <w:fldChar w:fldCharType="separate"/>
      </w:r>
      <w:r w:rsidR="00FF68E7" w:rsidRPr="00FF68E7">
        <w:rPr>
          <w:noProof/>
          <w:vertAlign w:val="superscript"/>
        </w:rPr>
        <w:t>29</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5D04B810" w14:textId="77777777" w:rsidR="007761D7" w:rsidRPr="0059285A" w:rsidRDefault="007761D7" w:rsidP="001C7AD9">
      <w:pPr>
        <w:spacing w:after="0" w:line="240" w:lineRule="auto"/>
        <w:rPr>
          <w:i/>
        </w:rPr>
      </w:pPr>
    </w:p>
    <w:p w14:paraId="7E0AFA1D" w14:textId="62A95869" w:rsidR="00DE526B" w:rsidRDefault="0075274E" w:rsidP="001C7AD9">
      <w:pPr>
        <w:spacing w:after="0" w:line="240" w:lineRule="auto"/>
      </w:pPr>
      <w:commentRangeStart w:id="66"/>
      <w:r w:rsidRPr="00CC5C52">
        <w:rPr>
          <w:i/>
        </w:rPr>
        <w:t>Informatics</w:t>
      </w:r>
      <w:r>
        <w:t xml:space="preserve"> </w:t>
      </w:r>
      <w:r w:rsidR="00CC5C52">
        <w:t>is</w:t>
      </w:r>
      <w:r>
        <w:t xml:space="preserve"> the interdisciplinary study of information and its environment</w:t>
      </w:r>
      <w:r>
        <w:fldChar w:fldCharType="begin" w:fldLock="1"/>
      </w:r>
      <w:r w:rsidR="00FF68E7">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30&lt;/sup&gt;","plainTextFormattedCitation":"30","previouslyFormattedCitation":"&lt;sup&gt;29&lt;/sup&gt;"},"properties":{"noteIndex":0},"schema":"https://github.com/citation-style-language/schema/raw/master/csl-citation.json"}</w:instrText>
      </w:r>
      <w:r>
        <w:rPr>
          <w:vertAlign w:val="superscript"/>
        </w:rPr>
        <w:fldChar w:fldCharType="separate"/>
      </w:r>
      <w:r w:rsidR="00FF68E7" w:rsidRPr="00FF68E7">
        <w:rPr>
          <w:noProof/>
          <w:vertAlign w:val="superscript"/>
        </w:rPr>
        <w:t>30</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FF68E7">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31&lt;/sup&gt;","plainTextFormattedCitation":"31","previouslyFormattedCitation":"&lt;sup&gt;30&lt;/sup&gt;"},"properties":{"noteIndex":0},"schema":"https://github.com/citation-style-language/schema/raw/master/csl-citation.json"}</w:instrText>
      </w:r>
      <w:r w:rsidR="00195399">
        <w:fldChar w:fldCharType="separate"/>
      </w:r>
      <w:r w:rsidR="00FF68E7" w:rsidRPr="00FF68E7">
        <w:rPr>
          <w:noProof/>
          <w:vertAlign w:val="superscript"/>
        </w:rPr>
        <w:t>31</w:t>
      </w:r>
      <w:r w:rsidR="00195399">
        <w:fldChar w:fldCharType="end"/>
      </w:r>
      <w:commentRangeEnd w:id="66"/>
      <w:r w:rsidR="007761D7">
        <w:rPr>
          <w:rStyle w:val="CommentReference"/>
        </w:rPr>
        <w:commentReference w:id="66"/>
      </w:r>
      <w:r w:rsidR="00DE526B">
        <w:t xml:space="preserve"> </w:t>
      </w:r>
      <w:commentRangeStart w:id="67"/>
      <w:r w:rsidR="00DE526B">
        <w:t xml:space="preserve">Safety informatics </w:t>
      </w:r>
      <w:commentRangeEnd w:id="67"/>
      <w:r w:rsidR="007761D7">
        <w:rPr>
          <w:rStyle w:val="CommentReference"/>
        </w:rPr>
        <w:commentReference w:id="67"/>
      </w:r>
      <w:r w:rsidR="00DE526B">
        <w:t xml:space="preserve">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FF68E7">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32&lt;/sup&gt;","plainTextFormattedCitation":"32","previouslyFormattedCitation":"&lt;sup&gt;31&lt;/sup&gt;"},"properties":{"noteIndex":0},"schema":"https://github.com/citation-style-language/schema/raw/master/csl-citation.json"}</w:instrText>
      </w:r>
      <w:r w:rsidR="00393EAA">
        <w:fldChar w:fldCharType="separate"/>
      </w:r>
      <w:r w:rsidR="00FF68E7" w:rsidRPr="00FF68E7">
        <w:rPr>
          <w:noProof/>
          <w:vertAlign w:val="superscript"/>
        </w:rPr>
        <w:t>32</w:t>
      </w:r>
      <w:r w:rsidR="00393EAA">
        <w:fldChar w:fldCharType="end"/>
      </w:r>
      <w:r w:rsidR="00DE526B">
        <w:t xml:space="preserve"> </w:t>
      </w:r>
      <w:r w:rsidR="00BA6BD9">
        <w:t>For Wang an</w:t>
      </w:r>
      <w:r w:rsidR="00354C38">
        <w:t>d</w:t>
      </w:r>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FF68E7">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33,34&lt;/sup&gt;","plainTextFormattedCitation":"33,34","previouslyFormattedCitation":"&lt;sup&gt;32,33&lt;/sup&gt;"},"properties":{"noteIndex":0},"schema":"https://github.com/citation-style-language/schema/raw/master/csl-citation.json"}</w:instrText>
      </w:r>
      <w:r w:rsidR="00195399">
        <w:fldChar w:fldCharType="separate"/>
      </w:r>
      <w:r w:rsidR="00FF68E7" w:rsidRPr="00FF68E7">
        <w:rPr>
          <w:noProof/>
          <w:vertAlign w:val="superscript"/>
        </w:rPr>
        <w:t>33,34</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FF68E7">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35&lt;/sup&gt;","plainTextFormattedCitation":"35","previouslyFormattedCitation":"&lt;sup&gt;34&lt;/sup&gt;"},"properties":{"noteIndex":0},"schema":"https://github.com/citation-style-language/schema/raw/master/csl-citation.json"}</w:instrText>
      </w:r>
      <w:r w:rsidR="00DE526B">
        <w:fldChar w:fldCharType="separate"/>
      </w:r>
      <w:r w:rsidR="00FF68E7" w:rsidRPr="00FF68E7">
        <w:rPr>
          <w:noProof/>
          <w:vertAlign w:val="superscript"/>
        </w:rPr>
        <w:t>35</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1622D066" w14:textId="77777777" w:rsidR="00F47ABE" w:rsidRDefault="00F47ABE" w:rsidP="001C7AD9">
      <w:pPr>
        <w:spacing w:after="0" w:line="240" w:lineRule="auto"/>
      </w:pPr>
    </w:p>
    <w:p w14:paraId="651C5308" w14:textId="591D826C" w:rsidR="00217673" w:rsidRDefault="00393EAA" w:rsidP="001C7AD9">
      <w:pPr>
        <w:spacing w:after="0" w:line="240" w:lineRule="auto"/>
      </w:pPr>
      <w:r>
        <w:t>Bakken, Cimino and Hripcask</w:t>
      </w:r>
      <w:r w:rsidR="00E46030">
        <w:fldChar w:fldCharType="begin" w:fldLock="1"/>
      </w:r>
      <w:r w:rsidR="00FF68E7">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36&lt;/sup&gt;","plainTextFormattedCitation":"36","previouslyFormattedCitation":"&lt;sup&gt;35&lt;/sup&gt;"},"properties":{"noteIndex":0},"schema":"https://github.com/citation-style-language/schema/raw/master/csl-citation.json"}</w:instrText>
      </w:r>
      <w:r w:rsidR="00E46030">
        <w:rPr>
          <w:vertAlign w:val="superscript"/>
        </w:rPr>
        <w:fldChar w:fldCharType="separate"/>
      </w:r>
      <w:r w:rsidR="00FF68E7" w:rsidRPr="00FF68E7">
        <w:rPr>
          <w:noProof/>
          <w:vertAlign w:val="superscript"/>
        </w:rPr>
        <w:t>36</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w:t>
      </w:r>
      <w:r w:rsidR="009F6D3C">
        <w:t xml:space="preserve">also </w:t>
      </w:r>
      <w:r w:rsidR="00E46030">
        <w:t xml:space="preserve">consider </w:t>
      </w:r>
      <w:r w:rsidR="00533E22">
        <w:t xml:space="preserve">the safety of </w:t>
      </w:r>
      <w:r w:rsidR="00CC5C52">
        <w:t>health information systems</w:t>
      </w:r>
      <w:r w:rsidR="00E46030">
        <w:t xml:space="preserve"> and their safe use.</w:t>
      </w:r>
      <w:r>
        <w:fldChar w:fldCharType="begin" w:fldLock="1"/>
      </w:r>
      <w:r w:rsidR="00FF68E7">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29&lt;/sup&gt;","plainTextFormattedCitation":"29","previouslyFormattedCitation":"&lt;sup&gt;28&lt;/sup&gt;"},"properties":{"noteIndex":0},"schema":"https://github.com/citation-style-language/schema/raw/master/csl-citation.json"}</w:instrText>
      </w:r>
      <w:r>
        <w:rPr>
          <w:vertAlign w:val="superscript"/>
        </w:rPr>
        <w:fldChar w:fldCharType="separate"/>
      </w:r>
      <w:r w:rsidR="00FF68E7" w:rsidRPr="00FF68E7">
        <w:rPr>
          <w:noProof/>
          <w:vertAlign w:val="superscript"/>
        </w:rPr>
        <w:t>29</w:t>
      </w:r>
      <w:r>
        <w:fldChar w:fldCharType="end"/>
      </w:r>
      <w:r w:rsidR="00CC5C52">
        <w:t xml:space="preserve"> </w:t>
      </w:r>
      <w:commentRangeStart w:id="68"/>
      <w:r w:rsidR="00CC5C52">
        <w:t>A thorough exploration and instantiation of Patient Safety Informatics is thus still lacking.</w:t>
      </w:r>
      <w:commentRangeEnd w:id="68"/>
      <w:r w:rsidR="007761D7">
        <w:rPr>
          <w:rStyle w:val="CommentReference"/>
        </w:rPr>
        <w:commentReference w:id="68"/>
      </w:r>
    </w:p>
    <w:p w14:paraId="3BC4C3AE" w14:textId="0CEF8574" w:rsidR="004E5CE1" w:rsidRPr="00322A06" w:rsidRDefault="00DB6363" w:rsidP="001C7AD9">
      <w:pPr>
        <w:spacing w:after="0" w:line="240" w:lineRule="auto"/>
      </w:pPr>
      <w:r>
        <w:lastRenderedPageBreak/>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t xml:space="preserve">Section 2: </w:t>
      </w:r>
      <w:commentRangeStart w:id="69"/>
      <w:r w:rsidR="0033179C">
        <w:t xml:space="preserve">Workshop </w:t>
      </w:r>
      <w:r w:rsidR="002F1A2B">
        <w:t>process</w:t>
      </w:r>
      <w:commentRangeEnd w:id="69"/>
      <w:r w:rsidR="00F47ABE">
        <w:rPr>
          <w:rStyle w:val="CommentReference"/>
          <w:rFonts w:asciiTheme="minorHAnsi" w:eastAsiaTheme="minorHAnsi" w:hAnsiTheme="minorHAnsi" w:cstheme="minorBidi"/>
        </w:rPr>
        <w:commentReference w:id="69"/>
      </w:r>
    </w:p>
    <w:p w14:paraId="1A578BDD" w14:textId="6F76ACD1" w:rsidR="00E55D85" w:rsidRDefault="006A63CC" w:rsidP="001C7AD9">
      <w:pPr>
        <w:spacing w:after="0" w:line="240" w:lineRule="auto"/>
      </w:pPr>
      <w:r>
        <w:t xml:space="preserve">A workshop </w:t>
      </w:r>
      <w:r w:rsidR="00F10E19">
        <w:t xml:space="preserve">was convened </w:t>
      </w:r>
      <w:r>
        <w:t xml:space="preserve">of </w:t>
      </w:r>
      <w:commentRangeStart w:id="70"/>
      <w:commentRangeStart w:id="71"/>
      <w:r w:rsidR="00D77B4B">
        <w:t>14</w:t>
      </w:r>
      <w:r>
        <w:t xml:space="preserve"> </w:t>
      </w:r>
      <w:r w:rsidR="00FC78F5">
        <w:t xml:space="preserve">health informatics </w:t>
      </w:r>
      <w:commentRangeEnd w:id="70"/>
      <w:r w:rsidR="00256640">
        <w:rPr>
          <w:rStyle w:val="CommentReference"/>
        </w:rPr>
        <w:commentReference w:id="70"/>
      </w:r>
      <w:r w:rsidR="00FC78F5">
        <w:t>researchers</w:t>
      </w:r>
      <w:r w:rsidR="00FC78F5" w:rsidRPr="00AA44BF">
        <w:t xml:space="preserve"> </w:t>
      </w:r>
      <w:commentRangeEnd w:id="71"/>
      <w:r w:rsidR="00F47ABE">
        <w:rPr>
          <w:rStyle w:val="CommentReference"/>
        </w:rPr>
        <w:commentReference w:id="71"/>
      </w:r>
      <w:r>
        <w:t>who represent those who develop</w:t>
      </w:r>
      <w:r w:rsidR="00E124EC">
        <w:t xml:space="preserve"> and</w:t>
      </w:r>
      <w:r>
        <w:t xml:space="preserve"> evaluate </w:t>
      </w:r>
      <w:r w:rsidR="00834B1B">
        <w:t>digital health</w:t>
      </w:r>
      <w:r w:rsidR="00014B82">
        <w:t xml:space="preserve"> technologies</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A52E78">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17&lt;/sup&gt;","plainTextFormattedCitation":"17","previouslyFormattedCitation":"&lt;sup&gt;17&lt;/sup&gt;"},"properties":{"noteIndex":0},"schema":"https://github.com/citation-style-language/schema/raw/master/csl-citation.json"}</w:instrText>
      </w:r>
      <w:r w:rsidR="008E0297">
        <w:rPr>
          <w:vertAlign w:val="superscript"/>
        </w:rPr>
        <w:fldChar w:fldCharType="separate"/>
      </w:r>
      <w:r w:rsidR="00A52E78" w:rsidRPr="00A52E78">
        <w:rPr>
          <w:noProof/>
          <w:vertAlign w:val="superscript"/>
        </w:rPr>
        <w:t>17</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r w:rsidR="000A3015">
        <w:t>r</w:t>
      </w:r>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4693845F" w:rsidR="009D0ABB" w:rsidRDefault="009D0ABB" w:rsidP="001C7AD9">
      <w:pPr>
        <w:pStyle w:val="Heading1"/>
        <w:spacing w:before="0" w:line="240" w:lineRule="auto"/>
      </w:pPr>
      <w:r>
        <w:t xml:space="preserve">Section 3: </w:t>
      </w:r>
      <w:r w:rsidR="0033179C">
        <w:t xml:space="preserve">Workshop </w:t>
      </w:r>
      <w:commentRangeStart w:id="72"/>
      <w:commentRangeStart w:id="73"/>
      <w:commentRangeStart w:id="74"/>
      <w:commentRangeStart w:id="75"/>
      <w:commentRangeStart w:id="76"/>
      <w:commentRangeStart w:id="77"/>
      <w:r w:rsidR="0033179C">
        <w:t>outputs</w:t>
      </w:r>
      <w:commentRangeEnd w:id="72"/>
      <w:r w:rsidR="0033179C">
        <w:rPr>
          <w:rStyle w:val="CommentReference"/>
          <w:rFonts w:asciiTheme="minorHAnsi" w:eastAsiaTheme="minorHAnsi" w:hAnsiTheme="minorHAnsi" w:cstheme="minorBidi"/>
        </w:rPr>
        <w:commentReference w:id="72"/>
      </w:r>
      <w:commentRangeEnd w:id="73"/>
      <w:commentRangeEnd w:id="75"/>
      <w:commentRangeEnd w:id="76"/>
      <w:commentRangeEnd w:id="77"/>
      <w:r w:rsidR="00781C59">
        <w:rPr>
          <w:rStyle w:val="CommentReference"/>
          <w:rFonts w:asciiTheme="minorHAnsi" w:eastAsiaTheme="minorHAnsi" w:hAnsiTheme="minorHAnsi" w:cstheme="minorBidi"/>
        </w:rPr>
        <w:commentReference w:id="73"/>
      </w:r>
      <w:commentRangeEnd w:id="74"/>
      <w:r w:rsidR="001F42BB">
        <w:rPr>
          <w:rStyle w:val="CommentReference"/>
          <w:rFonts w:asciiTheme="minorHAnsi" w:eastAsiaTheme="minorHAnsi" w:hAnsiTheme="minorHAnsi" w:cstheme="minorBidi"/>
        </w:rPr>
        <w:commentReference w:id="74"/>
      </w:r>
      <w:r w:rsidR="0033179C">
        <w:rPr>
          <w:rStyle w:val="CommentReference"/>
          <w:rFonts w:asciiTheme="minorHAnsi" w:eastAsiaTheme="minorHAnsi" w:hAnsiTheme="minorHAnsi" w:cstheme="minorBidi"/>
        </w:rPr>
        <w:commentReference w:id="75"/>
      </w:r>
      <w:r w:rsidR="00781C59">
        <w:rPr>
          <w:rStyle w:val="CommentReference"/>
          <w:rFonts w:asciiTheme="minorHAnsi" w:eastAsiaTheme="minorHAnsi" w:hAnsiTheme="minorHAnsi" w:cstheme="minorBidi"/>
        </w:rPr>
        <w:commentReference w:id="76"/>
      </w:r>
      <w:r w:rsidR="00014B82">
        <w:rPr>
          <w:rStyle w:val="CommentReference"/>
          <w:rFonts w:asciiTheme="minorHAnsi" w:eastAsiaTheme="minorHAnsi" w:hAnsiTheme="minorHAnsi" w:cstheme="minorBidi"/>
        </w:rPr>
        <w:commentReference w:id="77"/>
      </w:r>
    </w:p>
    <w:p w14:paraId="770E149C" w14:textId="20ECD5FF" w:rsidR="007B37B8" w:rsidRPr="00F25567" w:rsidRDefault="0034034B" w:rsidP="001C7AD9">
      <w:pPr>
        <w:spacing w:after="0" w:line="240" w:lineRule="auto"/>
      </w:pPr>
      <w:commentRangeStart w:id="78"/>
      <w:r>
        <w:t>During the workshop, we highlighted</w:t>
      </w:r>
      <w:r w:rsidR="00A330D1">
        <w:t xml:space="preserve"> </w:t>
      </w:r>
      <w:commentRangeEnd w:id="78"/>
      <w:r w:rsidR="00C8591E">
        <w:rPr>
          <w:rStyle w:val="CommentReference"/>
        </w:rPr>
        <w:commentReference w:id="78"/>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C8591E">
        <w:t>.</w:t>
      </w:r>
      <w:r w:rsidR="00A47A44" w:rsidRPr="00F25567">
        <w:t>.</w:t>
      </w:r>
    </w:p>
    <w:p w14:paraId="1870A5C0" w14:textId="77777777" w:rsidR="007B37B8" w:rsidRPr="00F25567" w:rsidRDefault="007B37B8" w:rsidP="001C7AD9">
      <w:pPr>
        <w:spacing w:after="0" w:line="240" w:lineRule="auto"/>
      </w:pPr>
    </w:p>
    <w:p w14:paraId="09C7AF0A" w14:textId="39BA7E50" w:rsidR="007B37B8" w:rsidRPr="00F25567" w:rsidRDefault="00AA7D50" w:rsidP="0059285A">
      <w:pPr>
        <w:pStyle w:val="Heading2"/>
        <w:spacing w:before="0" w:line="240" w:lineRule="auto"/>
      </w:pPr>
      <w:commentRangeStart w:id="79"/>
      <w:r>
        <w:t>Challenge 1</w:t>
      </w:r>
      <w:commentRangeEnd w:id="79"/>
      <w:r w:rsidR="009654EC">
        <w:rPr>
          <w:rStyle w:val="CommentReference"/>
          <w:rFonts w:asciiTheme="minorHAnsi" w:eastAsiaTheme="minorHAnsi" w:hAnsiTheme="minorHAnsi" w:cstheme="minorBidi"/>
        </w:rPr>
        <w:commentReference w:id="79"/>
      </w:r>
      <w:r>
        <w:t xml:space="preserve">: </w:t>
      </w:r>
      <w:r w:rsidR="007B37B8" w:rsidRPr="00F25567">
        <w:t>Difficulty conceptualising threats to patient safety</w:t>
      </w:r>
    </w:p>
    <w:p w14:paraId="46E976A4" w14:textId="54E6DD1F" w:rsidR="00BF12B0" w:rsidRPr="00F25567" w:rsidRDefault="00B118BA" w:rsidP="001C7AD9">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FF68E7">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37&lt;/sup&gt;","plainTextFormattedCitation":"37","previouslyFormattedCitation":"&lt;sup&gt;36&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37</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FF68E7">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38&lt;/sup&gt;","plainTextFormattedCitation":"38","previouslyFormattedCitation":"&lt;sup&gt;37&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38</w:t>
      </w:r>
      <w:r w:rsidR="00195399" w:rsidRPr="00777476">
        <w:fldChar w:fldCharType="end"/>
      </w:r>
      <w:r w:rsidR="00BF12B0" w:rsidRPr="00777476">
        <w:t xml:space="preserve"> In safety-critical industries</w:t>
      </w:r>
      <w:r w:rsidR="0019681D">
        <w:rPr>
          <w:rStyle w:val="CommentReference"/>
        </w:rPr>
        <w:commentReference w:id="80"/>
      </w:r>
      <w:r w:rsidR="00BF12B0" w:rsidRPr="00777476">
        <w:t xml:space="preserve">, particularly in the UK, these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FF68E7">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39,40&lt;/sup&gt;","plainTextFormattedCitation":"39,40","previouslyFormattedCitation":"&lt;sup&gt;38,39&lt;/sup&gt;"},"properties":{"noteIndex":0},"schema":"https://github.com/citation-style-language/schema/raw/master/csl-citation.json"}</w:instrText>
      </w:r>
      <w:r w:rsidR="00195399" w:rsidRPr="00777476">
        <w:fldChar w:fldCharType="separate"/>
      </w:r>
      <w:r w:rsidR="00FF68E7" w:rsidRPr="00FF68E7">
        <w:rPr>
          <w:noProof/>
          <w:vertAlign w:val="superscript"/>
        </w:rPr>
        <w:t>39,40</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FF68E7">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41&lt;/sup&gt;","plainTextFormattedCitation":"41","previouslyFormattedCitation":"&lt;sup&gt;40&lt;/sup&gt;"},"properties":{"noteIndex":0},"schema":"https://github.com/citation-style-language/schema/raw/master/csl-citation.json"}</w:instrText>
      </w:r>
      <w:r w:rsidR="00BF12B0" w:rsidRPr="00777476">
        <w:fldChar w:fldCharType="separate"/>
      </w:r>
      <w:r w:rsidR="00FF68E7" w:rsidRPr="00FF68E7">
        <w:rPr>
          <w:noProof/>
          <w:vertAlign w:val="superscript"/>
        </w:rPr>
        <w:t>41</w:t>
      </w:r>
      <w:r w:rsidR="00BF12B0" w:rsidRPr="00777476">
        <w:fldChar w:fldCharType="end"/>
      </w:r>
      <w:r w:rsidR="00BF12B0" w:rsidRPr="00777476">
        <w:t>, multi-view</w:t>
      </w:r>
      <w:r w:rsidR="00BF12B0" w:rsidRPr="00777476">
        <w:fldChar w:fldCharType="begin" w:fldLock="1"/>
      </w:r>
      <w:r w:rsidR="00FF68E7">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42&lt;/sup&gt;","plainTextFormattedCitation":"42","previouslyFormattedCitation":"&lt;sup&gt;41&lt;/sup&gt;"},"properties":{"noteIndex":0},"schema":"https://github.com/citation-style-language/schema/raw/master/csl-citation.json"}</w:instrText>
      </w:r>
      <w:r w:rsidR="00BF12B0" w:rsidRPr="00777476">
        <w:fldChar w:fldCharType="separate"/>
      </w:r>
      <w:r w:rsidR="00FF68E7" w:rsidRPr="00FF68E7">
        <w:rPr>
          <w:noProof/>
          <w:vertAlign w:val="superscript"/>
        </w:rPr>
        <w:t>42</w:t>
      </w:r>
      <w:r w:rsidR="00BF12B0" w:rsidRPr="00777476">
        <w:fldChar w:fldCharType="end"/>
      </w:r>
      <w:r w:rsidR="00BF12B0" w:rsidRPr="00777476">
        <w:t xml:space="preserve"> safety cases for HIT</w:t>
      </w:r>
      <w:r w:rsidR="00BF12B0" w:rsidRPr="00777476">
        <w:fldChar w:fldCharType="begin" w:fldLock="1"/>
      </w:r>
      <w:r w:rsidR="00FF68E7">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43,44&lt;/sup&gt;","plainTextFormattedCitation":"43,44","previouslyFormattedCitation":"&lt;sup&gt;42,43&lt;/sup&gt;"},"properties":{"noteIndex":0},"schema":"https://github.com/citation-style-language/schema/raw/master/csl-citation.json"}</w:instrText>
      </w:r>
      <w:r w:rsidR="00BF12B0" w:rsidRPr="00777476">
        <w:fldChar w:fldCharType="separate"/>
      </w:r>
      <w:r w:rsidR="00FF68E7" w:rsidRPr="00FF68E7">
        <w:rPr>
          <w:noProof/>
          <w:vertAlign w:val="superscript"/>
        </w:rPr>
        <w:t>43,44</w:t>
      </w:r>
      <w:r w:rsidR="00BF12B0" w:rsidRPr="00777476">
        <w:fldChar w:fldCharType="end"/>
      </w:r>
      <w:r w:rsidR="00BF12B0" w:rsidRPr="00777476">
        <w:t xml:space="preserve"> and for healthcare services.</w:t>
      </w:r>
      <w:r w:rsidR="00195399" w:rsidRPr="00777476">
        <w:fldChar w:fldCharType="begin" w:fldLock="1"/>
      </w:r>
      <w:r w:rsidR="00FF68E7">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45&lt;/sup&gt;","plainTextFormattedCitation":"45","previouslyFormattedCitation":"&lt;sup&gt;44&lt;/sup&gt;"},"properties":{"noteIndex":0},"schema":"https://github.com/citation-style-language/schema/raw/master/csl-citation.json"}</w:instrText>
      </w:r>
      <w:r w:rsidR="00195399" w:rsidRPr="00777476">
        <w:fldChar w:fldCharType="separate"/>
      </w:r>
      <w:r w:rsidR="00FF68E7" w:rsidRPr="00FF68E7">
        <w:rPr>
          <w:noProof/>
          <w:vertAlign w:val="superscript"/>
        </w:rPr>
        <w:t>45</w:t>
      </w:r>
      <w:r w:rsidR="00195399" w:rsidRPr="00777476">
        <w:fldChar w:fldCharType="end"/>
      </w:r>
    </w:p>
    <w:p w14:paraId="2E3DCD29" w14:textId="063A50D0" w:rsidR="007B37B8" w:rsidRPr="00F25567" w:rsidRDefault="007B37B8" w:rsidP="001C7AD9">
      <w:pPr>
        <w:spacing w:after="0" w:line="240" w:lineRule="auto"/>
      </w:pPr>
    </w:p>
    <w:p w14:paraId="063AF99B" w14:textId="19B3A80D" w:rsidR="007B37B8" w:rsidRPr="00F25567" w:rsidRDefault="00AA7D50" w:rsidP="0059285A">
      <w:pPr>
        <w:pStyle w:val="Heading2"/>
        <w:spacing w:before="0" w:line="240" w:lineRule="auto"/>
      </w:pPr>
      <w:r>
        <w:t xml:space="preserve">Challenge 2: </w:t>
      </w:r>
      <w:commentRangeStart w:id="81"/>
      <w:commentRangeStart w:id="82"/>
      <w:commentRangeStart w:id="83"/>
      <w:r w:rsidR="007B37B8" w:rsidRPr="00F25567">
        <w:t xml:space="preserve">Unclear </w:t>
      </w:r>
      <w:commentRangeEnd w:id="81"/>
      <w:r>
        <w:rPr>
          <w:rStyle w:val="CommentReference"/>
          <w:rFonts w:asciiTheme="minorHAnsi" w:eastAsiaTheme="minorHAnsi" w:hAnsiTheme="minorHAnsi" w:cstheme="minorBidi"/>
        </w:rPr>
        <w:commentReference w:id="81"/>
      </w:r>
      <w:r w:rsidR="007B37B8" w:rsidRPr="00F25567">
        <w:t xml:space="preserve">how to integrate and interpret data </w:t>
      </w:r>
      <w:commentRangeStart w:id="84"/>
      <w:r w:rsidR="007B37B8" w:rsidRPr="00F25567">
        <w:t>streams</w:t>
      </w:r>
      <w:commentRangeEnd w:id="82"/>
      <w:r w:rsidR="00DE355E" w:rsidRPr="00F25567">
        <w:rPr>
          <w:rStyle w:val="CommentReference"/>
          <w:rFonts w:asciiTheme="minorHAnsi" w:eastAsiaTheme="minorHAnsi" w:hAnsiTheme="minorHAnsi" w:cstheme="minorBidi"/>
        </w:rPr>
        <w:commentReference w:id="82"/>
      </w:r>
      <w:commentRangeEnd w:id="83"/>
      <w:commentRangeEnd w:id="84"/>
      <w:r w:rsidR="001057D9">
        <w:rPr>
          <w:rStyle w:val="CommentReference"/>
          <w:rFonts w:asciiTheme="minorHAnsi" w:eastAsiaTheme="minorHAnsi" w:hAnsiTheme="minorHAnsi" w:cstheme="minorBidi"/>
        </w:rPr>
        <w:commentReference w:id="83"/>
      </w:r>
      <w:r w:rsidR="00E275B9">
        <w:rPr>
          <w:rStyle w:val="CommentReference"/>
          <w:rFonts w:asciiTheme="minorHAnsi" w:eastAsiaTheme="minorHAnsi" w:hAnsiTheme="minorHAnsi" w:cstheme="minorBidi"/>
        </w:rPr>
        <w:commentReference w:id="84"/>
      </w:r>
    </w:p>
    <w:p w14:paraId="04B7F97D" w14:textId="646DEC32" w:rsidR="0034034B" w:rsidRPr="00F25567" w:rsidRDefault="009654EC" w:rsidP="001C7AD9">
      <w:pPr>
        <w:spacing w:after="0" w:line="240" w:lineRule="auto"/>
        <w:rPr>
          <w:shd w:val="clear" w:color="auto" w:fill="92D050"/>
        </w:rPr>
      </w:pPr>
      <w:r>
        <w:t>M</w:t>
      </w:r>
      <w:r w:rsidR="00A62628" w:rsidRPr="00777476">
        <w:t>ore</w:t>
      </w:r>
      <w:r w:rsidR="00B4439A" w:rsidRPr="00777476">
        <w:t xml:space="preserve"> data </w:t>
      </w:r>
      <w:r w:rsidR="00A62628" w:rsidRPr="00777476">
        <w:t>of a greater variety can be collected with greater ease and speed</w:t>
      </w:r>
      <w:r w:rsidR="0034034B" w:rsidRPr="00777476">
        <w:t>,</w:t>
      </w:r>
      <w:r w:rsidR="00A62628"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FF68E7">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46&lt;/sup&gt;","plainTextFormattedCitation":"46","previouslyFormattedCitation":"&lt;sup&gt;45&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46</w:t>
      </w:r>
      <w:r w:rsidR="00195399" w:rsidRPr="00777476">
        <w:fldChar w:fldCharType="end"/>
      </w:r>
      <w:r w:rsidR="00962238" w:rsidRPr="00777476">
        <w:t xml:space="preserve"> </w:t>
      </w:r>
      <w:commentRangeStart w:id="85"/>
      <w:r w:rsidR="00962238" w:rsidRPr="00777476">
        <w:t xml:space="preserve">There is a risk that opportunities will be </w:t>
      </w:r>
      <w:r w:rsidR="00962238" w:rsidRPr="00777476">
        <w:lastRenderedPageBreak/>
        <w:t xml:space="preserve">missed to use data to improve safety, and </w:t>
      </w:r>
      <w:r w:rsidR="009B4077" w:rsidRPr="00777476">
        <w:t xml:space="preserve">there are </w:t>
      </w:r>
      <w:r w:rsidR="00962238" w:rsidRPr="00777476">
        <w:t xml:space="preserve">risks of inappropriate </w:t>
      </w:r>
      <w:commentRangeStart w:id="86"/>
      <w:r w:rsidR="00962238" w:rsidRPr="00777476">
        <w:t xml:space="preserve">or biased use </w:t>
      </w:r>
      <w:commentRangeEnd w:id="86"/>
      <w:r w:rsidR="005B1B7E">
        <w:rPr>
          <w:rStyle w:val="CommentReference"/>
        </w:rPr>
        <w:commentReference w:id="86"/>
      </w:r>
      <w:r w:rsidR="00962238" w:rsidRPr="00777476">
        <w:t>of d</w:t>
      </w:r>
      <w:r w:rsidR="008602F4" w:rsidRPr="00777476">
        <w:t>ata that threatens patient</w:t>
      </w:r>
      <w:r w:rsidR="00962238" w:rsidRPr="00777476">
        <w:t>s</w:t>
      </w:r>
      <w:r w:rsidR="008602F4" w:rsidRPr="00777476">
        <w:t>’</w:t>
      </w:r>
      <w:r w:rsidR="00777476" w:rsidRPr="00777476">
        <w:t xml:space="preserve"> safety.</w:t>
      </w:r>
      <w:commentRangeEnd w:id="85"/>
      <w:r>
        <w:rPr>
          <w:rStyle w:val="CommentReference"/>
        </w:rPr>
        <w:commentReference w:id="85"/>
      </w:r>
    </w:p>
    <w:p w14:paraId="7BAC3EB5" w14:textId="0715C5A8"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FF68E7">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47&lt;/sup&gt;","plainTextFormattedCitation":"47","previouslyFormattedCitation":"&lt;sup&gt;46&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47</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FF68E7">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48,49&lt;/sup&gt;","plainTextFormattedCitation":"48,49","previouslyFormattedCitation":"&lt;sup&gt;47,48&lt;/sup&gt;"},"properties":{"noteIndex":0},"schema":"https://github.com/citation-style-language/schema/raw/master/csl-citation.json"}</w:instrText>
      </w:r>
      <w:r w:rsidR="00393EAA" w:rsidRPr="00777476">
        <w:fldChar w:fldCharType="separate"/>
      </w:r>
      <w:r w:rsidR="00FF68E7" w:rsidRPr="00FF68E7">
        <w:rPr>
          <w:noProof/>
          <w:vertAlign w:val="superscript"/>
        </w:rPr>
        <w:t>48,49</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FF68E7">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50–52&lt;/sup&gt;","plainTextFormattedCitation":"50–52","previouslyFormattedCitation":"&lt;sup&gt;49–51&lt;/sup&gt;"},"properties":{"noteIndex":0},"schema":"https://github.com/citation-style-language/schema/raw/master/csl-citation.json"}</w:instrText>
      </w:r>
      <w:r w:rsidRPr="00777476">
        <w:fldChar w:fldCharType="separate"/>
      </w:r>
      <w:r w:rsidR="00FF68E7" w:rsidRPr="00FF68E7">
        <w:rPr>
          <w:noProof/>
          <w:vertAlign w:val="superscript"/>
        </w:rPr>
        <w:t>50–52</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FF68E7">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53&lt;/sup&gt;","plainTextFormattedCitation":"53","previouslyFormattedCitation":"&lt;sup&gt;52&lt;/sup&gt;"},"properties":{"noteIndex":0},"schema":"https://github.com/citation-style-language/schema/raw/master/csl-citation.json"}</w:instrText>
      </w:r>
      <w:r w:rsidR="00195399" w:rsidRPr="00777476">
        <w:fldChar w:fldCharType="separate"/>
      </w:r>
      <w:r w:rsidR="00FF68E7" w:rsidRPr="00FF68E7">
        <w:rPr>
          <w:noProof/>
          <w:vertAlign w:val="superscript"/>
        </w:rPr>
        <w:t>53</w:t>
      </w:r>
      <w:r w:rsidR="00195399" w:rsidRPr="00777476">
        <w:fldChar w:fldCharType="end"/>
      </w:r>
    </w:p>
    <w:p w14:paraId="0695BF48" w14:textId="518BC4BC"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FF68E7">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24&lt;/sup&gt;","plainTextFormattedCitation":"24","previouslyFormattedCitation":"&lt;sup&gt;23&lt;/sup&gt;"},"properties":{"noteIndex":0},"schema":"https://github.com/citation-style-language/schema/raw/master/csl-citation.json"}</w:instrText>
      </w:r>
      <w:r w:rsidRPr="00777476">
        <w:rPr>
          <w:vertAlign w:val="superscript"/>
        </w:rPr>
        <w:fldChar w:fldCharType="separate"/>
      </w:r>
      <w:r w:rsidR="00FF68E7" w:rsidRPr="00FF68E7">
        <w:rPr>
          <w:noProof/>
          <w:vertAlign w:val="superscript"/>
        </w:rPr>
        <w:t>24</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FF68E7">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54&lt;/sup&gt;","plainTextFormattedCitation":"54","previouslyFormattedCitation":"&lt;sup&gt;53&lt;/sup&gt;"},"properties":{"noteIndex":0},"schema":"https://github.com/citation-style-language/schema/raw/master/csl-citation.json"}</w:instrText>
      </w:r>
      <w:r w:rsidRPr="00777476">
        <w:fldChar w:fldCharType="separate"/>
      </w:r>
      <w:r w:rsidR="00FF68E7" w:rsidRPr="00FF68E7">
        <w:rPr>
          <w:noProof/>
          <w:vertAlign w:val="superscript"/>
        </w:rPr>
        <w:t>54</w:t>
      </w:r>
      <w:r w:rsidRPr="00777476">
        <w:fldChar w:fldCharType="end"/>
      </w:r>
      <w:r w:rsidRPr="00777476">
        <w:t>, which might clarify ‘Big healthcare data’.</w:t>
      </w:r>
      <w:r w:rsidR="00195399" w:rsidRPr="00777476">
        <w:fldChar w:fldCharType="begin" w:fldLock="1"/>
      </w:r>
      <w:r w:rsidR="00FF68E7">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55&lt;/sup&gt;","plainTextFormattedCitation":"55","previouslyFormattedCitation":"&lt;sup&gt;54&lt;/sup&gt;"},"properties":{"noteIndex":0},"schema":"https://github.com/citation-style-language/schema/raw/master/csl-citation.json"}</w:instrText>
      </w:r>
      <w:r w:rsidR="00195399" w:rsidRPr="00777476">
        <w:fldChar w:fldCharType="separate"/>
      </w:r>
      <w:r w:rsidR="00FF68E7" w:rsidRPr="00FF68E7">
        <w:rPr>
          <w:noProof/>
          <w:vertAlign w:val="superscript"/>
        </w:rPr>
        <w:t>55</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FF68E7">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56,57&lt;/sup&gt;","plainTextFormattedCitation":"56,57","previouslyFormattedCitation":"&lt;sup&gt;55,56&lt;/sup&gt;"},"properties":{"noteIndex":0},"schema":"https://github.com/citation-style-language/schema/raw/master/csl-citation.json"}</w:instrText>
      </w:r>
      <w:r w:rsidR="00195399" w:rsidRPr="00777476">
        <w:fldChar w:fldCharType="separate"/>
      </w:r>
      <w:r w:rsidR="00FF68E7" w:rsidRPr="00FF68E7">
        <w:rPr>
          <w:noProof/>
          <w:vertAlign w:val="superscript"/>
        </w:rPr>
        <w:t>56,57</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FF68E7">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58&lt;/sup&gt;","plainTextFormattedCitation":"58","previouslyFormattedCitation":"&lt;sup&gt;57&lt;/sup&gt;"},"properties":{"noteIndex":0},"schema":"https://github.com/citation-style-language/schema/raw/master/csl-citation.json"}</w:instrText>
      </w:r>
      <w:r w:rsidR="0081714B" w:rsidRPr="00777476">
        <w:fldChar w:fldCharType="separate"/>
      </w:r>
      <w:r w:rsidR="00FF68E7" w:rsidRPr="00FF68E7">
        <w:rPr>
          <w:noProof/>
          <w:vertAlign w:val="superscript"/>
        </w:rPr>
        <w:t>58</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189B4CB4" w:rsidR="007B37B8" w:rsidRPr="00F25567" w:rsidRDefault="00AA7D50" w:rsidP="0059285A">
      <w:pPr>
        <w:pStyle w:val="Heading2"/>
        <w:spacing w:before="0" w:line="240" w:lineRule="auto"/>
      </w:pPr>
      <w:r>
        <w:t xml:space="preserve">Challenge 3: </w:t>
      </w:r>
      <w:r w:rsidR="007B37B8" w:rsidRPr="00F25567">
        <w:t>Reactive regulations and standards</w:t>
      </w:r>
    </w:p>
    <w:p w14:paraId="53AD91FB" w14:textId="313BB7EC" w:rsidR="00CE0FE4" w:rsidRDefault="009654EC" w:rsidP="001C7AD9">
      <w:pPr>
        <w:spacing w:after="0" w:line="240" w:lineRule="auto"/>
      </w:pPr>
      <w:commentRangeStart w:id="87"/>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commentRangeEnd w:id="87"/>
      <w:r w:rsidR="008A2373">
        <w:rPr>
          <w:rStyle w:val="CommentReference"/>
        </w:rPr>
        <w:commentReference w:id="87"/>
      </w:r>
    </w:p>
    <w:p w14:paraId="6E348CBD" w14:textId="56E29D5B"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FF68E7">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59&lt;/sup&gt;","plainTextFormattedCitation":"59","previouslyFormattedCitation":"&lt;sup&gt;58&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59</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FF68E7">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60&lt;/sup&gt;","plainTextFormattedCitation":"60","previouslyFormattedCitation":"&lt;sup&gt;59&lt;/sup&gt;"},"properties":{"noteIndex":0},"schema":"https://github.com/citation-style-language/schema/raw/master/csl-citation.json"}</w:instrText>
      </w:r>
      <w:r w:rsidR="008D06DB" w:rsidRPr="00777476">
        <w:fldChar w:fldCharType="separate"/>
      </w:r>
      <w:r w:rsidR="00FF68E7" w:rsidRPr="00FF68E7">
        <w:rPr>
          <w:noProof/>
          <w:vertAlign w:val="superscript"/>
        </w:rPr>
        <w:t>60</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FF68E7">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59,61&lt;/sup&gt;","plainTextFormattedCitation":"59,61","previouslyFormattedCitation":"&lt;sup&gt;58,60&lt;/sup&gt;"},"properties":{"noteIndex":0},"schema":"https://github.com/citation-style-language/schema/raw/master/csl-citation.json"}</w:instrText>
      </w:r>
      <w:r w:rsidR="00195399" w:rsidRPr="00777476">
        <w:fldChar w:fldCharType="separate"/>
      </w:r>
      <w:r w:rsidR="00FF68E7" w:rsidRPr="00FF68E7">
        <w:rPr>
          <w:noProof/>
          <w:vertAlign w:val="superscript"/>
        </w:rPr>
        <w:t>59,61</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FF68E7">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62&lt;/sup&gt;","plainTextFormattedCitation":"62","previouslyFormattedCitation":"&lt;sup&gt;61&lt;/sup&gt;"},"properties":{"noteIndex":0},"schema":"https://github.com/citation-style-language/schema/raw/master/csl-citation.json"}</w:instrText>
      </w:r>
      <w:r w:rsidR="00195399" w:rsidRPr="00777476">
        <w:fldChar w:fldCharType="separate"/>
      </w:r>
      <w:r w:rsidR="00FF68E7" w:rsidRPr="00FF68E7">
        <w:rPr>
          <w:noProof/>
          <w:vertAlign w:val="superscript"/>
        </w:rPr>
        <w:t>62</w:t>
      </w:r>
      <w:r w:rsidR="00195399" w:rsidRPr="00777476">
        <w:fldChar w:fldCharType="end"/>
      </w:r>
      <w:r w:rsidRPr="00F25567">
        <w:t xml:space="preserve"> </w:t>
      </w:r>
    </w:p>
    <w:p w14:paraId="1C185595" w14:textId="20ED12FD" w:rsidR="0081714B" w:rsidRPr="00F25567" w:rsidRDefault="003E2D52" w:rsidP="001C7AD9">
      <w:pPr>
        <w:spacing w:after="0" w:line="240" w:lineRule="auto"/>
      </w:pPr>
      <w:r w:rsidRPr="00777476">
        <w:t xml:space="preserve">We also recommend that regulators and developers of standards </w:t>
      </w:r>
      <w:commentRangeStart w:id="88"/>
      <w:r w:rsidRPr="00777476">
        <w:t>adopt a systems approach to conceptualising risk</w:t>
      </w:r>
      <w:r w:rsidR="00B06ABE" w:rsidRPr="00777476">
        <w:fldChar w:fldCharType="begin" w:fldLock="1"/>
      </w:r>
      <w:r w:rsidR="00FF68E7">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39&lt;/sup&gt;","plainTextFormattedCitation":"39","previouslyFormattedCitation":"&lt;sup&gt;38&lt;/sup&gt;"},"properties":{"noteIndex":0},"schema":"https://github.com/citation-style-language/schema/raw/master/csl-citation.json"}</w:instrText>
      </w:r>
      <w:r w:rsidR="00B06ABE" w:rsidRPr="00777476">
        <w:rPr>
          <w:vertAlign w:val="superscript"/>
        </w:rPr>
        <w:fldChar w:fldCharType="separate"/>
      </w:r>
      <w:r w:rsidR="00FF68E7" w:rsidRPr="00FF68E7">
        <w:rPr>
          <w:noProof/>
          <w:vertAlign w:val="superscript"/>
        </w:rPr>
        <w:t>39</w:t>
      </w:r>
      <w:r w:rsidR="00B06ABE" w:rsidRPr="00777476">
        <w:fldChar w:fldCharType="end"/>
      </w:r>
      <w:r w:rsidRPr="00777476">
        <w:t xml:space="preserve"> </w:t>
      </w:r>
      <w:commentRangeEnd w:id="88"/>
      <w:r w:rsidR="008A2373">
        <w:rPr>
          <w:rStyle w:val="CommentReference"/>
        </w:rPr>
        <w:commentReference w:id="88"/>
      </w:r>
      <w:r w:rsidRPr="00777476">
        <w:t>to appropriately reflect the complex adaptive nature of healthcare.</w:t>
      </w:r>
      <w:r w:rsidR="00195399" w:rsidRPr="00777476">
        <w:fldChar w:fldCharType="begin" w:fldLock="1"/>
      </w:r>
      <w:r w:rsidR="00FF68E7">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63&lt;/sup&gt;","plainTextFormattedCitation":"63","previouslyFormattedCitation":"&lt;sup&gt;62&lt;/sup&gt;"},"properties":{"noteIndex":0},"schema":"https://github.com/citation-style-language/schema/raw/master/csl-citation.json"}</w:instrText>
      </w:r>
      <w:r w:rsidR="00195399" w:rsidRPr="00777476">
        <w:fldChar w:fldCharType="separate"/>
      </w:r>
      <w:r w:rsidR="00FF68E7" w:rsidRPr="00FF68E7">
        <w:rPr>
          <w:noProof/>
          <w:vertAlign w:val="superscript"/>
        </w:rPr>
        <w:t>63</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6BD05D02" w:rsidR="00E0556F" w:rsidRPr="00F25567" w:rsidRDefault="00AA7D50" w:rsidP="0059285A">
      <w:pPr>
        <w:pStyle w:val="Heading2"/>
        <w:spacing w:before="0" w:line="240" w:lineRule="auto"/>
      </w:pPr>
      <w:commentRangeStart w:id="89"/>
      <w:r>
        <w:t xml:space="preserve">Challenge 4: </w:t>
      </w:r>
      <w:commentRangeStart w:id="90"/>
      <w:commentRangeStart w:id="91"/>
      <w:commentRangeStart w:id="92"/>
      <w:commentRangeStart w:id="93"/>
      <w:r w:rsidR="00E0556F" w:rsidRPr="00F25567">
        <w:t xml:space="preserve">Trust </w:t>
      </w:r>
      <w:commentRangeEnd w:id="90"/>
      <w:r w:rsidR="003354EE" w:rsidRPr="00F25567">
        <w:rPr>
          <w:rStyle w:val="CommentReference"/>
          <w:rFonts w:asciiTheme="minorHAnsi" w:eastAsiaTheme="minorHAnsi" w:hAnsiTheme="minorHAnsi" w:cstheme="minorBidi"/>
        </w:rPr>
        <w:commentReference w:id="90"/>
      </w:r>
      <w:commentRangeEnd w:id="91"/>
      <w:r w:rsidR="00D451E5">
        <w:rPr>
          <w:rStyle w:val="CommentReference"/>
          <w:rFonts w:asciiTheme="minorHAnsi" w:eastAsiaTheme="minorHAnsi" w:hAnsiTheme="minorHAnsi" w:cstheme="minorBidi"/>
        </w:rPr>
        <w:commentReference w:id="91"/>
      </w:r>
      <w:commentRangeEnd w:id="92"/>
      <w:r w:rsidR="00285054">
        <w:rPr>
          <w:rStyle w:val="CommentReference"/>
          <w:rFonts w:asciiTheme="minorHAnsi" w:eastAsiaTheme="minorHAnsi" w:hAnsiTheme="minorHAnsi" w:cstheme="minorBidi"/>
        </w:rPr>
        <w:commentReference w:id="92"/>
      </w:r>
      <w:r w:rsidR="00E0556F" w:rsidRPr="00F25567">
        <w:t>in opaque and complex systems</w:t>
      </w:r>
      <w:commentRangeEnd w:id="93"/>
      <w:r w:rsidR="008A2373">
        <w:rPr>
          <w:rStyle w:val="CommentReference"/>
          <w:rFonts w:asciiTheme="minorHAnsi" w:eastAsiaTheme="minorHAnsi" w:hAnsiTheme="minorHAnsi" w:cstheme="minorBidi"/>
        </w:rPr>
        <w:commentReference w:id="93"/>
      </w:r>
      <w:commentRangeEnd w:id="89"/>
      <w:r w:rsidR="00735871">
        <w:rPr>
          <w:rStyle w:val="CommentReference"/>
          <w:rFonts w:asciiTheme="minorHAnsi" w:eastAsiaTheme="minorHAnsi" w:hAnsiTheme="minorHAnsi" w:cstheme="minorBidi"/>
        </w:rPr>
        <w:commentReference w:id="89"/>
      </w:r>
    </w:p>
    <w:p w14:paraId="1F2AF7D9" w14:textId="034351E0" w:rsidR="00297362" w:rsidRPr="00F25567" w:rsidRDefault="00DD4EDE" w:rsidP="001C7AD9">
      <w:pPr>
        <w:spacing w:after="0" w:line="240" w:lineRule="auto"/>
        <w:rPr>
          <w:shd w:val="clear" w:color="auto" w:fill="92D050"/>
        </w:rPr>
      </w:pPr>
      <w:r>
        <w:t>T</w:t>
      </w:r>
      <w:r w:rsidR="00E0556F" w:rsidRPr="00777476">
        <w:t xml:space="preserve">rust </w:t>
      </w:r>
      <w:r w:rsidR="00EA09ED" w:rsidRPr="00777476">
        <w:t>has</w:t>
      </w:r>
      <w:r w:rsidR="00E0556F" w:rsidRPr="00777476">
        <w:t xml:space="preserve"> long been a part of patient care</w:t>
      </w:r>
      <w:r w:rsidR="00E0556F" w:rsidRPr="00777476">
        <w:fldChar w:fldCharType="begin" w:fldLock="1"/>
      </w:r>
      <w:r w:rsidR="00FF68E7">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64,65&lt;/sup&gt;","plainTextFormattedCitation":"64,65","previouslyFormattedCitation":"&lt;sup&gt;63,64&lt;/sup&gt;"},"properties":{"noteIndex":0},"schema":"https://github.com/citation-style-language/schema/raw/master/csl-citation.json"}</w:instrText>
      </w:r>
      <w:r w:rsidR="00E0556F" w:rsidRPr="00777476">
        <w:rPr>
          <w:vertAlign w:val="superscript"/>
        </w:rPr>
        <w:fldChar w:fldCharType="separate"/>
      </w:r>
      <w:r w:rsidR="00FF68E7" w:rsidRPr="00FF68E7">
        <w:rPr>
          <w:noProof/>
          <w:vertAlign w:val="superscript"/>
        </w:rPr>
        <w:t>64,65</w:t>
      </w:r>
      <w:r w:rsidR="00E0556F"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00E0556F" w:rsidRPr="00777476">
        <w:t>. Trust in healthcare is partly a function of inter-personal behaviours</w:t>
      </w:r>
      <w:r w:rsidR="00E0556F" w:rsidRPr="00777476">
        <w:fldChar w:fldCharType="begin" w:fldLock="1"/>
      </w:r>
      <w:r w:rsidR="00FF68E7">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66&lt;/sup&gt;","plainTextFormattedCitation":"66","previouslyFormattedCitation":"&lt;sup&gt;65&lt;/sup&gt;"},"properties":{"noteIndex":0},"schema":"https://github.com/citation-style-language/schema/raw/master/csl-citation.json"}</w:instrText>
      </w:r>
      <w:r w:rsidR="00E0556F" w:rsidRPr="00777476">
        <w:fldChar w:fldCharType="separate"/>
      </w:r>
      <w:r w:rsidR="00FF68E7" w:rsidRPr="00FF68E7">
        <w:rPr>
          <w:noProof/>
          <w:vertAlign w:val="superscript"/>
        </w:rPr>
        <w:t>66</w:t>
      </w:r>
      <w:r w:rsidR="00E0556F" w:rsidRPr="00777476">
        <w:fldChar w:fldCharType="end"/>
      </w:r>
      <w:r w:rsidR="00E0556F" w:rsidRPr="00777476">
        <w:t xml:space="preserve"> with the </w:t>
      </w:r>
      <w:commentRangeStart w:id="94"/>
      <w:commentRangeStart w:id="95"/>
      <w:r w:rsidR="00E0556F" w:rsidRPr="00777476">
        <w:t xml:space="preserve">gatekeeping and competing incentives of actors </w:t>
      </w:r>
      <w:r w:rsidR="005D4872" w:rsidRPr="00777476">
        <w:t>with</w:t>
      </w:r>
      <w:r w:rsidR="00E0556F" w:rsidRPr="00777476">
        <w:t xml:space="preserve">in a </w:t>
      </w:r>
      <w:r w:rsidR="005D4872" w:rsidRPr="00777476">
        <w:t xml:space="preserve">health information system </w:t>
      </w:r>
      <w:r w:rsidR="00EA09ED" w:rsidRPr="00777476">
        <w:t>potentially jeopardising</w:t>
      </w:r>
      <w:r w:rsidR="00E0556F" w:rsidRPr="00777476">
        <w:t xml:space="preserve"> this trust</w:t>
      </w:r>
      <w:commentRangeEnd w:id="94"/>
      <w:r w:rsidR="003354EE" w:rsidRPr="00777476">
        <w:rPr>
          <w:rStyle w:val="CommentReference"/>
        </w:rPr>
        <w:commentReference w:id="94"/>
      </w:r>
      <w:commentRangeEnd w:id="95"/>
      <w:r w:rsidR="00CD717D">
        <w:rPr>
          <w:rStyle w:val="CommentReference"/>
        </w:rPr>
        <w:commentReference w:id="95"/>
      </w:r>
      <w:r w:rsidR="008602F4" w:rsidRPr="00777476">
        <w:t>.</w:t>
      </w:r>
      <w:r w:rsidR="00195399" w:rsidRPr="00777476">
        <w:fldChar w:fldCharType="begin" w:fldLock="1"/>
      </w:r>
      <w:r w:rsidR="00FF68E7">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67,68&lt;/sup&gt;","plainTextFormattedCitation":"67,68","previouslyFormattedCitation":"&lt;sup&gt;66,67&lt;/sup&gt;"},"properties":{"noteIndex":0},"schema":"https://github.com/citation-style-language/schema/raw/master/csl-citation.json"}</w:instrText>
      </w:r>
      <w:r w:rsidR="00195399" w:rsidRPr="00777476">
        <w:fldChar w:fldCharType="separate"/>
      </w:r>
      <w:r w:rsidR="00FF68E7" w:rsidRPr="00FF68E7">
        <w:rPr>
          <w:noProof/>
          <w:vertAlign w:val="superscript"/>
        </w:rPr>
        <w:t>67,68</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FF68E7">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69&lt;/sup&gt;","plainTextFormattedCitation":"69","previouslyFormattedCitation":"&lt;sup&gt;68&lt;/sup&gt;"},"properties":{"noteIndex":0},"schema":"https://github.com/citation-style-language/schema/raw/master/csl-citation.json"}</w:instrText>
      </w:r>
      <w:r w:rsidR="00195399" w:rsidRPr="00777476">
        <w:fldChar w:fldCharType="separate"/>
      </w:r>
      <w:r w:rsidR="00FF68E7" w:rsidRPr="00FF68E7">
        <w:rPr>
          <w:noProof/>
          <w:vertAlign w:val="superscript"/>
        </w:rPr>
        <w:t>69</w:t>
      </w:r>
      <w:r w:rsidR="00195399" w:rsidRPr="00777476">
        <w:fldChar w:fldCharType="end"/>
      </w:r>
    </w:p>
    <w:p w14:paraId="35D7452F" w14:textId="4EB452DE"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FF68E7">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70,71&lt;/sup&gt;","plainTextFormattedCitation":"70,71","previouslyFormattedCitation":"&lt;sup&gt;69,70&lt;/sup&gt;"},"properties":{"noteIndex":0},"schema":"https://github.com/citation-style-language/schema/raw/master/csl-citation.json"}</w:instrText>
      </w:r>
      <w:r w:rsidR="00E57295" w:rsidRPr="00777476">
        <w:rPr>
          <w:vertAlign w:val="superscript"/>
        </w:rPr>
        <w:fldChar w:fldCharType="separate"/>
      </w:r>
      <w:r w:rsidR="00FF68E7" w:rsidRPr="00FF68E7">
        <w:rPr>
          <w:noProof/>
          <w:vertAlign w:val="superscript"/>
        </w:rPr>
        <w:t>70,71</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FF68E7">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72&lt;/sup&gt;","plainTextFormattedCitation":"72","previouslyFormattedCitation":"&lt;sup&gt;71&lt;/sup&gt;"},"properties":{"noteIndex":0},"schema":"https://github.com/citation-style-language/schema/raw/master/csl-citation.json"}</w:instrText>
      </w:r>
      <w:r w:rsidR="00195399" w:rsidRPr="00777476">
        <w:fldChar w:fldCharType="separate"/>
      </w:r>
      <w:r w:rsidR="00FF68E7" w:rsidRPr="00FF68E7">
        <w:rPr>
          <w:noProof/>
          <w:vertAlign w:val="superscript"/>
        </w:rPr>
        <w:t>72</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FF68E7">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73&lt;/sup&gt;","plainTextFormattedCitation":"73","previouslyFormattedCitation":"&lt;sup&gt;72&lt;/sup&gt;"},"properties":{"noteIndex":0},"schema":"https://github.com/citation-style-language/schema/raw/master/csl-citation.json"}</w:instrText>
      </w:r>
      <w:r w:rsidRPr="00777476">
        <w:fldChar w:fldCharType="separate"/>
      </w:r>
      <w:r w:rsidR="00FF68E7" w:rsidRPr="00FF68E7">
        <w:rPr>
          <w:noProof/>
          <w:vertAlign w:val="superscript"/>
        </w:rPr>
        <w:t>73</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FF68E7">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37&lt;/sup&gt;","plainTextFormattedCitation":"37","previouslyFormattedCitation":"&lt;sup&gt;36&lt;/sup&gt;"},"properties":{"noteIndex":0},"schema":"https://github.com/citation-style-language/schema/raw/master/csl-citation.json"}</w:instrText>
      </w:r>
      <w:r w:rsidR="00195399" w:rsidRPr="00777476">
        <w:fldChar w:fldCharType="separate"/>
      </w:r>
      <w:r w:rsidR="00FF68E7" w:rsidRPr="00FF68E7">
        <w:rPr>
          <w:noProof/>
          <w:vertAlign w:val="superscript"/>
        </w:rPr>
        <w:t>37</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230BE2AD"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96"/>
      <w:commentRangeStart w:id="97"/>
      <w:commentRangeStart w:id="98"/>
      <w:r w:rsidR="0041730C" w:rsidRPr="00777476">
        <w:t xml:space="preserve">socio-technical perspective </w:t>
      </w:r>
      <w:commentRangeEnd w:id="96"/>
      <w:commentRangeEnd w:id="98"/>
      <w:r w:rsidR="00CE0FE4">
        <w:rPr>
          <w:rStyle w:val="CommentReference"/>
        </w:rPr>
        <w:commentReference w:id="96"/>
      </w:r>
      <w:commentRangeEnd w:id="97"/>
      <w:r w:rsidR="00DD4EDE">
        <w:rPr>
          <w:rStyle w:val="CommentReference"/>
        </w:rPr>
        <w:commentReference w:id="97"/>
      </w:r>
      <w:r w:rsidR="00CE0FE4">
        <w:rPr>
          <w:rStyle w:val="CommentReference"/>
        </w:rPr>
        <w:commentReference w:id="98"/>
      </w:r>
      <w:r w:rsidRPr="00777476">
        <w:t xml:space="preserve">will help all stakeholders in healthcare to acknowledge the systemic nature of </w:t>
      </w:r>
      <w:r w:rsidR="00BF705B" w:rsidRPr="00777476">
        <w:t>digital health systems</w:t>
      </w:r>
      <w:r w:rsidR="002665B8" w:rsidRPr="00777476">
        <w:t xml:space="preserve">. Such a perspective can support an awareness and </w:t>
      </w:r>
      <w:r w:rsidR="002665B8" w:rsidRPr="00777476">
        <w:lastRenderedPageBreak/>
        <w:t>transparency as a foundation of trust</w:t>
      </w:r>
      <w:r w:rsidR="00DC0469" w:rsidRPr="00777476">
        <w:fldChar w:fldCharType="begin" w:fldLock="1"/>
      </w:r>
      <w:r w:rsidR="00FF68E7">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74&lt;/sup&gt;","plainTextFormattedCitation":"74","previouslyFormattedCitation":"&lt;sup&gt;73&lt;/sup&gt;"},"properties":{"noteIndex":0},"schema":"https://github.com/citation-style-language/schema/raw/master/csl-citation.json"}</w:instrText>
      </w:r>
      <w:r w:rsidR="00DC0469" w:rsidRPr="00777476">
        <w:rPr>
          <w:vertAlign w:val="superscript"/>
        </w:rPr>
        <w:fldChar w:fldCharType="separate"/>
      </w:r>
      <w:r w:rsidR="00FF68E7" w:rsidRPr="00FF68E7">
        <w:rPr>
          <w:noProof/>
          <w:vertAlign w:val="superscript"/>
        </w:rPr>
        <w:t>74</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FF68E7">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75&lt;/sup&gt;","plainTextFormattedCitation":"75","previouslyFormattedCitation":"&lt;sup&gt;74&lt;/sup&gt;"},"properties":{"noteIndex":0},"schema":"https://github.com/citation-style-language/schema/raw/master/csl-citation.json"}</w:instrText>
      </w:r>
      <w:r w:rsidR="00195399" w:rsidRPr="00777476">
        <w:fldChar w:fldCharType="separate"/>
      </w:r>
      <w:r w:rsidR="00FF68E7" w:rsidRPr="00FF68E7">
        <w:rPr>
          <w:noProof/>
          <w:vertAlign w:val="superscript"/>
        </w:rPr>
        <w:t>75</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FF68E7">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76,77&lt;/sup&gt;","plainTextFormattedCitation":"76,77","previouslyFormattedCitation":"&lt;sup&gt;75,76&lt;/sup&gt;"},"properties":{"noteIndex":0},"schema":"https://github.com/citation-style-language/schema/raw/master/csl-citation.json"}</w:instrText>
      </w:r>
      <w:r w:rsidR="00BF705B" w:rsidRPr="00777476">
        <w:fldChar w:fldCharType="separate"/>
      </w:r>
      <w:r w:rsidR="00FF68E7" w:rsidRPr="00FF68E7">
        <w:rPr>
          <w:noProof/>
          <w:vertAlign w:val="superscript"/>
        </w:rPr>
        <w:t>76,77</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FF68E7">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73&lt;/sup&gt;","plainTextFormattedCitation":"73","previouslyFormattedCitation":"&lt;sup&gt;72&lt;/sup&gt;"},"properties":{"noteIndex":0},"schema":"https://github.com/citation-style-language/schema/raw/master/csl-citation.json"}</w:instrText>
      </w:r>
      <w:r w:rsidR="00BF705B" w:rsidRPr="00777476">
        <w:fldChar w:fldCharType="separate"/>
      </w:r>
      <w:r w:rsidR="00FF68E7" w:rsidRPr="00FF68E7">
        <w:rPr>
          <w:noProof/>
          <w:vertAlign w:val="superscript"/>
        </w:rPr>
        <w:t>73</w:t>
      </w:r>
      <w:r w:rsidR="00BF705B" w:rsidRPr="00777476">
        <w:fldChar w:fldCharType="end"/>
      </w:r>
      <w:r w:rsidR="00AE2389">
        <w:t>)</w:t>
      </w:r>
      <w:r w:rsidR="0008502C" w:rsidRPr="00777476">
        <w:t>.</w:t>
      </w:r>
    </w:p>
    <w:p w14:paraId="029C0BCF" w14:textId="2A8770EF"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FF68E7">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78&lt;/sup&gt;","plainTextFormattedCitation":"78","previouslyFormattedCitation":"&lt;sup&gt;77&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78</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FF68E7">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29&lt;/sup&gt;","plainTextFormattedCitation":"29","previouslyFormattedCitation":"&lt;sup&gt;28&lt;/sup&gt;"},"properties":{"noteIndex":0},"schema":"https://github.com/citation-style-language/schema/raw/master/csl-citation.json"}</w:instrText>
      </w:r>
      <w:r w:rsidR="0041730C" w:rsidRPr="00777476">
        <w:fldChar w:fldCharType="separate"/>
      </w:r>
      <w:r w:rsidR="00FF68E7" w:rsidRPr="00FF68E7">
        <w:rPr>
          <w:noProof/>
          <w:vertAlign w:val="superscript"/>
        </w:rPr>
        <w:t>29</w:t>
      </w:r>
      <w:r w:rsidR="0041730C" w:rsidRPr="00777476">
        <w:fldChar w:fldCharType="end"/>
      </w:r>
      <w:r w:rsidR="0041730C" w:rsidRPr="00777476">
        <w:t xml:space="preserve"> - safe HIT, safe use of HIT, and using HIT to improve safety</w:t>
      </w:r>
      <w:r w:rsidR="00DD4EDE">
        <w:t>.</w:t>
      </w:r>
    </w:p>
    <w:p w14:paraId="1E85DB9E" w14:textId="5DA0B0EE" w:rsidR="00E0556F" w:rsidRDefault="00E0556F" w:rsidP="001C7AD9">
      <w:pPr>
        <w:spacing w:after="0" w:line="240" w:lineRule="auto"/>
      </w:pPr>
    </w:p>
    <w:p w14:paraId="6E65432C" w14:textId="451B8BE3" w:rsidR="007B37B8" w:rsidRPr="00F25567" w:rsidRDefault="00AA7D50" w:rsidP="0059285A">
      <w:pPr>
        <w:pStyle w:val="Heading2"/>
        <w:spacing w:before="0" w:line="240" w:lineRule="auto"/>
      </w:pPr>
      <w:commentRangeStart w:id="99"/>
      <w:r>
        <w:t xml:space="preserve">Challenge 5: </w:t>
      </w:r>
      <w:r w:rsidR="007B37B8" w:rsidRPr="00F25567">
        <w:t xml:space="preserve">Emergent patient-safety </w:t>
      </w:r>
      <w:r w:rsidR="004C0C85">
        <w:t>consequence</w:t>
      </w:r>
      <w:r w:rsidR="007B37B8" w:rsidRPr="00F25567">
        <w:t>s</w:t>
      </w:r>
      <w:commentRangeEnd w:id="99"/>
      <w:r w:rsidR="008C79B0">
        <w:rPr>
          <w:rStyle w:val="CommentReference"/>
          <w:rFonts w:asciiTheme="minorHAnsi" w:eastAsiaTheme="minorHAnsi" w:hAnsiTheme="minorHAnsi" w:cstheme="minorBidi"/>
        </w:rPr>
        <w:commentReference w:id="99"/>
      </w:r>
    </w:p>
    <w:p w14:paraId="78039F4D" w14:textId="60797505" w:rsidR="00E06809" w:rsidRPr="00F25567" w:rsidRDefault="00735871" w:rsidP="001C7AD9">
      <w:pPr>
        <w:spacing w:after="0" w:line="240" w:lineRule="auto"/>
        <w:rPr>
          <w:shd w:val="clear" w:color="auto" w:fill="5B9BD5" w:themeFill="accent1"/>
        </w:rPr>
      </w:pPr>
      <w:r>
        <w:t>A</w:t>
      </w:r>
      <w:r w:rsidR="00670128" w:rsidRPr="00777476">
        <w:t xml:space="preserve">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FF68E7">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79&lt;/sup&gt;","plainTextFormattedCitation":"79","previouslyFormattedCitation":"&lt;sup&gt;78&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79</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FF68E7">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80&lt;/sup&gt;","plainTextFormattedCitation":"80","previouslyFormattedCitation":"&lt;sup&gt;79&lt;/sup&gt;"},"properties":{"noteIndex":0},"schema":"https://github.com/citation-style-language/schema/raw/master/csl-citation.json"}</w:instrText>
      </w:r>
      <w:r w:rsidR="00861118" w:rsidRPr="00777476">
        <w:fldChar w:fldCharType="separate"/>
      </w:r>
      <w:r w:rsidR="00FF68E7" w:rsidRPr="00FF68E7">
        <w:rPr>
          <w:noProof/>
          <w:vertAlign w:val="superscript"/>
        </w:rPr>
        <w:t>80</w:t>
      </w:r>
      <w:r w:rsidR="00861118" w:rsidRPr="00777476">
        <w:fldChar w:fldCharType="end"/>
      </w:r>
      <w:r w:rsidR="00253B4B" w:rsidRPr="00777476">
        <w:t xml:space="preserve"> and </w:t>
      </w:r>
      <w:r w:rsidR="00AE2389">
        <w:t>Carayon et al’s</w:t>
      </w:r>
      <w:r w:rsidR="005E4F8F" w:rsidRPr="00777476">
        <w:fldChar w:fldCharType="begin" w:fldLock="1"/>
      </w:r>
      <w:r w:rsidR="00FF68E7">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81&lt;/sup&gt;","plainTextFormattedCitation":"81","previouslyFormattedCitation":"&lt;sup&gt;80&lt;/sup&gt;"},"properties":{"noteIndex":0},"schema":"https://github.com/citation-style-language/schema/raw/master/csl-citation.json"}</w:instrText>
      </w:r>
      <w:r w:rsidR="005E4F8F" w:rsidRPr="00777476">
        <w:fldChar w:fldCharType="separate"/>
      </w:r>
      <w:r w:rsidR="00FF68E7" w:rsidRPr="00FF68E7">
        <w:rPr>
          <w:noProof/>
          <w:vertAlign w:val="superscript"/>
        </w:rPr>
        <w:t>81</w:t>
      </w:r>
      <w:r w:rsidR="005E4F8F" w:rsidRPr="00777476">
        <w:fldChar w:fldCharType="end"/>
      </w:r>
      <w:r w:rsidR="00253B4B" w:rsidRPr="00777476">
        <w:t xml:space="preserve"> model of </w:t>
      </w:r>
      <w:r w:rsidR="005E4F8F" w:rsidRPr="00777476">
        <w:t>workplace safety</w:t>
      </w:r>
      <w:r w:rsidR="00E06809" w:rsidRPr="00777476">
        <w:t>.</w:t>
      </w:r>
    </w:p>
    <w:p w14:paraId="35780A87" w14:textId="4305328F"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FF68E7">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39&lt;/sup&gt;","plainTextFormattedCitation":"39","previouslyFormattedCitation":"&lt;sup&gt;38&lt;/sup&gt;"},"properties":{"noteIndex":0},"schema":"https://github.com/citation-style-language/schema/raw/master/csl-citation.json"}</w:instrText>
      </w:r>
      <w:r w:rsidR="00751DD1" w:rsidRPr="00777476">
        <w:rPr>
          <w:vertAlign w:val="superscript"/>
        </w:rPr>
        <w:fldChar w:fldCharType="separate"/>
      </w:r>
      <w:r w:rsidR="00FF68E7" w:rsidRPr="00FF68E7">
        <w:rPr>
          <w:noProof/>
          <w:vertAlign w:val="superscript"/>
        </w:rPr>
        <w:t>39</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100"/>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FF68E7">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82&lt;/sup&gt;","plainTextFormattedCitation":"82","previouslyFormattedCitation":"&lt;sup&gt;81&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82</w:t>
      </w:r>
      <w:r w:rsidR="00195399" w:rsidRPr="00777476">
        <w:fldChar w:fldCharType="end"/>
      </w:r>
      <w:commentRangeEnd w:id="100"/>
      <w:r w:rsidR="008C79B0">
        <w:rPr>
          <w:rStyle w:val="CommentReference"/>
        </w:rPr>
        <w:commentReference w:id="100"/>
      </w:r>
    </w:p>
    <w:p w14:paraId="19680DAC" w14:textId="31A85B88"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FF68E7">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83&lt;/sup&gt;","plainTextFormattedCitation":"83","previouslyFormattedCitation":"&lt;sup&gt;82&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83</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6D822319" w:rsidR="007B37B8" w:rsidRPr="00F25567" w:rsidRDefault="00AA7D50" w:rsidP="0059285A">
      <w:pPr>
        <w:pStyle w:val="Heading2"/>
        <w:spacing w:before="0" w:line="240" w:lineRule="auto"/>
      </w:pPr>
      <w:r>
        <w:t xml:space="preserve">Challenge 6: </w:t>
      </w:r>
      <w:r w:rsidR="007B37B8" w:rsidRPr="00F25567">
        <w:t>Solutionism</w:t>
      </w:r>
    </w:p>
    <w:p w14:paraId="0929EA5B" w14:textId="4C959F27" w:rsidR="00FC5386" w:rsidRPr="00F25567" w:rsidRDefault="00735871" w:rsidP="001C7AD9">
      <w:pPr>
        <w:spacing w:after="0" w:line="240" w:lineRule="auto"/>
        <w:rPr>
          <w:shd w:val="clear" w:color="auto" w:fill="5B9BD5" w:themeFill="accent1"/>
        </w:rPr>
      </w:pPr>
      <w:r>
        <w:t>R</w:t>
      </w:r>
      <w:r w:rsidR="00670128" w:rsidRPr="00777476">
        <w:t xml:space="preserve">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FF68E7">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84&lt;/sup&gt;","plainTextFormattedCitation":"84","previouslyFormattedCitation":"&lt;sup&gt;83&lt;/sup&gt;"},"properties":{"noteIndex":0},"schema":"https://github.com/citation-style-language/schema/raw/master/csl-citation.json"}</w:instrText>
      </w:r>
      <w:r w:rsidR="00195399" w:rsidRPr="00777476">
        <w:rPr>
          <w:vertAlign w:val="superscript"/>
        </w:rPr>
        <w:fldChar w:fldCharType="separate"/>
      </w:r>
      <w:r w:rsidR="00FF68E7" w:rsidRPr="00FF68E7">
        <w:rPr>
          <w:noProof/>
          <w:vertAlign w:val="superscript"/>
        </w:rPr>
        <w:t>84</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FF68E7">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85&lt;/sup&gt;","plainTextFormattedCitation":"85","previouslyFormattedCitation":"&lt;sup&gt;84&lt;/sup&gt;"},"properties":{"noteIndex":0},"schema":"https://github.com/citation-style-language/schema/raw/master/csl-citation.json"}</w:instrText>
      </w:r>
      <w:r w:rsidR="00670128" w:rsidRPr="00777476">
        <w:fldChar w:fldCharType="separate"/>
      </w:r>
      <w:r w:rsidR="00FF68E7" w:rsidRPr="00FF68E7">
        <w:rPr>
          <w:noProof/>
          <w:vertAlign w:val="superscript"/>
        </w:rPr>
        <w:t>85</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FF68E7">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86&lt;/sup&gt;","plainTextFormattedCitation":"86","previouslyFormattedCitation":"&lt;sup&gt;85&lt;/sup&gt;"},"properties":{"noteIndex":0},"schema":"https://github.com/citation-style-language/schema/raw/master/csl-citation.json"}</w:instrText>
      </w:r>
      <w:r w:rsidR="00195399" w:rsidRPr="00777476">
        <w:fldChar w:fldCharType="separate"/>
      </w:r>
      <w:r w:rsidR="00FF68E7" w:rsidRPr="00FF68E7">
        <w:rPr>
          <w:noProof/>
          <w:vertAlign w:val="superscript"/>
        </w:rPr>
        <w:t>86</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FF68E7">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87&lt;/sup&gt;","plainTextFormattedCitation":"87","previouslyFormattedCitation":"&lt;sup&gt;86&lt;/sup&gt;"},"properties":{"noteIndex":0},"schema":"https://github.com/citation-style-language/schema/raw/master/csl-citation.json"}</w:instrText>
      </w:r>
      <w:r w:rsidR="00FC5386" w:rsidRPr="00777476">
        <w:fldChar w:fldCharType="separate"/>
      </w:r>
      <w:r w:rsidR="00FF68E7" w:rsidRPr="00FF68E7">
        <w:rPr>
          <w:noProof/>
          <w:vertAlign w:val="superscript"/>
        </w:rPr>
        <w:t>87</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FF68E7">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88&lt;/sup&gt;","plainTextFormattedCitation":"88","previouslyFormattedCitation":"&lt;sup&gt;87&lt;/sup&gt;"},"properties":{"noteIndex":0},"schema":"https://github.com/citation-style-language/schema/raw/master/csl-citation.json"}</w:instrText>
      </w:r>
      <w:r w:rsidR="00195399" w:rsidRPr="00777476">
        <w:fldChar w:fldCharType="separate"/>
      </w:r>
      <w:r w:rsidR="00FF68E7" w:rsidRPr="00FF68E7">
        <w:rPr>
          <w:noProof/>
          <w:vertAlign w:val="superscript"/>
        </w:rPr>
        <w:t>88</w:t>
      </w:r>
      <w:r w:rsidR="00195399" w:rsidRPr="00777476">
        <w:fldChar w:fldCharType="end"/>
      </w:r>
    </w:p>
    <w:p w14:paraId="46560A8E" w14:textId="4D649070"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FF68E7">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40&lt;/sup&gt;","plainTextFormattedCitation":"40","previouslyFormattedCitation":"&lt;sup&gt;39&lt;/sup&gt;"},"properties":{"noteIndex":0},"schema":"https://github.com/citation-style-language/schema/raw/master/csl-citation.json"}</w:instrText>
      </w:r>
      <w:r w:rsidR="007B2B92" w:rsidRPr="00777476">
        <w:rPr>
          <w:vertAlign w:val="superscript"/>
        </w:rPr>
        <w:fldChar w:fldCharType="separate"/>
      </w:r>
      <w:r w:rsidR="00FF68E7" w:rsidRPr="00FF68E7">
        <w:rPr>
          <w:noProof/>
          <w:vertAlign w:val="superscript"/>
        </w:rPr>
        <w:t>40</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FF68E7">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76,77&lt;/sup&gt;","plainTextFormattedCitation":"76,77","previouslyFormattedCitation":"&lt;sup&gt;75,76&lt;/sup&gt;"},"properties":{"noteIndex":0},"schema":"https://github.com/citation-style-language/schema/raw/master/csl-citation.json"}</w:instrText>
      </w:r>
      <w:r w:rsidR="00EA0ACB" w:rsidRPr="00777476">
        <w:fldChar w:fldCharType="separate"/>
      </w:r>
      <w:r w:rsidR="00FF68E7" w:rsidRPr="00FF68E7">
        <w:rPr>
          <w:noProof/>
          <w:vertAlign w:val="superscript"/>
        </w:rPr>
        <w:t>76,77</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commentRangeStart w:id="101"/>
      <w:r>
        <w:t>Conclusion</w:t>
      </w:r>
      <w:commentRangeEnd w:id="101"/>
      <w:r w:rsidR="00AA7D50">
        <w:rPr>
          <w:rStyle w:val="CommentReference"/>
          <w:rFonts w:asciiTheme="minorHAnsi" w:eastAsiaTheme="minorHAnsi" w:hAnsiTheme="minorHAnsi" w:cstheme="minorBidi"/>
        </w:rPr>
        <w:commentReference w:id="101"/>
      </w:r>
    </w:p>
    <w:p w14:paraId="091F891B" w14:textId="7D975560"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w:t>
      </w:r>
      <w:r w:rsidR="000C18C4">
        <w:lastRenderedPageBreak/>
        <w:t xml:space="preserve">for </w:t>
      </w:r>
      <w:r w:rsidR="00E014A9">
        <w:t>practical progress in safety science</w:t>
      </w:r>
      <w:r w:rsidR="00E014A9">
        <w:fldChar w:fldCharType="begin" w:fldLock="1"/>
      </w:r>
      <w:r w:rsidR="00FF68E7">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89&lt;/sup&gt;","plainTextFormattedCitation":"89","previouslyFormattedCitation":"&lt;sup&gt;88&lt;/sup&gt;"},"properties":{"noteIndex":0},"schema":"https://github.com/citation-style-language/schema/raw/master/csl-citation.json"}</w:instrText>
      </w:r>
      <w:r w:rsidR="00E014A9">
        <w:rPr>
          <w:vertAlign w:val="superscript"/>
        </w:rPr>
        <w:fldChar w:fldCharType="separate"/>
      </w:r>
      <w:r w:rsidR="00FF68E7" w:rsidRPr="00FF68E7">
        <w:rPr>
          <w:noProof/>
          <w:vertAlign w:val="superscript"/>
        </w:rPr>
        <w:t>89</w:t>
      </w:r>
      <w:r w:rsidR="00E014A9">
        <w:fldChar w:fldCharType="end"/>
      </w:r>
      <w:r w:rsidR="00E014A9">
        <w:t xml:space="preserve"> and </w:t>
      </w:r>
      <w:r w:rsidR="00A96E1C">
        <w:t>a unifying theory</w:t>
      </w:r>
      <w:r w:rsidR="00BF48F2">
        <w:fldChar w:fldCharType="begin" w:fldLock="1"/>
      </w:r>
      <w:r w:rsidR="00FF68E7">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90&lt;/sup&gt;","plainTextFormattedCitation":"90","previouslyFormattedCitation":"&lt;sup&gt;89&lt;/sup&gt;"},"properties":{"noteIndex":0},"schema":"https://github.com/citation-style-language/schema/raw/master/csl-citation.json"}</w:instrText>
      </w:r>
      <w:r w:rsidR="00BF48F2">
        <w:fldChar w:fldCharType="separate"/>
      </w:r>
      <w:r w:rsidR="00FF68E7" w:rsidRPr="00FF68E7">
        <w:rPr>
          <w:noProof/>
          <w:vertAlign w:val="superscript"/>
        </w:rPr>
        <w:t>90</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102"/>
      <w:commentRangeStart w:id="103"/>
      <w:commentRangeStart w:id="104"/>
      <w:commentRangeStart w:id="105"/>
      <w:r w:rsidR="00A2296F">
        <w:t>safety</w:t>
      </w:r>
      <w:r w:rsidR="00351A05">
        <w:fldChar w:fldCharType="begin" w:fldLock="1"/>
      </w:r>
      <w:r w:rsidR="00FF68E7">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91&lt;/sup&gt;","plainTextFormattedCitation":"91","previouslyFormattedCitation":"&lt;sup&gt;90&lt;/sup&gt;"},"properties":{"noteIndex":0},"schema":"https://github.com/citation-style-language/schema/raw/master/csl-citation.json"}</w:instrText>
      </w:r>
      <w:r w:rsidR="00351A05">
        <w:fldChar w:fldCharType="separate"/>
      </w:r>
      <w:r w:rsidR="00FF68E7" w:rsidRPr="00FF68E7">
        <w:rPr>
          <w:noProof/>
          <w:vertAlign w:val="superscript"/>
        </w:rPr>
        <w:t>91</w:t>
      </w:r>
      <w:r w:rsidR="00351A05">
        <w:fldChar w:fldCharType="end"/>
      </w:r>
      <w:r w:rsidR="00A2296F">
        <w:t>.</w:t>
      </w:r>
      <w:commentRangeEnd w:id="102"/>
      <w:r w:rsidR="00EA0ACB">
        <w:rPr>
          <w:rStyle w:val="CommentReference"/>
        </w:rPr>
        <w:commentReference w:id="102"/>
      </w:r>
      <w:commentRangeEnd w:id="103"/>
      <w:r w:rsidR="005804D3">
        <w:rPr>
          <w:rStyle w:val="CommentReference"/>
        </w:rPr>
        <w:commentReference w:id="103"/>
      </w:r>
      <w:commentRangeEnd w:id="104"/>
      <w:r w:rsidR="00E275B9">
        <w:rPr>
          <w:rStyle w:val="CommentReference"/>
        </w:rPr>
        <w:commentReference w:id="104"/>
      </w:r>
      <w:commentRangeEnd w:id="105"/>
      <w:r w:rsidR="00B15C5C">
        <w:rPr>
          <w:rStyle w:val="CommentReference"/>
        </w:rPr>
        <w:commentReference w:id="105"/>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52C1EA1" w:rsidR="0076332B" w:rsidRPr="0076332B" w:rsidRDefault="0076332B" w:rsidP="00A52E78">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A52E78">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17&lt;/sup&gt;","plainTextFormattedCitation":"17","previouslyFormattedCitation":"&lt;sup&gt;17&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A52E78" w:rsidRPr="00A52E78">
              <w:rPr>
                <w:rFonts w:ascii="Times New Roman" w:hAnsi="Times New Roman" w:cs="Times New Roman"/>
                <w:noProof/>
                <w:sz w:val="20"/>
                <w:szCs w:val="16"/>
                <w:vertAlign w:val="superscript"/>
              </w:rPr>
              <w:t>17</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commentRangeStart w:id="106"/>
            <w:r w:rsidRPr="00A71A27">
              <w:rPr>
                <w:rFonts w:ascii="Times New Roman" w:eastAsia="Times New Roman" w:hAnsi="Times New Roman" w:cs="Times New Roman"/>
                <w:b/>
                <w:bCs/>
                <w:color w:val="000000"/>
                <w:sz w:val="16"/>
                <w:szCs w:val="16"/>
                <w:lang w:eastAsia="en-GB"/>
              </w:rPr>
              <w:t xml:space="preserve">Consequences for patient safety </w:t>
            </w:r>
            <w:commentRangeEnd w:id="106"/>
            <w:r w:rsidR="00B118BA">
              <w:rPr>
                <w:rStyle w:val="CommentReference"/>
              </w:rPr>
              <w:commentReference w:id="106"/>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Unclear how to </w:t>
            </w:r>
            <w:commentRangeStart w:id="107"/>
            <w:r w:rsidRPr="00A71A27">
              <w:rPr>
                <w:rFonts w:ascii="Times New Roman" w:eastAsia="Times New Roman" w:hAnsi="Times New Roman" w:cs="Times New Roman"/>
                <w:color w:val="000000"/>
                <w:sz w:val="16"/>
                <w:szCs w:val="16"/>
                <w:lang w:eastAsia="en-GB"/>
              </w:rPr>
              <w:t xml:space="preserve">sensibly </w:t>
            </w:r>
            <w:commentRangeEnd w:id="107"/>
            <w:r w:rsidR="00B118BA">
              <w:rPr>
                <w:rStyle w:val="CommentReference"/>
              </w:rPr>
              <w:commentReference w:id="107"/>
            </w:r>
            <w:r w:rsidRPr="00A71A27">
              <w:rPr>
                <w:rFonts w:ascii="Times New Roman" w:eastAsia="Times New Roman" w:hAnsi="Times New Roman" w:cs="Times New Roman"/>
                <w:color w:val="000000"/>
                <w:sz w:val="16"/>
                <w:szCs w:val="16"/>
                <w:lang w:eastAsia="en-GB"/>
              </w:rPr>
              <w:t>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78A3531F" w:rsidR="0076332B" w:rsidRPr="000D2165" w:rsidRDefault="0076332B" w:rsidP="00FF68E7">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FF68E7">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29&lt;/sup&gt;","plainTextFormattedCitation":"29","previouslyFormattedCitation":"&lt;sup&gt;28&lt;/sup&gt;"},"properties":{"noteIndex":0},"schema":"https://github.com/citation-style-language/schema/raw/master/csl-citation.json"}</w:instrText>
            </w:r>
            <w:r w:rsidR="00DD0FC3" w:rsidRPr="000D2165">
              <w:rPr>
                <w:rFonts w:ascii="Times New Roman" w:eastAsia="Times New Roman" w:hAnsi="Times New Roman" w:cs="Times New Roman"/>
                <w:bCs/>
                <w:sz w:val="16"/>
                <w:szCs w:val="20"/>
                <w:vertAlign w:val="superscript"/>
                <w:lang w:eastAsia="en-GB"/>
              </w:rPr>
              <w:fldChar w:fldCharType="separate"/>
            </w:r>
            <w:r w:rsidR="00FF68E7" w:rsidRPr="00FF68E7">
              <w:rPr>
                <w:rFonts w:ascii="Times New Roman" w:eastAsia="Times New Roman" w:hAnsi="Times New Roman" w:cs="Times New Roman"/>
                <w:bCs/>
                <w:noProof/>
                <w:sz w:val="16"/>
                <w:szCs w:val="20"/>
                <w:vertAlign w:val="superscript"/>
                <w:lang w:eastAsia="en-GB"/>
              </w:rPr>
              <w:t>29</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onathan Benn" w:date="2020-10-15T18:04:00Z" w:initials="JB">
    <w:p w14:paraId="57C0AED7" w14:textId="77777777" w:rsidR="00A52E78" w:rsidRDefault="00A52E78" w:rsidP="00E242A0">
      <w:pPr>
        <w:spacing w:after="0" w:line="240" w:lineRule="auto"/>
      </w:pPr>
      <w:r>
        <w:rPr>
          <w:rStyle w:val="CommentReference"/>
        </w:rPr>
        <w:annotationRef/>
      </w:r>
      <w:r>
        <w:t xml:space="preserve">How about simply: </w:t>
      </w:r>
    </w:p>
    <w:p w14:paraId="57693847" w14:textId="247F1EB7" w:rsidR="00A52E78" w:rsidRDefault="00A52E78" w:rsidP="00E242A0">
      <w:pPr>
        <w:spacing w:after="0" w:line="240" w:lineRule="auto"/>
      </w:pPr>
      <w:r>
        <w:t xml:space="preserve">Patient </w:t>
      </w:r>
      <w:r w:rsidRPr="00AD4971">
        <w:t xml:space="preserve">Safety Informatics: </w:t>
      </w:r>
      <w:r>
        <w:t xml:space="preserve">Meeting the </w:t>
      </w:r>
      <w:r w:rsidRPr="00AD4971">
        <w:t xml:space="preserve">challenges </w:t>
      </w:r>
      <w:r>
        <w:t>of</w:t>
      </w:r>
      <w:r w:rsidRPr="00AD4971">
        <w:t xml:space="preserve"> </w:t>
      </w:r>
      <w:r>
        <w:t>emerging digital health</w:t>
      </w:r>
      <w:r>
        <w:rPr>
          <w:rStyle w:val="CommentReference"/>
        </w:rPr>
        <w:annotationRef/>
      </w:r>
      <w:r>
        <w:t xml:space="preserve"> technologies</w:t>
      </w:r>
    </w:p>
    <w:p w14:paraId="629E2074" w14:textId="7AA0D0AF" w:rsidR="00A52E78" w:rsidRDefault="00A52E78">
      <w:pPr>
        <w:pStyle w:val="CommentText"/>
      </w:pPr>
    </w:p>
  </w:comment>
  <w:comment w:id="7" w:author="Ciarán McInerney [2]" w:date="2020-10-26T12:53:00Z" w:initials="CM">
    <w:p w14:paraId="0E748D3E" w14:textId="131C5655" w:rsidR="00A52E78" w:rsidRDefault="00A52E78">
      <w:pPr>
        <w:pStyle w:val="CommentText"/>
      </w:pPr>
      <w:r>
        <w:rPr>
          <w:rStyle w:val="CommentReference"/>
        </w:rPr>
        <w:annotationRef/>
      </w:r>
      <w:r>
        <w:t>OK</w:t>
      </w:r>
    </w:p>
  </w:comment>
  <w:comment w:id="31" w:author="Jonathan Benn" w:date="2020-10-15T18:11:00Z" w:initials="JB">
    <w:p w14:paraId="2EA986FB" w14:textId="15D28A71" w:rsidR="00A52E78" w:rsidRDefault="00A52E78">
      <w:pPr>
        <w:pStyle w:val="CommentText"/>
      </w:pPr>
      <w:r>
        <w:rPr>
          <w:rStyle w:val="CommentReference"/>
        </w:rPr>
        <w:annotationRef/>
      </w:r>
      <w:r>
        <w:t>Next draft, could you add details please of target journal, article type, word count, abstract (if appropriate) and references.  Worth checking the journal style guidelines for authors (and examples of similar published articles) to make sure we get the structure and style right.</w:t>
      </w:r>
    </w:p>
  </w:comment>
  <w:comment w:id="32" w:author="Jonathan Benn" w:date="2020-10-15T21:39:00Z" w:initials="JB">
    <w:p w14:paraId="4DEFA8F1" w14:textId="37D4517A" w:rsidR="00A52E78" w:rsidRDefault="00A52E78">
      <w:pPr>
        <w:pStyle w:val="CommentText"/>
      </w:pPr>
      <w:r>
        <w:rPr>
          <w:rStyle w:val="CommentReference"/>
        </w:rPr>
        <w:annotationRef/>
      </w:r>
      <w:r>
        <w:t xml:space="preserve">Generally, we talk a lot in this paper in fairly abstract terms about the effects of digital technology on patient safety (or the risks to patient safety).  I think it would be useful in the introductory rationale to include some examples grounded in the literature of specific patient safety effects.  </w:t>
      </w:r>
    </w:p>
  </w:comment>
  <w:comment w:id="33" w:author="Jonathan Benn" w:date="2020-10-15T18:19:00Z" w:initials="JB">
    <w:p w14:paraId="236AE803" w14:textId="691131B7" w:rsidR="00A52E78" w:rsidRDefault="00A52E78">
      <w:pPr>
        <w:pStyle w:val="CommentText"/>
      </w:pPr>
      <w:r>
        <w:rPr>
          <w:rStyle w:val="CommentReference"/>
        </w:rPr>
        <w:annotationRef/>
      </w:r>
      <w:r>
        <w:t>I find this first sentence a little ambiguous – perhaps take a couple of sentences to explain the interaction with healthcare.</w:t>
      </w:r>
    </w:p>
  </w:comment>
  <w:comment w:id="34" w:author="Jonathan Benn" w:date="2020-10-15T18:59:00Z" w:initials="JB">
    <w:p w14:paraId="7756A124" w14:textId="55E57571" w:rsidR="00A52E78" w:rsidRDefault="00A52E78">
      <w:pPr>
        <w:pStyle w:val="CommentText"/>
      </w:pPr>
      <w:r>
        <w:rPr>
          <w:rStyle w:val="CommentReference"/>
        </w:rPr>
        <w:annotationRef/>
      </w:r>
      <w:r>
        <w:t>I know you define patient safety more formally later, but worth inserting a short explanation of what the term means here in this context (i.e. early in the paper).</w:t>
      </w:r>
    </w:p>
  </w:comment>
  <w:comment w:id="35" w:author="Jonathan Benn" w:date="2020-10-15T19:10:00Z" w:initials="JB">
    <w:p w14:paraId="6E889116" w14:textId="5167C6EE" w:rsidR="00A52E78" w:rsidRDefault="00A52E78">
      <w:pPr>
        <w:pStyle w:val="CommentText"/>
      </w:pPr>
      <w:r>
        <w:rPr>
          <w:rStyle w:val="CommentReference"/>
        </w:rPr>
        <w:annotationRef/>
      </w:r>
      <w:r>
        <w:t xml:space="preserve">I suggest a break here and rework this to draw together the rationale to support the aims of this paper.  I think generally, </w:t>
      </w:r>
      <w:r w:rsidRPr="00F457BA">
        <w:t xml:space="preserve">we could expand/unpack the concepts in the first paragraph </w:t>
      </w:r>
      <w:r>
        <w:t>a little more</w:t>
      </w:r>
      <w:r w:rsidRPr="00F457BA">
        <w:t>, as the argument presented here underpins the whole piece</w:t>
      </w:r>
      <w:r>
        <w:t xml:space="preserve"> and sets up the aims specifically</w:t>
      </w:r>
      <w:r w:rsidRPr="00F457BA">
        <w:t>.</w:t>
      </w:r>
    </w:p>
  </w:comment>
  <w:comment w:id="37" w:author="Niels Peek" w:date="2020-10-17T14:29:00Z" w:initials="NP">
    <w:p w14:paraId="0D531598" w14:textId="77777777" w:rsidR="00A52E78" w:rsidRDefault="00A52E78">
      <w:pPr>
        <w:pStyle w:val="CommentText"/>
      </w:pPr>
      <w:r>
        <w:rPr>
          <w:rStyle w:val="CommentReference"/>
        </w:rPr>
        <w:annotationRef/>
      </w:r>
      <w:r>
        <w:t>Agree with Rebecca</w:t>
      </w:r>
    </w:p>
  </w:comment>
  <w:comment w:id="38" w:author="Rebecca Randell" w:date="2020-10-12T18:06:00Z" w:initials="RR">
    <w:p w14:paraId="63F420FC" w14:textId="0BEEDBF9" w:rsidR="00A52E78" w:rsidRDefault="00A52E78">
      <w:pPr>
        <w:pStyle w:val="CommentText"/>
      </w:pPr>
      <w:r>
        <w:rPr>
          <w:rStyle w:val="CommentReference"/>
        </w:rPr>
        <w:annotationRef/>
      </w:r>
      <w:r>
        <w:t>But in this paper we don’t appraise evidence – my concern is that this phrasing creates an expectation in reviewers that will not be fulfilled</w:t>
      </w:r>
    </w:p>
  </w:comment>
  <w:comment w:id="39" w:author="Dawn Dowding" w:date="2020-10-13T12:18:00Z" w:initials="DD">
    <w:p w14:paraId="2E0FF3D9" w14:textId="4622C430" w:rsidR="00A52E78" w:rsidRDefault="00A52E78">
      <w:pPr>
        <w:pStyle w:val="CommentText"/>
      </w:pPr>
      <w:r>
        <w:rPr>
          <w:rStyle w:val="CommentReference"/>
        </w:rPr>
        <w:annotationRef/>
      </w:r>
      <w:r>
        <w:t>To identify challenges associated with patient safety in health information systems?</w:t>
      </w:r>
    </w:p>
  </w:comment>
  <w:comment w:id="36" w:author="Jonathan Benn" w:date="2020-10-15T19:13:00Z" w:initials="JB">
    <w:p w14:paraId="1017CD99" w14:textId="7B170A25" w:rsidR="00A52E78" w:rsidRDefault="00A52E78">
      <w:pPr>
        <w:pStyle w:val="CommentText"/>
      </w:pPr>
      <w:r>
        <w:rPr>
          <w:rStyle w:val="CommentReference"/>
        </w:rPr>
        <w:annotationRef/>
      </w:r>
      <w:r>
        <w:t xml:space="preserve">I would avoid talking about methodology/participants entirely in the introduction and instead focus on the background rationale for the work, the gap that the work will address and the aims for the current paper. Move all workshop process/methodology material to a section on method. </w:t>
      </w:r>
    </w:p>
  </w:comment>
  <w:comment w:id="41" w:author="Jonathan Benn" w:date="2020-10-15T19:53:00Z" w:initials="JB">
    <w:p w14:paraId="03D7056F" w14:textId="2D5D7DAE" w:rsidR="00A52E78" w:rsidRDefault="00A52E78">
      <w:pPr>
        <w:pStyle w:val="CommentText"/>
      </w:pPr>
      <w:r>
        <w:rPr>
          <w:rStyle w:val="CommentReference"/>
        </w:rPr>
        <w:annotationRef/>
      </w:r>
      <w:r>
        <w:t>I worry a little that reviewers may think we are re-inventing the wheel here.  Perhaps “defining the field” is a little too grand (and ambitious given that our scope in this paper is more specific).  See my suggested aim below which focuses more on “development”</w:t>
      </w:r>
    </w:p>
  </w:comment>
  <w:comment w:id="42" w:author="Jonathan Benn" w:date="2020-10-15T19:17:00Z" w:initials="JB">
    <w:p w14:paraId="5C0F704B" w14:textId="6DC1C875" w:rsidR="00A52E78" w:rsidRDefault="00A52E78">
      <w:pPr>
        <w:pStyle w:val="CommentText"/>
      </w:pPr>
      <w:r>
        <w:rPr>
          <w:rStyle w:val="CommentReference"/>
        </w:rPr>
        <w:annotationRef/>
      </w:r>
      <w:r>
        <w:t>Depending on the target journal, we may not want to emphasise this.  Afterall, the rationale for our approach is universal, as are the patient safety implications.</w:t>
      </w:r>
    </w:p>
  </w:comment>
  <w:comment w:id="40" w:author="Jonathan Benn" w:date="2020-10-15T19:25:00Z" w:initials="JB">
    <w:p w14:paraId="09CBA36F" w14:textId="77777777" w:rsidR="00A52E78" w:rsidRDefault="00A52E78">
      <w:pPr>
        <w:pStyle w:val="CommentText"/>
      </w:pPr>
      <w:r>
        <w:rPr>
          <w:rStyle w:val="CommentReference"/>
        </w:rPr>
        <w:annotationRef/>
      </w:r>
      <w:r>
        <w:t>Expand on this and build upon the rationale outlined above.  Perhaps one high level aim and a series of more specific objectives? E.g.</w:t>
      </w:r>
    </w:p>
    <w:p w14:paraId="06B37CC8" w14:textId="1634AC02" w:rsidR="00A52E78" w:rsidRDefault="00A52E78" w:rsidP="00D85CC4">
      <w:r>
        <w:t>Aim: To develop Patient Safety Informatics as an academic discipline and field of research practice</w:t>
      </w:r>
    </w:p>
    <w:p w14:paraId="7DB77E26" w14:textId="397CA90B" w:rsidR="00A52E78" w:rsidRDefault="00A52E78" w:rsidP="00D85CC4">
      <w:r>
        <w:t>Objectives:</w:t>
      </w:r>
    </w:p>
    <w:p w14:paraId="2EC6C0C0" w14:textId="77777777" w:rsidR="00A52E78" w:rsidRDefault="00A52E78" w:rsidP="00D85CC4">
      <w:pPr>
        <w:pStyle w:val="ListParagraph"/>
        <w:numPr>
          <w:ilvl w:val="0"/>
          <w:numId w:val="16"/>
        </w:numPr>
      </w:pPr>
      <w:r>
        <w:t>Explore the interaction between developments in digital health technologies and patient safety, drawing upon existing literature and subject matter expertise</w:t>
      </w:r>
    </w:p>
    <w:p w14:paraId="19DD5327" w14:textId="77777777" w:rsidR="00A52E78" w:rsidRDefault="00A52E78" w:rsidP="00D85CC4">
      <w:pPr>
        <w:pStyle w:val="ListParagraph"/>
        <w:numPr>
          <w:ilvl w:val="0"/>
          <w:numId w:val="16"/>
        </w:numPr>
      </w:pPr>
      <w:r>
        <w:t>Consider the implications for theory and practice in the emerging field of “Patient Safety Informatics”</w:t>
      </w:r>
    </w:p>
    <w:p w14:paraId="5ACBCAFE" w14:textId="77777777" w:rsidR="00A52E78" w:rsidRDefault="00A52E78" w:rsidP="00D85CC4">
      <w:pPr>
        <w:pStyle w:val="ListParagraph"/>
        <w:numPr>
          <w:ilvl w:val="0"/>
          <w:numId w:val="16"/>
        </w:numPr>
      </w:pPr>
      <w:r>
        <w:t xml:space="preserve">Identify and discuss the core concepts and challenges that are inherent to a patient safety informatics discipline in order to support future research and development in this area.  </w:t>
      </w:r>
    </w:p>
    <w:p w14:paraId="240DAF05" w14:textId="02C990FB" w:rsidR="00A52E78" w:rsidRDefault="00A52E78">
      <w:pPr>
        <w:pStyle w:val="CommentText"/>
      </w:pPr>
    </w:p>
  </w:comment>
  <w:comment w:id="44" w:author="Jonathan Benn" w:date="2020-10-15T19:59:00Z" w:initials="JB">
    <w:p w14:paraId="3D3280E1" w14:textId="30178EEA" w:rsidR="00A52E78" w:rsidRDefault="00A52E78">
      <w:pPr>
        <w:pStyle w:val="CommentText"/>
      </w:pPr>
      <w:r>
        <w:rPr>
          <w:rStyle w:val="CommentReference"/>
        </w:rPr>
        <w:annotationRef/>
      </w:r>
      <w:r>
        <w:t>Again, this might imply a broader focus to a rveiewer – I think we are more concerned with the implications of new and emerging digital technologies for patient safety here.</w:t>
      </w:r>
    </w:p>
  </w:comment>
  <w:comment w:id="43" w:author="Jonathan Benn" w:date="2020-10-15T20:05:00Z" w:initials="JB">
    <w:p w14:paraId="20FE258B" w14:textId="6E4AC044" w:rsidR="00A52E78" w:rsidRDefault="00A52E78">
      <w:pPr>
        <w:pStyle w:val="CommentText"/>
      </w:pPr>
      <w:r>
        <w:rPr>
          <w:rStyle w:val="CommentReference"/>
        </w:rPr>
        <w:annotationRef/>
      </w:r>
      <w:r>
        <w:t>Depending on journal style, I’m going to suggest a slightly different structure here that places (more conventionally) a “methods” section after the introduction and aim.  So essentially, switching section 2 and section 1.  Part of our workshop method included review of the literature relevant to safety informatics followed by an expert workshop on the challenges.  Therefore, we present sections 1 and 3 as synthesis and discussion of what we learnt from the exercise.</w:t>
      </w:r>
    </w:p>
  </w:comment>
  <w:comment w:id="45" w:author="Jonathan Benn" w:date="2020-10-15T20:50:00Z" w:initials="JB">
    <w:p w14:paraId="6230018B" w14:textId="2A90D4FF" w:rsidR="00A52E78" w:rsidRDefault="00A52E78">
      <w:pPr>
        <w:pStyle w:val="CommentText"/>
      </w:pPr>
      <w:r>
        <w:rPr>
          <w:rStyle w:val="CommentReference"/>
        </w:rPr>
        <w:annotationRef/>
      </w:r>
      <w:r>
        <w:t>The section heading and subheadings in section 1 are are all very generic – can we be more specific relative to the aims?  E.g. Section 1: Developing the argument for a patient safety informatics field, 1.1: Patient safety and emerging digital health technologies, 1.2: Towards a definition of safety informatics</w:t>
      </w:r>
    </w:p>
  </w:comment>
  <w:comment w:id="46" w:author="Jonathan Benn" w:date="2020-10-15T20:17:00Z" w:initials="JB">
    <w:p w14:paraId="6B271280" w14:textId="645B678F" w:rsidR="00A52E78" w:rsidRDefault="00A52E78">
      <w:pPr>
        <w:pStyle w:val="CommentText"/>
      </w:pPr>
      <w:r>
        <w:rPr>
          <w:rStyle w:val="CommentReference"/>
        </w:rPr>
        <w:annotationRef/>
      </w:r>
      <w:r>
        <w:t>May need to define patient safety earlier if you choose to restructure – see my comment in intro</w:t>
      </w:r>
    </w:p>
  </w:comment>
  <w:comment w:id="47" w:author="Jonathan Benn" w:date="2020-10-15T20:17:00Z" w:initials="JB">
    <w:p w14:paraId="4EC50BCF" w14:textId="79832516" w:rsidR="00A52E78" w:rsidRDefault="00A52E78">
      <w:pPr>
        <w:pStyle w:val="CommentText"/>
      </w:pPr>
      <w:r>
        <w:rPr>
          <w:rStyle w:val="CommentReference"/>
        </w:rPr>
        <w:annotationRef/>
      </w:r>
      <w:r>
        <w:t>Interesting – what’s the reference?</w:t>
      </w:r>
    </w:p>
  </w:comment>
  <w:comment w:id="48" w:author="Jonathan Benn" w:date="2020-10-15T20:21:00Z" w:initials="JB">
    <w:p w14:paraId="6A7AA6C3" w14:textId="3A226EA0" w:rsidR="00A52E78" w:rsidRDefault="00A52E78">
      <w:pPr>
        <w:pStyle w:val="CommentText"/>
      </w:pPr>
      <w:r>
        <w:rPr>
          <w:rStyle w:val="CommentReference"/>
        </w:rPr>
        <w:annotationRef/>
      </w:r>
      <w:r>
        <w:t>I think expanding on this to at least acknowledge some of the existing approaches and areas of intersection, perhaps even in the introduction, would go a long way towards avoid being accused of reinventing the wheel!</w:t>
      </w:r>
    </w:p>
  </w:comment>
  <w:comment w:id="49" w:author="Jonathan Benn" w:date="2020-10-15T20:23:00Z" w:initials="JB">
    <w:p w14:paraId="35F30D12" w14:textId="51B31B5A" w:rsidR="00A52E78" w:rsidRDefault="00A52E78">
      <w:pPr>
        <w:pStyle w:val="CommentText"/>
      </w:pPr>
      <w:r>
        <w:rPr>
          <w:rStyle w:val="CommentReference"/>
        </w:rPr>
        <w:annotationRef/>
      </w:r>
      <w:r>
        <w:t xml:space="preserve">Do we need to be careful about use of the term “health information technology” vs “digital health technologies”?  </w:t>
      </w:r>
    </w:p>
  </w:comment>
  <w:comment w:id="50" w:author="Jonathan Benn" w:date="2020-10-15T20:27:00Z" w:initials="JB">
    <w:p w14:paraId="794B0D2A" w14:textId="63BA9715" w:rsidR="00A52E78" w:rsidRDefault="00A52E78">
      <w:pPr>
        <w:pStyle w:val="CommentText"/>
      </w:pPr>
      <w:r>
        <w:rPr>
          <w:rStyle w:val="CommentReference"/>
        </w:rPr>
        <w:annotationRef/>
      </w:r>
      <w:r>
        <w:t>I would argue that an information system comprises more than just the interaction of tehcnologies – what’s the reference here?</w:t>
      </w:r>
    </w:p>
  </w:comment>
  <w:comment w:id="53" w:author="David Jenkins" w:date="2020-10-15T11:24:00Z" w:initials="DJ">
    <w:p w14:paraId="0B88E008" w14:textId="77777777" w:rsidR="00A52E78" w:rsidRDefault="00A52E78">
      <w:pPr>
        <w:pStyle w:val="CommentText"/>
      </w:pPr>
      <w:r>
        <w:rPr>
          <w:rStyle w:val="CommentReference"/>
        </w:rPr>
        <w:annotationRef/>
      </w:r>
      <w:r>
        <w:t>Sounds hear as though you are talking about an information system that if incorporated or altered into a learning health system (</w:t>
      </w:r>
      <w:hyperlink r:id="rId1" w:history="1">
        <w:r w:rsidRPr="00EF3C9E">
          <w:rPr>
            <w:rStyle w:val="Hyperlink"/>
          </w:rPr>
          <w:t>https://pubmed</w:t>
        </w:r>
      </w:hyperlink>
      <w:r w:rsidRPr="00F33687">
        <w:t>.ncbi.nlm.nih.gov/28480469/</w:t>
      </w:r>
      <w:r>
        <w:t>) could improve the success and longevity of the interacting technologies</w:t>
      </w:r>
    </w:p>
  </w:comment>
  <w:comment w:id="54" w:author="Jonathan Benn" w:date="2020-10-15T20:41:00Z" w:initials="JB">
    <w:p w14:paraId="12109197" w14:textId="66DEB960" w:rsidR="00A52E78" w:rsidRDefault="00A52E78">
      <w:pPr>
        <w:pStyle w:val="CommentText"/>
      </w:pPr>
      <w:r>
        <w:rPr>
          <w:rStyle w:val="CommentReference"/>
        </w:rPr>
        <w:annotationRef/>
      </w:r>
      <w:r>
        <w:t>Be careful about suggesting that all technological innovation has a negative impact upon patient safety – it doesn’t necessarily follow that the one leads to the other.  When I was reading the earlier sections I got the sense that this was what we were saying – perhaps needs some tempering.</w:t>
      </w:r>
    </w:p>
  </w:comment>
  <w:comment w:id="65" w:author="Jonathan Benn" w:date="2020-10-15T20:46:00Z" w:initials="JB">
    <w:p w14:paraId="503E042C" w14:textId="50467515" w:rsidR="00A52E78" w:rsidRDefault="00A52E78">
      <w:pPr>
        <w:pStyle w:val="CommentText"/>
      </w:pPr>
      <w:r>
        <w:rPr>
          <w:rStyle w:val="CommentReference"/>
        </w:rPr>
        <w:annotationRef/>
      </w:r>
      <w:r>
        <w:t>Here we narrow patient safety informatics to refer to emerging digital health – with reference to my previous comment on the scope, perhaps we need to make this point in the intro/aims?</w:t>
      </w:r>
    </w:p>
  </w:comment>
  <w:comment w:id="66" w:author="Jonathan Benn" w:date="2020-10-15T21:02:00Z" w:initials="JB">
    <w:p w14:paraId="145A6D78" w14:textId="688DAC24" w:rsidR="00A52E78" w:rsidRDefault="00A52E78">
      <w:pPr>
        <w:pStyle w:val="CommentText"/>
      </w:pPr>
      <w:r>
        <w:rPr>
          <w:rStyle w:val="CommentReference"/>
        </w:rPr>
        <w:annotationRef/>
      </w:r>
      <w:r>
        <w:t>Too many concepts in this sentence.  I agree a definition of informatics might be important somewhere but we need to spell out the link to safety and safety culture.</w:t>
      </w:r>
    </w:p>
  </w:comment>
  <w:comment w:id="67" w:author="Jonathan Benn" w:date="2020-10-15T21:03:00Z" w:initials="JB">
    <w:p w14:paraId="44299AE4" w14:textId="4123563A" w:rsidR="00A52E78" w:rsidRDefault="00A52E78">
      <w:pPr>
        <w:pStyle w:val="CommentText"/>
      </w:pPr>
      <w:r>
        <w:rPr>
          <w:rStyle w:val="CommentReference"/>
        </w:rPr>
        <w:annotationRef/>
      </w:r>
      <w:r>
        <w:t>Has this already been defined in reference 30?  Is this Wang?</w:t>
      </w:r>
    </w:p>
  </w:comment>
  <w:comment w:id="68" w:author="Jonathan Benn" w:date="2020-10-15T21:07:00Z" w:initials="JB">
    <w:p w14:paraId="2144DB5E" w14:textId="587F5AA9" w:rsidR="00A52E78" w:rsidRDefault="00A52E78">
      <w:pPr>
        <w:pStyle w:val="CommentText"/>
      </w:pPr>
      <w:r>
        <w:rPr>
          <w:rStyle w:val="CommentReference"/>
        </w:rPr>
        <w:annotationRef/>
      </w:r>
      <w:r>
        <w:t>This point needs to be made in the intro/rationale for aims.</w:t>
      </w:r>
    </w:p>
  </w:comment>
  <w:comment w:id="69" w:author="Jonathan Benn" w:date="2020-10-15T21:14:00Z" w:initials="JB">
    <w:p w14:paraId="552B9F72" w14:textId="7DA3F016" w:rsidR="00A52E78" w:rsidRDefault="00A52E78">
      <w:pPr>
        <w:pStyle w:val="CommentText"/>
      </w:pPr>
      <w:r>
        <w:rPr>
          <w:rStyle w:val="CommentReference"/>
        </w:rPr>
        <w:annotationRef/>
      </w:r>
      <w:r>
        <w:t>Include the process of review of the literature/theory prior to the workshop and production of a scoping review as a primer to frame discussions at the workshop on both the challenges posed by emerging tech and the implications for patient safety informatics. i.e. set up section 1 and section 3 as “what we learnt” from the workshop activity.</w:t>
      </w:r>
    </w:p>
  </w:comment>
  <w:comment w:id="70" w:author="Ciarán McInerney [2]" w:date="2020-08-04T10:34:00Z" w:initials="CM">
    <w:p w14:paraId="2A3893CC" w14:textId="53DB3D2E" w:rsidR="00A52E78" w:rsidRDefault="00A52E78">
      <w:pPr>
        <w:pStyle w:val="CommentText"/>
      </w:pPr>
      <w:r>
        <w:rPr>
          <w:rStyle w:val="CommentReference"/>
        </w:rPr>
        <w:annotationRef/>
      </w:r>
      <w:r>
        <w:t xml:space="preserve">Owen – </w:t>
      </w:r>
    </w:p>
    <w:p w14:paraId="2893FE5D" w14:textId="2814F44F" w:rsidR="00A52E78" w:rsidRDefault="00A52E78">
      <w:pPr>
        <w:pStyle w:val="CommentText"/>
      </w:pPr>
    </w:p>
    <w:p w14:paraId="46ED494D" w14:textId="5DD7FBBA" w:rsidR="00A52E78" w:rsidRDefault="00A52E78">
      <w:pPr>
        <w:pStyle w:val="CommentText"/>
      </w:pPr>
      <w:r>
        <w:t>You commented that we should include a description of the recruitment process.</w:t>
      </w:r>
    </w:p>
    <w:p w14:paraId="41E0E82F" w14:textId="1D139309" w:rsidR="00A52E78" w:rsidRDefault="00A52E78">
      <w:pPr>
        <w:pStyle w:val="CommentText"/>
      </w:pPr>
    </w:p>
    <w:p w14:paraId="12FC6F1A" w14:textId="7C7F4EBC" w:rsidR="00A52E78" w:rsidRDefault="00A52E78" w:rsidP="00256640">
      <w:pPr>
        <w:pStyle w:val="CommentText"/>
        <w:numPr>
          <w:ilvl w:val="0"/>
          <w:numId w:val="10"/>
        </w:numPr>
      </w:pPr>
      <w:r>
        <w:t xml:space="preserve"> Can you please offer some suggested wording?</w:t>
      </w:r>
    </w:p>
  </w:comment>
  <w:comment w:id="71" w:author="Jonathan Benn" w:date="2020-10-15T21:09:00Z" w:initials="JB">
    <w:p w14:paraId="27BDC780" w14:textId="5A401800" w:rsidR="00A52E78" w:rsidRDefault="00A52E78">
      <w:pPr>
        <w:pStyle w:val="CommentText"/>
      </w:pPr>
      <w:r>
        <w:rPr>
          <w:rStyle w:val="CommentReference"/>
        </w:rPr>
        <w:annotationRef/>
      </w:r>
      <w:r>
        <w:t>Important to emphasise the informatics expertise in the room but also to say that the team was multidisciplinary  (i.e. some diversity in perspectives).  List them, including any clinical background/experience.</w:t>
      </w:r>
    </w:p>
  </w:comment>
  <w:comment w:id="72" w:author="Ciarán McInerney [2]" w:date="2020-08-11T17:14:00Z" w:initials="CM">
    <w:p w14:paraId="0AF4D833" w14:textId="77777777" w:rsidR="00A52E78" w:rsidRDefault="00A52E78"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A52E78" w:rsidRDefault="00A52E78" w:rsidP="0033179C">
      <w:pPr>
        <w:pStyle w:val="CommentText"/>
      </w:pPr>
    </w:p>
    <w:p w14:paraId="7AEED6C6" w14:textId="77777777" w:rsidR="00A52E78" w:rsidRDefault="00A52E78" w:rsidP="0033179C">
      <w:pPr>
        <w:pStyle w:val="CommentText"/>
      </w:pPr>
      <w:r>
        <w:t>Rebecca commented that all the challenges can be reduced to three:</w:t>
      </w:r>
    </w:p>
    <w:p w14:paraId="37B27320" w14:textId="77777777" w:rsidR="00A52E78" w:rsidRDefault="00A52E78" w:rsidP="0033179C">
      <w:pPr>
        <w:pStyle w:val="CommentText"/>
        <w:numPr>
          <w:ilvl w:val="0"/>
          <w:numId w:val="11"/>
        </w:numPr>
      </w:pPr>
      <w:r>
        <w:t>An environment where there is rapid innovation, often leveraging existing hardware and adding to or creating HISs</w:t>
      </w:r>
    </w:p>
    <w:p w14:paraId="53F75C94" w14:textId="77777777" w:rsidR="00A52E78" w:rsidRDefault="00A52E78"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A52E78" w:rsidRDefault="00A52E78" w:rsidP="0033179C">
      <w:pPr>
        <w:pStyle w:val="CommentText"/>
        <w:numPr>
          <w:ilvl w:val="0"/>
          <w:numId w:val="11"/>
        </w:numPr>
      </w:pPr>
      <w:r>
        <w:t>HITs leading to changes in how patients interact with the healthcare system</w:t>
      </w:r>
    </w:p>
    <w:p w14:paraId="5BA5E07C" w14:textId="77777777" w:rsidR="00A52E78" w:rsidRDefault="00A52E78" w:rsidP="0033179C">
      <w:pPr>
        <w:pStyle w:val="CommentText"/>
      </w:pPr>
    </w:p>
    <w:p w14:paraId="05A1E6F1" w14:textId="75EC4613" w:rsidR="00A52E78" w:rsidRDefault="00A52E78" w:rsidP="0033179C">
      <w:pPr>
        <w:pStyle w:val="CommentText"/>
        <w:numPr>
          <w:ilvl w:val="0"/>
          <w:numId w:val="10"/>
        </w:numPr>
      </w:pPr>
      <w:r>
        <w:t xml:space="preserve"> Should we change this section to reflect the three-challenge format, or are we happy with the six challenges?</w:t>
      </w:r>
    </w:p>
    <w:p w14:paraId="0D84A9B3" w14:textId="356EE882" w:rsidR="00A52E78" w:rsidRDefault="00A52E78">
      <w:pPr>
        <w:pStyle w:val="CommentText"/>
      </w:pPr>
    </w:p>
  </w:comment>
  <w:comment w:id="73" w:author="Richard Williams" w:date="2020-10-09T07:56:00Z" w:initials="RW">
    <w:p w14:paraId="6A88FDB5" w14:textId="3BEC8AFD" w:rsidR="00A52E78" w:rsidRDefault="00A52E78">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74" w:author="Rebecca Randell" w:date="2020-10-09T18:31:00Z" w:initials="RR">
    <w:p w14:paraId="658786E5" w14:textId="679B1014" w:rsidR="00A52E78" w:rsidRDefault="00A52E78">
      <w:pPr>
        <w:pStyle w:val="CommentText"/>
      </w:pPr>
      <w:r>
        <w:rPr>
          <w:rStyle w:val="CommentReference"/>
        </w:rPr>
        <w:annotationRef/>
      </w:r>
      <w:r>
        <w:t>My comment was about reordering to reflect the linkages between the different challenges, not to reduce the 6 to 3</w:t>
      </w:r>
    </w:p>
  </w:comment>
  <w:comment w:id="75" w:author="Ciarán McInerney [2]" w:date="2020-08-11T17:14:00Z" w:initials="CM">
    <w:p w14:paraId="4110C762" w14:textId="77777777" w:rsidR="00A52E78" w:rsidRDefault="00A52E78"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A52E78" w:rsidRDefault="00A52E78" w:rsidP="0033179C">
      <w:pPr>
        <w:pStyle w:val="CommentText"/>
      </w:pPr>
    </w:p>
    <w:p w14:paraId="7C18C9E4" w14:textId="77777777" w:rsidR="00A52E78" w:rsidRDefault="00A52E78" w:rsidP="0033179C">
      <w:pPr>
        <w:pStyle w:val="CommentText"/>
      </w:pPr>
      <w:r>
        <w:t>Ibrahim commented that it might be good to link each challenges to a theory in patient safety.</w:t>
      </w:r>
    </w:p>
    <w:p w14:paraId="5E063AF8" w14:textId="77777777" w:rsidR="00A52E78" w:rsidRDefault="00A52E78" w:rsidP="0033179C">
      <w:pPr>
        <w:pStyle w:val="CommentText"/>
      </w:pPr>
    </w:p>
    <w:p w14:paraId="301121C6" w14:textId="77777777" w:rsidR="00A52E78" w:rsidRDefault="00A52E78" w:rsidP="0033179C">
      <w:pPr>
        <w:pStyle w:val="CommentText"/>
        <w:numPr>
          <w:ilvl w:val="0"/>
          <w:numId w:val="10"/>
        </w:numPr>
      </w:pPr>
      <w:r>
        <w:t xml:space="preserve"> Is this something we want to do?</w:t>
      </w:r>
    </w:p>
    <w:p w14:paraId="1EFF8D38" w14:textId="4CD952D8" w:rsidR="00A52E78" w:rsidRDefault="00A52E78">
      <w:pPr>
        <w:pStyle w:val="CommentText"/>
      </w:pPr>
    </w:p>
  </w:comment>
  <w:comment w:id="76" w:author="Richard Williams" w:date="2020-10-09T08:00:00Z" w:initials="RW">
    <w:p w14:paraId="301E32CB" w14:textId="6E8C49D7" w:rsidR="00A52E78" w:rsidRDefault="00A52E78">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77" w:author="Niels Peek" w:date="2020-10-17T14:15:00Z" w:initials="NP">
    <w:p w14:paraId="244A0C3A" w14:textId="77777777" w:rsidR="00A52E78" w:rsidRDefault="00A52E78">
      <w:pPr>
        <w:pStyle w:val="CommentText"/>
      </w:pPr>
      <w:r>
        <w:rPr>
          <w:rStyle w:val="CommentReference"/>
        </w:rPr>
        <w:annotationRef/>
      </w:r>
      <w:r>
        <w:t>Agree with Richard. If we have an overarching theory of patient safety from which can we describe each of the six challenges, that would be useful. But we never started like that so it seems quite a stretch to do that now. As Richard says, adding one theory per challenge would overload the paper.</w:t>
      </w:r>
    </w:p>
  </w:comment>
  <w:comment w:id="78" w:author="Jonathan Benn" w:date="2020-10-15T21:19:00Z" w:initials="JB">
    <w:p w14:paraId="278576E0" w14:textId="5BF64872" w:rsidR="00A52E78" w:rsidRDefault="00A52E78">
      <w:pPr>
        <w:pStyle w:val="CommentText"/>
      </w:pPr>
      <w:r>
        <w:rPr>
          <w:rStyle w:val="CommentReference"/>
        </w:rPr>
        <w:annotationRef/>
      </w:r>
      <w:r>
        <w:t>Provide more insight as to the process by which these emerged.  If they emerged based upon lit review and  initial discussions at the workshop, then refinement of themes conducted by the lead researcher (CMI) including development of labels for themes, followed by feedback on a draft of the theme definitions from all workshop collaborators after the workshop event, then say so!  (In the methods section)</w:t>
      </w:r>
    </w:p>
  </w:comment>
  <w:comment w:id="79" w:author="Jonathan Benn" w:date="2020-10-15T22:21:00Z" w:initials="JB">
    <w:p w14:paraId="7E600ABD" w14:textId="6A79278C" w:rsidR="00A52E78" w:rsidRDefault="00A52E78">
      <w:pPr>
        <w:pStyle w:val="CommentText"/>
      </w:pPr>
      <w:r>
        <w:rPr>
          <w:rStyle w:val="CommentReference"/>
        </w:rPr>
        <w:annotationRef/>
      </w:r>
      <w:r>
        <w:t>I think better to label the challenges rather than say firstly, secondly, etc but see what you think.</w:t>
      </w:r>
    </w:p>
  </w:comment>
  <w:comment w:id="80" w:author="Jonathan Benn" w:date="2020-10-15T21:59:00Z" w:initials="JB">
    <w:p w14:paraId="303DFA0D" w14:textId="659A315F" w:rsidR="00A52E78" w:rsidRDefault="00A52E78">
      <w:pPr>
        <w:pStyle w:val="CommentText"/>
      </w:pPr>
      <w:r>
        <w:rPr>
          <w:rStyle w:val="CommentReference"/>
        </w:rPr>
        <w:annotationRef/>
      </w:r>
      <w:r>
        <w:t>Petrochemical processing, offshore oil production, nuclear power, civil aviation</w:t>
      </w:r>
    </w:p>
  </w:comment>
  <w:comment w:id="81" w:author="Jonathan Benn" w:date="2020-10-15T22:06:00Z" w:initials="JB">
    <w:p w14:paraId="30C58710" w14:textId="507F42F5" w:rsidR="00A52E78" w:rsidRDefault="00A52E78">
      <w:pPr>
        <w:pStyle w:val="CommentText"/>
      </w:pPr>
      <w:r>
        <w:rPr>
          <w:rStyle w:val="CommentReference"/>
        </w:rPr>
        <w:annotationRef/>
      </w:r>
      <w:r>
        <w:t>Should this be “Lack of clarity in…..”</w:t>
      </w:r>
    </w:p>
  </w:comment>
  <w:comment w:id="82" w:author="Ciarán McInerney [2]" w:date="2020-08-04T09:41:00Z" w:initials="CM">
    <w:p w14:paraId="060B4ED8" w14:textId="77777777" w:rsidR="00A52E78" w:rsidRDefault="00A52E78">
      <w:pPr>
        <w:pStyle w:val="CommentText"/>
      </w:pPr>
      <w:r>
        <w:rPr>
          <w:rStyle w:val="CommentReference"/>
        </w:rPr>
        <w:annotationRef/>
      </w:r>
      <w:r>
        <w:t>David J + Niels –</w:t>
      </w:r>
    </w:p>
    <w:p w14:paraId="11E55969" w14:textId="77777777" w:rsidR="00A52E78" w:rsidRDefault="00A52E78">
      <w:pPr>
        <w:pStyle w:val="CommentText"/>
      </w:pPr>
    </w:p>
    <w:p w14:paraId="08214CF2" w14:textId="0AB9B870" w:rsidR="00A52E78" w:rsidRDefault="00A52E78">
      <w:pPr>
        <w:pStyle w:val="CommentText"/>
      </w:pPr>
      <w:r>
        <w:t>Please, review and edit as appropriate.</w:t>
      </w:r>
    </w:p>
  </w:comment>
  <w:comment w:id="83" w:author="Niels Peek" w:date="2020-10-17T14:28:00Z" w:initials="NP">
    <w:p w14:paraId="1C42AA61" w14:textId="77777777" w:rsidR="00A52E78" w:rsidRDefault="00A52E78">
      <w:pPr>
        <w:pStyle w:val="CommentText"/>
      </w:pPr>
      <w:r>
        <w:rPr>
          <w:rStyle w:val="CommentReference"/>
        </w:rPr>
        <w:annotationRef/>
      </w:r>
      <w:r>
        <w:t>I must admit that I’m struggling to understand what we are trying to say in this section. It is much weaker than the 5 other challenges and I would suggest that we drop it. As it stands, it is not convincing and lacks direction.</w:t>
      </w:r>
    </w:p>
  </w:comment>
  <w:comment w:id="84" w:author="David Jenkins" w:date="2020-10-15T11:26:00Z" w:initials="DJ">
    <w:p w14:paraId="448F12CB" w14:textId="77777777" w:rsidR="00A52E78" w:rsidRDefault="00A52E78">
      <w:pPr>
        <w:pStyle w:val="CommentText"/>
      </w:pPr>
      <w:r>
        <w:rPr>
          <w:rStyle w:val="CommentReference"/>
        </w:rPr>
        <w:annotationRef/>
      </w:r>
      <w:r>
        <w:t>Digital health itself generates data which is something that I do not think many utilise or know what to do with. My thought is that digital health and HITs need continuous monitoring (surveillance).</w:t>
      </w:r>
    </w:p>
    <w:p w14:paraId="3FD0E17E" w14:textId="77777777" w:rsidR="00A52E78" w:rsidRDefault="00A52E78">
      <w:pPr>
        <w:pStyle w:val="CommentText"/>
      </w:pPr>
      <w:r>
        <w:t>This comment might be out of scope if you are explicitly talking about the increase in health data as streams due to improvements in technology.</w:t>
      </w:r>
    </w:p>
  </w:comment>
  <w:comment w:id="86" w:author="David Jenkins" w:date="2020-10-15T11:30:00Z" w:initials="DJ">
    <w:p w14:paraId="6C4F59FD" w14:textId="77777777" w:rsidR="00A52E78" w:rsidRDefault="00A52E78" w:rsidP="005B1B7E">
      <w:pPr>
        <w:pStyle w:val="CommentText"/>
      </w:pPr>
      <w:r>
        <w:rPr>
          <w:rStyle w:val="CommentReference"/>
        </w:rPr>
        <w:annotationRef/>
      </w:r>
      <w:r>
        <w:rPr>
          <w:rStyle w:val="CommentReference"/>
        </w:rPr>
        <w:annotationRef/>
      </w:r>
      <w:r>
        <w:t>Also, an increase in data does not mean better data</w:t>
      </w:r>
    </w:p>
    <w:p w14:paraId="3B3C3359" w14:textId="77777777" w:rsidR="00A52E78" w:rsidRDefault="00A52E78">
      <w:pPr>
        <w:pStyle w:val="CommentText"/>
      </w:pPr>
      <w:r>
        <w:t>So not just bias in the use of data but bias in the data itself</w:t>
      </w:r>
    </w:p>
  </w:comment>
  <w:comment w:id="85" w:author="Jonathan Benn" w:date="2020-10-15T22:14:00Z" w:initials="JB">
    <w:p w14:paraId="5347CBBA" w14:textId="77777777" w:rsidR="00A52E78" w:rsidRDefault="00A52E78">
      <w:pPr>
        <w:pStyle w:val="CommentText"/>
      </w:pPr>
      <w:r>
        <w:rPr>
          <w:rStyle w:val="CommentReference"/>
        </w:rPr>
        <w:annotationRef/>
      </w:r>
      <w:r>
        <w:t>This is very abstract – useful to include examples, e.g. for how biased data might impact patient safety.</w:t>
      </w:r>
    </w:p>
    <w:p w14:paraId="7BDDB0F1" w14:textId="77777777" w:rsidR="00A52E78" w:rsidRDefault="00A52E78">
      <w:pPr>
        <w:pStyle w:val="CommentText"/>
      </w:pPr>
    </w:p>
    <w:p w14:paraId="2ECE19D3" w14:textId="3903EDDE" w:rsidR="00A52E78" w:rsidRDefault="00A52E78">
      <w:pPr>
        <w:pStyle w:val="CommentText"/>
      </w:pPr>
      <w:r>
        <w:t xml:space="preserve">Perhaps we should acknowledge that usually, increased availability of data means enhanced opportunity for secondary use of data to support quality and safety, develop novel insights and act on them.  </w:t>
      </w:r>
    </w:p>
  </w:comment>
  <w:comment w:id="87" w:author="Jonathan Benn" w:date="2020-10-15T22:26:00Z" w:initials="JB">
    <w:p w14:paraId="023F25AC" w14:textId="6021CA29" w:rsidR="00A52E78" w:rsidRDefault="00A52E78">
      <w:pPr>
        <w:pStyle w:val="CommentText"/>
      </w:pPr>
      <w:r>
        <w:rPr>
          <w:rStyle w:val="CommentReference"/>
        </w:rPr>
        <w:annotationRef/>
      </w:r>
      <w:r>
        <w:t xml:space="preserve">This is a very good point, can we develop?  Previous reactive approaches to safety based upon learning from past harm and failure were inadequate then, but will be more so with the interactive complexity of increasingly digitally-mediated healthcare systems and the inevitable novel failure modes that are introduced.  Chasing the causes of the last failure is not likely to be the most effective strategy and failing to ensure the reliability of the system as a whole through proactive regulation may lead to system-wide failures with significant consequences for large numbers of patients. </w:t>
      </w:r>
    </w:p>
  </w:comment>
  <w:comment w:id="88" w:author="Jonathan Benn" w:date="2020-10-15T22:26:00Z" w:initials="JB">
    <w:p w14:paraId="26070283" w14:textId="3027E64D" w:rsidR="00A52E78" w:rsidRDefault="00A52E78">
      <w:pPr>
        <w:pStyle w:val="CommentText"/>
      </w:pPr>
      <w:r>
        <w:rPr>
          <w:rStyle w:val="CommentReference"/>
        </w:rPr>
        <w:annotationRef/>
      </w:r>
      <w:r>
        <w:t>What does this mean in practice?</w:t>
      </w:r>
    </w:p>
  </w:comment>
  <w:comment w:id="90" w:author="Ciarán McInerney [2]" w:date="2020-08-04T11:14:00Z" w:initials="CM">
    <w:p w14:paraId="2D92A5B5" w14:textId="06F1A1C7" w:rsidR="00A52E78" w:rsidRDefault="00A52E78">
      <w:pPr>
        <w:pStyle w:val="CommentText"/>
      </w:pPr>
      <w:r>
        <w:rPr>
          <w:rStyle w:val="CommentReference"/>
        </w:rPr>
        <w:annotationRef/>
      </w:r>
      <w:r>
        <w:t xml:space="preserve">Rebecca – </w:t>
      </w:r>
    </w:p>
    <w:p w14:paraId="57177460" w14:textId="4E080DE8" w:rsidR="00A52E78" w:rsidRDefault="00A52E78">
      <w:pPr>
        <w:pStyle w:val="CommentText"/>
      </w:pPr>
    </w:p>
    <w:p w14:paraId="260A68BB" w14:textId="69A2269F" w:rsidR="00A52E78" w:rsidRDefault="00A52E78">
      <w:pPr>
        <w:pStyle w:val="CommentText"/>
      </w:pPr>
      <w:r>
        <w:t>You commented that there are different kinds of trust.</w:t>
      </w:r>
    </w:p>
    <w:p w14:paraId="0CB0930F" w14:textId="44B29FFC" w:rsidR="00A52E78" w:rsidRDefault="00A52E78">
      <w:pPr>
        <w:pStyle w:val="CommentText"/>
      </w:pPr>
    </w:p>
    <w:p w14:paraId="13B057C6" w14:textId="514880BD" w:rsidR="00A52E78" w:rsidRDefault="00A52E78" w:rsidP="003354EE">
      <w:pPr>
        <w:pStyle w:val="CommentText"/>
        <w:numPr>
          <w:ilvl w:val="0"/>
          <w:numId w:val="10"/>
        </w:numPr>
      </w:pPr>
      <w:r>
        <w:t xml:space="preserve"> Can you help me to understand what these kinds of trust are and how the distinctions are important for this paper, please?</w:t>
      </w:r>
    </w:p>
  </w:comment>
  <w:comment w:id="91" w:author="Rebecca Randell" w:date="2020-10-12T18:17:00Z" w:initials="RR">
    <w:p w14:paraId="618DD374" w14:textId="7A25DC58" w:rsidR="00A52E78" w:rsidRDefault="00A52E78"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A52E78" w:rsidRDefault="00A52E78">
      <w:pPr>
        <w:pStyle w:val="CommentText"/>
      </w:pPr>
    </w:p>
  </w:comment>
  <w:comment w:id="92" w:author="Jonathan Benn" w:date="2020-10-15T22:40:00Z" w:initials="JB">
    <w:p w14:paraId="6AAEF76A" w14:textId="513D3BD5" w:rsidR="00A52E78" w:rsidRDefault="00A52E78">
      <w:pPr>
        <w:pStyle w:val="CommentText"/>
      </w:pPr>
      <w:r>
        <w:rPr>
          <w:rStyle w:val="CommentReference"/>
        </w:rPr>
        <w:annotationRef/>
      </w:r>
      <w:r>
        <w:t>There is also trust or confidence in technology, for example for clinical decision support, that might influence the decision to adopt and use the technology.  Variable uptake of technology that has proven patient safety benefits due to soft factors would lead to variations in practice and associated risks to patient safety.</w:t>
      </w:r>
    </w:p>
  </w:comment>
  <w:comment w:id="93" w:author="Jonathan Benn" w:date="2020-10-15T22:23:00Z" w:initials="JB">
    <w:p w14:paraId="20922556" w14:textId="76BF929A" w:rsidR="00A52E78" w:rsidRDefault="00A52E78">
      <w:pPr>
        <w:pStyle w:val="CommentText"/>
      </w:pPr>
      <w:r>
        <w:rPr>
          <w:rStyle w:val="CommentReference"/>
        </w:rPr>
        <w:annotationRef/>
      </w:r>
      <w:r>
        <w:t>This seems to link with challenge 1 to a degree.  Perhaps we should present it second?</w:t>
      </w:r>
    </w:p>
  </w:comment>
  <w:comment w:id="89" w:author="Jonathan Benn" w:date="2020-10-15T22:54:00Z" w:initials="JB">
    <w:p w14:paraId="20FBBA90" w14:textId="4863E7A8" w:rsidR="00A52E78" w:rsidRDefault="00A52E78">
      <w:pPr>
        <w:pStyle w:val="CommentText"/>
      </w:pPr>
      <w:r>
        <w:rPr>
          <w:rStyle w:val="CommentReference"/>
        </w:rPr>
        <w:annotationRef/>
      </w:r>
      <w:r>
        <w:t>Ciaran, we need to have a chat about the content of this section, I think, so I understand where this has come from.</w:t>
      </w:r>
    </w:p>
  </w:comment>
  <w:comment w:id="94" w:author="Ciarán McInerney [2]" w:date="2020-08-04T11:16:00Z" w:initials="CM">
    <w:p w14:paraId="17839136" w14:textId="530CFB2F" w:rsidR="00A52E78" w:rsidRDefault="00A52E78">
      <w:pPr>
        <w:pStyle w:val="CommentText"/>
      </w:pPr>
      <w:r>
        <w:rPr>
          <w:rStyle w:val="CommentReference"/>
        </w:rPr>
        <w:annotationRef/>
      </w:r>
      <w:r>
        <w:t xml:space="preserve">Rebecca – </w:t>
      </w:r>
    </w:p>
    <w:p w14:paraId="18779ED8" w14:textId="640E93A7" w:rsidR="00A52E78" w:rsidRDefault="00A52E78">
      <w:pPr>
        <w:pStyle w:val="CommentText"/>
      </w:pPr>
    </w:p>
    <w:p w14:paraId="1E435825" w14:textId="61C31E6B" w:rsidR="00A52E78" w:rsidRDefault="00A52E78">
      <w:pPr>
        <w:pStyle w:val="CommentText"/>
      </w:pPr>
      <w:r>
        <w:t>You commented that this statement needs expanding.</w:t>
      </w:r>
    </w:p>
    <w:p w14:paraId="1572E436" w14:textId="77777777" w:rsidR="00A52E78" w:rsidRDefault="00A52E78">
      <w:pPr>
        <w:pStyle w:val="CommentText"/>
      </w:pPr>
    </w:p>
    <w:p w14:paraId="4AB04C68" w14:textId="10CBBBC5" w:rsidR="00A52E78" w:rsidRDefault="00A52E78"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95" w:author="Rebecca Randell" w:date="2020-10-12T18:02:00Z" w:initials="RR">
    <w:p w14:paraId="01780872" w14:textId="4D756BF3" w:rsidR="00A52E78" w:rsidRDefault="00A52E78">
      <w:pPr>
        <w:pStyle w:val="CommentText"/>
      </w:pPr>
      <w:r>
        <w:rPr>
          <w:rStyle w:val="CommentReference"/>
        </w:rPr>
        <w:annotationRef/>
      </w:r>
      <w:r>
        <w:t>An example would clarify</w:t>
      </w:r>
    </w:p>
  </w:comment>
  <w:comment w:id="96" w:author="Ciarán McInerney [2]" w:date="2020-08-12T18:05:00Z" w:initials="CM">
    <w:p w14:paraId="589EC734" w14:textId="77777777" w:rsidR="00A52E78" w:rsidRDefault="00A52E78" w:rsidP="00CE0FE4">
      <w:pPr>
        <w:pStyle w:val="CommentText"/>
      </w:pPr>
      <w:r>
        <w:rPr>
          <w:rStyle w:val="CommentReference"/>
        </w:rPr>
        <w:annotationRef/>
      </w:r>
      <w:r>
        <w:rPr>
          <w:rStyle w:val="CommentReference"/>
        </w:rPr>
        <w:annotationRef/>
      </w:r>
      <w:r>
        <w:t xml:space="preserve">Jon – </w:t>
      </w:r>
    </w:p>
    <w:p w14:paraId="5E4D0BE7" w14:textId="77777777" w:rsidR="00A52E78" w:rsidRDefault="00A52E78" w:rsidP="00CE0FE4">
      <w:pPr>
        <w:pStyle w:val="CommentText"/>
      </w:pPr>
    </w:p>
    <w:p w14:paraId="1631CF91" w14:textId="4CCE79FA" w:rsidR="00A52E78" w:rsidRDefault="00A52E78" w:rsidP="00CE0FE4">
      <w:pPr>
        <w:pStyle w:val="CommentText"/>
      </w:pPr>
      <w:r>
        <w:t>Can you please write a succinct definition of the socio-technical perspective and also a description of how such a perspective is good for patient safety?</w:t>
      </w:r>
    </w:p>
  </w:comment>
  <w:comment w:id="97" w:author="Jonathan Benn" w:date="2020-10-15T22:46:00Z" w:initials="JB">
    <w:p w14:paraId="253D87C5" w14:textId="391ADFD1" w:rsidR="00A52E78" w:rsidRDefault="00A52E78">
      <w:pPr>
        <w:pStyle w:val="CommentText"/>
      </w:pPr>
      <w:r>
        <w:rPr>
          <w:rStyle w:val="CommentReference"/>
        </w:rPr>
        <w:annotationRef/>
      </w:r>
      <w:r>
        <w:t xml:space="preserve"> I can think about how some of the established sociotechnical theory might relate to Trust in technology, but really a sociotechnical approach is fundamental to most of the solutions to the challenges we pose in this paper so I wouldn’t necessarily talk about the sociotechnical approach here.  We’ve already used Singh &amp; Sittig’s work as analytic frame earlier and to structure table 2, safety cases are sociotechnical in nature and we cite Carayon’s model again in challenges 5 and 6.  I suggest that we make the point in the conclusion as well that a sociotechnical/whole systems approach will be essential in the design, implementation  and evaluation of future digital health systems. </w:t>
      </w:r>
    </w:p>
  </w:comment>
  <w:comment w:id="98" w:author="Ciarán McInerney [2]" w:date="2020-08-12T18:05:00Z" w:initials="CM">
    <w:p w14:paraId="59FD0BD8" w14:textId="77777777" w:rsidR="00A52E78" w:rsidRDefault="00A52E78" w:rsidP="00CE0FE4">
      <w:pPr>
        <w:pStyle w:val="CommentText"/>
      </w:pPr>
      <w:r>
        <w:rPr>
          <w:rStyle w:val="CommentReference"/>
        </w:rPr>
        <w:annotationRef/>
      </w:r>
      <w:r>
        <w:rPr>
          <w:rStyle w:val="CommentReference"/>
        </w:rPr>
        <w:annotationRef/>
      </w:r>
      <w:r>
        <w:t xml:space="preserve">Jon – </w:t>
      </w:r>
    </w:p>
    <w:p w14:paraId="5BBC5547" w14:textId="77777777" w:rsidR="00A52E78" w:rsidRDefault="00A52E78" w:rsidP="00CE0FE4">
      <w:pPr>
        <w:pStyle w:val="CommentText"/>
      </w:pPr>
    </w:p>
    <w:p w14:paraId="63206FA4" w14:textId="77777777" w:rsidR="00A52E78" w:rsidRDefault="00A52E78" w:rsidP="00CE0FE4">
      <w:pPr>
        <w:pStyle w:val="CommentText"/>
      </w:pPr>
      <w:r>
        <w:t>Can you please write a succinct definition of the socio-technical perspective and also a description of how such a perspective is good for patient safety?</w:t>
      </w:r>
    </w:p>
  </w:comment>
  <w:comment w:id="99" w:author="Jonathan Benn" w:date="2020-10-15T23:06:00Z" w:initials="JB">
    <w:p w14:paraId="0F9650DC" w14:textId="21D36C06" w:rsidR="00A52E78" w:rsidRDefault="00A52E78">
      <w:pPr>
        <w:pStyle w:val="CommentText"/>
      </w:pPr>
      <w:r>
        <w:rPr>
          <w:rStyle w:val="CommentReference"/>
        </w:rPr>
        <w:annotationRef/>
      </w:r>
      <w:r>
        <w:t xml:space="preserve">The fact that patient safety is an emergent property of a complex system and largely determined by the capacity of that system to absorb potentially harmful unexpected variations (i.e. exhibit resilience) is a common argument in patient safety and not specific to digital health technology.  Can we make this more specific to digital tech?  For example, is the challenge that: Efforts to implement digital technology in health care often follow a reductionist approach? </w:t>
      </w:r>
    </w:p>
  </w:comment>
  <w:comment w:id="100" w:author="Jonathan Benn" w:date="2020-10-15T23:04:00Z" w:initials="JB">
    <w:p w14:paraId="13735BF8" w14:textId="52DFD141" w:rsidR="00A52E78" w:rsidRDefault="00A52E78">
      <w:pPr>
        <w:pStyle w:val="CommentText"/>
      </w:pPr>
      <w:r>
        <w:rPr>
          <w:rStyle w:val="CommentReference"/>
        </w:rPr>
        <w:annotationRef/>
      </w:r>
      <w:r>
        <w:t>Not sure what the reference is for this but there are other definitions of resilience that may be more helpful here.</w:t>
      </w:r>
    </w:p>
  </w:comment>
  <w:comment w:id="101" w:author="Jonathan Benn" w:date="2020-10-15T22:02:00Z" w:initials="JB">
    <w:p w14:paraId="09C1EDC4" w14:textId="77777777" w:rsidR="00A52E78" w:rsidRDefault="00A52E78">
      <w:pPr>
        <w:pStyle w:val="CommentText"/>
      </w:pPr>
      <w:r>
        <w:rPr>
          <w:rStyle w:val="CommentReference"/>
        </w:rPr>
        <w:annotationRef/>
      </w:r>
      <w:r>
        <w:t>A key implication of considering the challenges and opportunities for patient safety informatics is the interdisciplinary contribution required to study digital health technologies within their embedded context (i.e. where they actually impact upon patient safety).  Could we say something about this in the conclusion with some mention of the different disciplinary contributions as implied by the challenges and solutions in table 2?</w:t>
      </w:r>
    </w:p>
    <w:p w14:paraId="27E42E6F" w14:textId="77777777" w:rsidR="00A52E78" w:rsidRDefault="00A52E78">
      <w:pPr>
        <w:pStyle w:val="CommentText"/>
      </w:pPr>
    </w:p>
    <w:p w14:paraId="67C25904" w14:textId="2C9AAE0D" w:rsidR="00A52E78" w:rsidRDefault="00A52E78">
      <w:pPr>
        <w:pStyle w:val="CommentText"/>
      </w:pPr>
      <w:r>
        <w:t>Another conclusion from review of challenges and solutions: a sociotechnical/whole systems approach will be essential in the successful design, implementation  and evaluation of future digital health systems and hence is likely to make an important contribution to the theory and practice of patient safety informatics.</w:t>
      </w:r>
    </w:p>
  </w:comment>
  <w:comment w:id="102" w:author="Ciarán McInerney [2]" w:date="2020-10-08T13:13:00Z" w:initials="CM">
    <w:p w14:paraId="45F9688C" w14:textId="67BDB6C7" w:rsidR="00A52E78" w:rsidRDefault="00A52E78">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A52E78" w:rsidRDefault="00A52E78">
      <w:pPr>
        <w:pStyle w:val="CommentText"/>
      </w:pPr>
    </w:p>
    <w:p w14:paraId="154C4A94" w14:textId="4148321D" w:rsidR="00A52E78" w:rsidRDefault="00A52E78" w:rsidP="00EA0ACB">
      <w:pPr>
        <w:pStyle w:val="CommentText"/>
        <w:numPr>
          <w:ilvl w:val="0"/>
          <w:numId w:val="10"/>
        </w:numPr>
      </w:pPr>
      <w:r>
        <w:t xml:space="preserve"> What is the best way to cite the workshop project? Will we have a website?</w:t>
      </w:r>
    </w:p>
  </w:comment>
  <w:comment w:id="103" w:author="Richard Williams" w:date="2020-10-09T07:53:00Z" w:initials="RW">
    <w:p w14:paraId="07964346" w14:textId="703EFC7C" w:rsidR="00A52E78" w:rsidRDefault="00A52E78">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104" w:author="David Jenkins" w:date="2020-10-15T11:27:00Z" w:initials="DJ">
    <w:p w14:paraId="0E9BDCBF" w14:textId="77777777" w:rsidR="00A52E78" w:rsidRDefault="00A52E78" w:rsidP="00E275B9">
      <w:pPr>
        <w:pStyle w:val="CommentText"/>
      </w:pPr>
      <w:r>
        <w:rPr>
          <w:rStyle w:val="CommentReference"/>
        </w:rPr>
        <w:annotationRef/>
      </w:r>
      <w:r>
        <w:t xml:space="preserve">I like the github idea. I think a website would need updating as Richard says and would be something a specifically funded working group (like the equator network </w:t>
      </w:r>
      <w:r w:rsidRPr="00D61ADE">
        <w:t>https://www.equator-network.org/reporting-guidelines/tripod-statement/</w:t>
      </w:r>
      <w:r>
        <w:t>) would do rather than from a workshop series. Does such a working group exist in patient safety? If not it might be worth a discussion another day.</w:t>
      </w:r>
    </w:p>
    <w:p w14:paraId="0C704922" w14:textId="77777777" w:rsidR="00A52E78" w:rsidRDefault="00A52E78">
      <w:pPr>
        <w:pStyle w:val="CommentText"/>
      </w:pPr>
    </w:p>
  </w:comment>
  <w:comment w:id="105" w:author="Niels Peek" w:date="2020-10-17T14:25:00Z" w:initials="NP">
    <w:p w14:paraId="4AB2443D" w14:textId="77777777" w:rsidR="00A52E78" w:rsidRDefault="00A52E78">
      <w:pPr>
        <w:pStyle w:val="CommentText"/>
      </w:pPr>
      <w:r>
        <w:rPr>
          <w:rStyle w:val="CommentReference"/>
        </w:rPr>
        <w:annotationRef/>
      </w:r>
      <w:r>
        <w:t>Let’s not make things unnecessary complex. The best way to cite the workshop project is this paper, and any follow-up paper. Which is also want we want others to do.</w:t>
      </w:r>
    </w:p>
  </w:comment>
  <w:comment w:id="106" w:author="Jonathan Benn" w:date="2020-10-15T21:31:00Z" w:initials="JB">
    <w:p w14:paraId="1C255882" w14:textId="6CB35CA2" w:rsidR="00A52E78" w:rsidRDefault="00A52E78">
      <w:pPr>
        <w:pStyle w:val="CommentText"/>
      </w:pPr>
      <w:r>
        <w:rPr>
          <w:rStyle w:val="CommentReference"/>
        </w:rPr>
        <w:annotationRef/>
      </w:r>
      <w:r>
        <w:t>Make sure the link to patient safety is spelled out for each entry here – not all have a clear PS implication currently.</w:t>
      </w:r>
    </w:p>
  </w:comment>
  <w:comment w:id="107" w:author="Jonathan Benn" w:date="2020-10-15T21:32:00Z" w:initials="JB">
    <w:p w14:paraId="0D0C1C1F" w14:textId="1266D695" w:rsidR="00A52E78" w:rsidRDefault="00A52E78">
      <w:pPr>
        <w:pStyle w:val="CommentText"/>
      </w:pPr>
      <w:r>
        <w:rPr>
          <w:rStyle w:val="CommentReference"/>
        </w:rPr>
        <w:annotationRef/>
      </w:r>
      <w:r>
        <w:t>Optimally?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E2074" w15:done="0"/>
  <w15:commentEx w15:paraId="0E748D3E" w15:paraIdParent="629E2074" w15:done="0"/>
  <w15:commentEx w15:paraId="2EA986FB" w15:done="0"/>
  <w15:commentEx w15:paraId="4DEFA8F1" w15:done="0"/>
  <w15:commentEx w15:paraId="236AE803" w15:done="0"/>
  <w15:commentEx w15:paraId="7756A124" w15:done="0"/>
  <w15:commentEx w15:paraId="6E889116" w15:done="0"/>
  <w15:commentEx w15:paraId="0D531598" w15:paraIdParent="6E889116" w15:done="0"/>
  <w15:commentEx w15:paraId="63F420FC" w15:done="0"/>
  <w15:commentEx w15:paraId="2E0FF3D9" w15:done="0"/>
  <w15:commentEx w15:paraId="1017CD99" w15:done="0"/>
  <w15:commentEx w15:paraId="03D7056F" w15:done="0"/>
  <w15:commentEx w15:paraId="5C0F704B" w15:done="0"/>
  <w15:commentEx w15:paraId="240DAF05" w15:done="0"/>
  <w15:commentEx w15:paraId="3D3280E1" w15:done="0"/>
  <w15:commentEx w15:paraId="20FE258B" w15:done="0"/>
  <w15:commentEx w15:paraId="6230018B" w15:done="0"/>
  <w15:commentEx w15:paraId="6B271280" w15:done="0"/>
  <w15:commentEx w15:paraId="4EC50BCF" w15:done="0"/>
  <w15:commentEx w15:paraId="6A7AA6C3" w15:done="0"/>
  <w15:commentEx w15:paraId="35F30D12" w15:done="0"/>
  <w15:commentEx w15:paraId="794B0D2A" w15:done="0"/>
  <w15:commentEx w15:paraId="0B88E008" w15:done="0"/>
  <w15:commentEx w15:paraId="12109197" w15:done="0"/>
  <w15:commentEx w15:paraId="503E042C" w15:done="0"/>
  <w15:commentEx w15:paraId="145A6D78" w15:done="0"/>
  <w15:commentEx w15:paraId="44299AE4" w15:done="0"/>
  <w15:commentEx w15:paraId="2144DB5E" w15:done="0"/>
  <w15:commentEx w15:paraId="552B9F72" w15:done="0"/>
  <w15:commentEx w15:paraId="12FC6F1A" w15:done="0"/>
  <w15:commentEx w15:paraId="27BDC780"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244A0C3A" w15:paraIdParent="1EFF8D38" w15:done="0"/>
  <w15:commentEx w15:paraId="278576E0" w15:done="0"/>
  <w15:commentEx w15:paraId="7E600ABD" w15:done="0"/>
  <w15:commentEx w15:paraId="303DFA0D" w15:done="0"/>
  <w15:commentEx w15:paraId="30C58710" w15:done="0"/>
  <w15:commentEx w15:paraId="08214CF2" w15:done="0"/>
  <w15:commentEx w15:paraId="1C42AA61" w15:paraIdParent="08214CF2" w15:done="0"/>
  <w15:commentEx w15:paraId="3FD0E17E" w15:done="0"/>
  <w15:commentEx w15:paraId="3B3C3359" w15:done="0"/>
  <w15:commentEx w15:paraId="2ECE19D3" w15:done="0"/>
  <w15:commentEx w15:paraId="023F25AC" w15:done="0"/>
  <w15:commentEx w15:paraId="26070283" w15:done="0"/>
  <w15:commentEx w15:paraId="13B057C6" w15:done="0"/>
  <w15:commentEx w15:paraId="6189F99D" w15:paraIdParent="13B057C6" w15:done="0"/>
  <w15:commentEx w15:paraId="6AAEF76A" w15:paraIdParent="13B057C6" w15:done="0"/>
  <w15:commentEx w15:paraId="20922556" w15:done="0"/>
  <w15:commentEx w15:paraId="20FBBA90" w15:done="0"/>
  <w15:commentEx w15:paraId="4AB04C68" w15:done="0"/>
  <w15:commentEx w15:paraId="01780872" w15:paraIdParent="4AB04C68" w15:done="0"/>
  <w15:commentEx w15:paraId="1631CF91" w15:done="0"/>
  <w15:commentEx w15:paraId="253D87C5" w15:paraIdParent="1631CF91" w15:done="0"/>
  <w15:commentEx w15:paraId="63206FA4" w15:done="0"/>
  <w15:commentEx w15:paraId="0F9650DC" w15:done="0"/>
  <w15:commentEx w15:paraId="13735BF8" w15:done="0"/>
  <w15:commentEx w15:paraId="67C25904" w15:done="0"/>
  <w15:commentEx w15:paraId="154C4A94" w15:done="0"/>
  <w15:commentEx w15:paraId="07964346" w15:paraIdParent="154C4A94" w15:done="0"/>
  <w15:commentEx w15:paraId="0C704922" w15:paraIdParent="154C4A94" w15:done="0"/>
  <w15:commentEx w15:paraId="4AB2443D" w15:paraIdParent="154C4A94" w15:done="0"/>
  <w15:commentEx w15:paraId="1C255882" w15:done="0"/>
  <w15:commentEx w15:paraId="0D0C1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2F1A78" w16cex:dateUtc="2020-10-12T17:10:00Z"/>
  <w16cex:commentExtensible w16cex:durableId="232B2B02" w16cex:dateUtc="2020-10-09T17:31:00Z"/>
  <w16cex:commentExtensible w16cex:durableId="232F1C1D" w16cex:dateUtc="2020-10-12T17:17:00Z"/>
  <w16cex:commentExtensible w16cex:durableId="232F18B3" w16cex:dateUtc="2020-10-12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E2074" w16cid:durableId="23330DC9"/>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6515A458" w16cid:durableId="232B263C"/>
  <w16cid:commentId w16cid:paraId="07B05D02" w16cid:durableId="232B263D"/>
  <w16cid:commentId w16cid:paraId="6520EEE9" w16cid:durableId="232B263E"/>
  <w16cid:commentId w16cid:paraId="2EA986FB" w16cid:durableId="23330F49"/>
  <w16cid:commentId w16cid:paraId="4DEFA8F1" w16cid:durableId="23333FF8"/>
  <w16cid:commentId w16cid:paraId="236AE803" w16cid:durableId="23331149"/>
  <w16cid:commentId w16cid:paraId="435FD4CA" w16cid:durableId="232B263F"/>
  <w16cid:commentId w16cid:paraId="48D48876" w16cid:durableId="232B2851"/>
  <w16cid:commentId w16cid:paraId="7756A124" w16cid:durableId="23331A77"/>
  <w16cid:commentId w16cid:paraId="6E889116" w16cid:durableId="23331D0F"/>
  <w16cid:commentId w16cid:paraId="63F420FC" w16cid:durableId="232F19A0"/>
  <w16cid:commentId w16cid:paraId="2E0FF3D9" w16cid:durableId="23330C9C"/>
  <w16cid:commentId w16cid:paraId="1017CD99" w16cid:durableId="23331DF1"/>
  <w16cid:commentId w16cid:paraId="03D7056F" w16cid:durableId="2333273F"/>
  <w16cid:commentId w16cid:paraId="5C0F704B" w16cid:durableId="23331EC5"/>
  <w16cid:commentId w16cid:paraId="240DAF05" w16cid:durableId="233320BA"/>
  <w16cid:commentId w16cid:paraId="3D3280E1" w16cid:durableId="233328A5"/>
  <w16cid:commentId w16cid:paraId="20FE258B" w16cid:durableId="23332A26"/>
  <w16cid:commentId w16cid:paraId="6230018B" w16cid:durableId="2333348E"/>
  <w16cid:commentId w16cid:paraId="0D62A6DC" w16cid:durableId="23332C66"/>
  <w16cid:commentId w16cid:paraId="6B271280" w16cid:durableId="23332CE4"/>
  <w16cid:commentId w16cid:paraId="4EC50BCF" w16cid:durableId="23332CCC"/>
  <w16cid:commentId w16cid:paraId="6DF02F80" w16cid:durableId="23330C9D"/>
  <w16cid:commentId w16cid:paraId="7DEEDE7A" w16cid:durableId="23332D5B"/>
  <w16cid:commentId w16cid:paraId="6A7AA6C3" w16cid:durableId="23332DB4"/>
  <w16cid:commentId w16cid:paraId="35F30D12" w16cid:durableId="23332E58"/>
  <w16cid:commentId w16cid:paraId="7EB00DD0" w16cid:durableId="232B2640"/>
  <w16cid:commentId w16cid:paraId="0F80DB4F" w16cid:durableId="232B29BB"/>
  <w16cid:commentId w16cid:paraId="794B0D2A" w16cid:durableId="23332F1A"/>
  <w16cid:commentId w16cid:paraId="12109197" w16cid:durableId="2333326F"/>
  <w16cid:commentId w16cid:paraId="78397C0E" w16cid:durableId="232F1A78"/>
  <w16cid:commentId w16cid:paraId="5D957721" w16cid:durableId="232B2641"/>
  <w16cid:commentId w16cid:paraId="503E042C" w16cid:durableId="2333339A"/>
  <w16cid:commentId w16cid:paraId="75CAE854" w16cid:durableId="233336F3"/>
  <w16cid:commentId w16cid:paraId="126CF0F8" w16cid:durableId="233337F8"/>
  <w16cid:commentId w16cid:paraId="145A6D78" w16cid:durableId="2333374E"/>
  <w16cid:commentId w16cid:paraId="44299AE4" w16cid:durableId="233337B9"/>
  <w16cid:commentId w16cid:paraId="2144DB5E" w16cid:durableId="2333387C"/>
  <w16cid:commentId w16cid:paraId="552B9F72" w16cid:durableId="23333A26"/>
  <w16cid:commentId w16cid:paraId="12FC6F1A" w16cid:durableId="232B2642"/>
  <w16cid:commentId w16cid:paraId="27BDC780" w16cid:durableId="2333391A"/>
  <w16cid:commentId w16cid:paraId="54BAE2B8" w16cid:durableId="233338A0"/>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278576E0" w16cid:durableId="23333B6E"/>
  <w16cid:commentId w16cid:paraId="7E600ABD" w16cid:durableId="233349DE"/>
  <w16cid:commentId w16cid:paraId="303DFA0D" w16cid:durableId="233344AA"/>
  <w16cid:commentId w16cid:paraId="30C58710" w16cid:durableId="23334653"/>
  <w16cid:commentId w16cid:paraId="08214CF2" w16cid:durableId="232B2647"/>
  <w16cid:commentId w16cid:paraId="2ECE19D3" w16cid:durableId="2333484A"/>
  <w16cid:commentId w16cid:paraId="023F25AC" w16cid:durableId="23334B2F"/>
  <w16cid:commentId w16cid:paraId="26070283" w16cid:durableId="23334B18"/>
  <w16cid:commentId w16cid:paraId="13B057C6" w16cid:durableId="232B2648"/>
  <w16cid:commentId w16cid:paraId="6189F99D" w16cid:durableId="232F1C1D"/>
  <w16cid:commentId w16cid:paraId="6AAEF76A" w16cid:durableId="23334E4F"/>
  <w16cid:commentId w16cid:paraId="20922556" w16cid:durableId="23334A71"/>
  <w16cid:commentId w16cid:paraId="20FBBA90" w16cid:durableId="233351A7"/>
  <w16cid:commentId w16cid:paraId="4AB04C68" w16cid:durableId="232B2649"/>
  <w16cid:commentId w16cid:paraId="01780872" w16cid:durableId="232F18B3"/>
  <w16cid:commentId w16cid:paraId="1631CF91" w16cid:durableId="232B264A"/>
  <w16cid:commentId w16cid:paraId="253D87C5" w16cid:durableId="23334FD1"/>
  <w16cid:commentId w16cid:paraId="0F9650DC" w16cid:durableId="2333548E"/>
  <w16cid:commentId w16cid:paraId="13735BF8" w16cid:durableId="233353EE"/>
  <w16cid:commentId w16cid:paraId="67C25904" w16cid:durableId="23334560"/>
  <w16cid:commentId w16cid:paraId="154C4A94" w16cid:durableId="232B264B"/>
  <w16cid:commentId w16cid:paraId="07964346" w16cid:durableId="232B264C"/>
  <w16cid:commentId w16cid:paraId="1C255882" w16cid:durableId="23333E22"/>
  <w16cid:commentId w16cid:paraId="0D0C1C1F" w16cid:durableId="23333E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98676" w14:textId="77777777" w:rsidR="00A52E78" w:rsidRDefault="00A52E78" w:rsidP="009500EF">
      <w:pPr>
        <w:spacing w:after="0" w:line="240" w:lineRule="auto"/>
      </w:pPr>
      <w:r>
        <w:separator/>
      </w:r>
    </w:p>
  </w:endnote>
  <w:endnote w:type="continuationSeparator" w:id="0">
    <w:p w14:paraId="1DAAF615" w14:textId="77777777" w:rsidR="00A52E78" w:rsidRDefault="00A52E78" w:rsidP="009500EF">
      <w:pPr>
        <w:spacing w:after="0" w:line="240" w:lineRule="auto"/>
      </w:pPr>
      <w:r>
        <w:continuationSeparator/>
      </w:r>
    </w:p>
  </w:endnote>
  <w:endnote w:type="continuationNotice" w:id="1">
    <w:p w14:paraId="0171F2E0" w14:textId="77777777" w:rsidR="00A52E78" w:rsidRDefault="00A52E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057DCA2D" w:rsidR="00A52E78" w:rsidRDefault="00A52E78">
        <w:pPr>
          <w:pStyle w:val="Footer"/>
          <w:jc w:val="center"/>
        </w:pPr>
        <w:r>
          <w:fldChar w:fldCharType="begin"/>
        </w:r>
        <w:r>
          <w:instrText xml:space="preserve"> PAGE   \* MERGEFORMAT </w:instrText>
        </w:r>
        <w:r>
          <w:fldChar w:fldCharType="separate"/>
        </w:r>
        <w:r w:rsidR="00C353E3">
          <w:rPr>
            <w:noProof/>
          </w:rPr>
          <w:t>2</w:t>
        </w:r>
        <w:r>
          <w:rPr>
            <w:noProof/>
          </w:rPr>
          <w:fldChar w:fldCharType="end"/>
        </w:r>
      </w:p>
    </w:sdtContent>
  </w:sdt>
  <w:p w14:paraId="77B67E22" w14:textId="77777777" w:rsidR="00A52E78" w:rsidRDefault="00A52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AC9C8" w14:textId="77777777" w:rsidR="00A52E78" w:rsidRDefault="00A52E78" w:rsidP="009500EF">
      <w:pPr>
        <w:spacing w:after="0" w:line="240" w:lineRule="auto"/>
      </w:pPr>
      <w:r>
        <w:separator/>
      </w:r>
    </w:p>
  </w:footnote>
  <w:footnote w:type="continuationSeparator" w:id="0">
    <w:p w14:paraId="3F7B3503" w14:textId="77777777" w:rsidR="00A52E78" w:rsidRDefault="00A52E78" w:rsidP="009500EF">
      <w:pPr>
        <w:spacing w:after="0" w:line="240" w:lineRule="auto"/>
      </w:pPr>
      <w:r>
        <w:continuationSeparator/>
      </w:r>
    </w:p>
  </w:footnote>
  <w:footnote w:type="continuationNotice" w:id="1">
    <w:p w14:paraId="357909B2" w14:textId="77777777" w:rsidR="00A52E78" w:rsidRDefault="00A52E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8"/>
  </w:num>
  <w:num w:numId="5">
    <w:abstractNumId w:val="14"/>
  </w:num>
  <w:num w:numId="6">
    <w:abstractNumId w:val="15"/>
  </w:num>
  <w:num w:numId="7">
    <w:abstractNumId w:val="4"/>
  </w:num>
  <w:num w:numId="8">
    <w:abstractNumId w:val="2"/>
  </w:num>
  <w:num w:numId="9">
    <w:abstractNumId w:val="6"/>
  </w:num>
  <w:num w:numId="10">
    <w:abstractNumId w:val="11"/>
  </w:num>
  <w:num w:numId="11">
    <w:abstractNumId w:val="1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7"/>
  </w:num>
  <w:num w:numId="16">
    <w:abstractNumId w:val="9"/>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an McInerney">
    <w15:presenceInfo w15:providerId="AD" w15:userId="S-1-5-21-1390067357-1993962763-725345543-614760"/>
  </w15:person>
  <w15:person w15:author="Jonathan Benn">
    <w15:presenceInfo w15:providerId="None" w15:userId="Jonathan Benn"/>
  </w15:person>
  <w15:person w15:author="Ciarán McInerney [2]">
    <w15:presenceInfo w15:providerId="AD" w15:userId="S-1-5-21-1390067357-1993962763-725345543-614760"/>
  </w15:person>
  <w15:person w15:author="Niels Peek">
    <w15:presenceInfo w15:providerId="AD" w15:userId="S::niels.peek@manchester.ac.uk::aba49c03-13f2-4bb8-8e91-f4cc60ba8575"/>
  </w15:person>
  <w15:person w15:author="Rebecca Randell">
    <w15:presenceInfo w15:providerId="AD" w15:userId="S::rrandell@bradford.ac.uk::cbd9cd56-b502-4789-a023-e20afdff6e69"/>
  </w15:person>
  <w15:person w15:author="Dawn Dowding">
    <w15:presenceInfo w15:providerId="AD" w15:userId="S-1-5-21-1715567821-1957994488-725345543-600139"/>
  </w15:person>
  <w15:person w15:author="David Jenkins">
    <w15:presenceInfo w15:providerId="None" w15:userId="David Jenkins"/>
  </w15:person>
  <w15:person w15:author="Richard Williams">
    <w15:presenceInfo w15:providerId="None" w15:userId="Richard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5C8"/>
    <w:rsid w:val="000106B6"/>
    <w:rsid w:val="00010BDA"/>
    <w:rsid w:val="000147EF"/>
    <w:rsid w:val="00014B82"/>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57D9"/>
    <w:rsid w:val="00106D11"/>
    <w:rsid w:val="00106E58"/>
    <w:rsid w:val="00112647"/>
    <w:rsid w:val="00112D1C"/>
    <w:rsid w:val="00116939"/>
    <w:rsid w:val="00117A92"/>
    <w:rsid w:val="00123BD5"/>
    <w:rsid w:val="001326E1"/>
    <w:rsid w:val="00145866"/>
    <w:rsid w:val="00151E77"/>
    <w:rsid w:val="00156F5E"/>
    <w:rsid w:val="00172673"/>
    <w:rsid w:val="00176F47"/>
    <w:rsid w:val="001809FF"/>
    <w:rsid w:val="001846F5"/>
    <w:rsid w:val="0019077F"/>
    <w:rsid w:val="00195399"/>
    <w:rsid w:val="0019681D"/>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43CD1"/>
    <w:rsid w:val="00250CF3"/>
    <w:rsid w:val="002529D4"/>
    <w:rsid w:val="00253B4B"/>
    <w:rsid w:val="00254B68"/>
    <w:rsid w:val="002555AF"/>
    <w:rsid w:val="00256640"/>
    <w:rsid w:val="002665B8"/>
    <w:rsid w:val="0026776C"/>
    <w:rsid w:val="00273975"/>
    <w:rsid w:val="002820F4"/>
    <w:rsid w:val="00284465"/>
    <w:rsid w:val="00284512"/>
    <w:rsid w:val="00285054"/>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16C6"/>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86EB8"/>
    <w:rsid w:val="00691521"/>
    <w:rsid w:val="006930BF"/>
    <w:rsid w:val="00696E91"/>
    <w:rsid w:val="00696E96"/>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35871"/>
    <w:rsid w:val="0074365C"/>
    <w:rsid w:val="00745D0A"/>
    <w:rsid w:val="00751DD1"/>
    <w:rsid w:val="0075274E"/>
    <w:rsid w:val="007551CF"/>
    <w:rsid w:val="0076332B"/>
    <w:rsid w:val="007728F1"/>
    <w:rsid w:val="0077572A"/>
    <w:rsid w:val="00775EF0"/>
    <w:rsid w:val="007761D7"/>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464B"/>
    <w:rsid w:val="0094634B"/>
    <w:rsid w:val="009500EF"/>
    <w:rsid w:val="00952A2F"/>
    <w:rsid w:val="00953518"/>
    <w:rsid w:val="009566A0"/>
    <w:rsid w:val="00957EF1"/>
    <w:rsid w:val="00962238"/>
    <w:rsid w:val="00964EB9"/>
    <w:rsid w:val="009654EC"/>
    <w:rsid w:val="009667C9"/>
    <w:rsid w:val="00970743"/>
    <w:rsid w:val="0097113D"/>
    <w:rsid w:val="00976585"/>
    <w:rsid w:val="00977D1D"/>
    <w:rsid w:val="009804A1"/>
    <w:rsid w:val="00982746"/>
    <w:rsid w:val="0099622E"/>
    <w:rsid w:val="009978E4"/>
    <w:rsid w:val="00997FA9"/>
    <w:rsid w:val="009A26AB"/>
    <w:rsid w:val="009A3B2E"/>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4C95"/>
    <w:rsid w:val="00A5738C"/>
    <w:rsid w:val="00A62628"/>
    <w:rsid w:val="00A66B8C"/>
    <w:rsid w:val="00A750EB"/>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8BA"/>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53E3"/>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591E"/>
    <w:rsid w:val="00C87DCA"/>
    <w:rsid w:val="00C903CD"/>
    <w:rsid w:val="00C90E7C"/>
    <w:rsid w:val="00C94FC0"/>
    <w:rsid w:val="00CB1C67"/>
    <w:rsid w:val="00CB298F"/>
    <w:rsid w:val="00CB61D2"/>
    <w:rsid w:val="00CC11BB"/>
    <w:rsid w:val="00CC5C52"/>
    <w:rsid w:val="00CD22BC"/>
    <w:rsid w:val="00CD57FA"/>
    <w:rsid w:val="00CD717D"/>
    <w:rsid w:val="00CE0FE4"/>
    <w:rsid w:val="00CE48ED"/>
    <w:rsid w:val="00CF5587"/>
    <w:rsid w:val="00D00A14"/>
    <w:rsid w:val="00D018E4"/>
    <w:rsid w:val="00D03701"/>
    <w:rsid w:val="00D04DC6"/>
    <w:rsid w:val="00D10464"/>
    <w:rsid w:val="00D14F7E"/>
    <w:rsid w:val="00D1669C"/>
    <w:rsid w:val="00D256B8"/>
    <w:rsid w:val="00D30C91"/>
    <w:rsid w:val="00D43272"/>
    <w:rsid w:val="00D432FD"/>
    <w:rsid w:val="00D451E5"/>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34E1"/>
    <w:rsid w:val="00E242A0"/>
    <w:rsid w:val="00E246F4"/>
    <w:rsid w:val="00E25082"/>
    <w:rsid w:val="00E275B9"/>
    <w:rsid w:val="00E27DC6"/>
    <w:rsid w:val="00E377E5"/>
    <w:rsid w:val="00E37BDE"/>
    <w:rsid w:val="00E44D8D"/>
    <w:rsid w:val="00E46030"/>
    <w:rsid w:val="00E47621"/>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1F07"/>
    <w:rsid w:val="00F32618"/>
    <w:rsid w:val="00F33529"/>
    <w:rsid w:val="00F403E4"/>
    <w:rsid w:val="00F44AC1"/>
    <w:rsid w:val="00F457BA"/>
    <w:rsid w:val="00F47ABE"/>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 w:val="00FF6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
    <w:name w:val="Unresolved Mention"/>
    <w:basedOn w:val="DefaultParagraphFont"/>
    <w:uiPriority w:val="99"/>
    <w:semiHidden/>
    <w:unhideWhenUsed/>
    <w:rsid w:val="00592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purl.org/dc/dcmitype/"/>
    <ds:schemaRef ds:uri="http://schemas.microsoft.com/office/infopath/2007/PartnerControls"/>
    <ds:schemaRef ds:uri="http://purl.org/dc/terms/"/>
    <ds:schemaRef ds:uri="bbd61249-83b9-438e-a84b-789da273a8cb"/>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5e36aeda-f48f-46f3-9de8-7474189645c5"/>
    <ds:schemaRef ds:uri="http://www.w3.org/XML/1998/namespace"/>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DDC0E9C6-5A2F-4D87-BBA4-C0A7286B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32830</Words>
  <Characters>187134</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6</cp:revision>
  <dcterms:created xsi:type="dcterms:W3CDTF">2020-10-26T12:53:00Z</dcterms:created>
  <dcterms:modified xsi:type="dcterms:W3CDTF">2020-10-27T17:06:00Z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