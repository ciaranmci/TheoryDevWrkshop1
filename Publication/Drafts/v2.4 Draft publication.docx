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7D55CB" w:rsidRDefault="007D55CB"/>
    <w:p w14:paraId="50B88A05" w14:textId="77777777" w:rsidR="006D4CAF" w:rsidRDefault="006D4CAF"/>
    <w:p w14:paraId="5293D175" w14:textId="19C3280E"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r w:rsidR="000C663C">
        <w:rPr>
          <w:sz w:val="32"/>
        </w:rPr>
        <w:t>of</w:t>
      </w:r>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70FC0F70" w:rsidR="009D0ABB" w:rsidRDefault="009D0ABB" w:rsidP="007D064F">
      <w:r>
        <w:t xml:space="preserve">Healthcare is becoming increasingly digital and connected </w:t>
      </w:r>
      <w:r>
        <w:fldChar w:fldCharType="begin" w:fldLock="1"/>
      </w:r>
      <w:r w:rsidR="008E3903">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fldChar w:fldCharType="separate"/>
      </w:r>
      <w:r w:rsidR="00351A05" w:rsidRPr="00351A05">
        <w:rPr>
          <w:noProof/>
        </w:rPr>
        <w:t>(Wickramasinghe and Bodendorf, 2020)</w:t>
      </w:r>
      <w:r>
        <w:fldChar w:fldCharType="end"/>
      </w:r>
      <w:r>
        <w:t>.</w:t>
      </w:r>
      <w:r w:rsidR="0077572A">
        <w:t xml:space="preserve"> </w:t>
      </w:r>
      <w:r w:rsidR="0077572A">
        <w:t xml:space="preserve">At the time of writing, the </w:t>
      </w:r>
      <w:r w:rsidR="00026387">
        <w:t>COVID-19</w:t>
      </w:r>
      <w:r w:rsidR="0077572A">
        <w:t xml:space="preserve"> pandemic is occurring and accelerating the conception, design, development and use of digital health technology. Healthcare providers have quickly responded with rapid adaptations like video consultation, which has accelerated community learning </w:t>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t xml:space="preserve"> </w:t>
      </w:r>
      <w:r w:rsidR="007D064F">
        <w:t>Other t</w:t>
      </w:r>
      <w:r>
        <w:t xml:space="preserve">echnologies like electronic health records, decision-support tools and handheld medical devices have been developed and used for many years with reported benefits for patient care but also with concerns for patient safety </w:t>
      </w:r>
      <w:r>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fldChar w:fldCharType="separate"/>
      </w:r>
      <w:r w:rsidR="00351A05" w:rsidRPr="00351A05">
        <w:rPr>
          <w:noProof/>
        </w:rPr>
        <w:t xml:space="preserve">(Sittig </w:t>
      </w:r>
      <w:r w:rsidR="00351A05" w:rsidRPr="00351A05">
        <w:rPr>
          <w:i/>
          <w:noProof/>
        </w:rPr>
        <w:t>et al.</w:t>
      </w:r>
      <w:r w:rsidR="00351A05" w:rsidRPr="00351A05">
        <w:rPr>
          <w:noProof/>
        </w:rPr>
        <w:t>, 2018)</w:t>
      </w:r>
      <w:r>
        <w:fldChar w:fldCharType="end"/>
      </w:r>
      <w:r>
        <w:t>.</w:t>
      </w:r>
      <w:r w:rsidR="00E27DC6">
        <w:t xml:space="preserve"> </w:t>
      </w:r>
      <w:r>
        <w:t xml:space="preserve"> It is currently unclear what the implications are for patient safety </w:t>
      </w:r>
      <w:r w:rsidR="00AC4FD6">
        <w:t>as</w:t>
      </w:r>
      <w:r>
        <w:t xml:space="preserve"> existing health information technologies become ubiquitous with increasing pace and interact with new and emerging technologies</w:t>
      </w:r>
      <w:r w:rsidR="00A41E27">
        <w:t xml:space="preserve">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t>.</w:t>
      </w:r>
      <w:r w:rsidR="007D064F">
        <w:t xml:space="preserve"> The need for an improved understanding and praxis of patient safety is even more urgent given the accelerated development and adoption during the </w:t>
      </w:r>
      <w:r w:rsidR="00026387">
        <w:t>COVID-19</w:t>
      </w:r>
      <w:r w:rsidR="007D064F">
        <w:t xml:space="preserve"> pandemic.</w:t>
      </w:r>
    </w:p>
    <w:p w14:paraId="2029E978" w14:textId="0357EE25" w:rsidR="009D0ABB" w:rsidRDefault="00636CC5" w:rsidP="009D0ABB">
      <w:r>
        <w:t xml:space="preserve">The Patient Safety Translational Research Centres were set up by the UK National Institute for Health Research to translate patient-safety knowledge into practice. </w:t>
      </w:r>
      <w:commentRangeStart w:id="0"/>
      <w:r w:rsidR="009D0ABB">
        <w:t>In</w:t>
      </w:r>
      <w:commentRangeEnd w:id="0"/>
      <w:r w:rsidR="00AC4FD6">
        <w:rPr>
          <w:rStyle w:val="CommentReference"/>
        </w:rPr>
        <w:commentReference w:id="0"/>
      </w:r>
      <w:r w:rsidR="009D0ABB">
        <w:t xml:space="preserve">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to appraise the academic evidence for patient safety in health information systems. </w:t>
      </w:r>
      <w:r w:rsidR="00AC4FD6">
        <w:t>Our</w:t>
      </w:r>
      <w:r w:rsidR="009D0ABB">
        <w:t xml:space="preserve"> collaborative intended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practical gaps</w:t>
      </w:r>
      <w:r w:rsidR="009D0ABB">
        <w:t xml:space="preserve"> in the safety of informatics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4E5CE1">
        <w:t>S</w:t>
      </w:r>
      <w:r w:rsidR="009D0ABB" w:rsidRPr="00284512">
        <w:t xml:space="preserve">afety </w:t>
      </w:r>
      <w:r w:rsidR="004E5CE1">
        <w:t>I</w:t>
      </w:r>
      <w:r w:rsidR="009D0ABB" w:rsidRPr="00284512">
        <w:t xml:space="preserve">nformatics </w:t>
      </w:r>
      <w:r w:rsidR="00C42EFF">
        <w:t xml:space="preserve">from </w:t>
      </w:r>
      <w:r>
        <w:t>the</w:t>
      </w:r>
      <w:r w:rsidR="00C42EFF">
        <w:t xml:space="preserve"> perspective </w:t>
      </w:r>
      <w:r>
        <w:t>of the UK’s NHS</w:t>
      </w:r>
      <w:r w:rsidRPr="00284512">
        <w:t xml:space="preserve"> </w:t>
      </w:r>
      <w:r w:rsidR="009D0ABB" w:rsidRPr="00284512">
        <w:t xml:space="preserve">and </w:t>
      </w:r>
      <w:r w:rsidR="00C42EFF">
        <w:t xml:space="preserve">establish a platform of safety informatics theory </w:t>
      </w:r>
      <w:r w:rsidR="009D0ABB" w:rsidRPr="00284512">
        <w:t>for future research and development</w:t>
      </w:r>
      <w:r w:rsidR="009D0ABB">
        <w:t>.</w:t>
      </w:r>
    </w:p>
    <w:p w14:paraId="15B9EE8F" w14:textId="560F48DB" w:rsidR="009D0ABB" w:rsidRDefault="009D0ABB" w:rsidP="009D0ABB">
      <w:r>
        <w:t>In Section 1 of t</w:t>
      </w:r>
      <w:r w:rsidRPr="002A32FD">
        <w:t>h</w:t>
      </w:r>
      <w:r>
        <w:t xml:space="preserve">is paper, we </w:t>
      </w:r>
      <w:r w:rsidR="00C42EFF">
        <w:t xml:space="preserve">outline </w:t>
      </w:r>
      <w:r w:rsidR="004E5CE1">
        <w:t xml:space="preserve">the Safety Informatics domain </w:t>
      </w:r>
      <w:r w:rsidR="00C42EFF">
        <w:t>at the</w:t>
      </w:r>
      <w:r w:rsidR="004E5CE1">
        <w:t xml:space="preserve"> intersection of </w:t>
      </w:r>
      <w:r>
        <w:t>safety science and health informatics</w:t>
      </w:r>
      <w:r w:rsidR="00C42EFF">
        <w:t xml:space="preserve"> and highlight the urgent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C42EFF">
        <w:t xml:space="preserve">synthesis of </w:t>
      </w:r>
      <w:r>
        <w:t>challenges and patient-safety implications of emerging health information technologies. Finally,</w:t>
      </w:r>
      <w:r w:rsidR="00C42EFF">
        <w:t xml:space="preserve"> in</w:t>
      </w:r>
      <w:r>
        <w:t xml:space="preserve"> Section 4 </w:t>
      </w:r>
      <w:r w:rsidR="00C42EFF">
        <w:t>we propose a</w:t>
      </w:r>
      <w:r>
        <w:t xml:space="preserve"> theor</w:t>
      </w:r>
      <w:r w:rsidR="00C42EFF">
        <w:t>y</w:t>
      </w:r>
      <w:r>
        <w:t>-informed frame</w:t>
      </w:r>
      <w:r w:rsidRPr="008A6A0C">
        <w:t xml:space="preserve">work </w:t>
      </w:r>
      <w:r>
        <w:t>to</w:t>
      </w:r>
      <w:r w:rsidRPr="008A6A0C">
        <w:t xml:space="preserve"> </w:t>
      </w:r>
      <w:r w:rsidR="00C42EFF">
        <w:t>frame future work in safety informatics.</w:t>
      </w:r>
      <w:r>
        <w:t>.</w:t>
      </w:r>
    </w:p>
    <w:p w14:paraId="7416D4A6" w14:textId="24230EB3" w:rsidR="00DA09EC" w:rsidRPr="00F700A2" w:rsidRDefault="00DA09EC" w:rsidP="009D0ABB">
      <w:pPr>
        <w:rPr>
          <w:color w:val="4472C4" w:themeColor="accent5"/>
        </w:rPr>
      </w:pPr>
    </w:p>
    <w:p w14:paraId="0342C2C5" w14:textId="768A0B6F" w:rsidR="004B6407" w:rsidRDefault="009D0ABB" w:rsidP="009D0ABB">
      <w:pPr>
        <w:pStyle w:val="Heading1"/>
      </w:pPr>
      <w:r>
        <w:t xml:space="preserve">Section 1: </w:t>
      </w:r>
      <w:commentRangeStart w:id="1"/>
      <w:commentRangeStart w:id="2"/>
      <w:commentRangeStart w:id="3"/>
      <w:r w:rsidR="005843D6">
        <w:t xml:space="preserve">Patient </w:t>
      </w:r>
      <w:r w:rsidR="000C663C">
        <w:t>S</w:t>
      </w:r>
      <w:r w:rsidR="005843D6">
        <w:t xml:space="preserve">afety </w:t>
      </w:r>
      <w:commentRangeEnd w:id="1"/>
      <w:r w:rsidR="00084215">
        <w:rPr>
          <w:rStyle w:val="CommentReference"/>
          <w:rFonts w:asciiTheme="minorHAnsi" w:eastAsiaTheme="minorHAnsi" w:hAnsiTheme="minorHAnsi" w:cstheme="minorBidi"/>
        </w:rPr>
        <w:commentReference w:id="1"/>
      </w:r>
      <w:commentRangeEnd w:id="2"/>
      <w:r w:rsidR="000C663C">
        <w:rPr>
          <w:rStyle w:val="CommentReference"/>
          <w:rFonts w:asciiTheme="minorHAnsi" w:eastAsiaTheme="minorHAnsi" w:hAnsiTheme="minorHAnsi" w:cstheme="minorBidi"/>
        </w:rPr>
        <w:commentReference w:id="2"/>
      </w:r>
      <w:commentRangeEnd w:id="3"/>
      <w:r w:rsidR="00E03105">
        <w:rPr>
          <w:rStyle w:val="CommentReference"/>
          <w:rFonts w:asciiTheme="minorHAnsi" w:eastAsiaTheme="minorHAnsi" w:hAnsiTheme="minorHAnsi" w:cstheme="minorBidi"/>
        </w:rPr>
        <w:commentReference w:id="3"/>
      </w:r>
      <w:r w:rsidR="005843D6">
        <w:t xml:space="preserve">and </w:t>
      </w:r>
      <w:r>
        <w:t>Safety Informatics</w:t>
      </w:r>
    </w:p>
    <w:p w14:paraId="7C2132CA" w14:textId="18461E1F" w:rsidR="00E95698" w:rsidRDefault="002D78D3" w:rsidP="00484E71">
      <w:r>
        <w:t>Although no consensual definition exists, patient safety can be considered to be “</w:t>
      </w:r>
      <w:r w:rsidRPr="008E3903">
        <w:rPr>
          <w:i/>
        </w:rPr>
        <w:t>The 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and embracing</w:t>
      </w:r>
      <w:r w:rsidR="00C769FE">
        <w:t xml:space="preserve"> risk, depending on which of its range of services it is providing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 xml:space="preserve">(Vincent and </w:t>
      </w:r>
      <w:r w:rsidR="00351A05" w:rsidRPr="00351A05">
        <w:rPr>
          <w:noProof/>
        </w:rPr>
        <w:lastRenderedPageBreak/>
        <w:t>Amalberti, 2016)</w:t>
      </w:r>
      <w:r w:rsidR="00C769FE">
        <w:fldChar w:fldCharType="end"/>
      </w:r>
      <w:r w:rsidR="00C769FE">
        <w:t>;</w:t>
      </w:r>
      <w:r w:rsidR="00C361D0">
        <w:t xml:space="preserve"> This sets healthcare apart from other safety-critical industries, which predominantly focus on only one of these approaches.</w:t>
      </w:r>
    </w:p>
    <w:p w14:paraId="719DA8A2" w14:textId="03DC68BC" w:rsidR="00322A06" w:rsidRDefault="00484E71" w:rsidP="00484E71">
      <w:r w:rsidRPr="00484E71">
        <w:t>While the patient-safety perspective on health information technology</w:t>
      </w:r>
      <w:r w:rsidR="00CB1C67">
        <w:t xml:space="preserve"> (HIT)</w:t>
      </w:r>
      <w:r w:rsidRPr="00484E71">
        <w:t xml:space="preserve"> is not novel </w:t>
      </w:r>
      <w:r w:rsidRPr="00484E71">
        <w:fldChar w:fldCharType="begin" w:fldLock="1"/>
      </w:r>
      <w:r w:rsidR="008E3903">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 xml:space="preserve">-safety challenges and our capacity to address them are constantly in flux. </w:t>
      </w:r>
      <w:commentRangeStart w:id="4"/>
      <w:commentRangeStart w:id="5"/>
      <w:r w:rsidRPr="00484E71">
        <w:rPr>
          <w:rFonts w:cstheme="minorHAnsi"/>
        </w:rPr>
        <w:t>For example, there continues to be rapid progress in the development and uptake of devices compatible with the Internet of Things: “</w:t>
      </w:r>
      <w:r w:rsidRPr="00484E71">
        <w:rPr>
          <w:rFonts w:cstheme="minorHAnsi"/>
          <w:i/>
        </w:rPr>
        <w:t>a network of devices all embedded with electronics, software, sensors, and connectivity to enable them to connect, interconnect, and exchange data</w:t>
      </w:r>
      <w:r w:rsidRPr="00484E71">
        <w:rPr>
          <w:rFonts w:cstheme="minorHAnsi"/>
        </w:rPr>
        <w:t xml:space="preserve">” </w:t>
      </w:r>
      <w:r w:rsidRPr="00484E71">
        <w:rPr>
          <w:rFonts w:cstheme="minorHAnsi"/>
        </w:rPr>
        <w:fldChar w:fldCharType="begin" w:fldLock="1"/>
      </w:r>
      <w:r w:rsidR="008E3903">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Pr="00484E71">
        <w:rPr>
          <w:rFonts w:cstheme="minorHAnsi"/>
        </w:rPr>
        <w:fldChar w:fldCharType="separate"/>
      </w:r>
      <w:r w:rsidR="00351A05" w:rsidRPr="00351A05">
        <w:rPr>
          <w:rFonts w:cstheme="minorHAnsi"/>
          <w:noProof/>
        </w:rPr>
        <w:t>(Wickramasinghe and Bodendorf, 2020)</w:t>
      </w:r>
      <w:r w:rsidRPr="00484E71">
        <w:rPr>
          <w:rFonts w:cstheme="minorHAnsi"/>
        </w:rPr>
        <w:fldChar w:fldCharType="end"/>
      </w:r>
      <w:r w:rsidRPr="00484E71">
        <w:rPr>
          <w:rFonts w:cstheme="minorHAnsi"/>
        </w:rPr>
        <w:t xml:space="preserve">. </w:t>
      </w:r>
      <w:commentRangeEnd w:id="4"/>
      <w:r w:rsidR="000C663C">
        <w:rPr>
          <w:rStyle w:val="CommentReference"/>
        </w:rPr>
        <w:commentReference w:id="4"/>
      </w:r>
      <w:commentRangeEnd w:id="5"/>
      <w:r w:rsidR="00E03105">
        <w:rPr>
          <w:rStyle w:val="CommentReference"/>
        </w:rPr>
        <w:commentReference w:id="5"/>
      </w:r>
      <w:r w:rsidRPr="00484E71">
        <w:rPr>
          <w:rFonts w:cstheme="minorHAnsi"/>
        </w:rPr>
        <w:t>These networked devices, such as s</w:t>
      </w:r>
      <w:r w:rsidRPr="00484E71">
        <w:rPr>
          <w:rFonts w:eastAsia="Times New Roman" w:cstheme="minorHAnsi"/>
          <w:lang w:eastAsia="en-GB"/>
        </w:rPr>
        <w:t xml:space="preserve">mart continuous glucose monitors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(Facchinetti, 2016)</w:t>
      </w:r>
      <w:r w:rsidRPr="00484E71">
        <w:rPr>
          <w:rFonts w:eastAsia="Times New Roman" w:cstheme="minorHAnsi"/>
          <w:lang w:eastAsia="en-GB"/>
        </w:rPr>
        <w:fldChar w:fldCharType="end"/>
      </w:r>
      <w:r w:rsidRPr="00484E71">
        <w:rPr>
          <w:rFonts w:eastAsia="Times New Roman" w:cstheme="minorHAnsi"/>
          <w:lang w:eastAsia="en-GB"/>
        </w:rPr>
        <w:t xml:space="preserve"> and Parkinson’s disease monitoring watches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&lt;i&gt;et al.&lt;/i&gt;, 2016)","plainTextFormattedCitation":"(Bot et al., 2016)","previouslyFormattedCitation":"(Bot &lt;i&gt;et al.&lt;/i&gt;,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 xml:space="preserve">(Bot </w:t>
      </w:r>
      <w:r w:rsidR="00351A05" w:rsidRPr="00351A05">
        <w:rPr>
          <w:rFonts w:eastAsia="Times New Roman" w:cstheme="minorHAnsi"/>
          <w:i/>
          <w:noProof/>
          <w:lang w:eastAsia="en-GB"/>
        </w:rPr>
        <w:t>et al.</w:t>
      </w:r>
      <w:r w:rsidR="00351A05" w:rsidRPr="00351A05">
        <w:rPr>
          <w:rFonts w:eastAsia="Times New Roman" w:cstheme="minorHAnsi"/>
          <w:noProof/>
          <w:lang w:eastAsia="en-GB"/>
        </w:rPr>
        <w:t>, 2016)</w:t>
      </w:r>
      <w:r w:rsidRPr="00484E71">
        <w:rPr>
          <w:rFonts w:eastAsia="Times New Roman" w:cstheme="minorHAnsi"/>
          <w:lang w:eastAsia="en-GB"/>
        </w:rPr>
        <w:fldChar w:fldCharType="end"/>
      </w:r>
      <w:r w:rsidRPr="00484E71">
        <w:rPr>
          <w:rFonts w:eastAsia="Times New Roman" w:cstheme="minorHAnsi"/>
          <w:lang w:eastAsia="en-GB"/>
        </w:rPr>
        <w:t xml:space="preserve">, pose novel risks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This is because w</w:t>
      </w:r>
      <w:r w:rsidR="00322A06" w:rsidRPr="00484E71">
        <w:rPr>
          <w:rFonts w:cstheme="minorHAnsi"/>
        </w:rPr>
        <w:t xml:space="preserve">hen health information technologies </w:t>
      </w:r>
      <w:r w:rsidR="007A4AE6" w:rsidRPr="00484E71">
        <w:rPr>
          <w:rFonts w:cstheme="minorHAnsi"/>
        </w:rPr>
        <w:t>interact,</w:t>
      </w:r>
      <w:r w:rsidR="00322A06" w:rsidRPr="00484E71">
        <w:rPr>
          <w:rFonts w:cstheme="minorHAnsi"/>
        </w:rPr>
        <w:t xml:space="preserve"> they form a </w:t>
      </w:r>
      <w:r w:rsidR="00D77B4B">
        <w:rPr>
          <w:rFonts w:cstheme="minorHAnsi"/>
        </w:rPr>
        <w:t>health information system (</w:t>
      </w:r>
      <w:r w:rsidR="00CB1C67">
        <w:rPr>
          <w:rFonts w:cstheme="minorHAnsi"/>
        </w:rPr>
        <w:t>HIS</w:t>
      </w:r>
      <w:r w:rsidR="00D77B4B">
        <w:rPr>
          <w:rFonts w:cstheme="minorHAnsi"/>
        </w:rPr>
        <w:t>)</w:t>
      </w:r>
      <w:r w:rsidR="00E37BDE">
        <w:rPr>
          <w:rFonts w:cstheme="minorHAnsi"/>
        </w:rPr>
        <w:t xml:space="preserve"> </w:t>
      </w:r>
      <w:r w:rsidR="00E37BDE">
        <w:rPr>
          <w:rFonts w:cstheme="minorHAnsi"/>
        </w:rPr>
        <w:fldChar w:fldCharType="begin" w:fldLock="1"/>
      </w:r>
      <w:r w:rsidR="008E3903">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sidR="00E37BDE">
        <w:rPr>
          <w:rFonts w:cstheme="minorHAnsi"/>
        </w:rPr>
        <w:fldChar w:fldCharType="separate"/>
      </w:r>
      <w:r w:rsidR="00351A05" w:rsidRPr="00351A05">
        <w:rPr>
          <w:rFonts w:cstheme="minorHAnsi"/>
          <w:noProof/>
        </w:rPr>
        <w:t>(Onik, Fielt and Gable, 2017)</w:t>
      </w:r>
      <w:r w:rsidR="00E37BDE">
        <w:rPr>
          <w:rFonts w:cstheme="minorHAnsi"/>
        </w:rPr>
        <w:fldChar w:fldCharType="end"/>
      </w:r>
      <w:r w:rsidR="00EC26A9">
        <w:rPr>
          <w:rFonts w:cstheme="minorHAnsi"/>
        </w:rPr>
        <w:t>.</w:t>
      </w:r>
      <w:ins w:id="6" w:author="Ciarán McInerney" w:date="2020-07-15T09:58:00Z">
        <w:r w:rsidR="008E3903">
          <w:rPr>
            <w:rFonts w:cstheme="minorHAnsi"/>
          </w:rPr>
          <w:t xml:space="preserve"> </w:t>
        </w:r>
      </w:ins>
      <w:r w:rsidR="00EC26A9">
        <w:rPr>
          <w:rFonts w:cstheme="minorHAnsi"/>
        </w:rPr>
        <w:t xml:space="preserve">The </w:t>
      </w:r>
      <w:r w:rsidR="004D2509">
        <w:rPr>
          <w:rFonts w:cstheme="minorHAnsi"/>
        </w:rPr>
        <w:t xml:space="preserve">successful or failed performance </w:t>
      </w:r>
      <w:r w:rsidR="00EC26A9">
        <w:rPr>
          <w:rFonts w:cstheme="minorHAnsi"/>
        </w:rPr>
        <w:t xml:space="preserve">of HISs </w:t>
      </w:r>
      <w:r w:rsidR="004D2509">
        <w:rPr>
          <w:rFonts w:cstheme="minorHAnsi"/>
        </w:rPr>
        <w:t xml:space="preserve">is </w:t>
      </w:r>
      <w:r w:rsidR="00EC26A9">
        <w:rPr>
          <w:rFonts w:cstheme="minorHAnsi"/>
        </w:rPr>
        <w:t>a function of emergent rather than planned change</w:t>
      </w:r>
      <w:r w:rsidR="004D2509">
        <w:rPr>
          <w:rFonts w:cstheme="minorHAnsi"/>
        </w:rPr>
        <w:t xml:space="preserve"> </w:t>
      </w:r>
      <w:r w:rsidR="00C60DFC">
        <w:rPr>
          <w:rFonts w:cstheme="minorHAnsi"/>
        </w:rPr>
        <w:t>that results</w:t>
      </w:r>
      <w:r w:rsidR="00EC26A9">
        <w:rPr>
          <w:rFonts w:cstheme="minorHAnsi"/>
        </w:rPr>
        <w:t xml:space="preserve"> from</w:t>
      </w:r>
      <w:r w:rsidR="004D2509">
        <w:rPr>
          <w:rFonts w:cstheme="minorHAnsi"/>
        </w:rPr>
        <w:t xml:space="preserve"> local improvisation</w:t>
      </w:r>
      <w:r w:rsidR="00EC26A9">
        <w:rPr>
          <w:rFonts w:cstheme="minorHAnsi"/>
        </w:rPr>
        <w:t xml:space="preserve"> </w:t>
      </w:r>
      <w:r w:rsidR="00EC26A9">
        <w:rPr>
          <w:rFonts w:cstheme="minorHAnsi"/>
        </w:rPr>
        <w:fldChar w:fldCharType="begin" w:fldLock="1"/>
      </w:r>
      <w:r w:rsidR="008E3903">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EC26A9">
        <w:rPr>
          <w:rFonts w:cstheme="minorHAnsi"/>
        </w:rPr>
        <w:fldChar w:fldCharType="separate"/>
      </w:r>
      <w:r w:rsidR="00351A05" w:rsidRPr="00351A05">
        <w:rPr>
          <w:rFonts w:cstheme="minorHAnsi"/>
          <w:noProof/>
        </w:rPr>
        <w:t>(Heeks, 2006)</w:t>
      </w:r>
      <w:r w:rsidR="00EC26A9">
        <w:rPr>
          <w:rFonts w:cstheme="minorHAnsi"/>
        </w:rPr>
        <w:fldChar w:fldCharType="end"/>
      </w:r>
      <w:r w:rsidR="00EC26A9">
        <w:rPr>
          <w:rFonts w:cstheme="minorHAnsi"/>
        </w:rPr>
        <w:t>. Such a conception of HISs as complex adaptive systems</w:t>
      </w:r>
      <w:r w:rsidR="00C60DFC">
        <w:rPr>
          <w:rFonts w:cstheme="minorHAnsi"/>
        </w:rPr>
        <w:t xml:space="preserve"> </w:t>
      </w:r>
      <w:r w:rsidR="00C60DFC">
        <w:rPr>
          <w:rFonts w:cstheme="minorHAnsi"/>
        </w:rPr>
        <w:fldChar w:fldCharType="begin" w:fldLock="1"/>
      </w:r>
      <w:r w:rsidR="008E3903">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C60DFC">
        <w:rPr>
          <w:rFonts w:cstheme="minorHAnsi"/>
        </w:rPr>
        <w:fldChar w:fldCharType="separate"/>
      </w:r>
      <w:r w:rsidR="00351A05" w:rsidRPr="00351A05">
        <w:rPr>
          <w:rFonts w:cstheme="minorHAnsi"/>
          <w:noProof/>
        </w:rPr>
        <w:t>(Johnson, 2019)</w:t>
      </w:r>
      <w:r w:rsidR="00C60DFC">
        <w:rPr>
          <w:rFonts w:cstheme="minorHAnsi"/>
        </w:rPr>
        <w:fldChar w:fldCharType="end"/>
      </w:r>
      <w:r w:rsidR="00EC26A9">
        <w:rPr>
          <w:rFonts w:cstheme="minorHAnsi"/>
        </w:rPr>
        <w:t xml:space="preserve"> is contrary to a normative idea of planned actions and outcomes, instead acknowledging the bounded understanding and control </w:t>
      </w:r>
      <w:r w:rsidR="00C60DFC">
        <w:rPr>
          <w:rFonts w:cstheme="minorHAnsi"/>
        </w:rPr>
        <w:t xml:space="preserve">that </w:t>
      </w:r>
      <w:r w:rsidR="00EC26A9">
        <w:rPr>
          <w:rFonts w:cstheme="minorHAnsi"/>
        </w:rPr>
        <w:t xml:space="preserve">actors </w:t>
      </w:r>
      <w:r w:rsidR="006B300B">
        <w:rPr>
          <w:rFonts w:cstheme="minorHAnsi"/>
        </w:rPr>
        <w:t xml:space="preserve">actually </w:t>
      </w:r>
      <w:r w:rsidR="00EC26A9">
        <w:rPr>
          <w:rFonts w:cstheme="minorHAnsi"/>
        </w:rPr>
        <w:t xml:space="preserve">have. </w:t>
      </w:r>
      <w:r w:rsidR="00322A06" w:rsidRPr="00484E71">
        <w:rPr>
          <w:rFonts w:cstheme="minorHAnsi"/>
        </w:rPr>
        <w:t xml:space="preserve">. </w:t>
      </w:r>
      <w:commentRangeStart w:id="7"/>
      <w:commentRangeStart w:id="8"/>
      <w:r w:rsidR="00322A06" w:rsidRPr="00484E71">
        <w:rPr>
          <w:rFonts w:cstheme="minorHAnsi"/>
        </w:rPr>
        <w:t>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r w:rsidR="007A4AE6">
        <w:fldChar w:fldCharType="begin" w:fldLock="1"/>
      </w:r>
      <w:r w:rsidR="008E3903">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technology","type":"article-journal","volume":"18"},"uris":["http://www.mendeley.com/documents/?uuid=9eb62e2d-ca15-4396-bd41-54d7a04db78d"]}],"mendeley":{"formattedCitation":"(IEC, 2006, 2009, 2011; Chadwick &lt;i&gt;et al.&lt;/i&gt;, 2012)","manualFormatting":"(e.g. IEC, 2006, 2009, 2011; see Chadwick et al., 2012 for discussion)","plainTextFormattedCitation":"(IEC, 2006, 2009, 2011; Chadwick et al., 2012)","previouslyFormattedCitation":"(IEC, 2006, 2009, 2011; Chadwick &lt;i&gt;et al.&lt;/i&gt;, 2012)"},"properties":{"noteIndex":0},"schema":"https://github.com/citation-style-language/schema/raw/master/csl-citation.json"}</w:instrText>
      </w:r>
      <w:r w:rsidR="007A4AE6">
        <w:fldChar w:fldCharType="separate"/>
      </w:r>
      <w:r w:rsidR="00B80719">
        <w:rPr>
          <w:noProof/>
        </w:rPr>
        <w:t xml:space="preserve">(e.g. </w:t>
      </w:r>
      <w:r w:rsidR="00B80719" w:rsidRPr="00B80719">
        <w:rPr>
          <w:noProof/>
        </w:rPr>
        <w:t>IEC, 2006, 2009, 2011</w:t>
      </w:r>
      <w:r w:rsidR="00B80719">
        <w:rPr>
          <w:noProof/>
        </w:rPr>
        <w:t>; see Chadwick et al., 2012 for discussion</w:t>
      </w:r>
      <w:r w:rsidR="00B80719" w:rsidRPr="00B80719">
        <w:rPr>
          <w:noProof/>
        </w:rPr>
        <w:t>)</w:t>
      </w:r>
      <w:r w:rsidR="007A4AE6">
        <w:fldChar w:fldCharType="end"/>
      </w:r>
      <w:r w:rsidR="007A4AE6">
        <w:t>.</w:t>
      </w:r>
      <w:r w:rsidR="000C78E4">
        <w:t xml:space="preserve"> </w:t>
      </w:r>
      <w:r w:rsidR="000C78E4">
        <w:fldChar w:fldCharType="begin" w:fldLock="1"/>
      </w:r>
      <w:r w:rsidR="008E3903">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Abbas and Atiquzzaman, 2019)","manualFormatting":"Yaqoob et al. (2019)","plainTextFormattedCitation":"(Yaqoob, Abbas and Atiquzzaman, 2019)","previouslyFormattedCitation":"(Yaqoob, Abbas and Atiquzzaman, 2019)"},"properties":{"noteIndex":0},"schema":"https://github.com/citation-style-language/schema/raw/master/csl-citation.json"}</w:instrText>
      </w:r>
      <w:r w:rsidR="000C78E4">
        <w:fldChar w:fldCharType="separate"/>
      </w:r>
      <w:r w:rsidR="000C78E4" w:rsidRPr="00E971A6">
        <w:rPr>
          <w:noProof/>
        </w:rPr>
        <w:t xml:space="preserve">Yaqoob et al. </w:t>
      </w:r>
      <w:r w:rsidR="000C78E4">
        <w:rPr>
          <w:noProof/>
        </w:rPr>
        <w:t>(</w:t>
      </w:r>
      <w:r w:rsidR="000C78E4" w:rsidRPr="00E971A6">
        <w:rPr>
          <w:noProof/>
        </w:rPr>
        <w:t>2019)</w:t>
      </w:r>
      <w:r w:rsidR="000C78E4">
        <w:fldChar w:fldCharType="end"/>
      </w:r>
      <w:r w:rsidR="000C78E4">
        <w:t xml:space="preserve"> provide a lengthy report on the security and regulatory vulnerabilities associated with networked medical devices, while </w:t>
      </w:r>
      <w:r w:rsidR="000C78E4">
        <w:fldChar w:fldCharType="begin" w:fldLock="1"/>
      </w:r>
      <w:r w:rsidR="008E3903">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and Grieve, 2016)","manualFormatting":"Benson and Grieve (2016)","plainTextFormattedCitation":"(Benson and Grieve, 2016)","previouslyFormattedCitation":"(Benson and Grieve, 2016)"},"properties":{"noteIndex":0},"schema":"https://github.com/citation-style-language/schema/raw/master/csl-citation.json"}</w:instrText>
      </w:r>
      <w:r w:rsidR="000C78E4">
        <w:fldChar w:fldCharType="separate"/>
      </w:r>
      <w:r w:rsidR="000C78E4">
        <w:rPr>
          <w:noProof/>
        </w:rPr>
        <w:t>Benson and Grieve (</w:t>
      </w:r>
      <w:r w:rsidR="000C78E4" w:rsidRPr="000C78E4">
        <w:rPr>
          <w:noProof/>
        </w:rPr>
        <w:t>2016)</w:t>
      </w:r>
      <w:r w:rsidR="000C78E4">
        <w:fldChar w:fldCharType="end"/>
      </w:r>
      <w:r w:rsidR="000C78E4">
        <w:t xml:space="preserve"> provide a thorough discussion of the principles of health interoperability.</w:t>
      </w:r>
      <w:commentRangeEnd w:id="7"/>
      <w:r w:rsidR="000C663C">
        <w:rPr>
          <w:rStyle w:val="CommentReference"/>
        </w:rPr>
        <w:commentReference w:id="7"/>
      </w:r>
      <w:commentRangeEnd w:id="8"/>
      <w:r w:rsidR="0093483F">
        <w:rPr>
          <w:rStyle w:val="CommentReference"/>
        </w:rPr>
        <w:commentReference w:id="8"/>
      </w:r>
    </w:p>
    <w:p w14:paraId="3BB0EAC7" w14:textId="6FBE101F" w:rsidR="0032493D" w:rsidRDefault="006B300B" w:rsidP="0032493D">
      <w:pPr>
        <w:rPr>
          <w:color w:val="4472C4" w:themeColor="accent5"/>
        </w:rPr>
      </w:pPr>
      <w:r>
        <w:t>There is a need for rigorous study of the relationship between HISs and patient safety, i.e. a Safety Informatics. C</w:t>
      </w:r>
      <w:r w:rsidR="00484E71">
        <w:t xml:space="preserve">hallenges posed by </w:t>
      </w:r>
      <w:r w:rsidR="00D10464">
        <w:t xml:space="preserve">an increasingly-complex </w:t>
      </w:r>
      <w:r w:rsidR="00CB1C67">
        <w:t>HIS</w:t>
      </w:r>
      <w:r w:rsidR="00D10464">
        <w:t xml:space="preserve"> </w:t>
      </w:r>
      <w:r w:rsidR="00484E71" w:rsidRPr="0032493D">
        <w:t>include</w:t>
      </w:r>
      <w:r w:rsidR="004E5CE1">
        <w:t>:</w:t>
      </w:r>
      <w:r w:rsidR="00484E71" w:rsidRPr="0032493D">
        <w:t xml:space="preserve"> </w:t>
      </w:r>
      <w:r w:rsidR="00D10464">
        <w:t xml:space="preserve">innovations </w:t>
      </w:r>
      <w:r w:rsidR="00484E71" w:rsidRPr="0032493D">
        <w:t xml:space="preserve">that are not likely to be equally affordable nor 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0032493D" w:rsidRPr="0032493D">
        <w:t xml:space="preserve">the transient relevance of algorithms and models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and societal challenges like an aging population </w:t>
      </w:r>
      <w:r w:rsidR="00D10464">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r w:rsidR="00427C91">
        <w:t>,</w:t>
      </w:r>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r>
        <w:t xml:space="preserve">are associated with </w:t>
      </w:r>
      <w:r w:rsidR="00427C91">
        <w:t xml:space="preserve">known </w:t>
      </w:r>
      <w:r>
        <w:t xml:space="preserve">and unknown </w:t>
      </w:r>
      <w:r w:rsidR="00427C91">
        <w:t xml:space="preserve">implications for patient safety, which </w:t>
      </w:r>
      <w:r>
        <w:t>need to be addressed for responsible provision of healthcare.</w:t>
      </w:r>
    </w:p>
    <w:p w14:paraId="3824A9E3" w14:textId="1049EC9C" w:rsidR="005843D6" w:rsidRDefault="005843D6" w:rsidP="0060263F"/>
    <w:p w14:paraId="45C8FACF" w14:textId="5B8FF7D4" w:rsidR="00AB3439" w:rsidRDefault="00D77B4B" w:rsidP="00D77B4B">
      <w:pPr>
        <w:pStyle w:val="Heading2"/>
      </w:pPr>
      <w:r>
        <w:t>Safety Informatics</w:t>
      </w:r>
    </w:p>
    <w:p w14:paraId="3BC4C3AE" w14:textId="5DE624FA" w:rsidR="004E5CE1" w:rsidRPr="00322A06" w:rsidRDefault="00151E77" w:rsidP="004E5CE1">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00351A05" w:rsidRPr="00351A05">
        <w:rPr>
          <w:noProof/>
        </w:rPr>
        <w:t>(IMIA WG7, 2018)</w:t>
      </w:r>
      <w:r>
        <w:fldChar w:fldCharType="end"/>
      </w:r>
      <w:r>
        <w:t>.</w:t>
      </w:r>
      <w:r w:rsidR="004E5CE1">
        <w:t xml:space="preserve"> 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4E5CE1">
        <w:t>. The framework 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Safety Informatics </w:t>
      </w:r>
      <w:r w:rsidR="00B613F9">
        <w:t>address</w:t>
      </w:r>
      <w:r w:rsidR="00AC4FD6">
        <w:t>es</w:t>
      </w:r>
      <w:r w:rsidR="00B613F9">
        <w:t xml:space="preserve"> problems in</w:t>
      </w:r>
      <w:r w:rsidR="005646F8">
        <w:t xml:space="preserve"> all of</w:t>
      </w:r>
      <w:r w:rsidR="00B613F9">
        <w:t xml:space="preserve"> these 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8E3903">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and Stock, 2013)","plainTextFormattedCitation":"(Stock and Stock, 2013)","previouslyFormattedCitation":"(Stock and Stock, 2013)"},"properties":{"noteIndex":0},"schema":"https://github.com/citation-style-language/schema/raw/master/csl-citation.json"}</w:instrText>
      </w:r>
      <w:r w:rsidR="000C464D">
        <w:fldChar w:fldCharType="separate"/>
      </w:r>
      <w:r w:rsidR="00351A05" w:rsidRPr="00351A05">
        <w:rPr>
          <w:noProof/>
        </w:rPr>
        <w:t>(Stock and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lastRenderedPageBreak/>
        <w:t xml:space="preserve">Section 2: </w:t>
      </w:r>
      <w:r w:rsidR="00656305">
        <w:t>Method</w:t>
      </w:r>
    </w:p>
    <w:p w14:paraId="30BE240E" w14:textId="6892374A" w:rsidR="00656305" w:rsidRDefault="006A63CC" w:rsidP="00656305">
      <w:r>
        <w:t xml:space="preserve">A workshop of </w:t>
      </w:r>
      <w:r w:rsidR="00D77B4B">
        <w:t>14</w:t>
      </w:r>
      <w:r>
        <w:t xml:space="preserve"> </w:t>
      </w:r>
      <w:commentRangeStart w:id="9"/>
      <w:commentRangeStart w:id="10"/>
      <w:r>
        <w:t>collaborators</w:t>
      </w:r>
      <w:r w:rsidRPr="00AA44BF">
        <w:t xml:space="preserve"> </w:t>
      </w:r>
      <w:commentRangeEnd w:id="9"/>
      <w:r w:rsidR="008077C5">
        <w:rPr>
          <w:rStyle w:val="CommentReference"/>
        </w:rPr>
        <w:commentReference w:id="9"/>
      </w:r>
      <w:commentRangeEnd w:id="10"/>
      <w:r w:rsidR="0093483F">
        <w:rPr>
          <w:rStyle w:val="CommentReference"/>
        </w:rPr>
        <w:commentReference w:id="10"/>
      </w:r>
      <w:r>
        <w:t>was convened who represent those who develop, evaluate and</w:t>
      </w:r>
      <w:r w:rsidRPr="00AA44BF">
        <w:t xml:space="preserve"> use</w:t>
      </w:r>
      <w:r>
        <w:t xml:space="preserve"> health information technologies and the</w:t>
      </w:r>
      <w:r w:rsidRPr="001809FF">
        <w:t xml:space="preserve">ir data for both research and </w:t>
      </w:r>
      <w:commentRangeStart w:id="11"/>
      <w:r w:rsidRPr="001809FF">
        <w:t>practical purposes</w:t>
      </w:r>
      <w:commentRangeEnd w:id="11"/>
      <w:r w:rsidR="00AC4FD6">
        <w:rPr>
          <w:rStyle w:val="CommentReference"/>
        </w:rPr>
        <w:commentReference w:id="11"/>
      </w:r>
      <w:r w:rsidRPr="001809FF">
        <w:t>.</w:t>
      </w:r>
      <w:r w:rsidR="005646F8">
        <w:t xml:space="preserve"> C</w:t>
      </w:r>
      <w:r w:rsidR="005646F8" w:rsidRPr="001809FF">
        <w:t>ollaborators discussed the patient-safety implications of the challenges posed</w:t>
      </w:r>
      <w:r w:rsidR="005646F8">
        <w:t xml:space="preserve"> by a</w:t>
      </w:r>
      <w:r w:rsidR="00B11DC6" w:rsidRPr="001809FF">
        <w:t xml:space="preserve"> set of new and emerging health information technologies</w:t>
      </w:r>
      <w:r w:rsidR="005646F8">
        <w:t xml:space="preserve"> that</w:t>
      </w:r>
      <w:r w:rsidR="00B11DC6" w:rsidRPr="001809FF">
        <w:t xml:space="preserve"> were collated from a scoping review of the academic, commercial and grey literature relating to </w:t>
      </w:r>
      <w:r w:rsidR="00CB1C67">
        <w:t>HIS</w:t>
      </w:r>
      <w:r w:rsidR="00B11DC6" w:rsidRPr="001809FF">
        <w:t>s.</w:t>
      </w:r>
      <w:r w:rsidR="001809FF" w:rsidRPr="001809FF">
        <w:t xml:space="preserve"> In subsequent meetings, the group collated and synthesised contributions to 1) describe characteristics of new and emerging health information technologies, 2) describe the challenges posed by evolving </w:t>
      </w:r>
      <w:r w:rsidR="00CB1C67">
        <w:t>HIS</w:t>
      </w:r>
      <w:r w:rsidR="00AC4FD6">
        <w:t>s</w:t>
      </w:r>
      <w:r w:rsidR="001809FF" w:rsidRPr="001809FF">
        <w:t>, 3) describe the patient-safety implications of the challenges posed, and 4) recommend approaches to address the patient-safety implications</w:t>
      </w:r>
      <w:r w:rsidR="001809FF">
        <w:t>.</w:t>
      </w:r>
    </w:p>
    <w:p w14:paraId="53476F43" w14:textId="77777777" w:rsidR="00906431" w:rsidRPr="00F76262" w:rsidRDefault="00906431" w:rsidP="00906431">
      <w:r>
        <w:t>We define emerging technology as innovation, novel application of an existing technology, or novel uptake or use of an existing technology by an organisation or user.</w:t>
      </w:r>
      <w:r w:rsidRPr="00F76262">
        <w:t xml:space="preserve"> </w:t>
      </w:r>
      <w:r>
        <w:t>Table x</w:t>
      </w:r>
      <w:commentRangeStart w:id="12"/>
      <w:r w:rsidRPr="00D77B4B">
        <w:rPr>
          <w:highlight w:val="yellow"/>
        </w:rPr>
        <w:t>1</w:t>
      </w:r>
      <w:commentRangeEnd w:id="12"/>
      <w:r>
        <w:rPr>
          <w:rStyle w:val="CommentReference"/>
        </w:rPr>
        <w:commentReference w:id="12"/>
      </w:r>
      <w:r>
        <w:t xml:space="preserve">x shows some of the </w:t>
      </w:r>
      <w:r w:rsidRPr="00084215">
        <w:t>example HI</w:t>
      </w:r>
      <w:r>
        <w:t>Ts considered</w:t>
      </w:r>
      <w:r w:rsidRPr="00084215">
        <w:t xml:space="preserve">. The technologies are characterised by personalisation, decentralisation, a systems orientation, and a move toward a user-led/patient-centred </w:t>
      </w:r>
      <w:r>
        <w:t>experience</w:t>
      </w:r>
      <w:r w:rsidRPr="00084215">
        <w:t>.</w:t>
      </w:r>
      <w:r>
        <w:rPr>
          <w:highlight w:val="yellow"/>
        </w:rPr>
        <w:t xml:space="preserve"> </w:t>
      </w:r>
    </w:p>
    <w:p w14:paraId="4C5FF7EF" w14:textId="77777777" w:rsidR="00906431" w:rsidRDefault="00906431" w:rsidP="00656305"/>
    <w:p w14:paraId="35067DB6" w14:textId="2B32E2E3" w:rsidR="008E287D" w:rsidRDefault="008E287D" w:rsidP="00656305"/>
    <w:p w14:paraId="4CF81741" w14:textId="560A7F29" w:rsidR="009D0ABB" w:rsidRDefault="009D0ABB" w:rsidP="00F700A2">
      <w:pPr>
        <w:pStyle w:val="Heading1"/>
      </w:pPr>
      <w:commentRangeStart w:id="13"/>
      <w:commentRangeStart w:id="14"/>
      <w:r>
        <w:t xml:space="preserve">Section 3: </w:t>
      </w:r>
      <w:r w:rsidR="00FB2A79">
        <w:t>Workshop synthesis</w:t>
      </w:r>
      <w:commentRangeEnd w:id="13"/>
      <w:r w:rsidR="008077C5">
        <w:rPr>
          <w:rStyle w:val="CommentReference"/>
          <w:rFonts w:asciiTheme="minorHAnsi" w:eastAsiaTheme="minorHAnsi" w:hAnsiTheme="minorHAnsi" w:cstheme="minorBidi"/>
        </w:rPr>
        <w:commentReference w:id="13"/>
      </w:r>
      <w:commentRangeEnd w:id="14"/>
      <w:r w:rsidR="00906431">
        <w:rPr>
          <w:rStyle w:val="CommentReference"/>
          <w:rFonts w:asciiTheme="minorHAnsi" w:eastAsiaTheme="minorHAnsi" w:hAnsiTheme="minorHAnsi" w:cstheme="minorBidi"/>
        </w:rPr>
        <w:commentReference w:id="14"/>
      </w:r>
    </w:p>
    <w:p w14:paraId="628FE09B" w14:textId="77777777" w:rsidR="00865867" w:rsidRDefault="00865867" w:rsidP="00865867"/>
    <w:p w14:paraId="44A892CB" w14:textId="20A55BE2" w:rsidR="00E97300" w:rsidRDefault="00C87DCA" w:rsidP="00FB2A79">
      <w:pPr>
        <w:pStyle w:val="Heading2"/>
      </w:pPr>
      <w:commentRangeStart w:id="15"/>
      <w:r>
        <w:t>C</w:t>
      </w:r>
      <w:r w:rsidR="001F4ED1">
        <w:t xml:space="preserve">hallenges </w:t>
      </w:r>
      <w:r>
        <w:t xml:space="preserve">posed by </w:t>
      </w:r>
      <w:r w:rsidR="001F4ED1">
        <w:t xml:space="preserve">new and </w:t>
      </w:r>
      <w:r w:rsidR="00E97300">
        <w:t xml:space="preserve">emerging </w:t>
      </w:r>
      <w:r w:rsidR="00CB1C67">
        <w:t>HIT</w:t>
      </w:r>
      <w:commentRangeEnd w:id="15"/>
      <w:r w:rsidR="005646F8">
        <w:rPr>
          <w:rStyle w:val="CommentReference"/>
          <w:rFonts w:asciiTheme="minorHAnsi" w:eastAsiaTheme="minorHAnsi" w:hAnsiTheme="minorHAnsi" w:cstheme="minorBidi"/>
        </w:rPr>
        <w:commentReference w:id="15"/>
      </w:r>
    </w:p>
    <w:p w14:paraId="14A59AD8" w14:textId="77777777" w:rsidR="00AC4FD6" w:rsidRDefault="000A1BAC" w:rsidP="000A1BAC">
      <w:r>
        <w:t>We propose</w:t>
      </w:r>
      <w:r w:rsidR="00AC4FD6">
        <w:t xml:space="preserve"> there are</w:t>
      </w:r>
      <w:r>
        <w:t xml:space="preserve"> six challenges posed by the k</w:t>
      </w:r>
      <w:r w:rsidR="005646F8">
        <w:t>inds of HIT that are emerging</w:t>
      </w:r>
      <w:r>
        <w:t>. Firstly, much of the innovation is not physical</w:t>
      </w:r>
      <w:r w:rsidR="00B16B1C">
        <w:t>,</w:t>
      </w:r>
      <w:r>
        <w:t xml:space="preserve"> instead leveraging existing hardware in novel ways. This manifests as software, systems architecture </w:t>
      </w:r>
      <w:r w:rsidR="005646F8">
        <w:t>and</w:t>
      </w:r>
      <w:r>
        <w:t xml:space="preserve"> communication protocols. It </w:t>
      </w:r>
      <w:r w:rsidR="005646F8">
        <w:t>is challenging</w:t>
      </w:r>
      <w:r>
        <w:t xml:space="preserve"> to conceptualise threats to patient safety from </w:t>
      </w:r>
      <w:r w:rsidR="00AC4FD6">
        <w:t xml:space="preserve">these </w:t>
      </w:r>
      <w:r>
        <w:t>non-physical influences</w:t>
      </w:r>
      <w:r w:rsidR="005646F8">
        <w:t xml:space="preserve"> because it </w:t>
      </w:r>
      <w:r>
        <w:t>require</w:t>
      </w:r>
      <w:r w:rsidR="005646F8">
        <w:t>s</w:t>
      </w:r>
      <w:r>
        <w:t xml:space="preserve"> more-abstract consideration</w:t>
      </w:r>
      <w:r w:rsidR="00B4439A">
        <w:t xml:space="preserve"> of interactions and effects.</w:t>
      </w:r>
    </w:p>
    <w:p w14:paraId="2AC08117" w14:textId="6F5C3F02" w:rsidR="005646F8" w:rsidRDefault="00B4439A" w:rsidP="000A1BAC">
      <w:r>
        <w:t>Secondly, it is increasingly easier to collect data but it is not clear how they can be sensibly integrated and interpreted</w:t>
      </w:r>
      <w:r w:rsidR="003C6222">
        <w:t xml:space="preserve"> </w:t>
      </w:r>
      <w:r w:rsidR="003C6222">
        <w:fldChar w:fldCharType="begin" w:fldLock="1"/>
      </w:r>
      <w:r w:rsidR="008E3903">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fldChar w:fldCharType="separate"/>
      </w:r>
      <w:r w:rsidR="00351A05" w:rsidRPr="00351A05">
        <w:rPr>
          <w:noProof/>
        </w:rPr>
        <w:t xml:space="preserve">(Ranjan </w:t>
      </w:r>
      <w:r w:rsidR="00351A05" w:rsidRPr="00351A05">
        <w:rPr>
          <w:i/>
          <w:noProof/>
        </w:rPr>
        <w:t>et al.</w:t>
      </w:r>
      <w:r w:rsidR="00351A05" w:rsidRPr="00351A05">
        <w:rPr>
          <w:noProof/>
        </w:rPr>
        <w:t>, 2018)</w:t>
      </w:r>
      <w:r w:rsidR="003C6222">
        <w:fldChar w:fldCharType="end"/>
      </w:r>
      <w:r>
        <w:t>. Thirdly, as the pace of innovation accelerates, the current reactive (rather than proactive) regulatory- and standards-based approaches to safety will be increasingly ineffective at assuring patients’ safety.</w:t>
      </w:r>
    </w:p>
    <w:p w14:paraId="2362287F" w14:textId="4269183F" w:rsidR="00670128" w:rsidRPr="00670128" w:rsidRDefault="00670128" w:rsidP="00670128">
      <w:r>
        <w:t>Fourthly, although HITs are being developed to leverage HISs, safety considerations are often focused on the HIT in isolation. This reductionist approach leads to a myopic view of the HIT’s effects that does not consider the emergent consequences of the HIT’s involvement within a HIS.</w:t>
      </w:r>
      <w:r w:rsidR="005646F8">
        <w:t xml:space="preserve"> </w:t>
      </w:r>
      <w:r w:rsidRPr="00670128">
        <w:t xml:space="preserve">Fifthly, and related to the challenge of reductionism, is solutionism, which is an ideology that </w:t>
      </w:r>
      <w:r w:rsidR="00DF5C59">
        <w:t xml:space="preserve">inappropriately </w:t>
      </w:r>
      <w:r w:rsidRPr="00670128">
        <w:t xml:space="preserve">recasts </w:t>
      </w:r>
      <w:r>
        <w:t>“</w:t>
      </w:r>
      <w:r>
        <w:rPr>
          <w:i/>
        </w:rPr>
        <w:t>complex social situations…</w:t>
      </w:r>
      <w:r w:rsidRPr="00670128">
        <w:rPr>
          <w:i/>
        </w:rPr>
        <w:t>as neatly defined problems with definite, computabl</w:t>
      </w:r>
      <w:r>
        <w:rPr>
          <w:i/>
        </w:rPr>
        <w:t>e solutions…i</w:t>
      </w:r>
      <w:r w:rsidRPr="00670128">
        <w:rPr>
          <w:i/>
        </w:rPr>
        <w:t xml:space="preserve">f only the right </w:t>
      </w:r>
      <w:r w:rsidRPr="00670128">
        <w:t>[technologies]</w:t>
      </w:r>
      <w:r w:rsidRPr="00670128">
        <w:rPr>
          <w:i/>
        </w:rPr>
        <w:t xml:space="preserve"> are in place”</w:t>
      </w:r>
      <w:r>
        <w:t xml:space="preserve"> </w:t>
      </w:r>
      <w:r>
        <w:fldChar w:fldCharType="begin" w:fldLock="1"/>
      </w:r>
      <w:r w:rsidR="008E3903">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fldChar w:fldCharType="separate"/>
      </w:r>
      <w:r w:rsidR="00351A05" w:rsidRPr="00351A05">
        <w:rPr>
          <w:noProof/>
        </w:rPr>
        <w:t>(Morozov, 2013)</w:t>
      </w:r>
      <w:r>
        <w:fldChar w:fldCharType="end"/>
      </w:r>
      <w:r>
        <w:t xml:space="preserve">. Examples include diet apps that inappropriately simplify body composition as merely a function of </w:t>
      </w:r>
      <w:r w:rsidR="00DF5C59">
        <w:t>calorie</w:t>
      </w:r>
      <w:r>
        <w:t xml:space="preserve"> consumption </w:t>
      </w:r>
      <w:r>
        <w:fldChar w:fldCharType="begin" w:fldLock="1"/>
      </w:r>
      <w:r w:rsidR="008E3903">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fldChar w:fldCharType="separate"/>
      </w:r>
      <w:r w:rsidR="00351A05" w:rsidRPr="00351A05">
        <w:rPr>
          <w:noProof/>
        </w:rPr>
        <w:t>(Maturo, 2014)</w:t>
      </w:r>
      <w:r>
        <w:fldChar w:fldCharType="end"/>
      </w:r>
      <w:r w:rsidR="00DF5C59">
        <w:t xml:space="preserve"> and many medical treatments </w:t>
      </w:r>
      <w:r w:rsidR="00DF5C59">
        <w:fldChar w:fldCharType="begin" w:fldLock="1"/>
      </w:r>
      <w:r w:rsidR="008E3903">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fldChar w:fldCharType="separate"/>
      </w:r>
      <w:r w:rsidR="00351A05" w:rsidRPr="00351A05">
        <w:rPr>
          <w:noProof/>
        </w:rPr>
        <w:t>(Gardner and Warren, 2019)</w:t>
      </w:r>
      <w:r w:rsidR="00DF5C59">
        <w:fldChar w:fldCharType="end"/>
      </w:r>
      <w:r w:rsidR="00DF5C59">
        <w:t>.</w:t>
      </w:r>
    </w:p>
    <w:p w14:paraId="0786E407" w14:textId="3E2D0F00" w:rsidR="00670128" w:rsidRDefault="00D67540" w:rsidP="00D14F7E">
      <w:r>
        <w:t>Sixthly, the increased complexity and distal connectedness of HISs challenges notions of trust that have long been a part of patient care</w:t>
      </w:r>
      <w:r w:rsidR="00045EB8">
        <w:t xml:space="preserve"> </w:t>
      </w:r>
      <w:r w:rsidR="00045EB8">
        <w:fldChar w:fldCharType="begin" w:fldLock="1"/>
      </w:r>
      <w:r w:rsidR="008E3903">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00045EB8">
        <w:fldChar w:fldCharType="separate"/>
      </w:r>
      <w:r w:rsidR="00351A05" w:rsidRPr="00351A05">
        <w:rPr>
          <w:noProof/>
        </w:rPr>
        <w:t>(Thorne and Robinson, 1988; Song and Zahedi, 2007)</w:t>
      </w:r>
      <w:r w:rsidR="00045EB8">
        <w:fldChar w:fldCharType="end"/>
      </w:r>
      <w:r>
        <w:t>.</w:t>
      </w:r>
      <w:r w:rsidR="00B8035A">
        <w:t xml:space="preserve"> T</w:t>
      </w:r>
      <w:r w:rsidR="00045EB8">
        <w:t xml:space="preserve">rust </w:t>
      </w:r>
      <w:r w:rsidR="00B8035A">
        <w:t xml:space="preserve">in healthcare </w:t>
      </w:r>
      <w:r w:rsidR="00045EB8">
        <w:t xml:space="preserve">is a </w:t>
      </w:r>
      <w:r w:rsidR="009D34D2">
        <w:t xml:space="preserve">partly </w:t>
      </w:r>
      <w:r w:rsidR="00045EB8">
        <w:t xml:space="preserve">function of inter-personal behaviours </w:t>
      </w:r>
      <w:r w:rsidR="00045EB8">
        <w:fldChar w:fldCharType="begin" w:fldLock="1"/>
      </w:r>
      <w:r w:rsidR="008E3903">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00045EB8">
        <w:fldChar w:fldCharType="separate"/>
      </w:r>
      <w:r w:rsidR="00351A05" w:rsidRPr="00351A05">
        <w:rPr>
          <w:noProof/>
        </w:rPr>
        <w:t>(Calnan and Rowe, 2006)</w:t>
      </w:r>
      <w:r w:rsidR="00045EB8">
        <w:fldChar w:fldCharType="end"/>
      </w:r>
      <w:r w:rsidR="00045EB8">
        <w:t xml:space="preserve"> and the gatekeeping and competing incentives of actors in a HIS threaten </w:t>
      </w:r>
      <w:r w:rsidR="00B8035A">
        <w:t xml:space="preserve">this </w:t>
      </w:r>
      <w:r w:rsidR="00A358FA">
        <w:t xml:space="preserve">trust </w:t>
      </w:r>
      <w:r w:rsidR="00045EB8">
        <w:fldChar w:fldCharType="begin" w:fldLock="1"/>
      </w:r>
      <w:r w:rsidR="008E3903">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00045EB8">
        <w:fldChar w:fldCharType="separate"/>
      </w:r>
      <w:r w:rsidR="00351A05" w:rsidRPr="00351A05">
        <w:rPr>
          <w:noProof/>
        </w:rPr>
        <w:t>(Mechanic and Schlesinger, 1996; Alaszewski, 2003)</w:t>
      </w:r>
      <w:r w:rsidR="00045EB8">
        <w:fldChar w:fldCharType="end"/>
      </w:r>
      <w:r w:rsidR="00045EB8">
        <w:t>.</w:t>
      </w:r>
      <w:r w:rsidR="00D14F7E">
        <w:t xml:space="preserve"> </w:t>
      </w:r>
      <w:r w:rsidR="006930BF">
        <w:t>Finally, there is the question of how these challenges will interact with the existing challenges alluded t</w:t>
      </w:r>
      <w:r w:rsidR="005646F8">
        <w:t xml:space="preserve">o </w:t>
      </w:r>
      <w:r w:rsidR="00AC4FD6">
        <w:t xml:space="preserve">in </w:t>
      </w:r>
      <w:r w:rsidR="005646F8">
        <w:t>Section 1</w:t>
      </w:r>
      <w:r w:rsidR="006930BF">
        <w:t>.</w:t>
      </w:r>
    </w:p>
    <w:p w14:paraId="026FA11C" w14:textId="77777777" w:rsidR="00D14F7E" w:rsidRPr="00D14F7E" w:rsidRDefault="00D14F7E" w:rsidP="00D14F7E"/>
    <w:p w14:paraId="1FF8E64D" w14:textId="521E620E" w:rsidR="00A20FF2" w:rsidRPr="00660F62" w:rsidRDefault="00A20FF2" w:rsidP="00A20FF2">
      <w:pPr>
        <w:pStyle w:val="Heading2"/>
      </w:pPr>
      <w:commentRangeStart w:id="16"/>
      <w:r>
        <w:t>Patient-safety implications</w:t>
      </w:r>
      <w:r w:rsidR="00C87DCA">
        <w:t xml:space="preserve"> of </w:t>
      </w:r>
      <w:r w:rsidR="00CB1C67">
        <w:t>HIT</w:t>
      </w:r>
      <w:r w:rsidR="00C87DCA">
        <w:t xml:space="preserve"> challenges</w:t>
      </w:r>
      <w:commentRangeEnd w:id="16"/>
      <w:r w:rsidR="00DD5E0F">
        <w:rPr>
          <w:rStyle w:val="CommentReference"/>
          <w:rFonts w:asciiTheme="minorHAnsi" w:eastAsiaTheme="minorHAnsi" w:hAnsiTheme="minorHAnsi" w:cstheme="minorBidi"/>
        </w:rPr>
        <w:commentReference w:id="16"/>
      </w:r>
    </w:p>
    <w:p w14:paraId="4180AD56" w14:textId="789CB4BD" w:rsidR="00FD1560" w:rsidRDefault="00CE48ED" w:rsidP="00970743">
      <w:pPr>
        <w:rPr>
          <w:color w:val="FF0000"/>
        </w:rPr>
      </w:pPr>
      <w:r>
        <w:rPr>
          <w:color w:val="FF0000"/>
        </w:rPr>
        <w:t>*</w:t>
      </w:r>
      <w:r w:rsidR="00DD5E0F">
        <w:rPr>
          <w:color w:val="FF0000"/>
        </w:rPr>
        <w:t xml:space="preserve"> * * * * * * * * * * * * * * * * * * * * * * * *</w:t>
      </w:r>
    </w:p>
    <w:p w14:paraId="2ECEB943" w14:textId="36F49964" w:rsidR="00DD5E0F" w:rsidRDefault="00DD5E0F" w:rsidP="00970743">
      <w:pPr>
        <w:rPr>
          <w:color w:val="FF0000"/>
        </w:rPr>
      </w:pPr>
      <w:r>
        <w:rPr>
          <w:color w:val="FF0000"/>
        </w:rPr>
        <w:t>* * * * * * * * * * * * * * * * * * * * * * * * *</w:t>
      </w:r>
    </w:p>
    <w:p w14:paraId="49637D17" w14:textId="77777777" w:rsidR="00CE48ED" w:rsidRPr="002D033C" w:rsidRDefault="00CE48ED" w:rsidP="00970743">
      <w:pPr>
        <w:rPr>
          <w:color w:val="FF0000"/>
        </w:rPr>
      </w:pPr>
    </w:p>
    <w:p w14:paraId="5457B14C" w14:textId="1EB8914E" w:rsidR="00E97300" w:rsidRPr="00F700A2" w:rsidRDefault="009D0ABB" w:rsidP="00F700A2">
      <w:pPr>
        <w:pStyle w:val="Heading1"/>
      </w:pPr>
      <w:r>
        <w:t xml:space="preserve">Section 4: </w:t>
      </w:r>
      <w:commentRangeStart w:id="17"/>
      <w:r w:rsidR="00EC0EB1">
        <w:t xml:space="preserve">Addressing </w:t>
      </w:r>
      <w:r>
        <w:t>challenges to patient-safety</w:t>
      </w:r>
      <w:commentRangeEnd w:id="17"/>
      <w:r w:rsidR="0093483F">
        <w:rPr>
          <w:rStyle w:val="CommentReference"/>
          <w:rFonts w:asciiTheme="minorHAnsi" w:eastAsiaTheme="minorHAnsi" w:hAnsiTheme="minorHAnsi" w:cstheme="minorBidi"/>
        </w:rPr>
        <w:commentReference w:id="17"/>
      </w:r>
    </w:p>
    <w:p w14:paraId="1CCB8F93" w14:textId="02021FCB" w:rsidR="00B05D6C" w:rsidRPr="0048402F" w:rsidRDefault="0048402F" w:rsidP="00EC0EB1">
      <w:r w:rsidRPr="0048402F">
        <w:t>In this section, we recommend theoretically-inf</w:t>
      </w:r>
      <w:r w:rsidR="00AC4FD6">
        <w:t>ormed frameworks to address the</w:t>
      </w:r>
      <w:r w:rsidRPr="0048402F">
        <w:t xml:space="preserve"> patient-safety implications raised in Section 3.</w:t>
      </w:r>
    </w:p>
    <w:p w14:paraId="448C8414" w14:textId="77777777" w:rsidR="00B05D6C" w:rsidRPr="00B05D6C" w:rsidRDefault="00B05D6C" w:rsidP="00B05D6C"/>
    <w:p w14:paraId="43399131" w14:textId="4F854331" w:rsidR="00E97300" w:rsidRDefault="00E97300" w:rsidP="00284465">
      <w:pPr>
        <w:pStyle w:val="Heading2"/>
      </w:pPr>
      <w:commentRangeStart w:id="18"/>
      <w:r>
        <w:t>Safety cases</w:t>
      </w:r>
      <w:commentRangeEnd w:id="18"/>
      <w:r w:rsidR="00DD5E0F">
        <w:rPr>
          <w:rStyle w:val="CommentReference"/>
          <w:rFonts w:asciiTheme="minorHAnsi" w:eastAsiaTheme="minorHAnsi" w:hAnsiTheme="minorHAnsi" w:cstheme="minorBidi"/>
        </w:rPr>
        <w:commentReference w:id="18"/>
      </w:r>
    </w:p>
    <w:p w14:paraId="70299EA2" w14:textId="6AF45694" w:rsidR="00EA645D" w:rsidRPr="006A4C08" w:rsidRDefault="00EA645D" w:rsidP="00004E11">
      <w:r w:rsidRPr="006A4C08">
        <w:t xml:space="preserve">Safety cases are documentation of evidence that argue a system is sufficiently safe if applied in a particular environment </w:t>
      </w:r>
      <w:r w:rsidRPr="006A4C08">
        <w:fldChar w:fldCharType="begin" w:fldLock="1"/>
      </w:r>
      <w:r w:rsidR="008E3903">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Pr="006A4C08">
        <w:fldChar w:fldCharType="separate"/>
      </w:r>
      <w:r w:rsidR="00351A05" w:rsidRPr="00351A05">
        <w:rPr>
          <w:noProof/>
        </w:rPr>
        <w:t>(Bishop and Bloomfield, 2000)</w:t>
      </w:r>
      <w:r w:rsidRPr="006A4C08">
        <w:fldChar w:fldCharType="end"/>
      </w:r>
      <w:r w:rsidRPr="006A4C08">
        <w:t xml:space="preserve">. </w:t>
      </w:r>
      <w:r w:rsidR="006A4C08" w:rsidRPr="006A4C08">
        <w:t>The preparation of safety cases requires explicit claims of a technology or system’s safety performance and an evidenced argument. The process involves a</w:t>
      </w:r>
      <w:r w:rsidRPr="006A4C08">
        <w:t xml:space="preserve">n exposition of risk to encourage proactive safety management </w:t>
      </w:r>
      <w:r w:rsidRPr="006A4C08">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Pr="006A4C08">
        <w:fldChar w:fldCharType="separate"/>
      </w:r>
      <w:r w:rsidR="00351A05" w:rsidRPr="00351A05">
        <w:rPr>
          <w:noProof/>
        </w:rPr>
        <w:t xml:space="preserve">(Sujan </w:t>
      </w:r>
      <w:r w:rsidR="00351A05" w:rsidRPr="00351A05">
        <w:rPr>
          <w:i/>
          <w:noProof/>
        </w:rPr>
        <w:t>et al.</w:t>
      </w:r>
      <w:r w:rsidR="00351A05" w:rsidRPr="00351A05">
        <w:rPr>
          <w:noProof/>
        </w:rPr>
        <w:t>, 2016)</w:t>
      </w:r>
      <w:r w:rsidRPr="006A4C08">
        <w:fldChar w:fldCharType="end"/>
      </w:r>
      <w:r w:rsidR="006A4C08" w:rsidRPr="006A4C08">
        <w:t xml:space="preserve">. </w:t>
      </w:r>
      <w:r w:rsidRPr="006A4C08">
        <w:t xml:space="preserve">Patient safety might be facilitated by the use of dynamic </w:t>
      </w:r>
      <w:r w:rsidRPr="006A4C08">
        <w:fldChar w:fldCharType="begin" w:fldLock="1"/>
      </w:r>
      <w:r w:rsidR="008E3903">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Pr="006A4C08">
        <w:fldChar w:fldCharType="separate"/>
      </w:r>
      <w:r w:rsidR="00351A05" w:rsidRPr="00351A05">
        <w:rPr>
          <w:noProof/>
        </w:rPr>
        <w:t>(Denney, Pai and Habli, 2015)</w:t>
      </w:r>
      <w:r w:rsidRPr="006A4C08">
        <w:fldChar w:fldCharType="end"/>
      </w:r>
      <w:r w:rsidRPr="006A4C08">
        <w:t xml:space="preserve">, multi-view </w:t>
      </w:r>
      <w:r w:rsidRPr="006A4C08">
        <w:fldChar w:fldCharType="begin" w:fldLock="1"/>
      </w:r>
      <w:r w:rsidR="008E3903">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Pr="006A4C08">
        <w:fldChar w:fldCharType="separate"/>
      </w:r>
      <w:r w:rsidR="00351A05" w:rsidRPr="00351A05">
        <w:rPr>
          <w:noProof/>
        </w:rPr>
        <w:t>(Flood and Habli, 2011)</w:t>
      </w:r>
      <w:r w:rsidRPr="006A4C08">
        <w:fldChar w:fldCharType="end"/>
      </w:r>
      <w:r w:rsidRPr="006A4C08">
        <w:t xml:space="preserve"> safety case</w:t>
      </w:r>
      <w:r w:rsidR="00AC4FD6">
        <w:t>s</w:t>
      </w:r>
      <w:r w:rsidRPr="006A4C08">
        <w:t xml:space="preserve"> for HIT </w:t>
      </w:r>
      <w:r w:rsidR="006A4C08" w:rsidRPr="006A4C08">
        <w:fldChar w:fldCharType="begin" w:fldLock="1"/>
      </w:r>
      <w:r w:rsidR="008E3903">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006A4C08" w:rsidRPr="006A4C08">
        <w:fldChar w:fldCharType="separate"/>
      </w:r>
      <w:r w:rsidR="00351A05" w:rsidRPr="00351A05">
        <w:rPr>
          <w:noProof/>
        </w:rPr>
        <w:t xml:space="preserve">(Despotou </w:t>
      </w:r>
      <w:r w:rsidR="00351A05" w:rsidRPr="00351A05">
        <w:rPr>
          <w:i/>
          <w:noProof/>
        </w:rPr>
        <w:t>et al.</w:t>
      </w:r>
      <w:r w:rsidR="00351A05" w:rsidRPr="00351A05">
        <w:rPr>
          <w:noProof/>
        </w:rPr>
        <w:t xml:space="preserve">, 2012; Habli </w:t>
      </w:r>
      <w:r w:rsidR="00351A05" w:rsidRPr="00351A05">
        <w:rPr>
          <w:i/>
          <w:noProof/>
        </w:rPr>
        <w:t>et al.</w:t>
      </w:r>
      <w:r w:rsidR="00351A05" w:rsidRPr="00351A05">
        <w:rPr>
          <w:noProof/>
        </w:rPr>
        <w:t>, 2018)</w:t>
      </w:r>
      <w:r w:rsidR="006A4C08" w:rsidRPr="006A4C08">
        <w:fldChar w:fldCharType="end"/>
      </w:r>
      <w:r w:rsidR="006A4C08" w:rsidRPr="006A4C08">
        <w:t xml:space="preserve"> </w:t>
      </w:r>
      <w:r w:rsidRPr="006A4C08">
        <w:t xml:space="preserve">and for healthcare services </w:t>
      </w:r>
      <w:r w:rsidRPr="006A4C08">
        <w:fldChar w:fldCharType="begin" w:fldLock="1"/>
      </w:r>
      <w:r w:rsidR="008E3903">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Pr="006A4C08">
        <w:fldChar w:fldCharType="separate"/>
      </w:r>
      <w:r w:rsidR="00351A05" w:rsidRPr="00351A05">
        <w:rPr>
          <w:noProof/>
        </w:rPr>
        <w:t xml:space="preserve">(Sujan </w:t>
      </w:r>
      <w:r w:rsidR="00351A05" w:rsidRPr="00351A05">
        <w:rPr>
          <w:i/>
          <w:noProof/>
        </w:rPr>
        <w:t>et al.</w:t>
      </w:r>
      <w:r w:rsidR="00351A05" w:rsidRPr="00351A05">
        <w:rPr>
          <w:noProof/>
        </w:rPr>
        <w:t>, 2015)</w:t>
      </w:r>
      <w:r w:rsidRPr="006A4C08">
        <w:fldChar w:fldCharType="end"/>
      </w:r>
      <w:r w:rsidRPr="006A4C08">
        <w:t>.</w:t>
      </w:r>
    </w:p>
    <w:p w14:paraId="407B6E7B" w14:textId="45B0588E" w:rsidR="00F76262" w:rsidRDefault="00F76262" w:rsidP="00004E11">
      <w:pPr>
        <w:rPr>
          <w:color w:val="4472C4" w:themeColor="accent5"/>
        </w:rPr>
      </w:pPr>
    </w:p>
    <w:p w14:paraId="1BDF9003" w14:textId="54D243E9" w:rsidR="007E4136" w:rsidRDefault="007E4136" w:rsidP="007E4136">
      <w:pPr>
        <w:pStyle w:val="Heading2"/>
      </w:pPr>
      <w:r>
        <w:t>Interoperability</w:t>
      </w:r>
    </w:p>
    <w:p w14:paraId="1ED57638" w14:textId="70E623C5" w:rsidR="00F32618" w:rsidRPr="00C90E7C" w:rsidRDefault="00C90E7C" w:rsidP="007E4136">
      <w:r>
        <w:t xml:space="preserve">An evolving market of HITs creates a dynamic network of information flows that might not be compatible. </w:t>
      </w:r>
      <w:r w:rsidR="00F32618" w:rsidRPr="00C90E7C">
        <w:t>Safe development and use of m</w:t>
      </w:r>
      <w:r w:rsidR="000D63DD" w:rsidRPr="00C90E7C">
        <w:t xml:space="preserve">iddleware </w:t>
      </w:r>
      <w:r w:rsidR="00F32618" w:rsidRPr="00C90E7C">
        <w:t>will be essential to provide</w:t>
      </w:r>
      <w:r w:rsidR="000D63DD" w:rsidRPr="00C90E7C">
        <w:t xml:space="preserve"> </w:t>
      </w:r>
      <w:r w:rsidR="00F32618" w:rsidRPr="00C90E7C">
        <w:t>an intermediary “</w:t>
      </w:r>
      <w:r w:rsidR="000D63DD" w:rsidRPr="00C90E7C">
        <w:rPr>
          <w:i/>
        </w:rPr>
        <w:t xml:space="preserve">to abstract </w:t>
      </w:r>
      <w:r w:rsidR="00F32618" w:rsidRPr="00C90E7C">
        <w:t>[the]</w:t>
      </w:r>
      <w:r w:rsidR="000D63DD" w:rsidRPr="00C90E7C">
        <w:rPr>
          <w:i/>
        </w:rPr>
        <w:t xml:space="preserve"> heterogeneity </w:t>
      </w:r>
      <w:r w:rsidR="00F32618" w:rsidRPr="00C90E7C">
        <w:t>[of HITs]</w:t>
      </w:r>
      <w:r w:rsidR="00F32618" w:rsidRPr="00C90E7C">
        <w:rPr>
          <w:i/>
        </w:rPr>
        <w:t xml:space="preserve"> …</w:t>
      </w:r>
      <w:r w:rsidR="000D63DD" w:rsidRPr="00C90E7C">
        <w:rPr>
          <w:i/>
        </w:rPr>
        <w:t xml:space="preserve"> to achieve a seamless integration</w:t>
      </w:r>
      <w:r w:rsidR="000D63DD" w:rsidRPr="00C90E7C">
        <w:t xml:space="preserve">” </w:t>
      </w:r>
      <w:r w:rsidR="000D63DD" w:rsidRPr="00C90E7C">
        <w:fldChar w:fldCharType="begin" w:fldLock="1"/>
      </w:r>
      <w:r w:rsidR="008E3903">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000D63DD" w:rsidRPr="00C90E7C">
        <w:fldChar w:fldCharType="separate"/>
      </w:r>
      <w:r w:rsidR="00351A05" w:rsidRPr="00351A05">
        <w:rPr>
          <w:noProof/>
        </w:rPr>
        <w:t>(Díaz, Martín and Rubio, 2016)</w:t>
      </w:r>
      <w:r w:rsidR="000D63DD" w:rsidRPr="00C90E7C">
        <w:fldChar w:fldCharType="end"/>
      </w:r>
      <w:r w:rsidR="00F32618" w:rsidRPr="00C90E7C">
        <w:t>.</w:t>
      </w:r>
      <w:r>
        <w:t xml:space="preserve"> </w:t>
      </w:r>
      <w:r w:rsidR="00F32618" w:rsidRPr="00C90E7C">
        <w:t xml:space="preserve">Proposed solutions include standards for exchanging </w:t>
      </w:r>
      <w:r>
        <w:t>electronic health records</w:t>
      </w:r>
      <w:r w:rsidR="00F32618" w:rsidRPr="00C90E7C">
        <w:t xml:space="preserve"> </w:t>
      </w:r>
      <w:r w:rsidR="00F32618" w:rsidRPr="00C90E7C">
        <w:fldChar w:fldCharType="begin" w:fldLock="1"/>
      </w:r>
      <w:r w:rsidR="008E3903">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00F32618" w:rsidRPr="00C90E7C">
        <w:fldChar w:fldCharType="separate"/>
      </w:r>
      <w:r w:rsidR="00F32618" w:rsidRPr="00C90E7C">
        <w:rPr>
          <w:noProof/>
        </w:rPr>
        <w:t>(Saripalle et al., 2019; see Houta et al., 2019 for application in epilepsy data)</w:t>
      </w:r>
      <w:r w:rsidR="00F32618" w:rsidRPr="00C90E7C">
        <w:fldChar w:fldCharType="end"/>
      </w:r>
      <w:r w:rsidRPr="00C90E7C">
        <w:t xml:space="preserve">, distributed architectures to integrate </w:t>
      </w:r>
      <w:r>
        <w:t>electronic health records</w:t>
      </w:r>
      <w:r w:rsidR="00AC4FD6">
        <w:t xml:space="preserve"> </w:t>
      </w:r>
      <w:r w:rsidR="005E1870">
        <w:fldChar w:fldCharType="begin" w:fldLock="1"/>
      </w:r>
      <w:r w:rsidR="008E3903">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005E1870">
        <w:fldChar w:fldCharType="separate"/>
      </w:r>
      <w:r w:rsidR="00351A05" w:rsidRPr="00351A05">
        <w:rPr>
          <w:noProof/>
        </w:rPr>
        <w:t xml:space="preserve">(Roehrs, André and Righi, 2017; Roehrs, 2019; Roehrs </w:t>
      </w:r>
      <w:r w:rsidR="00351A05" w:rsidRPr="00351A05">
        <w:rPr>
          <w:i/>
          <w:noProof/>
        </w:rPr>
        <w:t>et al.</w:t>
      </w:r>
      <w:r w:rsidR="00351A05" w:rsidRPr="00351A05">
        <w:rPr>
          <w:noProof/>
        </w:rPr>
        <w:t>, 2019)</w:t>
      </w:r>
      <w:r w:rsidR="005E1870">
        <w:fldChar w:fldCharType="end"/>
      </w:r>
      <w:r w:rsidRPr="00C90E7C">
        <w:t>, and 3</w:t>
      </w:r>
      <w:r w:rsidRPr="00C90E7C">
        <w:rPr>
          <w:vertAlign w:val="superscript"/>
        </w:rPr>
        <w:t>rd</w:t>
      </w:r>
      <w:r w:rsidRPr="00C90E7C">
        <w:t xml:space="preserve">-party infrastructure for linkage and querying of </w:t>
      </w:r>
      <w:r>
        <w:t>electronic health records</w:t>
      </w:r>
      <w:r w:rsidRPr="00C90E7C">
        <w:t xml:space="preserve">, e.g. the CSIRO Health Data Integration tool </w:t>
      </w:r>
      <w:r w:rsidRPr="00C90E7C">
        <w:fldChar w:fldCharType="begin" w:fldLock="1"/>
      </w:r>
      <w:r w:rsidR="008E3903">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Pr="00C90E7C">
        <w:fldChar w:fldCharType="separate"/>
      </w:r>
      <w:r w:rsidR="00351A05" w:rsidRPr="00351A05">
        <w:rPr>
          <w:noProof/>
        </w:rPr>
        <w:t>(Hansen, Pang and Maeder, 2007)</w:t>
      </w:r>
      <w:r w:rsidRPr="00C90E7C">
        <w:fldChar w:fldCharType="end"/>
      </w:r>
      <w:r w:rsidRPr="00C90E7C">
        <w:t xml:space="preserve">. </w:t>
      </w:r>
    </w:p>
    <w:p w14:paraId="2FDF57EB" w14:textId="7DB3CD07" w:rsidR="00CB1C67" w:rsidRDefault="00CB1C67" w:rsidP="00E97300"/>
    <w:p w14:paraId="1ABCE160" w14:textId="3D052651" w:rsidR="00810D0C" w:rsidRDefault="00810D0C" w:rsidP="00810D0C">
      <w:pPr>
        <w:pStyle w:val="Heading2"/>
      </w:pPr>
      <w:commentRangeStart w:id="19"/>
      <w:r>
        <w:t>Dynamic and causal modelling</w:t>
      </w:r>
      <w:commentRangeEnd w:id="19"/>
      <w:r w:rsidR="00DD5E0F">
        <w:rPr>
          <w:rStyle w:val="CommentReference"/>
          <w:rFonts w:asciiTheme="minorHAnsi" w:eastAsiaTheme="minorHAnsi" w:hAnsiTheme="minorHAnsi" w:cstheme="minorBidi"/>
        </w:rPr>
        <w:commentReference w:id="19"/>
      </w:r>
    </w:p>
    <w:p w14:paraId="0F7D5E48" w14:textId="2FF879E4" w:rsidR="006A4C08" w:rsidRDefault="000C66E7" w:rsidP="000C66E7">
      <w:r>
        <w:t xml:space="preserve">Dynamic-modelling methods </w:t>
      </w:r>
      <w:r w:rsidR="00DD5E0F">
        <w:fldChar w:fldCharType="begin" w:fldLock="1"/>
      </w:r>
      <w:r w:rsidR="008E3903">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models","type":"article-journal","volume":"27"},"uris":["http://www.mendeley.com/documents/?uuid=abca20ae-ecf2-4df5-998f-9e680410e4c4"]}],"mendeley":{"formattedCitation":"(Su &lt;i&gt;et al.&lt;/i&gt;, 2018)","plainTextFormattedCitation":"(Su et al., 2018)","previouslyFormattedCitation":"(Su &lt;i&gt;et al.&lt;/i&gt;, 2018)"},"properties":{"noteIndex":0},"schema":"https://github.com/citation-style-language/schema/raw/master/csl-citation.json"}</w:instrText>
      </w:r>
      <w:r w:rsidR="00DD5E0F">
        <w:fldChar w:fldCharType="separate"/>
      </w:r>
      <w:r w:rsidR="00351A05" w:rsidRPr="00351A05">
        <w:rPr>
          <w:noProof/>
        </w:rPr>
        <w:t xml:space="preserve">(Su </w:t>
      </w:r>
      <w:r w:rsidR="00351A05" w:rsidRPr="00351A05">
        <w:rPr>
          <w:i/>
          <w:noProof/>
        </w:rPr>
        <w:t>et al.</w:t>
      </w:r>
      <w:r w:rsidR="00351A05" w:rsidRPr="00351A05">
        <w:rPr>
          <w:noProof/>
        </w:rPr>
        <w:t>, 2018)</w:t>
      </w:r>
      <w:r w:rsidR="00DD5E0F">
        <w:fldChar w:fldCharType="end"/>
      </w:r>
      <w:r w:rsidR="00DD5E0F">
        <w:t xml:space="preserve"> </w:t>
      </w:r>
      <w:r>
        <w:t xml:space="preserve">are methods for building prediction models </w:t>
      </w:r>
      <w:r w:rsidR="00C4500B">
        <w:t>that</w:t>
      </w:r>
      <w:r>
        <w:t xml:space="preserve"> </w:t>
      </w:r>
      <w:r w:rsidR="00C4500B">
        <w:t>(</w:t>
      </w:r>
      <w:r>
        <w:t>at least</w:t>
      </w:r>
      <w:r w:rsidR="00C4500B">
        <w:t>)</w:t>
      </w:r>
      <w:r>
        <w:t xml:space="preserve"> maintain predictive performance over time in response to observed changes</w:t>
      </w:r>
      <w:r w:rsidRPr="000C66E7">
        <w:t xml:space="preserve"> </w:t>
      </w:r>
      <w:r>
        <w:t xml:space="preserve">in the underlying the phenomena of interest </w:t>
      </w:r>
      <w:r>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fldChar w:fldCharType="separate"/>
      </w:r>
      <w:r w:rsidR="00351A05" w:rsidRPr="00351A05">
        <w:rPr>
          <w:noProof/>
        </w:rPr>
        <w:t xml:space="preserve">(Jenkins </w:t>
      </w:r>
      <w:r w:rsidR="00351A05" w:rsidRPr="00351A05">
        <w:rPr>
          <w:i/>
          <w:noProof/>
        </w:rPr>
        <w:t>et al.</w:t>
      </w:r>
      <w:r w:rsidR="00351A05" w:rsidRPr="00351A05">
        <w:rPr>
          <w:noProof/>
        </w:rPr>
        <w:t>, 2018)</w:t>
      </w:r>
      <w:r>
        <w:fldChar w:fldCharType="end"/>
      </w:r>
      <w:r>
        <w:t xml:space="preserve">. They provide a solution to the transient relevance of predictive models that </w:t>
      </w:r>
      <w:r w:rsidR="00DD5E0F">
        <w:t xml:space="preserve">are typically informed by a single snapshot of data, which might already be outdated depending on the pace at which the phenomenon evolves and the rate at which data can be collected. </w:t>
      </w:r>
      <w:r>
        <w:t xml:space="preserve">Dynamic-modelling methods have already been applied </w:t>
      </w:r>
      <w:r w:rsidR="00C4500B">
        <w:t>for</w:t>
      </w:r>
      <w:r>
        <w:t xml:space="preserve"> predicting relapse of cancer </w:t>
      </w:r>
      <w:r>
        <w:fldChar w:fldCharType="begin" w:fldLock="1"/>
      </w:r>
      <w:r w:rsidR="008E3903">
        <w:instrText>ADDIN CSL_CITATION {"citationItems":[{"id":"ITEM-1","itemData":{"DOI":"10.1002/sim.6860.A","ISBN":"0277-6715","abstract":"Dynamic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Medicine","id":"ITEM-1","issue":"13","issued":{"date-parts":[["2016"]]},"page":"2167-2182","title":"A two-stage approach for dynamic prediction of time-to-event distributions","type":"article-journal","volume":"35"},"uris":["http://www.mendeley.com/documents/?uuid=13aeece1-3d3e-419d-b329-c214fca9394e"]}],"mendeley":{"formattedCitation":"(Huang &lt;i&gt;et al.&lt;/i&gt;, 2016)","plainTextFormattedCitation":"(Huang et al., 2016)","previouslyFormattedCitation":"(Huang &lt;i&gt;et al.&lt;/i&gt;, 2016)"},"properties":{"noteIndex":0},"schema":"https://github.com/citation-style-language/schema/raw/master/csl-citation.json"}</w:instrText>
      </w:r>
      <w:r>
        <w:fldChar w:fldCharType="separate"/>
      </w:r>
      <w:r w:rsidR="00351A05" w:rsidRPr="00351A05">
        <w:rPr>
          <w:noProof/>
        </w:rPr>
        <w:t xml:space="preserve">(Huang </w:t>
      </w:r>
      <w:r w:rsidR="00351A05" w:rsidRPr="00351A05">
        <w:rPr>
          <w:i/>
          <w:noProof/>
        </w:rPr>
        <w:t>et al.</w:t>
      </w:r>
      <w:r w:rsidR="00351A05" w:rsidRPr="00351A05">
        <w:rPr>
          <w:noProof/>
        </w:rPr>
        <w:t>, 2016)</w:t>
      </w:r>
      <w:r>
        <w:fldChar w:fldCharType="end"/>
      </w:r>
      <w:r>
        <w:t xml:space="preserve"> and </w:t>
      </w:r>
      <w:r w:rsidRPr="000C66E7">
        <w:t>mortality after cardiac surgery</w:t>
      </w:r>
      <w:r>
        <w:t xml:space="preserve"> </w:t>
      </w:r>
      <w:r>
        <w:fldChar w:fldCharType="begin" w:fldLock="1"/>
      </w:r>
      <w:r w:rsidR="008E3903">
        <w:instrText>ADDIN CSL_CITATION {"citationItems":[{"id":"ITEM-1","itemData":{"DOI":"10.1161/CIRCOUTCOMES.111.000012","ISSN":"19417713","abstract":"Background-The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Outcomes","id":"ITEM-1","issue":"6","issued":{"date-parts":[["2013"]]},"page":"649-658","title":"Dynamic prediction modeling approaches for cardiac surgery","type":"article-journal","volume":"6"},"uris":["http://www.mendeley.com/documents/?uuid=d9d9cc3f-3960-4206-8469-e61e4594d41a"]}],"mendeley":{"formattedCitation":"(Hickey &lt;i&gt;et al.&lt;/i&gt;, 2013)","plainTextFormattedCitation":"(Hickey et al., 2013)","previouslyFormattedCitation":"(Hickey &lt;i&gt;et al.&lt;/i&gt;, 2013)"},"properties":{"noteIndex":0},"schema":"https://github.com/citation-style-language/schema/raw/master/csl-citation.json"}</w:instrText>
      </w:r>
      <w:r>
        <w:fldChar w:fldCharType="separate"/>
      </w:r>
      <w:r w:rsidR="00351A05" w:rsidRPr="00351A05">
        <w:rPr>
          <w:noProof/>
        </w:rPr>
        <w:t xml:space="preserve">(Hickey </w:t>
      </w:r>
      <w:r w:rsidR="00351A05" w:rsidRPr="00351A05">
        <w:rPr>
          <w:i/>
          <w:noProof/>
        </w:rPr>
        <w:t>et al.</w:t>
      </w:r>
      <w:r w:rsidR="00351A05" w:rsidRPr="00351A05">
        <w:rPr>
          <w:noProof/>
        </w:rPr>
        <w:t>, 2013)</w:t>
      </w:r>
      <w:r>
        <w:fldChar w:fldCharType="end"/>
      </w:r>
      <w:r>
        <w:t>. Recently, progress continues to be made develop</w:t>
      </w:r>
      <w:r w:rsidR="00C4500B">
        <w:t>ing</w:t>
      </w:r>
      <w:r>
        <w:t xml:space="preserve"> models that respect the latent, data-generating processes underlying the phenomena of interest </w:t>
      </w:r>
      <w:r>
        <w:fldChar w:fldCharType="begin" w:fldLock="1"/>
      </w:r>
      <w:r w:rsidR="008E3903">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fldChar w:fldCharType="separate"/>
      </w:r>
      <w:r w:rsidR="00351A05" w:rsidRPr="00351A05">
        <w:rPr>
          <w:noProof/>
        </w:rPr>
        <w:t xml:space="preserve">(Sperrin </w:t>
      </w:r>
      <w:r w:rsidR="00351A05" w:rsidRPr="00351A05">
        <w:rPr>
          <w:i/>
          <w:noProof/>
        </w:rPr>
        <w:t>et al.</w:t>
      </w:r>
      <w:r w:rsidR="00351A05" w:rsidRPr="00351A05">
        <w:rPr>
          <w:noProof/>
        </w:rPr>
        <w:t>, 2019)</w:t>
      </w:r>
      <w:r>
        <w:fldChar w:fldCharType="end"/>
      </w:r>
      <w:r>
        <w:t>.</w:t>
      </w:r>
    </w:p>
    <w:p w14:paraId="4B879E97" w14:textId="77777777" w:rsidR="006A4C08" w:rsidRPr="00810D0C" w:rsidRDefault="006A4C08" w:rsidP="00004E11"/>
    <w:p w14:paraId="3E8E62A2" w14:textId="1AD0E97B" w:rsidR="00745D0A" w:rsidRDefault="00745D0A" w:rsidP="00745D0A">
      <w:pPr>
        <w:pStyle w:val="Heading2"/>
      </w:pPr>
      <w:r>
        <w:lastRenderedPageBreak/>
        <w:t>M</w:t>
      </w:r>
      <w:r w:rsidR="003C1579">
        <w:t xml:space="preserve">achine </w:t>
      </w:r>
      <w:r>
        <w:t>L</w:t>
      </w:r>
      <w:r w:rsidR="003C1579">
        <w:t>earning</w:t>
      </w:r>
      <w:r>
        <w:t xml:space="preserve"> for data quality</w:t>
      </w:r>
    </w:p>
    <w:p w14:paraId="05541B14" w14:textId="16AC2E50" w:rsidR="007728F1" w:rsidRDefault="00C4500B" w:rsidP="00B05D6C">
      <w:r>
        <w:t xml:space="preserve">As an example of the HIS’s self-regulation </w:t>
      </w:r>
      <w:r>
        <w:fldChar w:fldCharType="begin" w:fldLock="1"/>
      </w:r>
      <w:r w:rsidR="008E3903">
        <w:instrText>ADDIN CSL_CITATION {"citationItems":[{"id":"ITEM-1","itemData":{"author":[{"dropping-particle":"","family":"Comfort","given":"Louise K","non-dropping-particle":"","parse-names":false,"suffix":""}],"container-title":"Journal of Public Administration Research and Theory","id":"ITEM-1","issue":"3","issued":{"date-parts":[["1994"]]},"page":"393-410","title":"Self-Organization in Complex Systems","type":"article-journal","volume":"4"},"uris":["http://www.mendeley.com/documents/?uuid=8c2875b3-68e1-4529-ab11-8a7cbe7a1d62"]}],"mendeley":{"formattedCitation":"(Comfort, 1994)","plainTextFormattedCitation":"(Comfort, 1994)","previouslyFormattedCitation":"(Comfort, 1994)"},"properties":{"noteIndex":0},"schema":"https://github.com/citation-style-language/schema/raw/master/csl-citation.json"}</w:instrText>
      </w:r>
      <w:r>
        <w:fldChar w:fldCharType="separate"/>
      </w:r>
      <w:r w:rsidR="00351A05" w:rsidRPr="00351A05">
        <w:rPr>
          <w:noProof/>
        </w:rPr>
        <w:t>(Comfort, 1994)</w:t>
      </w:r>
      <w:r>
        <w:fldChar w:fldCharType="end"/>
      </w:r>
      <w:r>
        <w:t xml:space="preserve">, </w:t>
      </w:r>
      <w:r w:rsidR="006A43D7">
        <w:t>progress in artificial intelligence (particularly anomaly detection) might help to mitigate pro</w:t>
      </w:r>
      <w:r w:rsidR="00BB063F">
        <w:t>blems arising from data errors</w:t>
      </w:r>
      <w:r>
        <w:t xml:space="preserve">, despite the potential threats to patient safety </w:t>
      </w:r>
      <w:r>
        <w:fldChar w:fldCharType="begin" w:fldLock="1"/>
      </w:r>
      <w:r w:rsidR="008E3903">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fldChar w:fldCharType="separate"/>
      </w:r>
      <w:r w:rsidR="00351A05" w:rsidRPr="00351A05">
        <w:rPr>
          <w:noProof/>
        </w:rPr>
        <w:t xml:space="preserve">(Challen </w:t>
      </w:r>
      <w:r w:rsidR="00351A05" w:rsidRPr="00351A05">
        <w:rPr>
          <w:i/>
          <w:noProof/>
        </w:rPr>
        <w:t>et al.</w:t>
      </w:r>
      <w:r w:rsidR="00351A05" w:rsidRPr="00351A05">
        <w:rPr>
          <w:noProof/>
        </w:rPr>
        <w:t>, 2019; Macrae, 2019)</w:t>
      </w:r>
      <w:r>
        <w:fldChar w:fldCharType="end"/>
      </w:r>
      <w:r>
        <w:t xml:space="preserve">. </w:t>
      </w:r>
      <w:r w:rsidR="007728F1" w:rsidRPr="007728F1">
        <w:t xml:space="preserve">To minimise </w:t>
      </w:r>
      <w:r w:rsidR="00B613F9">
        <w:t>in</w:t>
      </w:r>
      <w:r w:rsidR="002B72B9">
        <w:t>appropriate decisions</w:t>
      </w:r>
      <w:r w:rsidR="007728F1" w:rsidRPr="007728F1">
        <w:t xml:space="preserve"> due to poor data quality, </w:t>
      </w:r>
      <w:r w:rsidR="007728F1" w:rsidRPr="007728F1">
        <w:fldChar w:fldCharType="begin" w:fldLock="1"/>
      </w:r>
      <w:r w:rsidR="008E3903">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7728F1" w:rsidRPr="007728F1">
        <w:fldChar w:fldCharType="separate"/>
      </w:r>
      <w:r w:rsidR="007728F1" w:rsidRPr="007728F1">
        <w:rPr>
          <w:noProof/>
        </w:rPr>
        <w:t>Sako et al. (2020)</w:t>
      </w:r>
      <w:r w:rsidR="007728F1" w:rsidRPr="007728F1">
        <w:fldChar w:fldCharType="end"/>
      </w:r>
      <w:r w:rsidR="00BC70AB">
        <w:t xml:space="preserve"> provides a conceptual framework for automated assessment of data quality and information integrity</w:t>
      </w:r>
      <w:r w:rsidR="00EF53C4">
        <w:t>. Such models a</w:t>
      </w:r>
      <w:r w:rsidR="006A43D7">
        <w:t xml:space="preserve">re guides to operationalise </w:t>
      </w:r>
      <w:r w:rsidR="00EF53C4">
        <w:t xml:space="preserve">data quality assessment protocols </w:t>
      </w:r>
      <w:r w:rsidR="00EF53C4">
        <w:fldChar w:fldCharType="begin" w:fldLock="1"/>
      </w:r>
      <w:r w:rsidR="008E3903">
        <w:instrText>ADDIN CSL_CITATION {"citationItems":[{"id":"ITEM-1","itemData":{"author":[{"dropping-particle":"","family":"Weiskopf","given":"Nicole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reuse","type":"article-journal","volume":"5"},"uris":["http://www.mendeley.com/documents/?uuid=060552f4-72ee-4123-ad96-31fde2393164"]},{"id":"ITEM-2","itemData":{"DOI":"10.1016/j.jbi.2013.06.010","ISBN":"1532-0464","ISSN":"15320464","PMID":"23820016","abstract":"We demonstrate the importance of explicit definitions of electronic health record (EHR) data completeness and how different conceptualizations of completeness may impact findings from EHR-derived datasets. This study has important repercussions for researchers and clinicians engaged in the secondary use of EHR data. We describe four prototypical definitions of EHR completeness: documentation, breadth, density, and predictive completeness. Each definition dictates a different approach to the measurement of completeness. These measures were applied to representative data from NewYork-Presbyterian Hospital's clinical data warehouse. We found that according to any definition, the number of complete records in our clinical database is far lower than the nominal total. The proportion that meets criteria for completeness is heavily dependent on the definition of completeness used, and the different definitions generate different subsets of records. We conclude that the concept of completeness in EHR is contextual. We urge data consumers to be explicit in how they define a complete record and transparent about the limitations of their data. © 2013 The Authors.","author":[{"dropping-particle":"","family":"Weiskopf","given":"Nicole Gray","non-dropping-particle":"","parse-names":false,"suffix":""},{"dropping-particle":"","family":"Hripcsak","given":"George","non-dropping-particle":"","parse-names":false,"suffix":""},{"dropping-particle":"","family":"Swaminathan","given":"Sushmita","non-dropping-particle":"","parse-names":false,"suffix":""},{"dropping-particle":"","family":"Weng","given":"Chunhua","non-dropping-particle":"","parse-names":false,"suffix":""}],"container-title":"Journal of Biomedical Informatics","id":"ITEM-2","issue":"5","issued":{"date-parts":[["2013"]]},"page":"830-836","publisher":"Elsevier Inc.","title":"Defining and measuring completeness of electronic health records for secondary use","type":"article-journal","volume":"46"},"uris":["http://www.mendeley.com/documents/?uuid=4378f9a4-6537-4fcb-8548-174cd0ef67a4"]}],"mendeley":{"formattedCitation":"(Weiskopf &lt;i&gt;et al.&lt;/i&gt;, 2013, 2017)","plainTextFormattedCitation":"(Weiskopf et al., 2013, 2017)","previouslyFormattedCitation":"(Weiskopf &lt;i&gt;et al.&lt;/i&gt;, 2013, 2017)"},"properties":{"noteIndex":0},"schema":"https://github.com/citation-style-language/schema/raw/master/csl-citation.json"}</w:instrText>
      </w:r>
      <w:r w:rsidR="00EF53C4">
        <w:fldChar w:fldCharType="separate"/>
      </w:r>
      <w:r w:rsidR="00351A05" w:rsidRPr="00351A05">
        <w:rPr>
          <w:noProof/>
        </w:rPr>
        <w:t xml:space="preserve">(Weiskopf </w:t>
      </w:r>
      <w:r w:rsidR="00351A05" w:rsidRPr="00351A05">
        <w:rPr>
          <w:i/>
          <w:noProof/>
        </w:rPr>
        <w:t>et al.</w:t>
      </w:r>
      <w:r w:rsidR="00351A05" w:rsidRPr="00351A05">
        <w:rPr>
          <w:noProof/>
        </w:rPr>
        <w:t>, 2013, 2017)</w:t>
      </w:r>
      <w:r w:rsidR="00EF53C4">
        <w:fldChar w:fldCharType="end"/>
      </w:r>
      <w:r w:rsidR="00EF53C4">
        <w:t xml:space="preserve">, themselves informed by taxonomies of data quality dimensions </w:t>
      </w:r>
      <w:r w:rsidR="00EF53C4">
        <w:fldChar w:fldCharType="begin" w:fldLock="1"/>
      </w:r>
      <w:r w:rsidR="008E3903">
        <w:instrText>ADDIN CSL_CITATION {"citationItems":[{"id":"ITEM-1","itemData":{"DOI":"10.1136/amiajnl-2011-000681","ISBN":"1067-5027","ISSN":"10675027","PMID":"22733976","abstract":"OBJECTIVE To review the methods and dimensions of data quality assessment in the context of electronic health record (EHR) data reuse for research. 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 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 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 CONCLUSION There is currently little consistency or potential generalizability in the methods used to assess EHR data quality. If the reuse of EHR data for clinical research is to become accepted, researchers should adopt validated, systematic methods of EHR data quality assessment.","author":[{"dropping-particle":"","family":"Weiskopf","given":"Nicole Gray","non-dropping-particle":"","parse-names":false,"suffix":""},{"dropping-particle":"","family":"Weng","given":"Chunhua","non-dropping-particle":"","parse-names":false,"suffix":""}],"container-title":"Journal of the American Medical Informatics Association","id":"ITEM-1","issue":"1","issued":{"date-parts":[["2013"]]},"page":"144-151","title":"Methods and dimensions of electronic health record data quality assessment: Enabling reuse for clinical research","type":"article-journal","volume":"20"},"uris":["http://www.mendeley.com/documents/?uuid=48fefc44-97f9-404f-8fc0-3c16a6783c2d"]},{"id":"ITEM-2","itemData":{"DOI":"10.1177/0193945916689084","ISBN":"0193945916","ISSN":"15528456","PMID":"28322657","abstract":"The proliferation of the electronic health record (EHR) has led to increasing interest and opportunities for nurse scientists to use EHR data in a variety of research designs. However, methodological problems pertaining to data quality may arise when EHR data are used for nonclinical purposes. Therefore, this article describes common domains of data quality and approaches for quality appraisal in EHR research. Common data quality domains include data accuracy, completeness, consistency, credibility, and timeliness. Approaches for quality appraisal include data validation with data rules, evaluation and verification of data abstraction methods with statistical measures, data comparisons with manual chart review, management of missing data using statistical methods, and data triangulation between multiple EHR databases. Quality data enhance the validity and reliability of research findings, form the basis for conclusions derived from the data, and are, thus, an integral component in EHR-based study design and implementation.","author":[{"dropping-particle":"","family":"Feder","given":"Shelli L.","non-dropping-particle":"","parse-names":false,"suffix":""}],"container-title":"Western Journal of Nursing Research","id":"ITEM-2","issue":"5","issued":{"date-parts":[["2018"]]},"page":"753-766","title":"Data Quality in Electronic Health Records Research: Quality Domains and Assessment Methods","type":"article-journal","volume":"40"},"uris":["http://www.mendeley.com/documents/?uuid=d73c1f17-4cd1-45ca-a2a9-cab5d25fa7f9"]}],"mendeley":{"formattedCitation":"(Weiskopf and Weng, 2013; Feder, 2018)","manualFormatting":"(e.g. Feder, 2018; Weiskopf &amp; Weng, 2013)","plainTextFormattedCitation":"(Weiskopf and Weng, 2013; Feder, 2018)","previouslyFormattedCitation":"(Weiskopf and Weng, 2013; Feder, 2018)"},"properties":{"noteIndex":0},"schema":"https://github.com/citation-style-language/schema/raw/master/csl-citation.json"}</w:instrText>
      </w:r>
      <w:r w:rsidR="00EF53C4">
        <w:fldChar w:fldCharType="separate"/>
      </w:r>
      <w:r w:rsidR="00C2018E" w:rsidRPr="00C2018E">
        <w:rPr>
          <w:noProof/>
        </w:rPr>
        <w:t>(</w:t>
      </w:r>
      <w:r w:rsidR="00C2018E">
        <w:rPr>
          <w:noProof/>
        </w:rPr>
        <w:t xml:space="preserve">e.g. </w:t>
      </w:r>
      <w:r w:rsidR="00C2018E" w:rsidRPr="00C2018E">
        <w:rPr>
          <w:noProof/>
        </w:rPr>
        <w:t>Feder, 2018; Weiskopf &amp; Weng, 2013)</w:t>
      </w:r>
      <w:r w:rsidR="00EF53C4">
        <w:fldChar w:fldCharType="end"/>
      </w:r>
      <w:r w:rsidR="00EF53C4">
        <w:t>.</w:t>
      </w:r>
    </w:p>
    <w:p w14:paraId="31864611" w14:textId="77777777" w:rsidR="00004E11" w:rsidRDefault="00004E11" w:rsidP="00B05D6C"/>
    <w:p w14:paraId="175414E6" w14:textId="0A6CDAB3" w:rsidR="00004E11" w:rsidRDefault="00004E11" w:rsidP="00004E11">
      <w:pPr>
        <w:pStyle w:val="Heading2"/>
      </w:pPr>
      <w:commentRangeStart w:id="20"/>
      <w:commentRangeStart w:id="21"/>
      <w:r>
        <w:t>Human Factors</w:t>
      </w:r>
      <w:commentRangeEnd w:id="20"/>
      <w:commentRangeEnd w:id="21"/>
      <w:r w:rsidR="0093483F">
        <w:t>/Sociotechnical Approach</w:t>
      </w:r>
      <w:r w:rsidR="00DD5E0F">
        <w:rPr>
          <w:rStyle w:val="CommentReference"/>
          <w:rFonts w:asciiTheme="minorHAnsi" w:eastAsiaTheme="minorHAnsi" w:hAnsiTheme="minorHAnsi" w:cstheme="minorBidi"/>
        </w:rPr>
        <w:commentReference w:id="20"/>
      </w:r>
      <w:r w:rsidR="0093483F">
        <w:rPr>
          <w:rStyle w:val="CommentReference"/>
          <w:rFonts w:asciiTheme="minorHAnsi" w:eastAsiaTheme="minorHAnsi" w:hAnsiTheme="minorHAnsi" w:cstheme="minorBidi"/>
        </w:rPr>
        <w:commentReference w:id="21"/>
      </w:r>
    </w:p>
    <w:p w14:paraId="3E7B6785" w14:textId="77777777" w:rsidR="00DD5E0F" w:rsidRDefault="00DD5E0F" w:rsidP="00DD5E0F">
      <w:pPr>
        <w:rPr>
          <w:color w:val="FF0000"/>
        </w:rPr>
      </w:pPr>
      <w:r>
        <w:rPr>
          <w:color w:val="FF0000"/>
        </w:rPr>
        <w:t>* * * * * * * * * * * * * * * * * * * * * * * * *</w:t>
      </w:r>
    </w:p>
    <w:p w14:paraId="1F3F2585" w14:textId="77777777" w:rsidR="00DD5E0F" w:rsidRDefault="00DD5E0F" w:rsidP="00DD5E0F">
      <w:pPr>
        <w:rPr>
          <w:color w:val="FF0000"/>
        </w:rPr>
      </w:pPr>
      <w:r>
        <w:rPr>
          <w:color w:val="FF0000"/>
        </w:rPr>
        <w:t>* * * * * * * * * * * * * * * * * * * * * * * * *</w:t>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commentRangeStart w:id="22"/>
      <w:r>
        <w:t>Conclusion</w:t>
      </w:r>
      <w:commentRangeEnd w:id="22"/>
      <w:r w:rsidR="00DD5E0F">
        <w:rPr>
          <w:rStyle w:val="CommentReference"/>
          <w:rFonts w:asciiTheme="minorHAnsi" w:eastAsiaTheme="minorHAnsi" w:hAnsiTheme="minorHAnsi" w:cstheme="minorBidi"/>
        </w:rPr>
        <w:commentReference w:id="22"/>
      </w:r>
    </w:p>
    <w:p w14:paraId="58D0CA1D" w14:textId="44DDD1EC" w:rsidR="000250BA" w:rsidRPr="00DD5E0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w:t>
      </w:r>
      <w:r w:rsidR="009B3EEC" w:rsidRPr="008E3903">
        <w:rPr>
          <w:strike/>
          <w:color w:val="4472C4" w:themeColor="accent5"/>
        </w:rPr>
        <w:t xml:space="preserve">2) succinctly summarise the </w:t>
      </w:r>
      <w:r w:rsidR="000C0B41" w:rsidRPr="008E3903">
        <w:rPr>
          <w:strike/>
          <w:color w:val="4472C4" w:themeColor="accent5"/>
        </w:rPr>
        <w:t>characteristics</w:t>
      </w:r>
      <w:r w:rsidR="009B3EEC" w:rsidRPr="008E3903">
        <w:rPr>
          <w:strike/>
          <w:color w:val="4472C4" w:themeColor="accent5"/>
        </w:rPr>
        <w:t xml:space="preserve"> of new and emerging </w:t>
      </w:r>
      <w:r w:rsidR="00AA6BB1" w:rsidRPr="008E3903">
        <w:rPr>
          <w:strike/>
          <w:color w:val="4472C4" w:themeColor="accent5"/>
        </w:rPr>
        <w:t>health information tech</w:t>
      </w:r>
      <w:r w:rsidR="009B3EEC" w:rsidRPr="008E3903">
        <w:rPr>
          <w:strike/>
          <w:color w:val="4472C4" w:themeColor="accent5"/>
        </w:rPr>
        <w:t xml:space="preserve">nologies, 3) succinctly summarise the </w:t>
      </w:r>
      <w:r w:rsidR="000C0B41" w:rsidRPr="008E3903">
        <w:rPr>
          <w:strike/>
          <w:color w:val="4472C4" w:themeColor="accent5"/>
        </w:rPr>
        <w:t>classes</w:t>
      </w:r>
      <w:r w:rsidR="009B3EEC" w:rsidRPr="008E3903">
        <w:rPr>
          <w:strike/>
          <w:color w:val="4472C4" w:themeColor="accent5"/>
        </w:rPr>
        <w:t xml:space="preserve"> of </w:t>
      </w:r>
      <w:r w:rsidR="000C0B41" w:rsidRPr="008E3903">
        <w:rPr>
          <w:strike/>
          <w:color w:val="4472C4" w:themeColor="accent5"/>
        </w:rPr>
        <w:t>patient-safety</w:t>
      </w:r>
      <w:r w:rsidR="009B3EEC" w:rsidRPr="008E3903">
        <w:rPr>
          <w:strike/>
          <w:color w:val="4472C4" w:themeColor="accent5"/>
        </w:rPr>
        <w:t xml:space="preserve"> </w:t>
      </w:r>
      <w:r w:rsidR="000C0B41" w:rsidRPr="008E3903">
        <w:rPr>
          <w:strike/>
          <w:color w:val="4472C4" w:themeColor="accent5"/>
        </w:rPr>
        <w:t>challenges and their safety implications</w:t>
      </w:r>
      <w:r w:rsidR="009B3EEC" w:rsidRPr="008E3903">
        <w:rPr>
          <w:strike/>
          <w:color w:val="4472C4" w:themeColor="accent5"/>
        </w:rPr>
        <w:t xml:space="preserve">, 4) succinctly summarise </w:t>
      </w:r>
      <w:r w:rsidR="000C0B41" w:rsidRPr="008E3903">
        <w:rPr>
          <w:strike/>
          <w:color w:val="4472C4" w:themeColor="accent5"/>
        </w:rPr>
        <w:t>our suggested approaches to address the patient-safety challenges</w:t>
      </w:r>
      <w:r w:rsidR="009B3EEC" w:rsidRPr="008E3903">
        <w:rPr>
          <w:strike/>
          <w:color w:val="4472C4" w:themeColor="accent5"/>
        </w:rPr>
        <w:t>,</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w:t>
      </w:r>
      <w:r w:rsidR="00C77557">
        <w:rPr>
          <w:color w:val="4472C4" w:themeColor="accent5"/>
        </w:rPr>
        <w:t>s</w:t>
      </w:r>
      <w:r w:rsidR="009B3EEC" w:rsidRPr="00F700A2">
        <w:rPr>
          <w:color w:val="4472C4" w:themeColor="accent5"/>
        </w:rPr>
        <w:t xml:space="preserve"> in the series</w:t>
      </w:r>
      <w:commentRangeStart w:id="23"/>
      <w:commentRangeStart w:id="24"/>
      <w:commentRangeStart w:id="25"/>
      <w:r w:rsidR="009B3EEC" w:rsidRPr="00F700A2">
        <w:rPr>
          <w:color w:val="4472C4" w:themeColor="accent5"/>
        </w:rPr>
        <w:t>.</w:t>
      </w:r>
      <w:commentRangeEnd w:id="23"/>
      <w:r w:rsidR="00DD5E0F">
        <w:rPr>
          <w:rStyle w:val="CommentReference"/>
        </w:rPr>
        <w:commentReference w:id="23"/>
      </w:r>
      <w:commentRangeEnd w:id="24"/>
      <w:r w:rsidR="008077C5">
        <w:rPr>
          <w:rStyle w:val="CommentReference"/>
        </w:rPr>
        <w:commentReference w:id="24"/>
      </w:r>
      <w:commentRangeEnd w:id="25"/>
      <w:r w:rsidR="00036F8C">
        <w:rPr>
          <w:rStyle w:val="CommentReference"/>
        </w:rPr>
        <w:commentReference w:id="25"/>
      </w:r>
    </w:p>
    <w:p w14:paraId="0A98F9FD" w14:textId="4CD9854E" w:rsidR="00351A05" w:rsidRDefault="00BF48F2" w:rsidP="00E27DC6">
      <w:r>
        <w:t xml:space="preserve">The intention of this article was to begin the process of developing the theoretical and practical foundations of safety informatics, contributing to a unifying theory that is lacking in safety science </w:t>
      </w:r>
      <w:r>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fldChar w:fldCharType="separate"/>
      </w:r>
      <w:r w:rsidR="00351A05" w:rsidRPr="00351A05">
        <w:rPr>
          <w:noProof/>
        </w:rPr>
        <w:t xml:space="preserve">(Swuste </w:t>
      </w:r>
      <w:r w:rsidR="00351A05" w:rsidRPr="00351A05">
        <w:rPr>
          <w:i/>
          <w:noProof/>
        </w:rPr>
        <w:t>et al.</w:t>
      </w:r>
      <w:r w:rsidR="00351A05" w:rsidRPr="00351A05">
        <w:rPr>
          <w:noProof/>
        </w:rPr>
        <w:t>, 2020)</w:t>
      </w:r>
      <w:r>
        <w:fldChar w:fldCharType="end"/>
      </w:r>
      <w:r>
        <w:t xml:space="preserve">. </w:t>
      </w:r>
      <w:commentRangeStart w:id="26"/>
      <w:r w:rsidR="005D6A14">
        <w:t xml:space="preserve">The workshop described herein took placed during the </w:t>
      </w:r>
      <w:r w:rsidR="00026387">
        <w:t>COVID-19</w:t>
      </w:r>
      <w:r w:rsidR="005D6A14">
        <w:t xml:space="preserve"> pandemic of </w:t>
      </w:r>
      <w:r w:rsidR="007D55CB">
        <w:t>2020, which spurred swift development and use of HIT. Rapid adoption of HIT has brought many benefits and new ways of working but</w:t>
      </w:r>
      <w:r w:rsidR="00036F8C">
        <w:t xml:space="preserve"> has</w:t>
      </w:r>
      <w:r w:rsidR="007D55CB">
        <w:t xml:space="preserve"> also brought </w:t>
      </w:r>
      <w:r w:rsidR="00E51576">
        <w:t xml:space="preserve">with it </w:t>
      </w:r>
      <w:r w:rsidR="007D55CB">
        <w:t xml:space="preserve">existing and novel threats to patient safety. While the progress toward a more integrated </w:t>
      </w:r>
      <w:r w:rsidR="00E51576">
        <w:t xml:space="preserve">and </w:t>
      </w:r>
      <w:r w:rsidR="007D55CB">
        <w:t>digital healthcare system is welcome, we urgently need to address the associated patient-safety concerns, both theoretically and practically.</w:t>
      </w:r>
    </w:p>
    <w:p w14:paraId="12FF2BFA" w14:textId="67EC6454" w:rsidR="00A2296F" w:rsidRDefault="00351A05" w:rsidP="00E27DC6">
      <w:r>
        <w:t>…</w:t>
      </w:r>
      <w:r w:rsidR="007D55CB">
        <w:t xml:space="preserve">  </w:t>
      </w:r>
    </w:p>
    <w:p w14:paraId="091F891B" w14:textId="72290632" w:rsidR="009D0DA8" w:rsidRDefault="00A2296F" w:rsidP="00E27DC6">
      <w:r>
        <w:t>Subsequent workshops in our series on the theoretical and practical foundations of safety</w:t>
      </w:r>
      <w:commentRangeEnd w:id="26"/>
      <w:r w:rsidR="00DD5E0F">
        <w:rPr>
          <w:rStyle w:val="CommentReference"/>
        </w:rPr>
        <w:commentReference w:id="26"/>
      </w:r>
      <w:r>
        <w:t xml:space="preserve"> informatics will address t</w:t>
      </w:r>
      <w:r w:rsidRPr="00A2296F">
        <w:t>he implications of contemporary safety theory for digital innovation</w:t>
      </w:r>
      <w:r>
        <w:t xml:space="preserve">, sociotechnical evaluation of digital technology, and digital technology designed to improve patient safety </w:t>
      </w:r>
      <w:commentRangeStart w:id="27"/>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commentRangeEnd w:id="27"/>
      <w:r w:rsidR="00351A05">
        <w:rPr>
          <w:rStyle w:val="CommentReference"/>
        </w:rPr>
        <w:commentReference w:id="27"/>
      </w:r>
      <w:r>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p w14:paraId="5B7A72F0" w14:textId="49C6331E" w:rsidR="008E3903" w:rsidRPr="008E3903" w:rsidRDefault="00DD5E0F" w:rsidP="008E3903">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8E3903" w:rsidRPr="008E3903">
        <w:rPr>
          <w:rFonts w:ascii="Calibri" w:hAnsi="Calibri" w:cs="Calibri"/>
          <w:noProof/>
          <w:szCs w:val="24"/>
        </w:rPr>
        <w:t xml:space="preserve">Alaszewski, A. (2003) ‘Risk, trust and health’, </w:t>
      </w:r>
      <w:r w:rsidR="008E3903" w:rsidRPr="008E3903">
        <w:rPr>
          <w:rFonts w:ascii="Calibri" w:hAnsi="Calibri" w:cs="Calibri"/>
          <w:i/>
          <w:iCs/>
          <w:noProof/>
          <w:szCs w:val="24"/>
        </w:rPr>
        <w:t>Health, Risk and Society</w:t>
      </w:r>
      <w:r w:rsidR="008E3903" w:rsidRPr="008E3903">
        <w:rPr>
          <w:rFonts w:ascii="Calibri" w:hAnsi="Calibri" w:cs="Calibri"/>
          <w:noProof/>
          <w:szCs w:val="24"/>
        </w:rPr>
        <w:t>, 5(3), pp. 235–239. doi: 10.1080/13698570310001606941.</w:t>
      </w:r>
    </w:p>
    <w:p w14:paraId="039843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Banerjee, A. (2019) ‘Digital health interventions and inequalities: The case for a new paradigm’, </w:t>
      </w:r>
      <w:r w:rsidRPr="008E3903">
        <w:rPr>
          <w:rFonts w:ascii="Calibri" w:hAnsi="Calibri" w:cs="Calibri"/>
          <w:i/>
          <w:iCs/>
          <w:noProof/>
          <w:szCs w:val="24"/>
        </w:rPr>
        <w:t>BMJ Evidence-Based Medicine</w:t>
      </w:r>
      <w:r w:rsidRPr="008E3903">
        <w:rPr>
          <w:rFonts w:ascii="Calibri" w:hAnsi="Calibri" w:cs="Calibri"/>
          <w:noProof/>
          <w:szCs w:val="24"/>
        </w:rPr>
        <w:t>, 2, pp. 2–5. doi: 10.1136/bmjebm-2019-111282.</w:t>
      </w:r>
    </w:p>
    <w:p w14:paraId="035C5E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Benbya, H. </w:t>
      </w:r>
      <w:r w:rsidRPr="008E3903">
        <w:rPr>
          <w:rFonts w:ascii="Calibri" w:hAnsi="Calibri" w:cs="Calibri"/>
          <w:i/>
          <w:iCs/>
          <w:noProof/>
          <w:szCs w:val="24"/>
        </w:rPr>
        <w:t>et al.</w:t>
      </w:r>
      <w:r w:rsidRPr="008E3903">
        <w:rPr>
          <w:rFonts w:ascii="Calibri" w:hAnsi="Calibri" w:cs="Calibri"/>
          <w:noProof/>
          <w:szCs w:val="24"/>
        </w:rPr>
        <w:t xml:space="preserve"> (2020) ‘Complexity and Information Systems Research in the Emerging Digital World’, </w:t>
      </w:r>
      <w:r w:rsidRPr="008E3903">
        <w:rPr>
          <w:rFonts w:ascii="Calibri" w:hAnsi="Calibri" w:cs="Calibri"/>
          <w:i/>
          <w:iCs/>
          <w:noProof/>
          <w:szCs w:val="24"/>
        </w:rPr>
        <w:t>Management Information Systems Quarterly</w:t>
      </w:r>
      <w:r w:rsidRPr="008E3903">
        <w:rPr>
          <w:rFonts w:ascii="Calibri" w:hAnsi="Calibri" w:cs="Calibri"/>
          <w:noProof/>
          <w:szCs w:val="24"/>
        </w:rPr>
        <w:t>, 44(1), p. 1.</w:t>
      </w:r>
    </w:p>
    <w:p w14:paraId="09AFFA3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Benson, T. and Grieve, G. (2016) </w:t>
      </w:r>
      <w:r w:rsidRPr="008E3903">
        <w:rPr>
          <w:rFonts w:ascii="Calibri" w:hAnsi="Calibri" w:cs="Calibri"/>
          <w:i/>
          <w:iCs/>
          <w:noProof/>
          <w:szCs w:val="24"/>
        </w:rPr>
        <w:t>Principles of Health Interoperability: SNOMED CT, HL7 and FHIR</w:t>
      </w:r>
      <w:r w:rsidRPr="008E3903">
        <w:rPr>
          <w:rFonts w:ascii="Calibri" w:hAnsi="Calibri" w:cs="Calibri"/>
          <w:noProof/>
          <w:szCs w:val="24"/>
        </w:rPr>
        <w:t>. 3rd edn. London, UK: Springer. Available at: https://s3.amazonaws.com/academia.edu.documents/62118976/Principles_of_Health_Interoperability_-_SNOMED_CT__HL7__and_FHIR20200217-30649-712nov.pdf?response-content-disposition=inline%3B filename%3DPrinciples_of_Health_Interoperability.pdf&amp;X-Amz-Algorithm=.</w:t>
      </w:r>
    </w:p>
    <w:p w14:paraId="3F1FA13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Bishop, P. and Bloomfield, R. (2000) ‘A Methodology for Safety Case Development’, </w:t>
      </w:r>
      <w:r w:rsidRPr="008E3903">
        <w:rPr>
          <w:rFonts w:ascii="Calibri" w:hAnsi="Calibri" w:cs="Calibri"/>
          <w:i/>
          <w:iCs/>
          <w:noProof/>
          <w:szCs w:val="24"/>
        </w:rPr>
        <w:t>Safety and Reliability</w:t>
      </w:r>
      <w:r w:rsidRPr="008E3903">
        <w:rPr>
          <w:rFonts w:ascii="Calibri" w:hAnsi="Calibri" w:cs="Calibri"/>
          <w:noProof/>
          <w:szCs w:val="24"/>
        </w:rPr>
        <w:t>, 20(1), pp. 34–42. doi: 10.1080/09617353.2000.11690698.</w:t>
      </w:r>
    </w:p>
    <w:p w14:paraId="3B79B25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Bot, B. M. </w:t>
      </w:r>
      <w:r w:rsidRPr="008E3903">
        <w:rPr>
          <w:rFonts w:ascii="Calibri" w:hAnsi="Calibri" w:cs="Calibri"/>
          <w:i/>
          <w:iCs/>
          <w:noProof/>
          <w:szCs w:val="24"/>
        </w:rPr>
        <w:t>et al.</w:t>
      </w:r>
      <w:r w:rsidRPr="008E3903">
        <w:rPr>
          <w:rFonts w:ascii="Calibri" w:hAnsi="Calibri" w:cs="Calibri"/>
          <w:noProof/>
          <w:szCs w:val="24"/>
        </w:rPr>
        <w:t xml:space="preserve"> (2016) ‘The mPower study, Parkinson disease mobile data collected using ResearchKit’, </w:t>
      </w:r>
      <w:r w:rsidRPr="008E3903">
        <w:rPr>
          <w:rFonts w:ascii="Calibri" w:hAnsi="Calibri" w:cs="Calibri"/>
          <w:i/>
          <w:iCs/>
          <w:noProof/>
          <w:szCs w:val="24"/>
        </w:rPr>
        <w:t>Scientific Data</w:t>
      </w:r>
      <w:r w:rsidRPr="008E3903">
        <w:rPr>
          <w:rFonts w:ascii="Calibri" w:hAnsi="Calibri" w:cs="Calibri"/>
          <w:noProof/>
          <w:szCs w:val="24"/>
        </w:rPr>
        <w:t>, 3, pp. 1–9. doi: 10.1038/sdata.2016.11.</w:t>
      </w:r>
    </w:p>
    <w:p w14:paraId="46BCC11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Calnan, M. and Rowe, R. (2006) ‘Researching trust relations in health care: Conceptual and methodological challenges – an introduction’, </w:t>
      </w:r>
      <w:r w:rsidRPr="008E3903">
        <w:rPr>
          <w:rFonts w:ascii="Calibri" w:hAnsi="Calibri" w:cs="Calibri"/>
          <w:i/>
          <w:iCs/>
          <w:noProof/>
          <w:szCs w:val="24"/>
        </w:rPr>
        <w:t>Journal of Health Organization and Management</w:t>
      </w:r>
      <w:r w:rsidRPr="008E3903">
        <w:rPr>
          <w:rFonts w:ascii="Calibri" w:hAnsi="Calibri" w:cs="Calibri"/>
          <w:noProof/>
          <w:szCs w:val="24"/>
        </w:rPr>
        <w:t>, 20(5), pp. 349–358. doi: 10.1108/14777260610701759.</w:t>
      </w:r>
    </w:p>
    <w:p w14:paraId="5248CD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Chadwick, L. </w:t>
      </w:r>
      <w:r w:rsidRPr="008E3903">
        <w:rPr>
          <w:rFonts w:ascii="Calibri" w:hAnsi="Calibri" w:cs="Calibri"/>
          <w:i/>
          <w:iCs/>
          <w:noProof/>
          <w:szCs w:val="24"/>
        </w:rPr>
        <w:t>et al.</w:t>
      </w:r>
      <w:r w:rsidRPr="008E3903">
        <w:rPr>
          <w:rFonts w:ascii="Calibri" w:hAnsi="Calibri" w:cs="Calibri"/>
          <w:noProof/>
          <w:szCs w:val="24"/>
        </w:rPr>
        <w:t xml:space="preserve"> (2012) ‘Functional safety of health information technology’, </w:t>
      </w:r>
      <w:r w:rsidRPr="008E3903">
        <w:rPr>
          <w:rFonts w:ascii="Calibri" w:hAnsi="Calibri" w:cs="Calibri"/>
          <w:i/>
          <w:iCs/>
          <w:noProof/>
          <w:szCs w:val="24"/>
        </w:rPr>
        <w:t>Health Informatics Journal</w:t>
      </w:r>
      <w:r w:rsidRPr="008E3903">
        <w:rPr>
          <w:rFonts w:ascii="Calibri" w:hAnsi="Calibri" w:cs="Calibri"/>
          <w:noProof/>
          <w:szCs w:val="24"/>
        </w:rPr>
        <w:t>, 18(1), pp. 36–49. doi: 10.1177/1460458211432587.</w:t>
      </w:r>
    </w:p>
    <w:p w14:paraId="4DF028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Challen, R. </w:t>
      </w:r>
      <w:r w:rsidRPr="008E3903">
        <w:rPr>
          <w:rFonts w:ascii="Calibri" w:hAnsi="Calibri" w:cs="Calibri"/>
          <w:i/>
          <w:iCs/>
          <w:noProof/>
          <w:szCs w:val="24"/>
        </w:rPr>
        <w:t>et al.</w:t>
      </w:r>
      <w:r w:rsidRPr="008E3903">
        <w:rPr>
          <w:rFonts w:ascii="Calibri" w:hAnsi="Calibri" w:cs="Calibri"/>
          <w:noProof/>
          <w:szCs w:val="24"/>
        </w:rPr>
        <w:t xml:space="preserve"> (2019) ‘Artificial intelligence, bias and clinical safety’, </w:t>
      </w:r>
      <w:r w:rsidRPr="008E3903">
        <w:rPr>
          <w:rFonts w:ascii="Calibri" w:hAnsi="Calibri" w:cs="Calibri"/>
          <w:i/>
          <w:iCs/>
          <w:noProof/>
          <w:szCs w:val="24"/>
        </w:rPr>
        <w:t>BMJ Quality and Safety</w:t>
      </w:r>
      <w:r w:rsidRPr="008E3903">
        <w:rPr>
          <w:rFonts w:ascii="Calibri" w:hAnsi="Calibri" w:cs="Calibri"/>
          <w:noProof/>
          <w:szCs w:val="24"/>
        </w:rPr>
        <w:t>, 28(3), pp. 231–237. doi: 10.1136/bmjqs-2018-008370.</w:t>
      </w:r>
    </w:p>
    <w:p w14:paraId="114C6F6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Comfort, L. K. (1994) ‘Self-Organization in Complex Systems’, </w:t>
      </w:r>
      <w:r w:rsidRPr="008E3903">
        <w:rPr>
          <w:rFonts w:ascii="Calibri" w:hAnsi="Calibri" w:cs="Calibri"/>
          <w:i/>
          <w:iCs/>
          <w:noProof/>
          <w:szCs w:val="24"/>
        </w:rPr>
        <w:t>Journal of Public Administration Research and Theory</w:t>
      </w:r>
      <w:r w:rsidRPr="008E3903">
        <w:rPr>
          <w:rFonts w:ascii="Calibri" w:hAnsi="Calibri" w:cs="Calibri"/>
          <w:noProof/>
          <w:szCs w:val="24"/>
        </w:rPr>
        <w:t>, 4(3), pp. 393–410.</w:t>
      </w:r>
    </w:p>
    <w:p w14:paraId="3C59F7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Cook, R. and Rasmussen, J. (2005) ‘“Going solid”: A model of system dynamics and consequences for patient safety’, </w:t>
      </w:r>
      <w:r w:rsidRPr="008E3903">
        <w:rPr>
          <w:rFonts w:ascii="Calibri" w:hAnsi="Calibri" w:cs="Calibri"/>
          <w:i/>
          <w:iCs/>
          <w:noProof/>
          <w:szCs w:val="24"/>
        </w:rPr>
        <w:t>Quality and Safety in Health Care</w:t>
      </w:r>
      <w:r w:rsidRPr="008E3903">
        <w:rPr>
          <w:rFonts w:ascii="Calibri" w:hAnsi="Calibri" w:cs="Calibri"/>
          <w:noProof/>
          <w:szCs w:val="24"/>
        </w:rPr>
        <w:t>, 14(2), pp. 130–134. doi: 10.1136/qshc.2003.009530.</w:t>
      </w:r>
    </w:p>
    <w:p w14:paraId="6286BD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Denney, E., Pai, G. and Habli, I. (2015) ‘Dynamic Safety Cases for Through-Life Safety Assurance’, </w:t>
      </w:r>
      <w:r w:rsidRPr="008E3903">
        <w:rPr>
          <w:rFonts w:ascii="Calibri" w:hAnsi="Calibri" w:cs="Calibri"/>
          <w:i/>
          <w:iCs/>
          <w:noProof/>
          <w:szCs w:val="24"/>
        </w:rPr>
        <w:t>Proceedings - International Conference on Software Engineering</w:t>
      </w:r>
      <w:r w:rsidRPr="008E3903">
        <w:rPr>
          <w:rFonts w:ascii="Calibri" w:hAnsi="Calibri" w:cs="Calibri"/>
          <w:noProof/>
          <w:szCs w:val="24"/>
        </w:rPr>
        <w:t>. IEEE, 2(2), pp. 587–590. doi: 10.1109/ICSE.2015.199.</w:t>
      </w:r>
    </w:p>
    <w:p w14:paraId="661C729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Despotou, G. </w:t>
      </w:r>
      <w:r w:rsidRPr="008E3903">
        <w:rPr>
          <w:rFonts w:ascii="Calibri" w:hAnsi="Calibri" w:cs="Calibri"/>
          <w:i/>
          <w:iCs/>
          <w:noProof/>
          <w:szCs w:val="24"/>
        </w:rPr>
        <w:t>et al.</w:t>
      </w:r>
      <w:r w:rsidRPr="008E3903">
        <w:rPr>
          <w:rFonts w:ascii="Calibri" w:hAnsi="Calibri" w:cs="Calibri"/>
          <w:noProof/>
          <w:szCs w:val="24"/>
        </w:rPr>
        <w:t xml:space="preserve"> (2012) ‘Introducing safety cases for health IT’, </w:t>
      </w:r>
      <w:r w:rsidRPr="008E3903">
        <w:rPr>
          <w:rFonts w:ascii="Calibri" w:hAnsi="Calibri" w:cs="Calibri"/>
          <w:i/>
          <w:iCs/>
          <w:noProof/>
          <w:szCs w:val="24"/>
        </w:rPr>
        <w:t>2012 4th International Workshop on Software Engineering in Health Care, SEHC 2012 - Proceedings</w:t>
      </w:r>
      <w:r w:rsidRPr="008E3903">
        <w:rPr>
          <w:rFonts w:ascii="Calibri" w:hAnsi="Calibri" w:cs="Calibri"/>
          <w:noProof/>
          <w:szCs w:val="24"/>
        </w:rPr>
        <w:t>, pp. 44–50. doi: 10.1109/SEHC.2012.6227010.</w:t>
      </w:r>
    </w:p>
    <w:p w14:paraId="6C647C0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Díaz, M., Martín, C. and Rubio, B. (2016) ‘State-of-the-art, challenges, and open issues in the integration of Internet of things and cloud computing’, </w:t>
      </w:r>
      <w:r w:rsidRPr="008E3903">
        <w:rPr>
          <w:rFonts w:ascii="Calibri" w:hAnsi="Calibri" w:cs="Calibri"/>
          <w:i/>
          <w:iCs/>
          <w:noProof/>
          <w:szCs w:val="24"/>
        </w:rPr>
        <w:t>Journal of Network and Computer Applications</w:t>
      </w:r>
      <w:r w:rsidRPr="008E3903">
        <w:rPr>
          <w:rFonts w:ascii="Calibri" w:hAnsi="Calibri" w:cs="Calibri"/>
          <w:noProof/>
          <w:szCs w:val="24"/>
        </w:rPr>
        <w:t>. Elsevier, 67, pp. 99–117. doi: 10.1016/j.jnca.2016.01.010.</w:t>
      </w:r>
    </w:p>
    <w:p w14:paraId="65F6A70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Facchinetti, A. (2016) ‘Continuous glucose monitoring sensors: Past, present and future algorithmic challenges’, </w:t>
      </w:r>
      <w:r w:rsidRPr="008E3903">
        <w:rPr>
          <w:rFonts w:ascii="Calibri" w:hAnsi="Calibri" w:cs="Calibri"/>
          <w:i/>
          <w:iCs/>
          <w:noProof/>
          <w:szCs w:val="24"/>
        </w:rPr>
        <w:t>Sensors (Switzerland)</w:t>
      </w:r>
      <w:r w:rsidRPr="008E3903">
        <w:rPr>
          <w:rFonts w:ascii="Calibri" w:hAnsi="Calibri" w:cs="Calibri"/>
          <w:noProof/>
          <w:szCs w:val="24"/>
        </w:rPr>
        <w:t>, 16(12), pp. 1–12. doi: 10.3390/s16122093.</w:t>
      </w:r>
    </w:p>
    <w:p w14:paraId="4271AD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Feder, S. L. (2018) ‘Data Quality in Electronic Health Records Research: Quality Domains and Assessment Methods’, </w:t>
      </w:r>
      <w:r w:rsidRPr="008E3903">
        <w:rPr>
          <w:rFonts w:ascii="Calibri" w:hAnsi="Calibri" w:cs="Calibri"/>
          <w:i/>
          <w:iCs/>
          <w:noProof/>
          <w:szCs w:val="24"/>
        </w:rPr>
        <w:t>Western Journal of Nursing Research</w:t>
      </w:r>
      <w:r w:rsidRPr="008E3903">
        <w:rPr>
          <w:rFonts w:ascii="Calibri" w:hAnsi="Calibri" w:cs="Calibri"/>
          <w:noProof/>
          <w:szCs w:val="24"/>
        </w:rPr>
        <w:t>, 40(5), pp. 753–766. doi: 10.1177/0193945916689084.</w:t>
      </w:r>
    </w:p>
    <w:p w14:paraId="1E17F7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Flood, M. and Habli, I. (2011) ‘Multi-view safety cases’, </w:t>
      </w:r>
      <w:r w:rsidRPr="008E3903">
        <w:rPr>
          <w:rFonts w:ascii="Calibri" w:hAnsi="Calibri" w:cs="Calibri"/>
          <w:i/>
          <w:iCs/>
          <w:noProof/>
          <w:szCs w:val="24"/>
        </w:rPr>
        <w:t>IET Conference Publications</w:t>
      </w:r>
      <w:r w:rsidRPr="008E3903">
        <w:rPr>
          <w:rFonts w:ascii="Calibri" w:hAnsi="Calibri" w:cs="Calibri"/>
          <w:noProof/>
          <w:szCs w:val="24"/>
        </w:rPr>
        <w:t>, 2011(578 CP), pp. 1–6. doi: 10.1049/cp.2011.0260.</w:t>
      </w:r>
    </w:p>
    <w:p w14:paraId="1885C56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Gardner, J. and Warren, N. (2019) ‘Learning from deep brain stimulation: the fallacy of techno-solutionism and the need for “regimes of care”’, </w:t>
      </w:r>
      <w:r w:rsidRPr="008E3903">
        <w:rPr>
          <w:rFonts w:ascii="Calibri" w:hAnsi="Calibri" w:cs="Calibri"/>
          <w:i/>
          <w:iCs/>
          <w:noProof/>
          <w:szCs w:val="24"/>
        </w:rPr>
        <w:t>Medicine, Health Care and Philosophy</w:t>
      </w:r>
      <w:r w:rsidRPr="008E3903">
        <w:rPr>
          <w:rFonts w:ascii="Calibri" w:hAnsi="Calibri" w:cs="Calibri"/>
          <w:noProof/>
          <w:szCs w:val="24"/>
        </w:rPr>
        <w:t>. Springer Netherlands, 22(3), pp. 363–374. doi: 10.1007/s11019-018-9858-6.</w:t>
      </w:r>
    </w:p>
    <w:p w14:paraId="5EF399B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Gómez-González, E. </w:t>
      </w:r>
      <w:r w:rsidRPr="008E3903">
        <w:rPr>
          <w:rFonts w:ascii="Calibri" w:hAnsi="Calibri" w:cs="Calibri"/>
          <w:i/>
          <w:iCs/>
          <w:noProof/>
          <w:szCs w:val="24"/>
        </w:rPr>
        <w:t>et al.</w:t>
      </w:r>
      <w:r w:rsidRPr="008E3903">
        <w:rPr>
          <w:rFonts w:ascii="Calibri" w:hAnsi="Calibri" w:cs="Calibri"/>
          <w:noProof/>
          <w:szCs w:val="24"/>
        </w:rPr>
        <w:t xml:space="preserve"> (2020) ‘Artificial intelligence in medicine and healthcare: a review and classification of current and near-future applications and their ethical and social Impact’, </w:t>
      </w:r>
      <w:r w:rsidRPr="008E3903">
        <w:rPr>
          <w:rFonts w:ascii="Calibri" w:hAnsi="Calibri" w:cs="Calibri"/>
          <w:i/>
          <w:iCs/>
          <w:noProof/>
          <w:szCs w:val="24"/>
        </w:rPr>
        <w:t>arXiv</w:t>
      </w:r>
      <w:r w:rsidRPr="008E3903">
        <w:rPr>
          <w:rFonts w:ascii="Calibri" w:hAnsi="Calibri" w:cs="Calibri"/>
          <w:noProof/>
          <w:szCs w:val="24"/>
        </w:rPr>
        <w:t>. Available at: http://arxiv.org/abs/2001.09778.</w:t>
      </w:r>
    </w:p>
    <w:p w14:paraId="425C3D3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Habli, I. </w:t>
      </w:r>
      <w:r w:rsidRPr="008E3903">
        <w:rPr>
          <w:rFonts w:ascii="Calibri" w:hAnsi="Calibri" w:cs="Calibri"/>
          <w:i/>
          <w:iCs/>
          <w:noProof/>
          <w:szCs w:val="24"/>
        </w:rPr>
        <w:t>et al.</w:t>
      </w:r>
      <w:r w:rsidRPr="008E3903">
        <w:rPr>
          <w:rFonts w:ascii="Calibri" w:hAnsi="Calibri" w:cs="Calibri"/>
          <w:noProof/>
          <w:szCs w:val="24"/>
        </w:rPr>
        <w:t xml:space="preserve"> (2018) ‘What is the safety case for health IT? A study of assurance practices in England’, </w:t>
      </w:r>
      <w:r w:rsidRPr="008E3903">
        <w:rPr>
          <w:rFonts w:ascii="Calibri" w:hAnsi="Calibri" w:cs="Calibri"/>
          <w:i/>
          <w:iCs/>
          <w:noProof/>
          <w:szCs w:val="24"/>
        </w:rPr>
        <w:t>Safety Science</w:t>
      </w:r>
      <w:r w:rsidRPr="008E3903">
        <w:rPr>
          <w:rFonts w:ascii="Calibri" w:hAnsi="Calibri" w:cs="Calibri"/>
          <w:noProof/>
          <w:szCs w:val="24"/>
        </w:rPr>
        <w:t>. Elsevier, 110, pp. 324–335. doi: 10.1016/j.ssci.2018.09.001.</w:t>
      </w:r>
    </w:p>
    <w:p w14:paraId="67A57B5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Hansen, D. P., Pang, C. and Maeder, A. (2007) ‘HDI: Integrating health data and tools’, </w:t>
      </w:r>
      <w:r w:rsidRPr="008E3903">
        <w:rPr>
          <w:rFonts w:ascii="Calibri" w:hAnsi="Calibri" w:cs="Calibri"/>
          <w:i/>
          <w:iCs/>
          <w:noProof/>
          <w:szCs w:val="24"/>
        </w:rPr>
        <w:t>Soft Computing</w:t>
      </w:r>
      <w:r w:rsidRPr="008E3903">
        <w:rPr>
          <w:rFonts w:ascii="Calibri" w:hAnsi="Calibri" w:cs="Calibri"/>
          <w:noProof/>
          <w:szCs w:val="24"/>
        </w:rPr>
        <w:t>, 11(4), pp. 361–367. doi: 10.1007/s00500-006-0090-6.</w:t>
      </w:r>
    </w:p>
    <w:p w14:paraId="527984F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Heeks, R. (2006) ‘Health information systems: Failure, success and improvisation’, </w:t>
      </w:r>
      <w:r w:rsidRPr="008E3903">
        <w:rPr>
          <w:rFonts w:ascii="Calibri" w:hAnsi="Calibri" w:cs="Calibri"/>
          <w:i/>
          <w:iCs/>
          <w:noProof/>
          <w:szCs w:val="24"/>
        </w:rPr>
        <w:t>International Journal of Medical Informatics</w:t>
      </w:r>
      <w:r w:rsidRPr="008E3903">
        <w:rPr>
          <w:rFonts w:ascii="Calibri" w:hAnsi="Calibri" w:cs="Calibri"/>
          <w:noProof/>
          <w:szCs w:val="24"/>
        </w:rPr>
        <w:t>, 75(2), pp. 125–137. doi: 10.1016/j.ijmedinf.2005.07.024.</w:t>
      </w:r>
    </w:p>
    <w:p w14:paraId="1AEE885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Hickey, G. L. </w:t>
      </w:r>
      <w:r w:rsidRPr="008E3903">
        <w:rPr>
          <w:rFonts w:ascii="Calibri" w:hAnsi="Calibri" w:cs="Calibri"/>
          <w:i/>
          <w:iCs/>
          <w:noProof/>
          <w:szCs w:val="24"/>
        </w:rPr>
        <w:t>et al.</w:t>
      </w:r>
      <w:r w:rsidRPr="008E3903">
        <w:rPr>
          <w:rFonts w:ascii="Calibri" w:hAnsi="Calibri" w:cs="Calibri"/>
          <w:noProof/>
          <w:szCs w:val="24"/>
        </w:rPr>
        <w:t xml:space="preserve"> (2013) ‘Dynamic prediction modeling approaches for cardiac surgery’, </w:t>
      </w:r>
      <w:r w:rsidRPr="008E3903">
        <w:rPr>
          <w:rFonts w:ascii="Calibri" w:hAnsi="Calibri" w:cs="Calibri"/>
          <w:i/>
          <w:iCs/>
          <w:noProof/>
          <w:szCs w:val="24"/>
        </w:rPr>
        <w:t>Circulation: Cardiovascular Quality and Outcomes</w:t>
      </w:r>
      <w:r w:rsidRPr="008E3903">
        <w:rPr>
          <w:rFonts w:ascii="Calibri" w:hAnsi="Calibri" w:cs="Calibri"/>
          <w:noProof/>
          <w:szCs w:val="24"/>
        </w:rPr>
        <w:t>, 6(6), pp. 649–658. doi: 10.1161/CIRCOUTCOMES.111.000012.</w:t>
      </w:r>
    </w:p>
    <w:p w14:paraId="4BF23E1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Houta, S., Ameler, T. and Surges, R. (2019) ‘Use of HL7 FHIR to structure data in epilepsy self-management applications’, </w:t>
      </w:r>
      <w:r w:rsidRPr="008E3903">
        <w:rPr>
          <w:rFonts w:ascii="Calibri" w:hAnsi="Calibri" w:cs="Calibri"/>
          <w:i/>
          <w:iCs/>
          <w:noProof/>
          <w:szCs w:val="24"/>
        </w:rPr>
        <w:t>2019 International Conference on Wireless and Mobile Computing, Networking and Communications (WiMob)</w:t>
      </w:r>
      <w:r w:rsidRPr="008E3903">
        <w:rPr>
          <w:rFonts w:ascii="Calibri" w:hAnsi="Calibri" w:cs="Calibri"/>
          <w:noProof/>
          <w:szCs w:val="24"/>
        </w:rPr>
        <w:t>. IEEE, pp. 111–115.</w:t>
      </w:r>
    </w:p>
    <w:p w14:paraId="2743C35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Huang, X. </w:t>
      </w:r>
      <w:r w:rsidRPr="008E3903">
        <w:rPr>
          <w:rFonts w:ascii="Calibri" w:hAnsi="Calibri" w:cs="Calibri"/>
          <w:i/>
          <w:iCs/>
          <w:noProof/>
          <w:szCs w:val="24"/>
        </w:rPr>
        <w:t>et al.</w:t>
      </w:r>
      <w:r w:rsidRPr="008E3903">
        <w:rPr>
          <w:rFonts w:ascii="Calibri" w:hAnsi="Calibri" w:cs="Calibri"/>
          <w:noProof/>
          <w:szCs w:val="24"/>
        </w:rPr>
        <w:t xml:space="preserve"> (2016) ‘A two-stage approach for dynamic prediction of time-to-event distributions’, </w:t>
      </w:r>
      <w:r w:rsidRPr="008E3903">
        <w:rPr>
          <w:rFonts w:ascii="Calibri" w:hAnsi="Calibri" w:cs="Calibri"/>
          <w:i/>
          <w:iCs/>
          <w:noProof/>
          <w:szCs w:val="24"/>
        </w:rPr>
        <w:t>Statistics in Medicine</w:t>
      </w:r>
      <w:r w:rsidRPr="008E3903">
        <w:rPr>
          <w:rFonts w:ascii="Calibri" w:hAnsi="Calibri" w:cs="Calibri"/>
          <w:noProof/>
          <w:szCs w:val="24"/>
        </w:rPr>
        <w:t>, 35(13), pp. 2167–2182. doi: 10.1002/sim.6860.A.</w:t>
      </w:r>
    </w:p>
    <w:p w14:paraId="6DA94D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(2006) ‘International Electrotechnical Commission 62304:2006. Medical device software–Software life-cycle processes’. Geneva: International Electrotechnical Commission.</w:t>
      </w:r>
    </w:p>
    <w:p w14:paraId="130935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(2009) ‘International Electrotechnical Commission PD IEC/TR 80002:2009. Medical device software.’ Geneva: International Electrotechnical Commission.</w:t>
      </w:r>
    </w:p>
    <w:p w14:paraId="6351D9B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(2011) ‘International Electrotechnical Commission 80001:2011. Application of risk management to information technology (IT) networks incorporating medical devices’. Geneva: International Electrotechnical Commission.</w:t>
      </w:r>
    </w:p>
    <w:p w14:paraId="561A885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IMIA WG7 (2018) </w:t>
      </w:r>
      <w:r w:rsidRPr="008E3903">
        <w:rPr>
          <w:rFonts w:ascii="Calibri" w:hAnsi="Calibri" w:cs="Calibri"/>
          <w:i/>
          <w:iCs/>
          <w:noProof/>
          <w:szCs w:val="24"/>
        </w:rPr>
        <w:t>WG7 - IMIA Working Group on Health Informatics for Patient Safety</w:t>
      </w:r>
      <w:r w:rsidRPr="008E3903">
        <w:rPr>
          <w:rFonts w:ascii="Calibri" w:hAnsi="Calibri" w:cs="Calibri"/>
          <w:noProof/>
          <w:szCs w:val="24"/>
        </w:rPr>
        <w:t>.</w:t>
      </w:r>
    </w:p>
    <w:p w14:paraId="52ED4E4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Jenkins, D. A. </w:t>
      </w:r>
      <w:r w:rsidRPr="008E3903">
        <w:rPr>
          <w:rFonts w:ascii="Calibri" w:hAnsi="Calibri" w:cs="Calibri"/>
          <w:i/>
          <w:iCs/>
          <w:noProof/>
          <w:szCs w:val="24"/>
        </w:rPr>
        <w:t>et al.</w:t>
      </w:r>
      <w:r w:rsidRPr="008E3903">
        <w:rPr>
          <w:rFonts w:ascii="Calibri" w:hAnsi="Calibri" w:cs="Calibri"/>
          <w:noProof/>
          <w:szCs w:val="24"/>
        </w:rPr>
        <w:t xml:space="preserve"> (2018) ‘Dynamic models to predict health outcomes: current status and methodological challenges’, </w:t>
      </w:r>
      <w:r w:rsidRPr="008E3903">
        <w:rPr>
          <w:rFonts w:ascii="Calibri" w:hAnsi="Calibri" w:cs="Calibri"/>
          <w:i/>
          <w:iCs/>
          <w:noProof/>
          <w:szCs w:val="24"/>
        </w:rPr>
        <w:t>Diagnostic and Prognostic Research</w:t>
      </w:r>
      <w:r w:rsidRPr="008E3903">
        <w:rPr>
          <w:rFonts w:ascii="Calibri" w:hAnsi="Calibri" w:cs="Calibri"/>
          <w:noProof/>
          <w:szCs w:val="24"/>
        </w:rPr>
        <w:t>. Diagnostic and Prognostic Research, 2(1), pp. 1–9. doi: 10.1186/s41512-018-0045-2.</w:t>
      </w:r>
    </w:p>
    <w:p w14:paraId="74E1612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(2019) ‘General System Theory and the Use of Process Mining to Improve Care Pathways’, in Scott, P., de Keizer, N. F., and Georgiou, A. (eds) </w:t>
      </w:r>
      <w:r w:rsidRPr="008E3903">
        <w:rPr>
          <w:rFonts w:ascii="Calibri" w:hAnsi="Calibri" w:cs="Calibri"/>
          <w:i/>
          <w:iCs/>
          <w:noProof/>
          <w:szCs w:val="24"/>
        </w:rPr>
        <w:t>Applied Interdisciplinary Theory in Health Informatics: A Knowledge Base for Practitioners</w:t>
      </w:r>
      <w:r w:rsidRPr="008E3903">
        <w:rPr>
          <w:rFonts w:ascii="Calibri" w:hAnsi="Calibri" w:cs="Calibri"/>
          <w:noProof/>
          <w:szCs w:val="24"/>
        </w:rPr>
        <w:t>. IOS Press, pp. 11–22. doi: 10.3233/SHTI1263.</w:t>
      </w:r>
    </w:p>
    <w:p w14:paraId="0559AB3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A. </w:t>
      </w:r>
      <w:r w:rsidRPr="008E3903">
        <w:rPr>
          <w:rFonts w:ascii="Calibri" w:hAnsi="Calibri" w:cs="Calibri"/>
          <w:i/>
          <w:iCs/>
          <w:noProof/>
          <w:szCs w:val="24"/>
        </w:rPr>
        <w:t>et al.</w:t>
      </w:r>
      <w:r w:rsidRPr="008E3903">
        <w:rPr>
          <w:rFonts w:ascii="Calibri" w:hAnsi="Calibri" w:cs="Calibri"/>
          <w:noProof/>
          <w:szCs w:val="24"/>
        </w:rPr>
        <w:t xml:space="preserve"> (2020) </w:t>
      </w:r>
      <w:r w:rsidRPr="008E3903">
        <w:rPr>
          <w:rFonts w:ascii="Calibri" w:hAnsi="Calibri" w:cs="Calibri"/>
          <w:i/>
          <w:iCs/>
          <w:noProof/>
          <w:szCs w:val="24"/>
        </w:rPr>
        <w:t>Theoretical and practical foundations of Safety Informatics: Workshop programme proposal</w:t>
      </w:r>
      <w:r w:rsidRPr="008E3903">
        <w:rPr>
          <w:rFonts w:ascii="Calibri" w:hAnsi="Calibri" w:cs="Calibri"/>
          <w:noProof/>
          <w:szCs w:val="24"/>
        </w:rPr>
        <w:t>. Available at: https://github.com/ciaranmci/TheoryDevWrkshop1 (Accessed: 14 May 2020).</w:t>
      </w:r>
    </w:p>
    <w:p w14:paraId="5C0AAC9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Kostkova, P. (2015) ‘Grand challenges in digital health’, </w:t>
      </w:r>
      <w:r w:rsidRPr="008E3903">
        <w:rPr>
          <w:rFonts w:ascii="Calibri" w:hAnsi="Calibri" w:cs="Calibri"/>
          <w:i/>
          <w:iCs/>
          <w:noProof/>
          <w:szCs w:val="24"/>
        </w:rPr>
        <w:t>Frontiers in Public Health</w:t>
      </w:r>
      <w:r w:rsidRPr="008E3903">
        <w:rPr>
          <w:rFonts w:ascii="Calibri" w:hAnsi="Calibri" w:cs="Calibri"/>
          <w:noProof/>
          <w:szCs w:val="24"/>
        </w:rPr>
        <w:t>, 3(134), pp. 1–5. doi: 10.3389/fpubh.2015.00134.</w:t>
      </w:r>
    </w:p>
    <w:p w14:paraId="208C9CA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Leveson, N. G. (1986) ‘Software Safety: Why, What, and How’, </w:t>
      </w:r>
      <w:r w:rsidRPr="008E3903">
        <w:rPr>
          <w:rFonts w:ascii="Calibri" w:hAnsi="Calibri" w:cs="Calibri"/>
          <w:i/>
          <w:iCs/>
          <w:noProof/>
          <w:szCs w:val="24"/>
        </w:rPr>
        <w:t>Computing Surveys</w:t>
      </w:r>
      <w:r w:rsidRPr="008E3903">
        <w:rPr>
          <w:rFonts w:ascii="Calibri" w:hAnsi="Calibri" w:cs="Calibri"/>
          <w:noProof/>
          <w:szCs w:val="24"/>
        </w:rPr>
        <w:t>, 18(2).</w:t>
      </w:r>
    </w:p>
    <w:p w14:paraId="4D62DDE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Lupton, D. (2017) </w:t>
      </w:r>
      <w:r w:rsidRPr="008E3903">
        <w:rPr>
          <w:rFonts w:ascii="Calibri" w:hAnsi="Calibri" w:cs="Calibri"/>
          <w:i/>
          <w:iCs/>
          <w:noProof/>
          <w:szCs w:val="24"/>
        </w:rPr>
        <w:t>Digital Health: Critical and Cross-Disciplinary Perspectives</w:t>
      </w:r>
      <w:r w:rsidRPr="008E3903">
        <w:rPr>
          <w:rFonts w:ascii="Calibri" w:hAnsi="Calibri" w:cs="Calibri"/>
          <w:noProof/>
          <w:szCs w:val="24"/>
        </w:rPr>
        <w:t>. Edited by K. Chamberlain and A. Lyons. Routledge. Available at: https://books.google.co.uk/books?hl=en&amp;lr=&amp;id=09srDwAAQBAJ&amp;oi=fnd&amp;pg=PT8&amp;dq=Novel+challenges+of+new+and+emerging+digital+health+technologies&amp;ots=5dgCyGehlJ&amp;sig=OTsQkQj_iHtz5W12G_z5aSUt8F4&amp;redir_esc=y#v=onepage&amp;q&amp;f=false.</w:t>
      </w:r>
    </w:p>
    <w:p w14:paraId="64E6DC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Macrae, C. (2019) ‘Governing the safety of artificial intelligence in healthcare’, </w:t>
      </w:r>
      <w:r w:rsidRPr="008E3903">
        <w:rPr>
          <w:rFonts w:ascii="Calibri" w:hAnsi="Calibri" w:cs="Calibri"/>
          <w:i/>
          <w:iCs/>
          <w:noProof/>
          <w:szCs w:val="24"/>
        </w:rPr>
        <w:t>BMJ Qual Saf</w:t>
      </w:r>
      <w:r w:rsidRPr="008E3903">
        <w:rPr>
          <w:rFonts w:ascii="Calibri" w:hAnsi="Calibri" w:cs="Calibri"/>
          <w:noProof/>
          <w:szCs w:val="24"/>
        </w:rPr>
        <w:t>, 28, pp. 495–498. doi: 10.1136/bmjqs-2019-009484.</w:t>
      </w:r>
    </w:p>
    <w:p w14:paraId="07A40E3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Maturo, A. (2014) ‘Fatism, self-monitoring and the pursuit of healthiness in the time of technological solutionism’, </w:t>
      </w:r>
      <w:r w:rsidRPr="008E3903">
        <w:rPr>
          <w:rFonts w:ascii="Calibri" w:hAnsi="Calibri" w:cs="Calibri"/>
          <w:i/>
          <w:iCs/>
          <w:noProof/>
          <w:szCs w:val="24"/>
        </w:rPr>
        <w:t>Italian Sociological Review</w:t>
      </w:r>
      <w:r w:rsidRPr="008E3903">
        <w:rPr>
          <w:rFonts w:ascii="Calibri" w:hAnsi="Calibri" w:cs="Calibri"/>
          <w:noProof/>
          <w:szCs w:val="24"/>
        </w:rPr>
        <w:t>, 4(2), pp. 157–171. doi: 10.13136/isr.v4i2.80.</w:t>
      </w:r>
    </w:p>
    <w:p w14:paraId="3BC1C658"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McAuley, A. (2014) ‘Digital health interventions: Widening access or widening inequalities?’, </w:t>
      </w:r>
      <w:r w:rsidRPr="008E3903">
        <w:rPr>
          <w:rFonts w:ascii="Calibri" w:hAnsi="Calibri" w:cs="Calibri"/>
          <w:i/>
          <w:iCs/>
          <w:noProof/>
          <w:szCs w:val="24"/>
        </w:rPr>
        <w:t>Public Health</w:t>
      </w:r>
      <w:r w:rsidRPr="008E3903">
        <w:rPr>
          <w:rFonts w:ascii="Calibri" w:hAnsi="Calibri" w:cs="Calibri"/>
          <w:noProof/>
          <w:szCs w:val="24"/>
        </w:rPr>
        <w:t>. The Royal Society for Public Health, 128(12), pp. 1118–1120. doi: 10.1016/j.puhe.2014.10.008.</w:t>
      </w:r>
    </w:p>
    <w:p w14:paraId="13E2F5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Mechanic, D. and Schlesinger, M. (1996) ‘The impact of managed care on patients’ trust in medical care and their physicians’, </w:t>
      </w:r>
      <w:r w:rsidRPr="008E3903">
        <w:rPr>
          <w:rFonts w:ascii="Calibri" w:hAnsi="Calibri" w:cs="Calibri"/>
          <w:i/>
          <w:iCs/>
          <w:noProof/>
          <w:szCs w:val="24"/>
        </w:rPr>
        <w:t>JAMA</w:t>
      </w:r>
      <w:r w:rsidRPr="008E3903">
        <w:rPr>
          <w:rFonts w:ascii="Calibri" w:hAnsi="Calibri" w:cs="Calibri"/>
          <w:noProof/>
          <w:szCs w:val="24"/>
        </w:rPr>
        <w:t>, 275(21), pp. 1693–1697. doi: 10.1001/jama.1996.03530450083048.</w:t>
      </w:r>
    </w:p>
    <w:p w14:paraId="04F355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Morozov, E. (2013) </w:t>
      </w:r>
      <w:r w:rsidRPr="008E3903">
        <w:rPr>
          <w:rFonts w:ascii="Calibri" w:hAnsi="Calibri" w:cs="Calibri"/>
          <w:i/>
          <w:iCs/>
          <w:noProof/>
          <w:szCs w:val="24"/>
        </w:rPr>
        <w:t>To Save Everything, Click Here: The Folly of Technological Solutionism</w:t>
      </w:r>
      <w:r w:rsidRPr="008E3903">
        <w:rPr>
          <w:rFonts w:ascii="Calibri" w:hAnsi="Calibri" w:cs="Calibri"/>
          <w:noProof/>
          <w:szCs w:val="24"/>
        </w:rPr>
        <w:t>. New York: PublicAffairs.</w:t>
      </w:r>
    </w:p>
    <w:p w14:paraId="062D88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Onik, M. F. A., Fielt, E. and Gable, G. G. (2017) ‘Complex Adaptive Systems Theory in Information Systems Research - A Systematic Literature Review’, in Ling, S. C., Bahri, S., and Finnegan, P. (eds) </w:t>
      </w:r>
      <w:r w:rsidRPr="008E3903">
        <w:rPr>
          <w:rFonts w:ascii="Calibri" w:hAnsi="Calibri" w:cs="Calibri"/>
          <w:i/>
          <w:iCs/>
          <w:noProof/>
          <w:szCs w:val="24"/>
        </w:rPr>
        <w:t>Pacific Asia Conference on Information Systems (PACIS)</w:t>
      </w:r>
      <w:r w:rsidRPr="008E3903">
        <w:rPr>
          <w:rFonts w:ascii="Calibri" w:hAnsi="Calibri" w:cs="Calibri"/>
          <w:noProof/>
          <w:szCs w:val="24"/>
        </w:rPr>
        <w:t>, pp. 1–14. Available at: https://eprints.qut.edu.au/111589/1/pacis - 2017 - Complex Adaptive Systems Theory in Information Systems Research - A Systematic Literature Review.pdf.</w:t>
      </w:r>
    </w:p>
    <w:p w14:paraId="1BE164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Paxton, N. C. and Branca, D. L. (2020) ‘Managing the Risks of Emerging IoT Devices’, in Wickramasinghe, N. and Bodendorf, F. (eds)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pp. 447–467. doi: 10.1007/978-3-030-17347-0_22.</w:t>
      </w:r>
    </w:p>
    <w:p w14:paraId="30DBAAA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Pilotto, A., Boi, R. and Petermans, J. (2018) ‘Technology in geriatrics’, </w:t>
      </w:r>
      <w:r w:rsidRPr="008E3903">
        <w:rPr>
          <w:rFonts w:ascii="Calibri" w:hAnsi="Calibri" w:cs="Calibri"/>
          <w:i/>
          <w:iCs/>
          <w:noProof/>
          <w:szCs w:val="24"/>
        </w:rPr>
        <w:t>Age and Ageing</w:t>
      </w:r>
      <w:r w:rsidRPr="008E3903">
        <w:rPr>
          <w:rFonts w:ascii="Calibri" w:hAnsi="Calibri" w:cs="Calibri"/>
          <w:noProof/>
          <w:szCs w:val="24"/>
        </w:rPr>
        <w:t>, 47(6), pp. 771–774. doi: 10.1093/ageing/afy026.</w:t>
      </w:r>
    </w:p>
    <w:p w14:paraId="762D8C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Ranjan, R. </w:t>
      </w:r>
      <w:r w:rsidRPr="008E3903">
        <w:rPr>
          <w:rFonts w:ascii="Calibri" w:hAnsi="Calibri" w:cs="Calibri"/>
          <w:i/>
          <w:iCs/>
          <w:noProof/>
          <w:szCs w:val="24"/>
        </w:rPr>
        <w:t>et al.</w:t>
      </w:r>
      <w:r w:rsidRPr="008E3903">
        <w:rPr>
          <w:rFonts w:ascii="Calibri" w:hAnsi="Calibri" w:cs="Calibri"/>
          <w:noProof/>
          <w:szCs w:val="24"/>
        </w:rPr>
        <w:t xml:space="preserve"> (2018) ‘Integrating the Internet of Things and Data Science’, </w:t>
      </w:r>
      <w:r w:rsidRPr="008E3903">
        <w:rPr>
          <w:rFonts w:ascii="Calibri" w:hAnsi="Calibri" w:cs="Calibri"/>
          <w:i/>
          <w:iCs/>
          <w:noProof/>
          <w:szCs w:val="24"/>
        </w:rPr>
        <w:t>IEEE Cloud Computing</w:t>
      </w:r>
      <w:r w:rsidRPr="008E3903">
        <w:rPr>
          <w:rFonts w:ascii="Calibri" w:hAnsi="Calibri" w:cs="Calibri"/>
          <w:noProof/>
          <w:szCs w:val="24"/>
        </w:rPr>
        <w:t>, 5(3), pp. 12–26. doi: Doi 10.1109/Mcc.2018.032591612.</w:t>
      </w:r>
    </w:p>
    <w:p w14:paraId="4C71E6D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Robinson, L. </w:t>
      </w:r>
      <w:r w:rsidRPr="008E3903">
        <w:rPr>
          <w:rFonts w:ascii="Calibri" w:hAnsi="Calibri" w:cs="Calibri"/>
          <w:i/>
          <w:iCs/>
          <w:noProof/>
          <w:szCs w:val="24"/>
        </w:rPr>
        <w:t>et al.</w:t>
      </w:r>
      <w:r w:rsidRPr="008E3903">
        <w:rPr>
          <w:rFonts w:ascii="Calibri" w:hAnsi="Calibri" w:cs="Calibri"/>
          <w:noProof/>
          <w:szCs w:val="24"/>
        </w:rPr>
        <w:t xml:space="preserve"> (2015) ‘Digital inequalities and why they matter’, </w:t>
      </w:r>
      <w:r w:rsidRPr="008E3903">
        <w:rPr>
          <w:rFonts w:ascii="Calibri" w:hAnsi="Calibri" w:cs="Calibri"/>
          <w:i/>
          <w:iCs/>
          <w:noProof/>
          <w:szCs w:val="24"/>
        </w:rPr>
        <w:t>Information Communication and Society</w:t>
      </w:r>
      <w:r w:rsidRPr="008E3903">
        <w:rPr>
          <w:rFonts w:ascii="Calibri" w:hAnsi="Calibri" w:cs="Calibri"/>
          <w:noProof/>
          <w:szCs w:val="24"/>
        </w:rPr>
        <w:t>, 18(5), pp. 569–582. doi: 10.1080/1369118X.2015.1012532.</w:t>
      </w:r>
    </w:p>
    <w:p w14:paraId="48B11E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(2019) </w:t>
      </w:r>
      <w:r w:rsidRPr="008E3903">
        <w:rPr>
          <w:rFonts w:ascii="Calibri" w:hAnsi="Calibri" w:cs="Calibri"/>
          <w:i/>
          <w:iCs/>
          <w:noProof/>
          <w:szCs w:val="24"/>
        </w:rPr>
        <w:t>OmniPHR: A blockchain based interoperable architecture for personal health records</w:t>
      </w:r>
      <w:r w:rsidRPr="008E3903">
        <w:rPr>
          <w:rFonts w:ascii="Calibri" w:hAnsi="Calibri" w:cs="Calibri"/>
          <w:noProof/>
          <w:szCs w:val="24"/>
        </w:rPr>
        <w:t>. Universidade do Vale do Rio dos Sinos. Available at: http://www.repositorio.jesuita.org.br/bitstream/handle/UNISINOS/8867/Alex Roehrs_.pdf?sequence=1&amp;isAllowed=y.</w:t>
      </w:r>
    </w:p>
    <w:p w14:paraId="4DF637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w:t>
      </w:r>
      <w:r w:rsidRPr="008E3903">
        <w:rPr>
          <w:rFonts w:ascii="Calibri" w:hAnsi="Calibri" w:cs="Calibri"/>
          <w:i/>
          <w:iCs/>
          <w:noProof/>
          <w:szCs w:val="24"/>
        </w:rPr>
        <w:t>et al.</w:t>
      </w:r>
      <w:r w:rsidRPr="008E3903">
        <w:rPr>
          <w:rFonts w:ascii="Calibri" w:hAnsi="Calibri" w:cs="Calibri"/>
          <w:noProof/>
          <w:szCs w:val="24"/>
        </w:rPr>
        <w:t xml:space="preserve"> (2019) ‘Toward a Model for Personal Health Record Interoperability’, </w:t>
      </w:r>
      <w:r w:rsidRPr="008E3903">
        <w:rPr>
          <w:rFonts w:ascii="Calibri" w:hAnsi="Calibri" w:cs="Calibri"/>
          <w:i/>
          <w:iCs/>
          <w:noProof/>
          <w:szCs w:val="24"/>
        </w:rPr>
        <w:t>IEEE Journal of Biomedical and Health Informatics</w:t>
      </w:r>
      <w:r w:rsidRPr="008E3903">
        <w:rPr>
          <w:rFonts w:ascii="Calibri" w:hAnsi="Calibri" w:cs="Calibri"/>
          <w:noProof/>
          <w:szCs w:val="24"/>
        </w:rPr>
        <w:t>, 23(2), pp. 867–873.</w:t>
      </w:r>
    </w:p>
    <w:p w14:paraId="79BDB06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André, C. and Righi, R. (2017) ‘OmniPHR : A distributed architecture model to integrate personal health records’, </w:t>
      </w:r>
      <w:r w:rsidRPr="008E3903">
        <w:rPr>
          <w:rFonts w:ascii="Calibri" w:hAnsi="Calibri" w:cs="Calibri"/>
          <w:i/>
          <w:iCs/>
          <w:noProof/>
          <w:szCs w:val="24"/>
        </w:rPr>
        <w:t>Journal of Biomedical Informatics</w:t>
      </w:r>
      <w:r w:rsidRPr="008E3903">
        <w:rPr>
          <w:rFonts w:ascii="Calibri" w:hAnsi="Calibri" w:cs="Calibri"/>
          <w:noProof/>
          <w:szCs w:val="24"/>
        </w:rPr>
        <w:t>. Elsevier Inc., 71, pp. 70–81. doi: 10.1016/j.jbi.2017.05.012.</w:t>
      </w:r>
    </w:p>
    <w:p w14:paraId="7D244D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Sako, Z., Adibi, S. and Wickramasinghe, N. (2020) ‘Addressing Data Accuracy and Information Integrity in mHealth Solutions Using Machine Learning Algorithms’, in, pp. 345–359. doi: 10.1007/978-3-030-17347-0_16.</w:t>
      </w:r>
    </w:p>
    <w:p w14:paraId="74C7E11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Saripalle, R., Runyan, C. and Russell, M. (2019) ‘Using HL7 FHIR to achieve interoperability in patient health record’, </w:t>
      </w:r>
      <w:r w:rsidRPr="008E3903">
        <w:rPr>
          <w:rFonts w:ascii="Calibri" w:hAnsi="Calibri" w:cs="Calibri"/>
          <w:i/>
          <w:iCs/>
          <w:noProof/>
          <w:szCs w:val="24"/>
        </w:rPr>
        <w:t>Journal of Biomedical Informatics</w:t>
      </w:r>
      <w:r w:rsidRPr="008E3903">
        <w:rPr>
          <w:rFonts w:ascii="Calibri" w:hAnsi="Calibri" w:cs="Calibri"/>
          <w:noProof/>
          <w:szCs w:val="24"/>
        </w:rPr>
        <w:t>. Elsevier, 94(103188). doi: 10.1016/j.jbi.2019.103188.</w:t>
      </w:r>
    </w:p>
    <w:p w14:paraId="33142D6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Singh, H. and Sittig, D. F. (2016) ‘Measuring and improving patient safety through health information technology: The health IT safety framework’, </w:t>
      </w:r>
      <w:r w:rsidRPr="008E3903">
        <w:rPr>
          <w:rFonts w:ascii="Calibri" w:hAnsi="Calibri" w:cs="Calibri"/>
          <w:i/>
          <w:iCs/>
          <w:noProof/>
          <w:szCs w:val="24"/>
        </w:rPr>
        <w:t>BMJ Quality and Safety</w:t>
      </w:r>
      <w:r w:rsidRPr="008E3903">
        <w:rPr>
          <w:rFonts w:ascii="Calibri" w:hAnsi="Calibri" w:cs="Calibri"/>
          <w:noProof/>
          <w:szCs w:val="24"/>
        </w:rPr>
        <w:t>, 25(4), pp. 226–232. doi: 10.1136/bmjqs-2015-004486.</w:t>
      </w:r>
    </w:p>
    <w:p w14:paraId="281F1C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Sittig, D. F. </w:t>
      </w:r>
      <w:r w:rsidRPr="008E3903">
        <w:rPr>
          <w:rFonts w:ascii="Calibri" w:hAnsi="Calibri" w:cs="Calibri"/>
          <w:i/>
          <w:iCs/>
          <w:noProof/>
          <w:szCs w:val="24"/>
        </w:rPr>
        <w:t>et al.</w:t>
      </w:r>
      <w:r w:rsidRPr="008E3903">
        <w:rPr>
          <w:rFonts w:ascii="Calibri" w:hAnsi="Calibri" w:cs="Calibri"/>
          <w:noProof/>
          <w:szCs w:val="24"/>
        </w:rPr>
        <w:t xml:space="preserve"> (2018) ‘Current challenges in health information technology–related patient safety’, </w:t>
      </w:r>
      <w:r w:rsidRPr="008E3903">
        <w:rPr>
          <w:rFonts w:ascii="Calibri" w:hAnsi="Calibri" w:cs="Calibri"/>
          <w:i/>
          <w:iCs/>
          <w:noProof/>
          <w:szCs w:val="24"/>
        </w:rPr>
        <w:t>Health Informatics Journal</w:t>
      </w:r>
      <w:r w:rsidRPr="008E3903">
        <w:rPr>
          <w:rFonts w:ascii="Calibri" w:hAnsi="Calibri" w:cs="Calibri"/>
          <w:noProof/>
          <w:szCs w:val="24"/>
        </w:rPr>
        <w:t>, (2), pp. 1–9. doi: 10.1177/1460458218814893.</w:t>
      </w:r>
    </w:p>
    <w:p w14:paraId="4C96BC9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Song, J. and Zahedi, F. M. (2007) ‘Trust in health infomediaries’, </w:t>
      </w:r>
      <w:r w:rsidRPr="008E3903">
        <w:rPr>
          <w:rFonts w:ascii="Calibri" w:hAnsi="Calibri" w:cs="Calibri"/>
          <w:i/>
          <w:iCs/>
          <w:noProof/>
          <w:szCs w:val="24"/>
        </w:rPr>
        <w:t>Decision Support Systems</w:t>
      </w:r>
      <w:r w:rsidRPr="008E3903">
        <w:rPr>
          <w:rFonts w:ascii="Calibri" w:hAnsi="Calibri" w:cs="Calibri"/>
          <w:noProof/>
          <w:szCs w:val="24"/>
        </w:rPr>
        <w:t>, 43(2), pp. 390–407. doi: 10.1016/j.dss.2006.11.011.</w:t>
      </w:r>
    </w:p>
    <w:p w14:paraId="4DCDBA4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Sperrin, M. </w:t>
      </w:r>
      <w:r w:rsidRPr="008E3903">
        <w:rPr>
          <w:rFonts w:ascii="Calibri" w:hAnsi="Calibri" w:cs="Calibri"/>
          <w:i/>
          <w:iCs/>
          <w:noProof/>
          <w:szCs w:val="24"/>
        </w:rPr>
        <w:t>et al.</w:t>
      </w:r>
      <w:r w:rsidRPr="008E3903">
        <w:rPr>
          <w:rFonts w:ascii="Calibri" w:hAnsi="Calibri" w:cs="Calibri"/>
          <w:noProof/>
          <w:szCs w:val="24"/>
        </w:rPr>
        <w:t xml:space="preserve"> (2019) ‘Explicit causal reasoning is needed to prevent prognostic models being victims of their own success’,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26(12), pp. 1675–1676. doi: 10.1093/jamia/ocz197.</w:t>
      </w:r>
    </w:p>
    <w:p w14:paraId="686F41C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Stock, W. G. and Stock, M. (2013) </w:t>
      </w:r>
      <w:r w:rsidRPr="008E3903">
        <w:rPr>
          <w:rFonts w:ascii="Calibri" w:hAnsi="Calibri" w:cs="Calibri"/>
          <w:i/>
          <w:iCs/>
          <w:noProof/>
          <w:szCs w:val="24"/>
        </w:rPr>
        <w:t>Handbook of Information Science</w:t>
      </w:r>
      <w:r w:rsidRPr="008E3903">
        <w:rPr>
          <w:rFonts w:ascii="Calibri" w:hAnsi="Calibri" w:cs="Calibri"/>
          <w:noProof/>
          <w:szCs w:val="24"/>
        </w:rPr>
        <w:t>. Berlin: De Gruyter.</w:t>
      </w:r>
    </w:p>
    <w:p w14:paraId="0F3C4EC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 T. L. </w:t>
      </w:r>
      <w:r w:rsidRPr="008E3903">
        <w:rPr>
          <w:rFonts w:ascii="Calibri" w:hAnsi="Calibri" w:cs="Calibri"/>
          <w:i/>
          <w:iCs/>
          <w:noProof/>
          <w:szCs w:val="24"/>
        </w:rPr>
        <w:t>et al.</w:t>
      </w:r>
      <w:r w:rsidRPr="008E3903">
        <w:rPr>
          <w:rFonts w:ascii="Calibri" w:hAnsi="Calibri" w:cs="Calibri"/>
          <w:noProof/>
          <w:szCs w:val="24"/>
        </w:rPr>
        <w:t xml:space="preserve"> (2018) ‘A review of statistical updating methods for clinical prediction models’, </w:t>
      </w:r>
      <w:r w:rsidRPr="008E3903">
        <w:rPr>
          <w:rFonts w:ascii="Calibri" w:hAnsi="Calibri" w:cs="Calibri"/>
          <w:i/>
          <w:iCs/>
          <w:noProof/>
          <w:szCs w:val="24"/>
        </w:rPr>
        <w:t>Statistical Methods in Medical Research</w:t>
      </w:r>
      <w:r w:rsidRPr="008E3903">
        <w:rPr>
          <w:rFonts w:ascii="Calibri" w:hAnsi="Calibri" w:cs="Calibri"/>
          <w:noProof/>
          <w:szCs w:val="24"/>
        </w:rPr>
        <w:t>, 27(1), pp. 185–197. doi: 10.1177/0962280215626466.</w:t>
      </w:r>
    </w:p>
    <w:p w14:paraId="17A72B6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(2015) ‘The development of safety cases for healthcare services: Practical experiences, opportunities and challenges’, </w:t>
      </w:r>
      <w:r w:rsidRPr="008E3903">
        <w:rPr>
          <w:rFonts w:ascii="Calibri" w:hAnsi="Calibri" w:cs="Calibri"/>
          <w:i/>
          <w:iCs/>
          <w:noProof/>
          <w:szCs w:val="24"/>
        </w:rPr>
        <w:t>Reliability Engineering and System Safety</w:t>
      </w:r>
      <w:r w:rsidRPr="008E3903">
        <w:rPr>
          <w:rFonts w:ascii="Calibri" w:hAnsi="Calibri" w:cs="Calibri"/>
          <w:noProof/>
          <w:szCs w:val="24"/>
        </w:rPr>
        <w:t>. Elsevier, 140, pp. 200–207. doi: 10.1016/j.ress.2015.03.033.</w:t>
      </w:r>
    </w:p>
    <w:p w14:paraId="03397C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(2016) ‘Should healthcare providers do safety cases? Lessons from a cross-industry review of safety case practices’, </w:t>
      </w:r>
      <w:r w:rsidRPr="008E3903">
        <w:rPr>
          <w:rFonts w:ascii="Calibri" w:hAnsi="Calibri" w:cs="Calibri"/>
          <w:i/>
          <w:iCs/>
          <w:noProof/>
          <w:szCs w:val="24"/>
        </w:rPr>
        <w:t>Safety Science</w:t>
      </w:r>
      <w:r w:rsidRPr="008E3903">
        <w:rPr>
          <w:rFonts w:ascii="Calibri" w:hAnsi="Calibri" w:cs="Calibri"/>
          <w:noProof/>
          <w:szCs w:val="24"/>
        </w:rPr>
        <w:t>. Elsevier Ltd, 84, pp. 181–189. doi: 10.1016/j.ssci.2015.12.021.</w:t>
      </w:r>
    </w:p>
    <w:p w14:paraId="4F743D5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Swuste, P. </w:t>
      </w:r>
      <w:r w:rsidRPr="008E3903">
        <w:rPr>
          <w:rFonts w:ascii="Calibri" w:hAnsi="Calibri" w:cs="Calibri"/>
          <w:i/>
          <w:iCs/>
          <w:noProof/>
          <w:szCs w:val="24"/>
        </w:rPr>
        <w:t>et al.</w:t>
      </w:r>
      <w:r w:rsidRPr="008E3903">
        <w:rPr>
          <w:rFonts w:ascii="Calibri" w:hAnsi="Calibri" w:cs="Calibri"/>
          <w:noProof/>
          <w:szCs w:val="24"/>
        </w:rPr>
        <w:t xml:space="preserve"> (2020) ‘The future of safety science’, </w:t>
      </w:r>
      <w:r w:rsidRPr="008E3903">
        <w:rPr>
          <w:rFonts w:ascii="Calibri" w:hAnsi="Calibri" w:cs="Calibri"/>
          <w:i/>
          <w:iCs/>
          <w:noProof/>
          <w:szCs w:val="24"/>
        </w:rPr>
        <w:t>Safety Science</w:t>
      </w:r>
      <w:r w:rsidRPr="008E3903">
        <w:rPr>
          <w:rFonts w:ascii="Calibri" w:hAnsi="Calibri" w:cs="Calibri"/>
          <w:noProof/>
          <w:szCs w:val="24"/>
        </w:rPr>
        <w:t>. Elsevier, 125(September 2019), p. 104593. doi: 10.1016/j.ssci.2019.104593.</w:t>
      </w:r>
    </w:p>
    <w:p w14:paraId="396175F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Thorne, S. E. and Robinson, C. A. (1988) ‘Reciprocal trust in health care relationships’, </w:t>
      </w:r>
      <w:r w:rsidRPr="008E3903">
        <w:rPr>
          <w:rFonts w:ascii="Calibri" w:hAnsi="Calibri" w:cs="Calibri"/>
          <w:i/>
          <w:iCs/>
          <w:noProof/>
          <w:szCs w:val="24"/>
        </w:rPr>
        <w:t>Journal of Advanced Nursing</w:t>
      </w:r>
      <w:r w:rsidRPr="008E3903">
        <w:rPr>
          <w:rFonts w:ascii="Calibri" w:hAnsi="Calibri" w:cs="Calibri"/>
          <w:noProof/>
          <w:szCs w:val="24"/>
        </w:rPr>
        <w:t>, 13(6), pp. 782–789. doi: 10.1111/j.1365-2648.1988.tb00570.x.</w:t>
      </w:r>
    </w:p>
    <w:p w14:paraId="6AF85DC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(2010) </w:t>
      </w:r>
      <w:r w:rsidRPr="008E3903">
        <w:rPr>
          <w:rFonts w:ascii="Calibri" w:hAnsi="Calibri" w:cs="Calibri"/>
          <w:i/>
          <w:iCs/>
          <w:noProof/>
          <w:szCs w:val="24"/>
        </w:rPr>
        <w:t>Patient Safety</w:t>
      </w:r>
      <w:r w:rsidRPr="008E3903">
        <w:rPr>
          <w:rFonts w:ascii="Calibri" w:hAnsi="Calibri" w:cs="Calibri"/>
          <w:noProof/>
          <w:szCs w:val="24"/>
        </w:rPr>
        <w:t>. 2nd edn. Oxford: Wiley-Blackwell.</w:t>
      </w:r>
    </w:p>
    <w:p w14:paraId="5532603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and Amalberti, R. (2016) ‘Approaches to Safety: One Size Does Not Fit All’, in </w:t>
      </w:r>
      <w:r w:rsidRPr="008E3903">
        <w:rPr>
          <w:rFonts w:ascii="Calibri" w:hAnsi="Calibri" w:cs="Calibri"/>
          <w:i/>
          <w:iCs/>
          <w:noProof/>
          <w:szCs w:val="24"/>
        </w:rPr>
        <w:t>Safer Healthcare: Strategies for the Real World</w:t>
      </w:r>
      <w:r w:rsidRPr="008E3903">
        <w:rPr>
          <w:rFonts w:ascii="Calibri" w:hAnsi="Calibri" w:cs="Calibri"/>
          <w:noProof/>
          <w:szCs w:val="24"/>
        </w:rPr>
        <w:t>. Springer, pp. 27–38. doi: 10.1007/978-3-319-25559-0.</w:t>
      </w:r>
    </w:p>
    <w:p w14:paraId="08A26F1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(2013) ‘Defining and measuring completeness of electronic health records for secondary use’, </w:t>
      </w:r>
      <w:r w:rsidRPr="008E3903">
        <w:rPr>
          <w:rFonts w:ascii="Calibri" w:hAnsi="Calibri" w:cs="Calibri"/>
          <w:i/>
          <w:iCs/>
          <w:noProof/>
          <w:szCs w:val="24"/>
        </w:rPr>
        <w:t>Journal of Biomedical Informatics</w:t>
      </w:r>
      <w:r w:rsidRPr="008E3903">
        <w:rPr>
          <w:rFonts w:ascii="Calibri" w:hAnsi="Calibri" w:cs="Calibri"/>
          <w:noProof/>
          <w:szCs w:val="24"/>
        </w:rPr>
        <w:t>. Elsevier Inc., 46(5), pp. 830–836. doi: 10.1016/j.jbi.2013.06.010.</w:t>
      </w:r>
    </w:p>
    <w:p w14:paraId="5A8D37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(2017) ‘A data quality assessment guideline for electronic health record data reuse’, </w:t>
      </w:r>
      <w:r w:rsidRPr="008E3903">
        <w:rPr>
          <w:rFonts w:ascii="Calibri" w:hAnsi="Calibri" w:cs="Calibri"/>
          <w:i/>
          <w:iCs/>
          <w:noProof/>
          <w:szCs w:val="24"/>
        </w:rPr>
        <w:t>Journal of Electronic Health Data and Methods</w:t>
      </w:r>
      <w:r w:rsidRPr="008E3903">
        <w:rPr>
          <w:rFonts w:ascii="Calibri" w:hAnsi="Calibri" w:cs="Calibri"/>
          <w:noProof/>
          <w:szCs w:val="24"/>
        </w:rPr>
        <w:t>, 5(1), pp. 1–19. Available at: https://egems.academyhealth.org/articles/10.5334/egems.218/.</w:t>
      </w:r>
    </w:p>
    <w:p w14:paraId="7686ACB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and Weng, C. (2013) ‘Methods and dimensions of electronic health record data quality assessment: Enabling reuse for clinical research’,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20(1), pp. 144–151. doi: 10.1136/amiajnl-2011-000681.</w:t>
      </w:r>
    </w:p>
    <w:p w14:paraId="279BE58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Wherton, J. </w:t>
      </w:r>
      <w:r w:rsidRPr="008E3903">
        <w:rPr>
          <w:rFonts w:ascii="Calibri" w:hAnsi="Calibri" w:cs="Calibri"/>
          <w:i/>
          <w:iCs/>
          <w:noProof/>
          <w:szCs w:val="24"/>
        </w:rPr>
        <w:t>et al.</w:t>
      </w:r>
      <w:r w:rsidRPr="008E3903">
        <w:rPr>
          <w:rFonts w:ascii="Calibri" w:hAnsi="Calibri" w:cs="Calibri"/>
          <w:noProof/>
          <w:szCs w:val="24"/>
        </w:rPr>
        <w:t xml:space="preserve"> (2020) ‘Guidance on the introduction and use of video consultations during COVID-19: important lessons from qualitative research’, </w:t>
      </w:r>
      <w:r w:rsidRPr="008E3903">
        <w:rPr>
          <w:rFonts w:ascii="Calibri" w:hAnsi="Calibri" w:cs="Calibri"/>
          <w:i/>
          <w:iCs/>
          <w:noProof/>
          <w:szCs w:val="24"/>
        </w:rPr>
        <w:t>BMJ Leader</w:t>
      </w:r>
      <w:r w:rsidRPr="008E3903">
        <w:rPr>
          <w:rFonts w:ascii="Calibri" w:hAnsi="Calibri" w:cs="Calibri"/>
          <w:noProof/>
          <w:szCs w:val="24"/>
        </w:rPr>
        <w:t>. doi: 10.1136/leader-2020-000262.</w:t>
      </w:r>
    </w:p>
    <w:p w14:paraId="22C0729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Wickramasinghe, N. and Bodendorf, F. (eds) (2020)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doi: 10.1007/978-3-030-17347-0.</w:t>
      </w:r>
    </w:p>
    <w:p w14:paraId="4BF8AD7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Wismar, M. </w:t>
      </w:r>
      <w:r w:rsidRPr="008E3903">
        <w:rPr>
          <w:rFonts w:ascii="Calibri" w:hAnsi="Calibri" w:cs="Calibri"/>
          <w:i/>
          <w:iCs/>
          <w:noProof/>
          <w:szCs w:val="24"/>
        </w:rPr>
        <w:t>et al.</w:t>
      </w:r>
      <w:r w:rsidRPr="008E3903">
        <w:rPr>
          <w:rFonts w:ascii="Calibri" w:hAnsi="Calibri" w:cs="Calibri"/>
          <w:noProof/>
          <w:szCs w:val="24"/>
        </w:rPr>
        <w:t xml:space="preserve"> (2011) </w:t>
      </w:r>
      <w:r w:rsidRPr="008E3903">
        <w:rPr>
          <w:rFonts w:ascii="Calibri" w:hAnsi="Calibri" w:cs="Calibri"/>
          <w:i/>
          <w:iCs/>
          <w:noProof/>
          <w:szCs w:val="24"/>
        </w:rPr>
        <w:t>Cross-border Health Care in the European Union: Mapping and analysing practices and policies</w:t>
      </w:r>
      <w:r w:rsidRPr="008E3903">
        <w:rPr>
          <w:rFonts w:ascii="Calibri" w:hAnsi="Calibri" w:cs="Calibri"/>
          <w:noProof/>
          <w:szCs w:val="24"/>
        </w:rPr>
        <w:t>. Copenhagen: WHO Europe; Available at: https://apps.who.int/iris/bitstream/handle/10665/327961/9789289002219-eng.pdf.</w:t>
      </w:r>
    </w:p>
    <w:p w14:paraId="1E23D1A7" w14:textId="77777777" w:rsidR="008E3903" w:rsidRPr="008E3903" w:rsidRDefault="008E3903" w:rsidP="008E3903">
      <w:pPr>
        <w:widowControl w:val="0"/>
        <w:autoSpaceDE w:val="0"/>
        <w:autoSpaceDN w:val="0"/>
        <w:adjustRightInd w:val="0"/>
        <w:spacing w:line="240" w:lineRule="auto"/>
        <w:rPr>
          <w:rFonts w:ascii="Calibri" w:hAnsi="Calibri" w:cs="Calibri"/>
          <w:noProof/>
        </w:rPr>
      </w:pPr>
      <w:r w:rsidRPr="008E3903">
        <w:rPr>
          <w:rFonts w:ascii="Calibri" w:hAnsi="Calibri" w:cs="Calibri"/>
          <w:noProof/>
          <w:szCs w:val="24"/>
        </w:rPr>
        <w:t xml:space="preserve">Yaqoob, T., Abbas, H. and Atiquzzaman, M. (2019) ‘Security Vulnerabilities, Attacks, Countermeasures, and Regulations of Networked Medical Devices-A Review’, </w:t>
      </w:r>
      <w:r w:rsidRPr="008E3903">
        <w:rPr>
          <w:rFonts w:ascii="Calibri" w:hAnsi="Calibri" w:cs="Calibri"/>
          <w:i/>
          <w:iCs/>
          <w:noProof/>
          <w:szCs w:val="24"/>
        </w:rPr>
        <w:t>IEEE Communications Surveys and Tutorials</w:t>
      </w:r>
      <w:r w:rsidRPr="008E3903">
        <w:rPr>
          <w:rFonts w:ascii="Calibri" w:hAnsi="Calibri" w:cs="Calibri"/>
          <w:noProof/>
          <w:szCs w:val="24"/>
        </w:rPr>
        <w:t>, 21(4), pp. 3723–3768. doi: 10.1109/COMST.2019.2914094.</w:t>
      </w:r>
    </w:p>
    <w:p w14:paraId="0CA11EC3" w14:textId="288C4CED" w:rsidR="000B2D7E" w:rsidRPr="000B2D7E" w:rsidRDefault="00DD5E0F" w:rsidP="000B2D7E">
      <w:r>
        <w:fldChar w:fldCharType="end"/>
      </w:r>
      <w:bookmarkStart w:id="28" w:name="_GoBack"/>
      <w:bookmarkEnd w:id="28"/>
    </w:p>
    <w:sectPr w:rsidR="000B2D7E" w:rsidRPr="000B2D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0-05-27T17:02:00Z" w:initials="CM">
    <w:p w14:paraId="4DFAE5D9" w14:textId="2D509FA2" w:rsidR="007D55CB" w:rsidRDefault="007D55CB">
      <w:pPr>
        <w:pStyle w:val="CommentText"/>
      </w:pPr>
      <w:r>
        <w:rPr>
          <w:rStyle w:val="CommentReference"/>
        </w:rPr>
        <w:annotationRef/>
      </w:r>
      <w:r>
        <w:rPr>
          <w:noProof/>
        </w:rPr>
        <w:t>This section is pretty much lifted from our publication strategy document.</w:t>
      </w:r>
    </w:p>
  </w:comment>
  <w:comment w:id="1" w:author="Ciarán McInerney" w:date="2020-05-27T15:12:00Z" w:initials="CM">
    <w:p w14:paraId="43C60784" w14:textId="0417767B" w:rsidR="007D55CB" w:rsidRDefault="007D55CB">
      <w:pPr>
        <w:pStyle w:val="CommentText"/>
      </w:pPr>
      <w:r>
        <w:rPr>
          <w:rStyle w:val="CommentReference"/>
        </w:rPr>
        <w:annotationRef/>
      </w:r>
      <w:r>
        <w:t>This section will need an introduction to patient safety if we are going to publish in an informatics journal, rather than a safety journal.</w:t>
      </w:r>
    </w:p>
    <w:p w14:paraId="13290D33" w14:textId="6F277D54" w:rsidR="007D55CB" w:rsidRDefault="007D55CB">
      <w:pPr>
        <w:pStyle w:val="CommentText"/>
      </w:pPr>
      <w:r>
        <w:t>Such an introduction is not provided, here.</w:t>
      </w:r>
    </w:p>
  </w:comment>
  <w:comment w:id="2" w:author="Owen" w:date="2020-06-10T14:49:00Z" w:initials="OAJ">
    <w:p w14:paraId="740C590F" w14:textId="251EF2B2" w:rsidR="007D55CB" w:rsidRDefault="007D55CB">
      <w:pPr>
        <w:pStyle w:val="CommentText"/>
      </w:pPr>
      <w:r>
        <w:rPr>
          <w:rStyle w:val="CommentReference"/>
        </w:rPr>
        <w:annotationRef/>
      </w:r>
      <w:r>
        <w:t>Yes. We are thinking of BMJ Health and Social Care Informatics so think about inserting a paragraph for that readership.</w:t>
      </w:r>
    </w:p>
  </w:comment>
  <w:comment w:id="3" w:author="Ciarán McInerney" w:date="2020-06-11T16:37:00Z" w:initials="CM">
    <w:p w14:paraId="214FCB6B" w14:textId="60327362" w:rsidR="00E03105" w:rsidRDefault="00E03105">
      <w:pPr>
        <w:pStyle w:val="CommentText"/>
      </w:pPr>
      <w:r>
        <w:rPr>
          <w:rStyle w:val="CommentReference"/>
        </w:rPr>
        <w:annotationRef/>
      </w:r>
      <w:r>
        <w:t>Done.</w:t>
      </w:r>
    </w:p>
    <w:p w14:paraId="0A814F05" w14:textId="1CFA27A9" w:rsidR="00E03105" w:rsidRDefault="00E03105">
      <w:pPr>
        <w:pStyle w:val="CommentText"/>
      </w:pPr>
      <w:r>
        <w:t>I tried to keep it brief because words will be a squeeze in this publication.</w:t>
      </w:r>
    </w:p>
  </w:comment>
  <w:comment w:id="4" w:author="Owen" w:date="2020-06-10T14:50:00Z" w:initials="OAJ">
    <w:p w14:paraId="2F515215" w14:textId="2A4341F9" w:rsidR="007D55CB" w:rsidRDefault="007D55CB">
      <w:pPr>
        <w:pStyle w:val="CommentText"/>
      </w:pPr>
      <w:r>
        <w:rPr>
          <w:rStyle w:val="CommentReference"/>
        </w:rPr>
        <w:annotationRef/>
      </w:r>
      <w:r>
        <w:t xml:space="preserve">Remove from here. Best to deal with mainstream HIT first and then talk about emerging tech like IoT later. </w:t>
      </w:r>
    </w:p>
  </w:comment>
  <w:comment w:id="5" w:author="Ciarán McInerney" w:date="2020-06-11T16:38:00Z" w:initials="CM">
    <w:p w14:paraId="6EE68095" w14:textId="291026A3" w:rsidR="00E03105" w:rsidRDefault="00E03105">
      <w:pPr>
        <w:pStyle w:val="CommentText"/>
        <w:rPr>
          <w:rStyle w:val="CommentReference"/>
        </w:rPr>
      </w:pPr>
      <w:r>
        <w:rPr>
          <w:rStyle w:val="CommentReference"/>
        </w:rPr>
        <w:annotationRef/>
      </w:r>
      <w:r>
        <w:rPr>
          <w:rStyle w:val="CommentReference"/>
        </w:rPr>
        <w:t>I hear what you’re saying but the audience in BMJ H&amp;C Infor should be familiar with HIT, and the issues that we raise all stem from conceptualising healthcare as a system.</w:t>
      </w:r>
    </w:p>
    <w:p w14:paraId="6BA713DA" w14:textId="3F1DFE94" w:rsidR="00E03105" w:rsidRDefault="00E03105">
      <w:pPr>
        <w:pStyle w:val="CommentText"/>
        <w:rPr>
          <w:rStyle w:val="CommentReference"/>
        </w:rPr>
      </w:pPr>
      <w:r>
        <w:rPr>
          <w:rStyle w:val="CommentReference"/>
        </w:rPr>
        <w:t>I chose to mention IoT because it is not only an example but a metaphor for the structure of a health information system.</w:t>
      </w:r>
    </w:p>
    <w:p w14:paraId="7CBC3E51" w14:textId="5CAF9F5D" w:rsidR="00E03105" w:rsidRDefault="00E03105">
      <w:pPr>
        <w:pStyle w:val="CommentText"/>
        <w:rPr>
          <w:rStyle w:val="CommentReference"/>
        </w:rPr>
      </w:pPr>
    </w:p>
    <w:p w14:paraId="58818907" w14:textId="20BA981D" w:rsidR="00E03105" w:rsidRDefault="00E03105">
      <w:pPr>
        <w:pStyle w:val="CommentText"/>
      </w:pPr>
      <w:r>
        <w:rPr>
          <w:rStyle w:val="CommentReference"/>
        </w:rPr>
        <w:t>Words will be a squeeze in this publication so I think the IoT example is an efficient route to go.</w:t>
      </w:r>
    </w:p>
  </w:comment>
  <w:comment w:id="7" w:author="Owen" w:date="2020-06-10T14:56:00Z" w:initials="OAJ">
    <w:p w14:paraId="6D045EB1" w14:textId="2281B9E0" w:rsidR="007D55CB" w:rsidRDefault="007D55CB">
      <w:pPr>
        <w:pStyle w:val="CommentText"/>
      </w:pPr>
      <w:r>
        <w:rPr>
          <w:rStyle w:val="CommentReference"/>
        </w:rPr>
        <w:annotationRef/>
      </w:r>
      <w:r>
        <w:t>This is all good stuff but not for the Introduction. Move it to later. I think the introduction might be best placed making the point that Systems Theory is behind both HIS and Patient Safety. We can then build on the opportunity that the same theory underlies both fields making it possible to develop unifying concepts</w:t>
      </w:r>
    </w:p>
    <w:p w14:paraId="14A7BACF" w14:textId="77777777" w:rsidR="007D55CB" w:rsidRDefault="007D55CB">
      <w:pPr>
        <w:pStyle w:val="CommentText"/>
      </w:pPr>
    </w:p>
  </w:comment>
  <w:comment w:id="8" w:author="Ciarán McInerney" w:date="2020-06-11T16:44:00Z" w:initials="CM">
    <w:p w14:paraId="62BAB049" w14:textId="2FA13750" w:rsidR="0093483F" w:rsidRDefault="0093483F">
      <w:pPr>
        <w:pStyle w:val="CommentText"/>
      </w:pPr>
      <w:r>
        <w:rPr>
          <w:rStyle w:val="CommentReference"/>
        </w:rPr>
        <w:annotationRef/>
      </w:r>
      <w:r>
        <w:t>I’d be interested to hear your thoughts on how we’d word this.</w:t>
      </w:r>
    </w:p>
    <w:p w14:paraId="56D3B1AE" w14:textId="175A18EE" w:rsidR="0093483F" w:rsidRPr="0093483F" w:rsidRDefault="0093483F">
      <w:pPr>
        <w:pStyle w:val="CommentText"/>
      </w:pPr>
      <w:r>
        <w:t xml:space="preserve">My intention with these sentences was to show that the systems approach is known to be worthwhile in the study of HIT and HIS safety. But I agree that it is a </w:t>
      </w:r>
      <w:r>
        <w:rPr>
          <w:i/>
        </w:rPr>
        <w:t>nice-to-have</w:t>
      </w:r>
      <w:r>
        <w:t xml:space="preserve"> rather than a </w:t>
      </w:r>
      <w:r>
        <w:softHyphen/>
      </w:r>
      <w:r>
        <w:rPr>
          <w:i/>
        </w:rPr>
        <w:t>need-to-have</w:t>
      </w:r>
      <w:r>
        <w:t>.</w:t>
      </w:r>
    </w:p>
  </w:comment>
  <w:comment w:id="9" w:author="Owen" w:date="2020-06-10T15:02:00Z" w:initials="OAJ">
    <w:p w14:paraId="024298BF" w14:textId="0BAFD9F8" w:rsidR="007D55CB" w:rsidRDefault="0093483F">
      <w:pPr>
        <w:pStyle w:val="CommentText"/>
      </w:pPr>
      <w:r>
        <w:t xml:space="preserve">Expand </w:t>
      </w:r>
      <w:r w:rsidR="007D55CB">
        <w:rPr>
          <w:rStyle w:val="CommentReference"/>
        </w:rPr>
        <w:annotationRef/>
      </w:r>
      <w:r>
        <w:t>t</w:t>
      </w:r>
      <w:r w:rsidR="007D55CB">
        <w:t>o describe recruitment process (purposive) and attendees</w:t>
      </w:r>
    </w:p>
  </w:comment>
  <w:comment w:id="10" w:author="Ciarán McInerney" w:date="2020-06-11T16:50:00Z" w:initials="CM">
    <w:p w14:paraId="138061F4" w14:textId="77777777" w:rsidR="0093483F" w:rsidRDefault="0093483F">
      <w:pPr>
        <w:pStyle w:val="CommentText"/>
      </w:pPr>
      <w:r>
        <w:rPr>
          <w:rStyle w:val="CommentReference"/>
        </w:rPr>
        <w:annotationRef/>
      </w:r>
      <w:r>
        <w:t>Early draft wording was:</w:t>
      </w:r>
    </w:p>
    <w:p w14:paraId="3FB92B64" w14:textId="43DC9D89" w:rsidR="0093483F" w:rsidRDefault="0093483F">
      <w:pPr>
        <w:pStyle w:val="CommentText"/>
      </w:pPr>
      <w:r>
        <w:t>“A workshop of &lt;</w:t>
      </w:r>
      <w:r>
        <w:rPr>
          <w:i/>
        </w:rPr>
        <w:t>final count of collaborators</w:t>
      </w:r>
      <w:r>
        <w:t>&gt; collaborators was convened who represent those who develop, evaluate and use health information technologies and their data for both research and practical purposes. Collaborators included &lt;</w:t>
      </w:r>
      <w:r>
        <w:rPr>
          <w:i/>
        </w:rPr>
        <w:t>list of roles represented by collaborators</w:t>
      </w:r>
      <w:r>
        <w:t>&gt;.”</w:t>
      </w:r>
    </w:p>
    <w:p w14:paraId="01945DE0" w14:textId="33E20A55" w:rsidR="0093483F" w:rsidRDefault="0093483F">
      <w:pPr>
        <w:pStyle w:val="CommentText"/>
      </w:pPr>
    </w:p>
    <w:p w14:paraId="01B31BF3" w14:textId="4B11742D" w:rsidR="0093483F" w:rsidRDefault="0093483F">
      <w:pPr>
        <w:pStyle w:val="CommentText"/>
      </w:pPr>
      <w:r>
        <w:t>…but I don’t know how to phrase this succinctly. Any suggestions?</w:t>
      </w:r>
    </w:p>
  </w:comment>
  <w:comment w:id="11" w:author="Ciarán McInerney" w:date="2020-05-27T17:06:00Z" w:initials="CM">
    <w:p w14:paraId="3683342D" w14:textId="6275676E" w:rsidR="007D55CB" w:rsidRDefault="007D55CB">
      <w:pPr>
        <w:pStyle w:val="CommentText"/>
      </w:pPr>
      <w:r>
        <w:rPr>
          <w:rStyle w:val="CommentReference"/>
        </w:rPr>
        <w:annotationRef/>
      </w:r>
      <w:r>
        <w:rPr>
          <w:noProof/>
        </w:rPr>
        <w:t>Not sure how true this is if we never invited Tom Lawton</w:t>
      </w:r>
    </w:p>
  </w:comment>
  <w:comment w:id="12" w:author="Ciarán McInerney" w:date="2020-05-27T15:19:00Z" w:initials="CM">
    <w:p w14:paraId="768450E0" w14:textId="77777777" w:rsidR="007D55CB" w:rsidRDefault="007D55CB" w:rsidP="00906431">
      <w:pPr>
        <w:pStyle w:val="CommentText"/>
      </w:pPr>
      <w:r>
        <w:rPr>
          <w:rStyle w:val="CommentReference"/>
        </w:rPr>
        <w:annotationRef/>
      </w:r>
      <w:r>
        <w:rPr>
          <w:rStyle w:val="CommentReference"/>
        </w:rPr>
        <w:t>Not essential but a nice-to-have for the reader.</w:t>
      </w:r>
    </w:p>
  </w:comment>
  <w:comment w:id="13" w:author="Owen" w:date="2020-06-10T15:03:00Z" w:initials="OAJ">
    <w:p w14:paraId="703288C0" w14:textId="29A14636" w:rsidR="007D55CB" w:rsidRDefault="007D55CB">
      <w:pPr>
        <w:pStyle w:val="CommentText"/>
      </w:pPr>
      <w:r>
        <w:rPr>
          <w:rStyle w:val="CommentReference"/>
        </w:rPr>
        <w:annotationRef/>
      </w:r>
      <w:r>
        <w:t xml:space="preserve">Merge this with Section 2 where it is describing the method and then Section 3 can present Results. </w:t>
      </w:r>
    </w:p>
  </w:comment>
  <w:comment w:id="14" w:author="Ciarán McInerney" w:date="2020-06-11T11:14:00Z" w:initials="CM">
    <w:p w14:paraId="3FC65F19" w14:textId="7F6E2150" w:rsidR="007D55CB" w:rsidRDefault="007D55CB">
      <w:pPr>
        <w:pStyle w:val="CommentText"/>
      </w:pPr>
      <w:r>
        <w:rPr>
          <w:rStyle w:val="CommentReference"/>
        </w:rPr>
        <w:annotationRef/>
      </w:r>
      <w:r>
        <w:t xml:space="preserve">I’ve put the section “Characteristics of new and emerging HIT” into the previous section but not the rest because the “Challenges posed…” and the “Patient safety implications…” </w:t>
      </w:r>
      <w:r>
        <w:rPr>
          <w:i/>
          <w:u w:val="single"/>
        </w:rPr>
        <w:t>are</w:t>
      </w:r>
      <w:r>
        <w:t xml:space="preserve"> the results.</w:t>
      </w:r>
    </w:p>
    <w:p w14:paraId="3F00ECC7" w14:textId="531CB606" w:rsidR="007D55CB" w:rsidRPr="00906431" w:rsidRDefault="007D55CB">
      <w:pPr>
        <w:pStyle w:val="CommentText"/>
      </w:pPr>
      <w:r>
        <w:t>I also think “Workshop synthesis” is more informative than “Results”.</w:t>
      </w:r>
    </w:p>
  </w:comment>
  <w:comment w:id="15" w:author="Ciarán McInerney" w:date="2020-05-20T15:34:00Z" w:initials="CM">
    <w:p w14:paraId="44A30EB1" w14:textId="3EC523A4" w:rsidR="007D55CB" w:rsidRDefault="007D55CB">
      <w:pPr>
        <w:pStyle w:val="CommentText"/>
      </w:pPr>
      <w:r>
        <w:rPr>
          <w:rStyle w:val="CommentReference"/>
        </w:rPr>
        <w:annotationRef/>
      </w:r>
      <w:r>
        <w:t>This entire section could go in a table.</w:t>
      </w:r>
    </w:p>
  </w:comment>
  <w:comment w:id="16" w:author="Ciarán McInerney" w:date="2020-05-27T16:54:00Z" w:initials="CM">
    <w:p w14:paraId="6D648DFB" w14:textId="59C95684" w:rsidR="007D55CB" w:rsidRDefault="007D55CB">
      <w:pPr>
        <w:pStyle w:val="CommentText"/>
      </w:pPr>
      <w:r>
        <w:rPr>
          <w:rStyle w:val="CommentReference"/>
        </w:rPr>
        <w:annotationRef/>
      </w:r>
      <w:r>
        <w:t>Need input from the collaborative, here.</w:t>
      </w:r>
    </w:p>
  </w:comment>
  <w:comment w:id="17" w:author="Ciarán McInerney" w:date="2020-06-11T16:52:00Z" w:initials="CM">
    <w:p w14:paraId="498845E5" w14:textId="370DCAB7" w:rsidR="0093483F" w:rsidRDefault="0093483F">
      <w:pPr>
        <w:pStyle w:val="CommentText"/>
        <w:rPr>
          <w:rStyle w:val="CommentReference"/>
        </w:rPr>
      </w:pPr>
      <w:r>
        <w:rPr>
          <w:rStyle w:val="CommentReference"/>
        </w:rPr>
        <w:annotationRef/>
      </w:r>
      <w:r>
        <w:rPr>
          <w:rStyle w:val="CommentReference"/>
        </w:rPr>
        <w:t>Ibrahim mentioned in a meeting on 10</w:t>
      </w:r>
      <w:r w:rsidRPr="0093483F">
        <w:rPr>
          <w:rStyle w:val="CommentReference"/>
          <w:vertAlign w:val="superscript"/>
        </w:rPr>
        <w:t>th</w:t>
      </w:r>
      <w:r>
        <w:rPr>
          <w:rStyle w:val="CommentReference"/>
        </w:rPr>
        <w:t xml:space="preserve"> June (with Dawn Dowding, Owen and me) that healthcare professionals get annoyed with academics spouting theory without practical and actionable advice. </w:t>
      </w:r>
    </w:p>
    <w:p w14:paraId="2726AE2A" w14:textId="1EF1755E" w:rsidR="0093483F" w:rsidRDefault="0093483F">
      <w:pPr>
        <w:pStyle w:val="CommentText"/>
      </w:pPr>
      <w:r>
        <w:rPr>
          <w:rStyle w:val="CommentReference"/>
        </w:rPr>
        <w:t>We should endeavour to make these sections as practical as possible. Realistically, we’ll only be able to describe some ideas and direct readers to practical applications, or whet their appetite with the promise of future work.</w:t>
      </w:r>
    </w:p>
  </w:comment>
  <w:comment w:id="18" w:author="Ciarán McInerney" w:date="2020-05-27T16:54:00Z" w:initials="CM">
    <w:p w14:paraId="40BCE35F" w14:textId="280F48B2" w:rsidR="007D55CB" w:rsidRDefault="007D55CB">
      <w:pPr>
        <w:pStyle w:val="CommentText"/>
      </w:pPr>
      <w:r>
        <w:rPr>
          <w:rStyle w:val="CommentReference"/>
        </w:rPr>
        <w:annotationRef/>
      </w:r>
      <w:r w:rsidRPr="00DD5E0F">
        <w:t xml:space="preserve">*Suggestion: </w:t>
      </w:r>
      <w:r>
        <w:t xml:space="preserve">Ibrahim Habli </w:t>
      </w:r>
      <w:r w:rsidRPr="00DD5E0F">
        <w:t>(Uo</w:t>
      </w:r>
      <w:r>
        <w:t>Y</w:t>
      </w:r>
      <w:r w:rsidRPr="00DD5E0F">
        <w:t>) to lead on this section*</w:t>
      </w:r>
    </w:p>
  </w:comment>
  <w:comment w:id="19" w:author="Ciarán McInerney" w:date="2020-05-27T16:54:00Z" w:initials="CM">
    <w:p w14:paraId="2222C0D8" w14:textId="631139A3" w:rsidR="007D55CB" w:rsidRPr="00DD5E0F" w:rsidRDefault="007D55CB" w:rsidP="00DD5E0F">
      <w:pPr>
        <w:rPr>
          <w:color w:val="FF0000"/>
        </w:rPr>
      </w:pPr>
      <w:r w:rsidRPr="00DD5E0F">
        <w:rPr>
          <w:rStyle w:val="CommentReference"/>
        </w:rPr>
        <w:annotationRef/>
      </w:r>
      <w:r w:rsidRPr="00DD5E0F">
        <w:t>*Suggestion: David Jenkins (UoM) to lead on this section*</w:t>
      </w:r>
    </w:p>
  </w:comment>
  <w:comment w:id="20" w:author="Ciarán McInerney" w:date="2020-05-27T16:54:00Z" w:initials="CM">
    <w:p w14:paraId="0C3377E9" w14:textId="7449AD3F" w:rsidR="007D55CB" w:rsidRDefault="007D55CB">
      <w:pPr>
        <w:pStyle w:val="CommentText"/>
      </w:pPr>
      <w:r>
        <w:rPr>
          <w:rStyle w:val="CommentReference"/>
        </w:rPr>
        <w:annotationRef/>
      </w:r>
      <w:r w:rsidRPr="00DD5E0F">
        <w:t xml:space="preserve">*Suggestion: </w:t>
      </w:r>
      <w:r>
        <w:t xml:space="preserve">Jon Benn </w:t>
      </w:r>
      <w:r w:rsidRPr="00DD5E0F">
        <w:t>(Uo</w:t>
      </w:r>
      <w:r>
        <w:t>L</w:t>
      </w:r>
      <w:r w:rsidR="0093483F">
        <w:t>)</w:t>
      </w:r>
      <w:r w:rsidRPr="00DD5E0F">
        <w:t xml:space="preserve"> to lead on this section*</w:t>
      </w:r>
    </w:p>
  </w:comment>
  <w:comment w:id="21" w:author="Ciarán McInerney" w:date="2020-06-11T16:54:00Z" w:initials="CM">
    <w:p w14:paraId="0D0EC4CB" w14:textId="77AD72B9" w:rsidR="0093483F" w:rsidRDefault="0093483F">
      <w:pPr>
        <w:pStyle w:val="CommentText"/>
      </w:pPr>
      <w:r>
        <w:rPr>
          <w:rStyle w:val="CommentReference"/>
        </w:rPr>
        <w:annotationRef/>
      </w:r>
      <w:r>
        <w:t>Jon – I know they are not the same thing but I thought it would be useful for the reader to consider Safety Informatics from these perspectives.</w:t>
      </w:r>
    </w:p>
    <w:p w14:paraId="5417128D" w14:textId="42014173" w:rsidR="0093483F" w:rsidRDefault="0093483F">
      <w:pPr>
        <w:pStyle w:val="CommentText"/>
      </w:pPr>
      <w:r>
        <w:t xml:space="preserve">I was hoping you could very briefly describe how such perspectives could be useful to someone trying to address patient safety, especially given </w:t>
      </w:r>
      <w:r w:rsidR="00697E3A">
        <w:t>the preceding discussion about health information systems.</w:t>
      </w:r>
    </w:p>
  </w:comment>
  <w:comment w:id="22" w:author="Ciarán McInerney" w:date="2020-05-27T16:59:00Z" w:initials="CM">
    <w:p w14:paraId="0C4D886C" w14:textId="5142B394" w:rsidR="007D55CB" w:rsidRDefault="007D55CB">
      <w:pPr>
        <w:pStyle w:val="CommentText"/>
      </w:pPr>
      <w:r>
        <w:rPr>
          <w:rStyle w:val="CommentReference"/>
        </w:rPr>
        <w:annotationRef/>
      </w:r>
      <w:r>
        <w:rPr>
          <w:rStyle w:val="CommentReference"/>
        </w:rPr>
        <w:t>This section is incomplete and I’d prefer to have more input from the collaborative.</w:t>
      </w:r>
    </w:p>
  </w:comment>
  <w:comment w:id="23" w:author="Ciarán McInerney" w:date="2020-05-27T16:59:00Z" w:initials="CM">
    <w:p w14:paraId="44499CDC" w14:textId="1FB8B6E7" w:rsidR="007D55CB" w:rsidRPr="00DD5E0F" w:rsidRDefault="007D55CB">
      <w:pPr>
        <w:pStyle w:val="CommentText"/>
      </w:pPr>
      <w:r w:rsidRPr="00DD5E0F">
        <w:rPr>
          <w:rStyle w:val="CommentReference"/>
        </w:rPr>
        <w:annotationRef/>
      </w:r>
      <w:r w:rsidRPr="00DD5E0F">
        <w:t>Space permitting, we might make the publication relevant to the COVID-19 pandemic by discussing patient-safety concerns arising from sudden atypical growth in remote monitoring, remote testing, remote imaging, robotic care, and personal preventive medicine</w:t>
      </w:r>
    </w:p>
  </w:comment>
  <w:comment w:id="24" w:author="Owen" w:date="2020-06-10T15:10:00Z" w:initials="OAJ">
    <w:p w14:paraId="2B0F52B8" w14:textId="2C91DBA2" w:rsidR="007D55CB" w:rsidRDefault="007D55CB">
      <w:pPr>
        <w:pStyle w:val="CommentText"/>
      </w:pPr>
      <w:r>
        <w:rPr>
          <w:rStyle w:val="CommentReference"/>
        </w:rPr>
        <w:annotationRef/>
      </w:r>
      <w:r>
        <w:t xml:space="preserve">Yes. See my points at the start of the paper. </w:t>
      </w:r>
    </w:p>
    <w:p w14:paraId="44E88F53" w14:textId="77777777" w:rsidR="007D55CB" w:rsidRDefault="007D55CB">
      <w:pPr>
        <w:pStyle w:val="CommentText"/>
      </w:pPr>
    </w:p>
    <w:p w14:paraId="319A4B7D" w14:textId="42E96B9F" w:rsidR="007D55CB" w:rsidRDefault="007D55CB">
      <w:pPr>
        <w:pStyle w:val="CommentText"/>
      </w:pPr>
      <w:r>
        <w:t>In the Ibrahim/ Dawn meeting on 10</w:t>
      </w:r>
      <w:r w:rsidRPr="008077C5">
        <w:rPr>
          <w:vertAlign w:val="superscript"/>
        </w:rPr>
        <w:t>th</w:t>
      </w:r>
      <w:r>
        <w:t xml:space="preserve"> June we talked about how to position this with respect to Covid. </w:t>
      </w:r>
    </w:p>
    <w:p w14:paraId="75E3D069" w14:textId="77777777" w:rsidR="007D55CB" w:rsidRDefault="007D55CB">
      <w:pPr>
        <w:pStyle w:val="CommentText"/>
      </w:pPr>
    </w:p>
    <w:p w14:paraId="283CEB61" w14:textId="77777777" w:rsidR="007D55CB" w:rsidRDefault="007D55CB">
      <w:pPr>
        <w:pStyle w:val="CommentText"/>
      </w:pPr>
    </w:p>
    <w:p w14:paraId="441E9FFC" w14:textId="0FD27E71" w:rsidR="007D55CB" w:rsidRDefault="007D55CB">
      <w:pPr>
        <w:pStyle w:val="CommentText"/>
      </w:pPr>
      <w:r>
        <w:t xml:space="preserve">Rapid adoption of HIT has brought many benefits and new ways of working that potentially have patient safety issues. We don’t want to go backwards so we need to urgently need to address these risks and clinical safety offices and the NHS need help to do so urgently.   </w:t>
      </w:r>
    </w:p>
    <w:p w14:paraId="5DC4CAFF" w14:textId="77777777" w:rsidR="007D55CB" w:rsidRDefault="007D55CB">
      <w:pPr>
        <w:pStyle w:val="CommentText"/>
      </w:pPr>
    </w:p>
    <w:p w14:paraId="61AC7DCA" w14:textId="088CE85C" w:rsidR="007D55CB" w:rsidRDefault="007D55CB">
      <w:pPr>
        <w:pStyle w:val="CommentText"/>
      </w:pPr>
      <w:r>
        <w:t xml:space="preserve">The opposite approach to Trish G’s “hey slow down” paper but worth citing and highlighting the tension here. </w:t>
      </w:r>
    </w:p>
    <w:p w14:paraId="76BB3FD6" w14:textId="77777777" w:rsidR="007D55CB" w:rsidRDefault="007D55CB">
      <w:pPr>
        <w:pStyle w:val="CommentText"/>
      </w:pPr>
    </w:p>
    <w:p w14:paraId="20BACF64" w14:textId="2D406DFB" w:rsidR="007D55CB" w:rsidRDefault="007D55CB">
      <w:pPr>
        <w:pStyle w:val="CommentText"/>
      </w:pPr>
      <w:r>
        <w:t xml:space="preserve">We don’t want all the advances of covid to be lost by going backwards “in the name safety” (and IG etc). </w:t>
      </w:r>
    </w:p>
  </w:comment>
  <w:comment w:id="25" w:author="Ciarán McInerney" w:date="2020-06-11T12:54:00Z" w:initials="CM">
    <w:p w14:paraId="7F9F8610" w14:textId="5D8E5C1F" w:rsidR="00036F8C" w:rsidRDefault="00036F8C">
      <w:pPr>
        <w:pStyle w:val="CommentText"/>
      </w:pPr>
      <w:r>
        <w:rPr>
          <w:rStyle w:val="CommentReference"/>
        </w:rPr>
        <w:annotationRef/>
      </w:r>
      <w:r>
        <w:t>To be fair, the Wherton paper that Trish co-authored does not say “hey slow down”, albeit I said those words in the meeting with Ibrahim and Dawn. Instead, the Wherton paper says that a sociotechnical perspective will be needed if video-consultation is to be scaled up.</w:t>
      </w:r>
    </w:p>
  </w:comment>
  <w:comment w:id="26" w:author="Ciarán McInerney" w:date="2020-05-27T16:58:00Z" w:initials="CM">
    <w:p w14:paraId="7BD5659F" w14:textId="3CAFBF10" w:rsidR="007D55CB" w:rsidRDefault="007D55CB">
      <w:pPr>
        <w:pStyle w:val="CommentText"/>
      </w:pPr>
      <w:r>
        <w:rPr>
          <w:rStyle w:val="CommentReference"/>
        </w:rPr>
        <w:annotationRef/>
      </w:r>
      <w:r>
        <w:t>My attempt at making the publication relevant to COVID-19.</w:t>
      </w:r>
    </w:p>
  </w:comment>
  <w:comment w:id="27" w:author="Ciarán McInerney" w:date="2020-06-11T17:01:00Z" w:initials="CM">
    <w:p w14:paraId="132F52E3" w14:textId="764C58AD" w:rsidR="00351A05" w:rsidRDefault="00351A05">
      <w:pPr>
        <w:pStyle w:val="CommentText"/>
      </w:pPr>
      <w:r>
        <w:rPr>
          <w:rStyle w:val="CommentReference"/>
        </w:rPr>
        <w:annotationRef/>
      </w:r>
      <w:r>
        <w:rPr>
          <w:rStyle w:val="CommentReference"/>
        </w:rPr>
        <w:annotationRef/>
      </w:r>
      <w:r>
        <w:t>This will be the same reference as used earlier to guide the reader toward the proposal for the workshop series.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FAE5D9" w15:done="0"/>
  <w15:commentEx w15:paraId="13290D33" w15:done="0"/>
  <w15:commentEx w15:paraId="740C590F" w15:done="0"/>
  <w15:commentEx w15:paraId="0A814F05" w15:paraIdParent="740C590F" w15:done="0"/>
  <w15:commentEx w15:paraId="2F515215" w15:done="0"/>
  <w15:commentEx w15:paraId="58818907" w15:paraIdParent="2F515215" w15:done="0"/>
  <w15:commentEx w15:paraId="14A7BACF" w15:done="0"/>
  <w15:commentEx w15:paraId="56D3B1AE" w15:paraIdParent="14A7BACF" w15:done="0"/>
  <w15:commentEx w15:paraId="024298BF" w15:done="0"/>
  <w15:commentEx w15:paraId="01B31BF3" w15:paraIdParent="024298BF" w15:done="0"/>
  <w15:commentEx w15:paraId="3683342D" w15:done="0"/>
  <w15:commentEx w15:paraId="768450E0" w15:done="0"/>
  <w15:commentEx w15:paraId="703288C0" w15:done="0"/>
  <w15:commentEx w15:paraId="3F00ECC7" w15:paraIdParent="703288C0" w15:done="0"/>
  <w15:commentEx w15:paraId="44A30EB1" w15:done="0"/>
  <w15:commentEx w15:paraId="6D648DFB" w15:done="0"/>
  <w15:commentEx w15:paraId="2726AE2A" w15:done="0"/>
  <w15:commentEx w15:paraId="40BCE35F" w15:done="0"/>
  <w15:commentEx w15:paraId="2222C0D8" w15:done="0"/>
  <w15:commentEx w15:paraId="0C3377E9" w15:done="0"/>
  <w15:commentEx w15:paraId="5417128D" w15:paraIdParent="0C3377E9" w15:done="0"/>
  <w15:commentEx w15:paraId="0C4D886C" w15:done="0"/>
  <w15:commentEx w15:paraId="44499CDC" w15:done="0"/>
  <w15:commentEx w15:paraId="20BACF64" w15:done="0"/>
  <w15:commentEx w15:paraId="7F9F8610" w15:paraIdParent="20BACF64" w15:done="0"/>
  <w15:commentEx w15:paraId="7BD5659F" w15:done="0"/>
  <w15:commentEx w15:paraId="132F52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7"/>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21296"/>
    <w:rsid w:val="00022E7F"/>
    <w:rsid w:val="000250BA"/>
    <w:rsid w:val="00026387"/>
    <w:rsid w:val="00034A72"/>
    <w:rsid w:val="00036F8C"/>
    <w:rsid w:val="00045EB8"/>
    <w:rsid w:val="00084215"/>
    <w:rsid w:val="00091076"/>
    <w:rsid w:val="000A1BAC"/>
    <w:rsid w:val="000B1500"/>
    <w:rsid w:val="000B2D7E"/>
    <w:rsid w:val="000C0B41"/>
    <w:rsid w:val="000C3285"/>
    <w:rsid w:val="000C464D"/>
    <w:rsid w:val="000C663C"/>
    <w:rsid w:val="000C66E7"/>
    <w:rsid w:val="000C78E4"/>
    <w:rsid w:val="000D3954"/>
    <w:rsid w:val="000D3D43"/>
    <w:rsid w:val="000D63DD"/>
    <w:rsid w:val="000E436C"/>
    <w:rsid w:val="000F3C4B"/>
    <w:rsid w:val="00106D11"/>
    <w:rsid w:val="00112647"/>
    <w:rsid w:val="00116939"/>
    <w:rsid w:val="00145866"/>
    <w:rsid w:val="00151E77"/>
    <w:rsid w:val="00176F47"/>
    <w:rsid w:val="001809FF"/>
    <w:rsid w:val="0019077F"/>
    <w:rsid w:val="001D250F"/>
    <w:rsid w:val="001D337E"/>
    <w:rsid w:val="001D63F3"/>
    <w:rsid w:val="001E6930"/>
    <w:rsid w:val="001E7B78"/>
    <w:rsid w:val="001F1F11"/>
    <w:rsid w:val="001F4ED1"/>
    <w:rsid w:val="001F7958"/>
    <w:rsid w:val="00202BF3"/>
    <w:rsid w:val="00203C24"/>
    <w:rsid w:val="002042AB"/>
    <w:rsid w:val="0022366B"/>
    <w:rsid w:val="002374E8"/>
    <w:rsid w:val="00243BBE"/>
    <w:rsid w:val="00250CF3"/>
    <w:rsid w:val="00254B68"/>
    <w:rsid w:val="002555AF"/>
    <w:rsid w:val="0026776C"/>
    <w:rsid w:val="00273975"/>
    <w:rsid w:val="00284465"/>
    <w:rsid w:val="00284512"/>
    <w:rsid w:val="00297CAF"/>
    <w:rsid w:val="002B1538"/>
    <w:rsid w:val="002B4E34"/>
    <w:rsid w:val="002B72B9"/>
    <w:rsid w:val="002C09D8"/>
    <w:rsid w:val="002D0046"/>
    <w:rsid w:val="002D033C"/>
    <w:rsid w:val="002D78D3"/>
    <w:rsid w:val="002E4B1D"/>
    <w:rsid w:val="002E7C97"/>
    <w:rsid w:val="002F4F7F"/>
    <w:rsid w:val="00300119"/>
    <w:rsid w:val="00300AFD"/>
    <w:rsid w:val="00317D7E"/>
    <w:rsid w:val="00322A06"/>
    <w:rsid w:val="0032493D"/>
    <w:rsid w:val="00327447"/>
    <w:rsid w:val="0033423D"/>
    <w:rsid w:val="003406D7"/>
    <w:rsid w:val="0035003E"/>
    <w:rsid w:val="00351A05"/>
    <w:rsid w:val="00386548"/>
    <w:rsid w:val="00387EBD"/>
    <w:rsid w:val="00396FBF"/>
    <w:rsid w:val="003A21A3"/>
    <w:rsid w:val="003C1579"/>
    <w:rsid w:val="003C6222"/>
    <w:rsid w:val="003D3C2C"/>
    <w:rsid w:val="003D5C61"/>
    <w:rsid w:val="003E432A"/>
    <w:rsid w:val="003F2662"/>
    <w:rsid w:val="003F4D89"/>
    <w:rsid w:val="00404DCD"/>
    <w:rsid w:val="0042675A"/>
    <w:rsid w:val="00427C91"/>
    <w:rsid w:val="00436C11"/>
    <w:rsid w:val="00440844"/>
    <w:rsid w:val="0044234D"/>
    <w:rsid w:val="004500F4"/>
    <w:rsid w:val="00471B5D"/>
    <w:rsid w:val="0048402F"/>
    <w:rsid w:val="00484E71"/>
    <w:rsid w:val="00485BDA"/>
    <w:rsid w:val="004B6407"/>
    <w:rsid w:val="004C47AD"/>
    <w:rsid w:val="004D1594"/>
    <w:rsid w:val="004D2509"/>
    <w:rsid w:val="004D3B59"/>
    <w:rsid w:val="004E1810"/>
    <w:rsid w:val="004E5CE1"/>
    <w:rsid w:val="00502C2A"/>
    <w:rsid w:val="005433AE"/>
    <w:rsid w:val="00551408"/>
    <w:rsid w:val="005646F8"/>
    <w:rsid w:val="005669B6"/>
    <w:rsid w:val="005763D2"/>
    <w:rsid w:val="005843D6"/>
    <w:rsid w:val="0058573C"/>
    <w:rsid w:val="005951F5"/>
    <w:rsid w:val="005B1194"/>
    <w:rsid w:val="005B384E"/>
    <w:rsid w:val="005C188E"/>
    <w:rsid w:val="005C22CE"/>
    <w:rsid w:val="005C3899"/>
    <w:rsid w:val="005D1861"/>
    <w:rsid w:val="005D5021"/>
    <w:rsid w:val="005D6A14"/>
    <w:rsid w:val="005E1870"/>
    <w:rsid w:val="0060263F"/>
    <w:rsid w:val="00636CC5"/>
    <w:rsid w:val="00645B3A"/>
    <w:rsid w:val="00656305"/>
    <w:rsid w:val="00660180"/>
    <w:rsid w:val="00660BE3"/>
    <w:rsid w:val="00660F62"/>
    <w:rsid w:val="00664690"/>
    <w:rsid w:val="006655F1"/>
    <w:rsid w:val="00670128"/>
    <w:rsid w:val="00691521"/>
    <w:rsid w:val="006930BF"/>
    <w:rsid w:val="00696E91"/>
    <w:rsid w:val="00697E3A"/>
    <w:rsid w:val="006A43D7"/>
    <w:rsid w:val="006A4C08"/>
    <w:rsid w:val="006A63CC"/>
    <w:rsid w:val="006B1420"/>
    <w:rsid w:val="006B300B"/>
    <w:rsid w:val="006D4CAF"/>
    <w:rsid w:val="006F40D7"/>
    <w:rsid w:val="006F548D"/>
    <w:rsid w:val="007013C0"/>
    <w:rsid w:val="00726CBE"/>
    <w:rsid w:val="0074365C"/>
    <w:rsid w:val="00745D0A"/>
    <w:rsid w:val="007728F1"/>
    <w:rsid w:val="0077572A"/>
    <w:rsid w:val="007768B1"/>
    <w:rsid w:val="007A4AE6"/>
    <w:rsid w:val="007C2CFC"/>
    <w:rsid w:val="007D064F"/>
    <w:rsid w:val="007D55CB"/>
    <w:rsid w:val="007E3C62"/>
    <w:rsid w:val="007E4136"/>
    <w:rsid w:val="00806240"/>
    <w:rsid w:val="008077C5"/>
    <w:rsid w:val="00810D0C"/>
    <w:rsid w:val="00844834"/>
    <w:rsid w:val="0084507D"/>
    <w:rsid w:val="00845B9A"/>
    <w:rsid w:val="00851E30"/>
    <w:rsid w:val="00865867"/>
    <w:rsid w:val="008A0035"/>
    <w:rsid w:val="008E287D"/>
    <w:rsid w:val="008E3903"/>
    <w:rsid w:val="008F18E2"/>
    <w:rsid w:val="00904F12"/>
    <w:rsid w:val="00906431"/>
    <w:rsid w:val="0091758F"/>
    <w:rsid w:val="009224CA"/>
    <w:rsid w:val="0092381F"/>
    <w:rsid w:val="00925D03"/>
    <w:rsid w:val="0093483F"/>
    <w:rsid w:val="00942589"/>
    <w:rsid w:val="0094634B"/>
    <w:rsid w:val="009566A0"/>
    <w:rsid w:val="00957EF1"/>
    <w:rsid w:val="009667C9"/>
    <w:rsid w:val="00970743"/>
    <w:rsid w:val="0097113D"/>
    <w:rsid w:val="00977D1D"/>
    <w:rsid w:val="00982746"/>
    <w:rsid w:val="009B3EEC"/>
    <w:rsid w:val="009D0ABB"/>
    <w:rsid w:val="009D0DA8"/>
    <w:rsid w:val="009D34D2"/>
    <w:rsid w:val="009D445B"/>
    <w:rsid w:val="009E6042"/>
    <w:rsid w:val="00A01C74"/>
    <w:rsid w:val="00A20FF2"/>
    <w:rsid w:val="00A2296F"/>
    <w:rsid w:val="00A358FA"/>
    <w:rsid w:val="00A37072"/>
    <w:rsid w:val="00A41E27"/>
    <w:rsid w:val="00A66B8C"/>
    <w:rsid w:val="00A85774"/>
    <w:rsid w:val="00AA168B"/>
    <w:rsid w:val="00AA3B35"/>
    <w:rsid w:val="00AA44BF"/>
    <w:rsid w:val="00AA6BB1"/>
    <w:rsid w:val="00AB2605"/>
    <w:rsid w:val="00AB3439"/>
    <w:rsid w:val="00AC2027"/>
    <w:rsid w:val="00AC4731"/>
    <w:rsid w:val="00AC4FD6"/>
    <w:rsid w:val="00AC7E1A"/>
    <w:rsid w:val="00AD4971"/>
    <w:rsid w:val="00AD734F"/>
    <w:rsid w:val="00AE6E53"/>
    <w:rsid w:val="00B05D6C"/>
    <w:rsid w:val="00B11DC6"/>
    <w:rsid w:val="00B16B1C"/>
    <w:rsid w:val="00B16CD2"/>
    <w:rsid w:val="00B23B5B"/>
    <w:rsid w:val="00B257BA"/>
    <w:rsid w:val="00B4439A"/>
    <w:rsid w:val="00B539A6"/>
    <w:rsid w:val="00B56E66"/>
    <w:rsid w:val="00B613F9"/>
    <w:rsid w:val="00B63A48"/>
    <w:rsid w:val="00B8035A"/>
    <w:rsid w:val="00B80719"/>
    <w:rsid w:val="00BA1042"/>
    <w:rsid w:val="00BA5A47"/>
    <w:rsid w:val="00BA7B39"/>
    <w:rsid w:val="00BB063F"/>
    <w:rsid w:val="00BB08F2"/>
    <w:rsid w:val="00BB64DA"/>
    <w:rsid w:val="00BC5580"/>
    <w:rsid w:val="00BC70AB"/>
    <w:rsid w:val="00BE037C"/>
    <w:rsid w:val="00BE4D72"/>
    <w:rsid w:val="00BE66F8"/>
    <w:rsid w:val="00BF31E9"/>
    <w:rsid w:val="00BF48F2"/>
    <w:rsid w:val="00BF751D"/>
    <w:rsid w:val="00C104AB"/>
    <w:rsid w:val="00C17F5B"/>
    <w:rsid w:val="00C2018E"/>
    <w:rsid w:val="00C361D0"/>
    <w:rsid w:val="00C42EFF"/>
    <w:rsid w:val="00C4500B"/>
    <w:rsid w:val="00C4621B"/>
    <w:rsid w:val="00C60DFC"/>
    <w:rsid w:val="00C630E0"/>
    <w:rsid w:val="00C769FE"/>
    <w:rsid w:val="00C77557"/>
    <w:rsid w:val="00C87DCA"/>
    <w:rsid w:val="00C903CD"/>
    <w:rsid w:val="00C90E7C"/>
    <w:rsid w:val="00C94FC0"/>
    <w:rsid w:val="00CB1C67"/>
    <w:rsid w:val="00CB61D2"/>
    <w:rsid w:val="00CC11BB"/>
    <w:rsid w:val="00CE48ED"/>
    <w:rsid w:val="00D00A14"/>
    <w:rsid w:val="00D018E4"/>
    <w:rsid w:val="00D10464"/>
    <w:rsid w:val="00D14F7E"/>
    <w:rsid w:val="00D43272"/>
    <w:rsid w:val="00D432FD"/>
    <w:rsid w:val="00D55A92"/>
    <w:rsid w:val="00D6264E"/>
    <w:rsid w:val="00D67540"/>
    <w:rsid w:val="00D70AD9"/>
    <w:rsid w:val="00D70CDB"/>
    <w:rsid w:val="00D77B4B"/>
    <w:rsid w:val="00D90488"/>
    <w:rsid w:val="00DA09EC"/>
    <w:rsid w:val="00DA25EE"/>
    <w:rsid w:val="00DB6DEE"/>
    <w:rsid w:val="00DB7CE8"/>
    <w:rsid w:val="00DC3CBB"/>
    <w:rsid w:val="00DD5E0F"/>
    <w:rsid w:val="00DE29AB"/>
    <w:rsid w:val="00DF5C59"/>
    <w:rsid w:val="00E03105"/>
    <w:rsid w:val="00E20652"/>
    <w:rsid w:val="00E20AE5"/>
    <w:rsid w:val="00E27DC6"/>
    <w:rsid w:val="00E377E5"/>
    <w:rsid w:val="00E37BDE"/>
    <w:rsid w:val="00E47621"/>
    <w:rsid w:val="00E51576"/>
    <w:rsid w:val="00E538DD"/>
    <w:rsid w:val="00E619A1"/>
    <w:rsid w:val="00E72FB6"/>
    <w:rsid w:val="00E801B5"/>
    <w:rsid w:val="00E844AE"/>
    <w:rsid w:val="00E947B2"/>
    <w:rsid w:val="00E95698"/>
    <w:rsid w:val="00E971A6"/>
    <w:rsid w:val="00E97300"/>
    <w:rsid w:val="00EA645D"/>
    <w:rsid w:val="00EA677C"/>
    <w:rsid w:val="00EB41D2"/>
    <w:rsid w:val="00EB77A0"/>
    <w:rsid w:val="00EC0EB1"/>
    <w:rsid w:val="00EC26A9"/>
    <w:rsid w:val="00EC546B"/>
    <w:rsid w:val="00EC5B1F"/>
    <w:rsid w:val="00ED7385"/>
    <w:rsid w:val="00EE1801"/>
    <w:rsid w:val="00EE6CBD"/>
    <w:rsid w:val="00EF53C4"/>
    <w:rsid w:val="00F044CF"/>
    <w:rsid w:val="00F13924"/>
    <w:rsid w:val="00F32618"/>
    <w:rsid w:val="00F33529"/>
    <w:rsid w:val="00F403E4"/>
    <w:rsid w:val="00F63C3E"/>
    <w:rsid w:val="00F700A2"/>
    <w:rsid w:val="00F76262"/>
    <w:rsid w:val="00F90BA4"/>
    <w:rsid w:val="00FB2A79"/>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purl.org/dc/elements/1.1/"/>
    <ds:schemaRef ds:uri="bbd61249-83b9-438e-a84b-789da273a8cb"/>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5e36aeda-f48f-46f3-9de8-7474189645c5"/>
    <ds:schemaRef ds:uri="http://www.w3.org/XML/1998/namespace"/>
    <ds:schemaRef ds:uri="http://purl.org/dc/dcmitype/"/>
  </ds:schemaRefs>
</ds:datastoreItem>
</file>

<file path=customXml/itemProps2.xml><?xml version="1.0" encoding="utf-8"?>
<ds:datastoreItem xmlns:ds="http://schemas.openxmlformats.org/officeDocument/2006/customXml" ds:itemID="{1590F1AF-3903-49DB-AC15-287A591AB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E35F5182-8854-43A4-BA8E-0524279C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24598</Words>
  <Characters>140210</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3</cp:revision>
  <dcterms:created xsi:type="dcterms:W3CDTF">2020-07-15T08:55:00Z</dcterms:created>
  <dcterms:modified xsi:type="dcterms:W3CDTF">2020-07-15T09:02:00Z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