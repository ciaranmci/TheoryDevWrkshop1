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DC76D" w14:textId="77777777" w:rsidR="0067312F" w:rsidRDefault="00691521"/>
    <w:p w14:paraId="50B88A05" w14:textId="77777777" w:rsidR="006D4CAF" w:rsidRDefault="006D4CAF"/>
    <w:p w14:paraId="5293D175" w14:textId="288968D4" w:rsidR="006D4CAF" w:rsidRPr="00E97300" w:rsidRDefault="00AD4971" w:rsidP="00E97300">
      <w:pPr>
        <w:jc w:val="center"/>
        <w:rPr>
          <w:sz w:val="32"/>
        </w:rPr>
      </w:pPr>
      <w:r w:rsidRPr="00AD4971">
        <w:rPr>
          <w:sz w:val="32"/>
        </w:rPr>
        <w:t xml:space="preserve">Safety Informatics: </w:t>
      </w:r>
      <w:r w:rsidR="00BF31E9">
        <w:rPr>
          <w:sz w:val="32"/>
        </w:rPr>
        <w:t>M</w:t>
      </w:r>
      <w:r w:rsidRPr="00AD4971">
        <w:rPr>
          <w:sz w:val="32"/>
        </w:rPr>
        <w:t xml:space="preserve">eeting the patient safety challenges </w:t>
      </w:r>
      <w:del w:id="0" w:author="Owen" w:date="2020-06-10T14:47:00Z">
        <w:r w:rsidRPr="00AD4971" w:rsidDel="000C663C">
          <w:rPr>
            <w:sz w:val="32"/>
          </w:rPr>
          <w:delText xml:space="preserve">posed </w:delText>
        </w:r>
      </w:del>
      <w:ins w:id="1" w:author="Owen" w:date="2020-06-10T14:47:00Z">
        <w:r w:rsidR="000C663C">
          <w:rPr>
            <w:sz w:val="32"/>
          </w:rPr>
          <w:t>of</w:t>
        </w:r>
      </w:ins>
      <w:del w:id="2" w:author="Owen" w:date="2020-06-10T14:48:00Z">
        <w:r w:rsidRPr="00AD4971" w:rsidDel="000C663C">
          <w:rPr>
            <w:sz w:val="32"/>
          </w:rPr>
          <w:delText>by emerging</w:delText>
        </w:r>
      </w:del>
      <w:r w:rsidRPr="00AD4971">
        <w:rPr>
          <w:sz w:val="32"/>
        </w:rPr>
        <w:t xml:space="preserve"> health information technologies</w:t>
      </w:r>
    </w:p>
    <w:p w14:paraId="0BD76813" w14:textId="66DEB7FB" w:rsidR="00DC3CBB" w:rsidRDefault="001D337E" w:rsidP="00DC3CBB">
      <w:r>
        <w:t xml:space="preserve">  </w:t>
      </w:r>
    </w:p>
    <w:p w14:paraId="647798EA" w14:textId="55646FF9" w:rsidR="009D0ABB" w:rsidRPr="005843D6" w:rsidRDefault="009D0ABB" w:rsidP="00DC3CBB">
      <w:pPr>
        <w:rPr>
          <w:i/>
        </w:rPr>
      </w:pPr>
      <w:r w:rsidRPr="005843D6">
        <w:rPr>
          <w:i/>
        </w:rPr>
        <w:t>Likely word count for Viewpoint or Perspective article = 2,000 words</w:t>
      </w:r>
    </w:p>
    <w:p w14:paraId="61C049F6" w14:textId="77777777" w:rsidR="0084507D" w:rsidRDefault="0084507D" w:rsidP="00F700A2">
      <w:pPr>
        <w:pStyle w:val="Heading1"/>
      </w:pPr>
      <w:r>
        <w:t>Introduction</w:t>
      </w:r>
    </w:p>
    <w:p w14:paraId="1C2AB3B6" w14:textId="43FA26B0" w:rsidR="009D0ABB" w:rsidRDefault="009D0ABB" w:rsidP="009D0ABB">
      <w:commentRangeStart w:id="3"/>
      <w:r>
        <w:t xml:space="preserve">Healthcare is becoming increasingly digital and connected </w:t>
      </w:r>
      <w:r>
        <w:fldChar w:fldCharType="begin" w:fldLock="1"/>
      </w:r>
      <w: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&amp; Bodendorf, 2020)","plainTextFormattedCitation":"(Wickramasinghe &amp; Bodendorf, 2020)","previouslyFormattedCitation":"(Wickramasinghe &amp; Bodendorf, 2020)"},"properties":{"noteIndex":0},"schema":"https://github.com/citation-style-language/schema/raw/master/csl-citation.json"}</w:instrText>
      </w:r>
      <w:r>
        <w:fldChar w:fldCharType="separate"/>
      </w:r>
      <w:r w:rsidRPr="00C21506">
        <w:rPr>
          <w:noProof/>
        </w:rPr>
        <w:t>(Wickramasinghe &amp; Bodendorf, 2020)</w:t>
      </w:r>
      <w:r>
        <w:fldChar w:fldCharType="end"/>
      </w:r>
      <w:r>
        <w:t xml:space="preserve">. </w:t>
      </w:r>
      <w:commentRangeEnd w:id="3"/>
      <w:r w:rsidR="005763D2">
        <w:rPr>
          <w:rStyle w:val="CommentReference"/>
        </w:rPr>
        <w:commentReference w:id="3"/>
      </w:r>
      <w:r>
        <w:t xml:space="preserve">Technologies like electronic health records, decision-support tools and handheld medical devices have been developed and used for many years with reported benefits for patient care but also with concerns for patient safety </w:t>
      </w:r>
      <w:r>
        <w:fldChar w:fldCharType="begin" w:fldLock="1"/>
      </w:r>
      <w: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safety","type":"article-journal"},"uris":["http://www.mendeley.com/documents/?uuid=b9db33f0-a753-4fc4-b3d8-ab0597270afd"]}],"mendeley":{"formattedCitation":"(Sittig et al., 2018)","plainTextFormattedCitation":"(Sittig et al., 2018)","previouslyFormattedCitation":"(Sittig et al., 2018)"},"properties":{"noteIndex":0},"schema":"https://github.com/citation-style-language/schema/raw/master/csl-citation.json"}</w:instrText>
      </w:r>
      <w:r>
        <w:fldChar w:fldCharType="separate"/>
      </w:r>
      <w:r w:rsidRPr="002A32FD">
        <w:rPr>
          <w:noProof/>
        </w:rPr>
        <w:t>(Sittig et al., 2018)</w:t>
      </w:r>
      <w:r>
        <w:fldChar w:fldCharType="end"/>
      </w:r>
      <w:r>
        <w:t>.</w:t>
      </w:r>
      <w:r w:rsidR="00E27DC6">
        <w:t xml:space="preserve"> </w:t>
      </w:r>
      <w:r>
        <w:t xml:space="preserve"> It is currently unclear what the implications are for patient safety </w:t>
      </w:r>
      <w:r w:rsidR="00AC4FD6">
        <w:t>as</w:t>
      </w:r>
      <w:r>
        <w:t xml:space="preserve"> existing health information technologies become ubiquitous with increasing pace and interact with new and emerging technologies</w:t>
      </w:r>
      <w:r w:rsidR="00A41E27">
        <w:t xml:space="preserve"> </w:t>
      </w:r>
      <w:r w:rsidR="00A41E27">
        <w:fldChar w:fldCharType="begin" w:fldLock="1"/>
      </w:r>
      <w:r w:rsidR="001E7B78">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World","type":"article-journal","volume":"44"},"uris":["http://www.mendeley.com/documents/?uuid=5f79c7b6-20ae-449b-9eeb-841da126e9e2"]}],"mendeley":{"formattedCitation":"(Benbya et al., 2020)","plainTextFormattedCitation":"(Benbya et al., 2020)","previouslyFormattedCitation":"(Benbya et al., 2020)"},"properties":{"noteIndex":0},"schema":"https://github.com/citation-style-language/schema/raw/master/csl-citation.json"}</w:instrText>
      </w:r>
      <w:r w:rsidR="00A41E27">
        <w:fldChar w:fldCharType="separate"/>
      </w:r>
      <w:r w:rsidR="00A41E27" w:rsidRPr="00A41E27">
        <w:rPr>
          <w:noProof/>
        </w:rPr>
        <w:t>(Benbya et al., 2020)</w:t>
      </w:r>
      <w:r w:rsidR="00A41E27">
        <w:fldChar w:fldCharType="end"/>
      </w:r>
      <w:commentRangeStart w:id="4"/>
      <w:r>
        <w:t>.</w:t>
      </w:r>
      <w:commentRangeEnd w:id="4"/>
      <w:r w:rsidR="005763D2">
        <w:rPr>
          <w:rStyle w:val="CommentReference"/>
        </w:rPr>
        <w:commentReference w:id="4"/>
      </w:r>
    </w:p>
    <w:p w14:paraId="2029E978" w14:textId="43D31E1A" w:rsidR="009D0ABB" w:rsidRDefault="009D0ABB" w:rsidP="009D0ABB">
      <w:commentRangeStart w:id="5"/>
      <w:r>
        <w:t>In</w:t>
      </w:r>
      <w:commentRangeEnd w:id="5"/>
      <w:r w:rsidR="00AC4FD6">
        <w:rPr>
          <w:rStyle w:val="CommentReference"/>
        </w:rPr>
        <w:commentReference w:id="5"/>
      </w:r>
      <w:r>
        <w:t xml:space="preserve"> April 2020, </w:t>
      </w:r>
      <w:commentRangeStart w:id="6"/>
      <w:r>
        <w:t xml:space="preserve">we </w:t>
      </w:r>
      <w:commentRangeEnd w:id="6"/>
      <w:r w:rsidR="005763D2">
        <w:rPr>
          <w:rStyle w:val="CommentReference"/>
        </w:rPr>
        <w:commentReference w:id="6"/>
      </w:r>
      <w:r>
        <w:t xml:space="preserve">set up a </w:t>
      </w:r>
      <w:r w:rsidRPr="00AA44BF">
        <w:t>national</w:t>
      </w:r>
      <w:r>
        <w:t>,</w:t>
      </w:r>
      <w:r w:rsidRPr="00AA44BF">
        <w:t xml:space="preserve"> expert</w:t>
      </w:r>
      <w:r w:rsidR="005646F8">
        <w:t xml:space="preserve"> </w:t>
      </w:r>
      <w:r>
        <w:t xml:space="preserve">collaboration to appraise the academic evidence for patient safety in health information systems. </w:t>
      </w:r>
      <w:r w:rsidR="00AC4FD6">
        <w:t>Our</w:t>
      </w:r>
      <w:r>
        <w:t xml:space="preserve"> collaborative intended to host a series of </w:t>
      </w:r>
      <w:r w:rsidRPr="002A32FD">
        <w:t xml:space="preserve">workshops </w:t>
      </w:r>
      <w:r>
        <w:t>that</w:t>
      </w:r>
      <w:r w:rsidRPr="002A32FD">
        <w:t xml:space="preserve"> deliver publications to engage those</w:t>
      </w:r>
      <w:r>
        <w:t xml:space="preserve"> directly</w:t>
      </w:r>
      <w:r w:rsidRPr="002A32FD">
        <w:t xml:space="preserve"> involved in the delivery and study of healthcare, and to provide recommendations to address theoretical </w:t>
      </w:r>
      <w:r>
        <w:t xml:space="preserve">and </w:t>
      </w:r>
      <w:r w:rsidRPr="002A32FD">
        <w:t>practical gaps</w:t>
      </w:r>
      <w:r>
        <w:t xml:space="preserve"> in the safety of informatics</w:t>
      </w:r>
      <w:r w:rsidRPr="002A32FD">
        <w:t>.</w:t>
      </w:r>
      <w:r w:rsidRPr="009D0ABB">
        <w:t xml:space="preserve"> </w:t>
      </w:r>
      <w:r w:rsidR="004E5CE1">
        <w:t xml:space="preserve">The collaboration was </w:t>
      </w:r>
      <w:r>
        <w:t>led</w:t>
      </w:r>
      <w:r w:rsidRPr="00AA44BF">
        <w:t xml:space="preserve"> by the </w:t>
      </w:r>
      <w:r>
        <w:t>National Institute</w:t>
      </w:r>
      <w:r w:rsidRPr="00AA44BF">
        <w:t xml:space="preserve"> </w:t>
      </w:r>
      <w:r>
        <w:t xml:space="preserve">for Health Research Patient Safety Translational Research Centres from both Yorkshire and Humber, and Greater Manchester, UK </w:t>
      </w:r>
      <w:commentRangeStart w:id="7"/>
      <w:r w:rsidR="00DA09EC">
        <w:fldChar w:fldCharType="begin" w:fldLock="1"/>
      </w:r>
      <w:r w:rsidR="00EF53C4">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proposal","type":"webpage"},"uris":["http://www.mendeley.com/documents/?uuid=6b18067f-4748-4eb4-ac03-69620507f4bb"]}],"mendeley":{"formattedCitation":"(Johnson et al., 2020)","plainTextFormattedCitation":"(Johnson et al., 2020)","previouslyFormattedCitation":"(Johnson et al., 2020)"},"properties":{"noteIndex":0},"schema":"https://github.com/citation-style-language/schema/raw/master/csl-citation.json"}</w:instrText>
      </w:r>
      <w:r w:rsidR="00DA09EC">
        <w:fldChar w:fldCharType="separate"/>
      </w:r>
      <w:r w:rsidR="00DA09EC" w:rsidRPr="00DA09EC">
        <w:rPr>
          <w:noProof/>
        </w:rPr>
        <w:t>(Johnson et al., 2020)</w:t>
      </w:r>
      <w:r w:rsidR="00DA09EC">
        <w:fldChar w:fldCharType="end"/>
      </w:r>
      <w:commentRangeEnd w:id="7"/>
      <w:r w:rsidR="00C42EFF">
        <w:rPr>
          <w:rStyle w:val="CommentReference"/>
        </w:rPr>
        <w:commentReference w:id="7"/>
      </w:r>
      <w:r>
        <w:t>.</w:t>
      </w:r>
      <w:r w:rsidRPr="005C22CE">
        <w:t xml:space="preserve"> </w:t>
      </w:r>
      <w:r w:rsidR="00C42EFF">
        <w:t>Our aim is to</w:t>
      </w:r>
      <w:r>
        <w:t xml:space="preserve"> define the </w:t>
      </w:r>
      <w:r w:rsidRPr="00284512">
        <w:t xml:space="preserve">field of </w:t>
      </w:r>
      <w:r w:rsidR="004E5CE1">
        <w:t>S</w:t>
      </w:r>
      <w:r w:rsidRPr="00284512">
        <w:t xml:space="preserve">afety </w:t>
      </w:r>
      <w:r w:rsidR="004E5CE1">
        <w:t>I</w:t>
      </w:r>
      <w:r w:rsidRPr="00284512">
        <w:t xml:space="preserve">nformatics </w:t>
      </w:r>
      <w:r w:rsidR="00C42EFF">
        <w:t xml:space="preserve">from a UK NHS perspective </w:t>
      </w:r>
      <w:r w:rsidRPr="00284512">
        <w:t xml:space="preserve">and </w:t>
      </w:r>
      <w:r w:rsidR="00C42EFF">
        <w:t xml:space="preserve">establish a platform of safety informatics theory </w:t>
      </w:r>
      <w:r w:rsidRPr="00284512">
        <w:t>for future research and development</w:t>
      </w:r>
      <w:r>
        <w:t>.</w:t>
      </w:r>
    </w:p>
    <w:p w14:paraId="15B9EE8F" w14:textId="7B85B687" w:rsidR="009D0ABB" w:rsidRDefault="009D0ABB" w:rsidP="009D0ABB">
      <w:r>
        <w:t>In Section 1 of t</w:t>
      </w:r>
      <w:r w:rsidRPr="002A32FD">
        <w:t>h</w:t>
      </w:r>
      <w:r>
        <w:t xml:space="preserve">is paper, we </w:t>
      </w:r>
      <w:del w:id="8" w:author="Owen" w:date="2020-06-10T14:42:00Z">
        <w:r w:rsidDel="00C42EFF">
          <w:delText>defin</w:delText>
        </w:r>
        <w:r w:rsidR="004E5CE1" w:rsidDel="00C42EFF">
          <w:delText xml:space="preserve">e </w:delText>
        </w:r>
      </w:del>
      <w:ins w:id="9" w:author="Owen" w:date="2020-06-10T14:42:00Z">
        <w:r w:rsidR="00C42EFF">
          <w:t>outline</w:t>
        </w:r>
        <w:r w:rsidR="00C42EFF">
          <w:t xml:space="preserve"> </w:t>
        </w:r>
      </w:ins>
      <w:r w:rsidR="004E5CE1">
        <w:t xml:space="preserve">the Safety Informatics domain </w:t>
      </w:r>
      <w:del w:id="10" w:author="Owen" w:date="2020-06-10T14:42:00Z">
        <w:r w:rsidR="004E5CE1" w:rsidDel="00C42EFF">
          <w:delText xml:space="preserve">and </w:delText>
        </w:r>
        <w:r w:rsidR="004E5CE1" w:rsidRPr="002A32FD" w:rsidDel="00C42EFF">
          <w:delText>highli</w:delText>
        </w:r>
        <w:r w:rsidR="004E5CE1" w:rsidDel="00C42EFF">
          <w:delText>ght the need for research in this</w:delText>
        </w:r>
      </w:del>
      <w:ins w:id="11" w:author="Owen" w:date="2020-06-10T14:42:00Z">
        <w:r w:rsidR="00C42EFF">
          <w:t>at the</w:t>
        </w:r>
      </w:ins>
      <w:r w:rsidR="004E5CE1">
        <w:t xml:space="preserve"> intersection of </w:t>
      </w:r>
      <w:r>
        <w:t>safety science and health informatics</w:t>
      </w:r>
      <w:ins w:id="12" w:author="Owen" w:date="2020-06-10T14:42:00Z">
        <w:r w:rsidR="00C42EFF">
          <w:t xml:space="preserve"> and highlight the urgent need for theory development and research</w:t>
        </w:r>
      </w:ins>
      <w:r>
        <w:t xml:space="preserve">. </w:t>
      </w:r>
      <w:r w:rsidR="00C87DCA">
        <w:t xml:space="preserve">Section 2 </w:t>
      </w:r>
      <w:del w:id="13" w:author="Owen" w:date="2020-06-10T14:43:00Z">
        <w:r w:rsidR="00C87DCA" w:rsidDel="00C42EFF">
          <w:delText xml:space="preserve">briefly presents </w:delText>
        </w:r>
      </w:del>
      <w:ins w:id="14" w:author="Owen" w:date="2020-06-10T14:43:00Z">
        <w:r w:rsidR="00C42EFF">
          <w:t>summarises</w:t>
        </w:r>
        <w:r w:rsidR="00C42EFF">
          <w:t xml:space="preserve"> </w:t>
        </w:r>
      </w:ins>
      <w:r w:rsidR="00C87DCA">
        <w:t>the workshop process</w:t>
      </w:r>
      <w:del w:id="15" w:author="Owen" w:date="2020-06-10T14:43:00Z">
        <w:r w:rsidR="00C87DCA" w:rsidDel="00C42EFF">
          <w:delText xml:space="preserve"> that produced this publication</w:delText>
        </w:r>
      </w:del>
      <w:r w:rsidR="00C87DCA">
        <w:t xml:space="preserve">. </w:t>
      </w:r>
      <w:r>
        <w:t xml:space="preserve">In Section 3, we </w:t>
      </w:r>
      <w:del w:id="16" w:author="Owen" w:date="2020-06-10T14:43:00Z">
        <w:r w:rsidDel="00C42EFF">
          <w:delText xml:space="preserve">synthesise </w:delText>
        </w:r>
      </w:del>
      <w:ins w:id="17" w:author="Owen" w:date="2020-06-10T14:43:00Z">
        <w:r w:rsidR="00C42EFF">
          <w:t>present</w:t>
        </w:r>
        <w:r w:rsidR="00C42EFF">
          <w:t xml:space="preserve"> </w:t>
        </w:r>
      </w:ins>
      <w:r>
        <w:t xml:space="preserve">the </w:t>
      </w:r>
      <w:del w:id="18" w:author="Owen" w:date="2020-06-10T14:44:00Z">
        <w:r w:rsidR="004E5CE1" w:rsidDel="00C42EFF">
          <w:delText xml:space="preserve">output </w:delText>
        </w:r>
      </w:del>
      <w:ins w:id="19" w:author="Owen" w:date="2020-06-10T14:44:00Z">
        <w:r w:rsidR="00C42EFF">
          <w:t xml:space="preserve">synthesis of </w:t>
        </w:r>
      </w:ins>
      <w:del w:id="20" w:author="Owen" w:date="2020-06-10T14:44:00Z">
        <w:r w:rsidR="004E5CE1" w:rsidDel="00C42EFF">
          <w:delText>of the first workshop, which addressed</w:delText>
        </w:r>
        <w:r w:rsidDel="00C42EFF">
          <w:delText xml:space="preserve"> the </w:delText>
        </w:r>
      </w:del>
      <w:r>
        <w:t>challenges and patient-safety implications of emerging health information technologies. Finally,</w:t>
      </w:r>
      <w:ins w:id="21" w:author="Owen" w:date="2020-06-10T14:44:00Z">
        <w:r w:rsidR="00C42EFF">
          <w:t xml:space="preserve"> in</w:t>
        </w:r>
      </w:ins>
      <w:r>
        <w:t xml:space="preserve"> Section 4 </w:t>
      </w:r>
      <w:del w:id="22" w:author="Owen" w:date="2020-06-10T14:44:00Z">
        <w:r w:rsidDel="00C42EFF">
          <w:delText xml:space="preserve">finishes </w:delText>
        </w:r>
      </w:del>
      <w:ins w:id="23" w:author="Owen" w:date="2020-06-10T14:44:00Z">
        <w:r w:rsidR="00C42EFF">
          <w:t>we propose</w:t>
        </w:r>
      </w:ins>
      <w:ins w:id="24" w:author="Owen" w:date="2020-06-10T14:45:00Z">
        <w:r w:rsidR="00C42EFF">
          <w:t xml:space="preserve"> a</w:t>
        </w:r>
      </w:ins>
      <w:del w:id="25" w:author="Owen" w:date="2020-06-10T14:45:00Z">
        <w:r w:rsidDel="00C42EFF">
          <w:delText>with recommendations for</w:delText>
        </w:r>
      </w:del>
      <w:r>
        <w:t xml:space="preserve"> theor</w:t>
      </w:r>
      <w:ins w:id="26" w:author="Owen" w:date="2020-06-10T14:45:00Z">
        <w:r w:rsidR="00C42EFF">
          <w:t>y</w:t>
        </w:r>
      </w:ins>
      <w:del w:id="27" w:author="Owen" w:date="2020-06-10T14:45:00Z">
        <w:r w:rsidDel="00C42EFF">
          <w:delText>etically</w:delText>
        </w:r>
      </w:del>
      <w:r>
        <w:t>-informed frame</w:t>
      </w:r>
      <w:r w:rsidRPr="008A6A0C">
        <w:t>work</w:t>
      </w:r>
      <w:del w:id="28" w:author="Owen" w:date="2020-06-10T14:45:00Z">
        <w:r w:rsidRPr="008A6A0C" w:rsidDel="00C42EFF">
          <w:delText>s</w:delText>
        </w:r>
      </w:del>
      <w:r w:rsidRPr="008A6A0C">
        <w:t xml:space="preserve"> </w:t>
      </w:r>
      <w:r>
        <w:t>to</w:t>
      </w:r>
      <w:r w:rsidRPr="008A6A0C">
        <w:t xml:space="preserve"> </w:t>
      </w:r>
      <w:ins w:id="29" w:author="Owen" w:date="2020-06-10T14:46:00Z">
        <w:r w:rsidR="00C42EFF">
          <w:t>frame future work in safety informatics.</w:t>
        </w:r>
      </w:ins>
      <w:del w:id="30" w:author="Owen" w:date="2020-06-10T14:46:00Z">
        <w:r w:rsidRPr="008A6A0C" w:rsidDel="00C42EFF">
          <w:delText>address the</w:delText>
        </w:r>
      </w:del>
      <w:del w:id="31" w:author="Owen" w:date="2020-06-10T14:45:00Z">
        <w:r w:rsidDel="00C42EFF">
          <w:delText>se</w:delText>
        </w:r>
        <w:r w:rsidRPr="008A6A0C" w:rsidDel="00C42EFF">
          <w:delText xml:space="preserve"> patient-safety </w:delText>
        </w:r>
        <w:r w:rsidDel="00C42EFF">
          <w:delText>implications</w:delText>
        </w:r>
      </w:del>
      <w:r>
        <w:t>.</w:t>
      </w:r>
    </w:p>
    <w:p w14:paraId="7416D4A6" w14:textId="24230EB3" w:rsidR="00DA09EC" w:rsidRPr="00F700A2" w:rsidRDefault="00DA09EC" w:rsidP="009D0ABB">
      <w:pPr>
        <w:rPr>
          <w:color w:val="4472C4" w:themeColor="accent5"/>
        </w:rPr>
      </w:pPr>
    </w:p>
    <w:p w14:paraId="0342C2C5" w14:textId="3A874FC7" w:rsidR="004B6407" w:rsidRDefault="009D0ABB" w:rsidP="009D0ABB">
      <w:pPr>
        <w:pStyle w:val="Heading1"/>
      </w:pPr>
      <w:r>
        <w:t xml:space="preserve">Section 1: </w:t>
      </w:r>
      <w:commentRangeStart w:id="32"/>
      <w:commentRangeStart w:id="33"/>
      <w:r w:rsidR="005843D6">
        <w:t xml:space="preserve">Patient </w:t>
      </w:r>
      <w:ins w:id="34" w:author="Owen" w:date="2020-06-10T14:48:00Z">
        <w:r w:rsidR="000C663C">
          <w:t>S</w:t>
        </w:r>
      </w:ins>
      <w:del w:id="35" w:author="Owen" w:date="2020-06-10T14:48:00Z">
        <w:r w:rsidR="005843D6" w:rsidDel="000C663C">
          <w:delText>s</w:delText>
        </w:r>
      </w:del>
      <w:r w:rsidR="005843D6">
        <w:t xml:space="preserve">afety </w:t>
      </w:r>
      <w:commentRangeEnd w:id="32"/>
      <w:r w:rsidR="00084215">
        <w:rPr>
          <w:rStyle w:val="CommentReference"/>
          <w:rFonts w:asciiTheme="minorHAnsi" w:eastAsiaTheme="minorHAnsi" w:hAnsiTheme="minorHAnsi" w:cstheme="minorBidi"/>
        </w:rPr>
        <w:commentReference w:id="32"/>
      </w:r>
      <w:commentRangeEnd w:id="33"/>
      <w:r w:rsidR="000C663C">
        <w:rPr>
          <w:rStyle w:val="CommentReference"/>
          <w:rFonts w:asciiTheme="minorHAnsi" w:eastAsiaTheme="minorHAnsi" w:hAnsiTheme="minorHAnsi" w:cstheme="minorBidi"/>
        </w:rPr>
        <w:commentReference w:id="33"/>
      </w:r>
      <w:r w:rsidR="005843D6">
        <w:t xml:space="preserve">and </w:t>
      </w:r>
      <w:r>
        <w:t>Safety Informatics</w:t>
      </w:r>
    </w:p>
    <w:p w14:paraId="719DA8A2" w14:textId="38A1D2DC" w:rsidR="00322A06" w:rsidRDefault="00484E71" w:rsidP="00484E71">
      <w:r w:rsidRPr="00484E71">
        <w:t>While the patient-safety perspective on health information technology</w:t>
      </w:r>
      <w:r w:rsidR="00CB1C67">
        <w:t xml:space="preserve"> (HIT)</w:t>
      </w:r>
      <w:r w:rsidRPr="00484E71">
        <w:t xml:space="preserve"> is not novel </w:t>
      </w:r>
      <w:r w:rsidRPr="00484E71">
        <w:fldChar w:fldCharType="begin" w:fldLock="1"/>
      </w:r>
      <w:r w:rsidRPr="00484E71">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Impact","type":"article-journal"},"uris":["http://www.mendeley.com/documents/?uuid=ec964fa5-0ed0-447b-8a68-770fcd4b0d8c"]}],"mendeley":{"formattedCitation":"(Gómez-González et al., 2020; Kostkova, 2015)","manualFormatting":"(e.g. Gómez-González et al., 2020; Kostkova, 2015)","plainTextFormattedCitation":"(Gómez-González et al., 2020; Kostkova, 2015)","previouslyFormattedCitation":"(Gómez-González et al., 2020; Kostkova, 2015)"},"properties":{"noteIndex":0},"schema":"https://github.com/citation-style-language/schema/raw/master/csl-citation.json"}</w:instrText>
      </w:r>
      <w:r w:rsidRPr="00484E71">
        <w:fldChar w:fldCharType="separate"/>
      </w:r>
      <w:r w:rsidRPr="00484E71">
        <w:rPr>
          <w:noProof/>
        </w:rPr>
        <w:t>(e.g. Gómez-González et al., 2020; Kostkova, 2015)</w:t>
      </w:r>
      <w:r w:rsidRPr="00484E71">
        <w:fldChar w:fldCharType="end"/>
      </w:r>
      <w:r w:rsidRPr="00484E71">
        <w:t>, the types of patient</w:t>
      </w:r>
      <w:r w:rsidRPr="00484E71">
        <w:rPr>
          <w:rFonts w:cstheme="minorHAnsi"/>
        </w:rPr>
        <w:t xml:space="preserve">-safety challenges and our capacity to address them are constantly in flux. </w:t>
      </w:r>
      <w:commentRangeStart w:id="36"/>
      <w:r w:rsidRPr="00484E71">
        <w:rPr>
          <w:rFonts w:cstheme="minorHAnsi"/>
        </w:rPr>
        <w:t>For example, there continues to be rapid progress in the development and uptake of devices compatible with the Internet of Things: “</w:t>
      </w:r>
      <w:r w:rsidRPr="00484E71">
        <w:rPr>
          <w:rFonts w:cstheme="minorHAnsi"/>
          <w:i/>
        </w:rPr>
        <w:t>a network of devices all embedded with electronics, software, sensors, and connectivity to enable them to connect, interconnect, and exchange data</w:t>
      </w:r>
      <w:r w:rsidRPr="00484E71">
        <w:rPr>
          <w:rFonts w:cstheme="minorHAnsi"/>
        </w:rPr>
        <w:t xml:space="preserve">” </w:t>
      </w:r>
      <w:r w:rsidRPr="00484E71">
        <w:rPr>
          <w:rFonts w:cstheme="minorHAnsi"/>
        </w:rPr>
        <w:fldChar w:fldCharType="begin" w:fldLock="1"/>
      </w:r>
      <w:r w:rsidRPr="00484E71">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&amp; Bodendorf, 2020)","plainTextFormattedCitation":"(Wickramasinghe &amp; Bodendorf, 2020)","previouslyFormattedCitation":"(Wickramasinghe &amp; Bodendorf, 2020)"},"properties":{"noteIndex":0},"schema":"https://github.com/citation-style-language/schema/raw/master/csl-citation.json"}</w:instrText>
      </w:r>
      <w:r w:rsidRPr="00484E71">
        <w:rPr>
          <w:rFonts w:cstheme="minorHAnsi"/>
        </w:rPr>
        <w:fldChar w:fldCharType="separate"/>
      </w:r>
      <w:r w:rsidRPr="00484E71">
        <w:rPr>
          <w:rFonts w:cstheme="minorHAnsi"/>
          <w:noProof/>
        </w:rPr>
        <w:t>(Wickramasinghe &amp; Bodendorf, 2020)</w:t>
      </w:r>
      <w:r w:rsidRPr="00484E71">
        <w:rPr>
          <w:rFonts w:cstheme="minorHAnsi"/>
        </w:rPr>
        <w:fldChar w:fldCharType="end"/>
      </w:r>
      <w:r w:rsidRPr="00484E71">
        <w:rPr>
          <w:rFonts w:cstheme="minorHAnsi"/>
        </w:rPr>
        <w:t xml:space="preserve">. </w:t>
      </w:r>
      <w:commentRangeEnd w:id="36"/>
      <w:r w:rsidR="000C663C">
        <w:rPr>
          <w:rStyle w:val="CommentReference"/>
        </w:rPr>
        <w:commentReference w:id="36"/>
      </w:r>
      <w:r w:rsidRPr="00484E71">
        <w:rPr>
          <w:rFonts w:cstheme="minorHAnsi"/>
        </w:rPr>
        <w:t>These networked devices, such as s</w:t>
      </w:r>
      <w:r w:rsidRPr="00484E71">
        <w:rPr>
          <w:rFonts w:eastAsia="Times New Roman" w:cstheme="minorHAnsi"/>
          <w:lang w:eastAsia="en-GB"/>
        </w:rPr>
        <w:t xml:space="preserve">mart continuous glucose monitors </w:t>
      </w:r>
      <w:r w:rsidRPr="00484E71">
        <w:rPr>
          <w:rFonts w:eastAsia="Times New Roman" w:cstheme="minorHAnsi"/>
          <w:lang w:eastAsia="en-GB"/>
        </w:rPr>
        <w:fldChar w:fldCharType="begin" w:fldLock="1"/>
      </w:r>
      <w:r w:rsidRPr="00484E71">
        <w:rPr>
          <w:rFonts w:eastAsia="Times New Roman" w:cstheme="minorHAnsi"/>
          <w:lang w:eastAsia="en-GB"/>
        </w:rPr>
        <w:instrText>ADDIN CSL_CITATION {"citationItems":[{"id":"ITEM-1","itemData":{"DOI":"10.3390/s16122093","ISSN":"14248220","abstract":"Continuous glucose monitoring (CGM) sensors are portable devices that allow measuring and visualizing the glucose concentration in real time almost continuously for several days and are provided with hypo/hyperglycemic alerts and glucose trend information. CGM sensors have revolutionized Type 1 diabetes (T1D) management, improving glucose control when used adjunctively to self-monitoring blood glucose systems. Furthermore, CGM devices have stimulated the development of applications that were impossible to create without a continuous-time glucose signal, e.g., real-time predictive alerts of hypo/hyperglycemic episodes based on the prediction of future glucose concentration, automatic basal insulin attenuation methods for hypoglycemia prevention, and the artificial pancreas. However, CGM sensors’ lack of accuracy and reliability limited their usability in the clinical practice, calling upon the academic community for the development of suitable signal processing methods to improve CGM performance. The aim of this paper is to review the past and present algorithmic challenges of CGM sensors, to show how they have been tackled by our research group, and to identify the possible future ones.","author":[{"dropping-particle":"","family":"Facchinetti","given":"Andrea","non-dropping-particle":"","parse-names":false,"suffix":""}],"container-title":"Sensors (Switzerland)","id":"ITEM-1","issue":"12","issued":{"date-parts":[["2016"]]},"page":"1-12","title":"Continuous glucose monitoring sensors: Past, present and future algorithmic challenges","type":"article-journal","volume":"16"},"uris":["http://www.mendeley.com/documents/?uuid=20023dc2-4458-4c35-a87d-58af4efaeeff"]}],"mendeley":{"formattedCitation":"(Facchinetti, 2016)","plainTextFormattedCitation":"(Facchinetti, 2016)","previouslyFormattedCitation":"(Facchinetti, 2016)"},"properties":{"noteIndex":0},"schema":"https://github.com/citation-style-language/schema/raw/master/csl-citation.json"}</w:instrText>
      </w:r>
      <w:r w:rsidRPr="00484E71">
        <w:rPr>
          <w:rFonts w:eastAsia="Times New Roman" w:cstheme="minorHAnsi"/>
          <w:lang w:eastAsia="en-GB"/>
        </w:rPr>
        <w:fldChar w:fldCharType="separate"/>
      </w:r>
      <w:r w:rsidRPr="00484E71">
        <w:rPr>
          <w:rFonts w:eastAsia="Times New Roman" w:cstheme="minorHAnsi"/>
          <w:noProof/>
          <w:lang w:eastAsia="en-GB"/>
        </w:rPr>
        <w:t>(Facchinetti, 2016)</w:t>
      </w:r>
      <w:r w:rsidRPr="00484E71">
        <w:rPr>
          <w:rFonts w:eastAsia="Times New Roman" w:cstheme="minorHAnsi"/>
          <w:lang w:eastAsia="en-GB"/>
        </w:rPr>
        <w:fldChar w:fldCharType="end"/>
      </w:r>
      <w:r w:rsidRPr="00484E71">
        <w:rPr>
          <w:rFonts w:eastAsia="Times New Roman" w:cstheme="minorHAnsi"/>
          <w:lang w:eastAsia="en-GB"/>
        </w:rPr>
        <w:t xml:space="preserve"> and Parkinson’s disease monitoring watches </w:t>
      </w:r>
      <w:r w:rsidRPr="00484E71">
        <w:rPr>
          <w:rFonts w:eastAsia="Times New Roman" w:cstheme="minorHAnsi"/>
          <w:lang w:eastAsia="en-GB"/>
        </w:rPr>
        <w:fldChar w:fldCharType="begin" w:fldLock="1"/>
      </w:r>
      <w:r w:rsidRPr="00484E71">
        <w:rPr>
          <w:rFonts w:eastAsia="Times New Roman" w:cstheme="minorHAnsi"/>
          <w:lang w:eastAsia="en-GB"/>
        </w:rPr>
        <w:instrText>ADDIN CSL_CITATION {"citationItems":[{"id":"ITEM-1","itemData":{"DOI":"10.1038/sdata.2016.11","ISSN":"20524463","abstract":"Current measures of health and disease are often insensitive, episodic, and subjective. Further, these measures generally are not designed to provide meaningful feedback to individuals. The impact of high-resolution activity data collected from mobile phones is only beginning to be explored. Here we present data from mPower, a clinical observational study about Parkinson disease conducted purely through an iPhone app interface. The study interrogated aspects of this movement disorder through surveys and frequent sensor-based recordings from participants with and without Parkinson disease. Benefitting from large enrollment and repeated measurements on many individuals, these data may help establish baseline variability of real-world activity measurement collected via mobile phones, and ultimately may lead to quantification of the ebbs-and-flows of Parkinson symptoms. App source code for these data collection modules are available through an open source license for use in studies of other conditions. We hope that releasing data contributed by engaged research participants will seed a new community of analysts working collaboratively on understanding mobile health data to advance human health.","author":[{"dropping-particle":"","family":"Bot","given":"Brian M.","non-dropping-particle":"","parse-names":false,"suffix":""},{"dropping-particle":"","family":"Suver","given":"Christine","non-dropping-particle":"","parse-names":false,"suffix":""},{"dropping-particle":"","family":"Neto","given":"Elias Chaibub","non-dropping-particle":"","parse-names":false,"suffix":""},{"dropping-particle":"","family":"Kellen","given":"Michael","non-dropping-particle":"","parse-names":false,"suffix":""},{"dropping-particle":"","family":"Klein","given":"Arno","non-dropping-particle":"","parse-names":false,"suffix":""},{"dropping-particle":"","family":"Bare","given":"Christopher","non-dropping-particle":"","parse-names":false,"suffix":""},{"dropping-particle":"","family":"Doerr","given":"Megan","non-dropping-particle":"","parse-names":false,"suffix":""},{"dropping-particle":"","family":"Pratap","given":"Abhishek","non-dropping-particle":"","parse-names":false,"suffix":""},{"dropping-particle":"","family":"Wilbanks","given":"John","non-dropping-particle":"","parse-names":false,"suffix":""},{"dropping-particle":"","family":"Dorsey","given":"E. Ray","non-dropping-particle":"","parse-names":false,"suffix":""},{"dropping-particle":"","family":"Friend","given":"Stephen H.","non-dropping-particle":"","parse-names":false,"suffix":""},{"dropping-particle":"","family":"Trister","given":"Andrew D.","non-dropping-particle":"","parse-names":false,"suffix":""}],"container-title":"Scientific Data","id":"ITEM-1","issued":{"date-parts":[["2016"]]},"page":"1-9","title":"The mPower study, Parkinson disease mobile data collected using ResearchKit","type":"article-journal","volume":"3"},"uris":["http://www.mendeley.com/documents/?uuid=cb1f19f0-ddfa-48f8-a6fb-57aa16a6c060"]}],"mendeley":{"formattedCitation":"(Bot et al., 2016)","plainTextFormattedCitation":"(Bot et al., 2016)","previouslyFormattedCitation":"(Bot et al., 2016)"},"properties":{"noteIndex":0},"schema":"https://github.com/citation-style-language/schema/raw/master/csl-citation.json"}</w:instrText>
      </w:r>
      <w:r w:rsidRPr="00484E71">
        <w:rPr>
          <w:rFonts w:eastAsia="Times New Roman" w:cstheme="minorHAnsi"/>
          <w:lang w:eastAsia="en-GB"/>
        </w:rPr>
        <w:fldChar w:fldCharType="separate"/>
      </w:r>
      <w:r w:rsidRPr="00484E71">
        <w:rPr>
          <w:rFonts w:eastAsia="Times New Roman" w:cstheme="minorHAnsi"/>
          <w:noProof/>
          <w:lang w:eastAsia="en-GB"/>
        </w:rPr>
        <w:t>(Bot et al., 2016)</w:t>
      </w:r>
      <w:r w:rsidRPr="00484E71">
        <w:rPr>
          <w:rFonts w:eastAsia="Times New Roman" w:cstheme="minorHAnsi"/>
          <w:lang w:eastAsia="en-GB"/>
        </w:rPr>
        <w:fldChar w:fldCharType="end"/>
      </w:r>
      <w:r w:rsidRPr="00484E71">
        <w:rPr>
          <w:rFonts w:eastAsia="Times New Roman" w:cstheme="minorHAnsi"/>
          <w:lang w:eastAsia="en-GB"/>
        </w:rPr>
        <w:t xml:space="preserve">, pose novel risks </w:t>
      </w:r>
      <w:r w:rsidRPr="00484E71">
        <w:rPr>
          <w:rFonts w:eastAsia="Times New Roman" w:cstheme="minorHAnsi"/>
          <w:lang w:eastAsia="en-GB"/>
        </w:rPr>
        <w:fldChar w:fldCharType="begin" w:fldLock="1"/>
      </w:r>
      <w:r w:rsidR="0032493D">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&amp; Branca, 2020)","plainTextFormattedCitation":"(Paxton &amp; Branca, 2020)","previouslyFormattedCitation":"(Paxton &amp; Branca, 2020)"},"properties":{"noteIndex":0},"schema":"https://github.com/citation-style-language/schema/raw/master/csl-citation.json"}</w:instrText>
      </w:r>
      <w:r w:rsidRPr="00484E71">
        <w:rPr>
          <w:rFonts w:eastAsia="Times New Roman" w:cstheme="minorHAnsi"/>
          <w:lang w:eastAsia="en-GB"/>
        </w:rPr>
        <w:fldChar w:fldCharType="separate"/>
      </w:r>
      <w:r w:rsidRPr="00484E71">
        <w:rPr>
          <w:rFonts w:eastAsia="Times New Roman" w:cstheme="minorHAnsi"/>
          <w:noProof/>
          <w:lang w:eastAsia="en-GB"/>
        </w:rPr>
        <w:t>(Paxton &amp; Branca, 2020)</w:t>
      </w:r>
      <w:r w:rsidRPr="00484E71">
        <w:rPr>
          <w:rFonts w:eastAsia="Times New Roman" w:cstheme="minorHAnsi"/>
          <w:lang w:eastAsia="en-GB"/>
        </w:rPr>
        <w:fldChar w:fldCharType="end"/>
      </w:r>
      <w:r w:rsidRPr="00484E71">
        <w:rPr>
          <w:rFonts w:eastAsia="Times New Roman" w:cstheme="minorHAnsi"/>
          <w:lang w:eastAsia="en-GB"/>
        </w:rPr>
        <w:t xml:space="preserve">. </w:t>
      </w:r>
      <w:commentRangeStart w:id="37"/>
      <w:r w:rsidRPr="00484E71">
        <w:rPr>
          <w:rFonts w:eastAsia="Times New Roman" w:cstheme="minorHAnsi"/>
          <w:lang w:eastAsia="en-GB"/>
        </w:rPr>
        <w:t>This is because w</w:t>
      </w:r>
      <w:r w:rsidR="00322A06" w:rsidRPr="00484E71">
        <w:rPr>
          <w:rFonts w:cstheme="minorHAnsi"/>
        </w:rPr>
        <w:t xml:space="preserve">hen health information technologies </w:t>
      </w:r>
      <w:r w:rsidR="007A4AE6" w:rsidRPr="00484E71">
        <w:rPr>
          <w:rFonts w:cstheme="minorHAnsi"/>
        </w:rPr>
        <w:t>interact,</w:t>
      </w:r>
      <w:r w:rsidR="00322A06" w:rsidRPr="00484E71">
        <w:rPr>
          <w:rFonts w:cstheme="minorHAnsi"/>
        </w:rPr>
        <w:t xml:space="preserve"> they form a </w:t>
      </w:r>
      <w:r w:rsidR="00D77B4B">
        <w:rPr>
          <w:rFonts w:cstheme="minorHAnsi"/>
        </w:rPr>
        <w:t>health information system (</w:t>
      </w:r>
      <w:r w:rsidR="00CB1C67">
        <w:rPr>
          <w:rFonts w:cstheme="minorHAnsi"/>
        </w:rPr>
        <w:t>HIS</w:t>
      </w:r>
      <w:r w:rsidR="00D77B4B">
        <w:rPr>
          <w:rFonts w:cstheme="minorHAnsi"/>
        </w:rPr>
        <w:t>)</w:t>
      </w:r>
      <w:r w:rsidR="00E37BDE">
        <w:rPr>
          <w:rFonts w:cstheme="minorHAnsi"/>
        </w:rPr>
        <w:t xml:space="preserve"> </w:t>
      </w:r>
      <w:r w:rsidR="00E37BDE">
        <w:rPr>
          <w:rFonts w:cstheme="minorHAnsi"/>
        </w:rPr>
        <w:fldChar w:fldCharType="begin" w:fldLock="1"/>
      </w:r>
      <w:r w:rsidR="00A41E27">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Review","type":"paper-conference"},"uris":["http://www.mendeley.com/documents/?uuid=58cfbfc3-162c-41c6-b237-bf08453c6af3"]}],"mendeley":{"formattedCitation":"(Onik et al., 2017)","plainTextFormattedCitation":"(Onik et al., 2017)","previouslyFormattedCitation":"(Onik et al., 2017)"},"properties":{"noteIndex":0},"schema":"https://github.com/citation-style-language/schema/raw/master/csl-citation.json"}</w:instrText>
      </w:r>
      <w:r w:rsidR="00E37BDE">
        <w:rPr>
          <w:rFonts w:cstheme="minorHAnsi"/>
        </w:rPr>
        <w:fldChar w:fldCharType="separate"/>
      </w:r>
      <w:r w:rsidR="00AC2027" w:rsidRPr="00AC2027">
        <w:rPr>
          <w:rFonts w:cstheme="minorHAnsi"/>
          <w:noProof/>
        </w:rPr>
        <w:t>(Onik et al., 2017)</w:t>
      </w:r>
      <w:r w:rsidR="00E37BDE">
        <w:rPr>
          <w:rFonts w:cstheme="minorHAnsi"/>
        </w:rPr>
        <w:fldChar w:fldCharType="end"/>
      </w:r>
      <w:r w:rsidR="00322A06" w:rsidRPr="00484E71">
        <w:rPr>
          <w:rFonts w:cstheme="minorHAnsi"/>
        </w:rPr>
        <w:t xml:space="preserve">, </w:t>
      </w:r>
      <w:commentRangeEnd w:id="37"/>
      <w:r w:rsidR="000C663C">
        <w:rPr>
          <w:rStyle w:val="CommentReference"/>
        </w:rPr>
        <w:lastRenderedPageBreak/>
        <w:commentReference w:id="37"/>
      </w:r>
      <w:r w:rsidR="00322A06" w:rsidRPr="00484E71">
        <w:rPr>
          <w:rFonts w:cstheme="minorHAnsi"/>
        </w:rPr>
        <w:t>which has the potential to improve patient care but also to threaten patient safety in unintended and emergent ways</w:t>
      </w:r>
      <w:r w:rsidR="007A4AE6" w:rsidRPr="00484E71">
        <w:rPr>
          <w:rFonts w:cstheme="minorHAnsi"/>
        </w:rPr>
        <w:t xml:space="preserve"> </w:t>
      </w:r>
      <w:commentRangeStart w:id="38"/>
      <w:r w:rsidR="007A4AE6" w:rsidRPr="00484E71">
        <w:rPr>
          <w:rFonts w:cstheme="minorHAnsi"/>
        </w:rPr>
        <w:fldChar w:fldCharType="begin" w:fldLock="1"/>
      </w:r>
      <w:r w:rsidR="00B80719" w:rsidRPr="00484E71">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improvisation","type":"article-journal","volume":"75"},"uris":["http://www.mendeley.com/documents/?uuid=95e3926a-08aa-45a5-9811-109d21081785"]}],"mendeley":{"formattedCitation":"(Heeks, 2006)","plainTextFormattedCitation":"(Heeks, 2006)","previouslyFormattedCitation":"(Heeks, 2006)"},"properties":{"noteIndex":0},"schema":"https://github.com/citation-style-language/schema/raw/master/csl-citation.json"}</w:instrText>
      </w:r>
      <w:r w:rsidR="007A4AE6" w:rsidRPr="00484E71">
        <w:rPr>
          <w:rFonts w:cstheme="minorHAnsi"/>
        </w:rPr>
        <w:fldChar w:fldCharType="separate"/>
      </w:r>
      <w:r w:rsidR="007A4AE6" w:rsidRPr="00484E71">
        <w:rPr>
          <w:rFonts w:cstheme="minorHAnsi"/>
          <w:noProof/>
        </w:rPr>
        <w:t>(Heeks, 2006)</w:t>
      </w:r>
      <w:r w:rsidR="007A4AE6" w:rsidRPr="00484E71">
        <w:rPr>
          <w:rFonts w:cstheme="minorHAnsi"/>
        </w:rPr>
        <w:fldChar w:fldCharType="end"/>
      </w:r>
      <w:commentRangeEnd w:id="38"/>
      <w:r w:rsidR="000C663C">
        <w:rPr>
          <w:rStyle w:val="CommentReference"/>
        </w:rPr>
        <w:commentReference w:id="38"/>
      </w:r>
      <w:r w:rsidR="00322A06" w:rsidRPr="00484E71">
        <w:rPr>
          <w:rFonts w:cstheme="minorHAnsi"/>
        </w:rPr>
        <w:t xml:space="preserve">. </w:t>
      </w:r>
      <w:commentRangeStart w:id="39"/>
      <w:r w:rsidR="00322A06" w:rsidRPr="00484E71">
        <w:rPr>
          <w:rFonts w:cstheme="minorHAnsi"/>
        </w:rPr>
        <w:t>It is for this reason that</w:t>
      </w:r>
      <w:r w:rsidR="00322A06">
        <w:t xml:space="preserve"> standards and regulations for medical device</w:t>
      </w:r>
      <w:r w:rsidR="007A4AE6">
        <w:t xml:space="preserve">s </w:t>
      </w:r>
      <w:r w:rsidR="0022366B">
        <w:t xml:space="preserve">now </w:t>
      </w:r>
      <w:r w:rsidR="007A4AE6">
        <w:t xml:space="preserve">recognise the need for a systems perspective and </w:t>
      </w:r>
      <w:r w:rsidR="00322A06">
        <w:t xml:space="preserve">consider system configurations and processes for device integration </w:t>
      </w:r>
      <w:r w:rsidR="007A4AE6">
        <w:fldChar w:fldCharType="begin" w:fldLock="1"/>
      </w:r>
      <w:r w:rsidR="000C78E4">
        <w:instrText>ADDIN CSL_CITATION {"citationItems":[{"id":"ITEM-1","itemData":{"author":[{"dropping-particle":"","family":"IEC","given":"","non-dropping-particle":"","parse-names":false,"suffix":""}],"id":"ITEM-1","issued":{"date-parts":[["2011"]]},"publisher":"International Electrotechnical Commission","publisher-place":"Geneva","title":"International Electrotechnical Commission 80001:2011. Application of risk management to information technology (IT) networks incorporating medical devices","type":"article"},"uris":["http://www.mendeley.com/documents/?uuid=a28a89e9-35f4-4897-90f7-90f1cda4a455"]},{"id":"ITEM-2","itemData":{"author":[{"dropping-particle":"","family":"IEC","given":"","non-dropping-particle":"","parse-names":false,"suffix":""}],"id":"ITEM-2","issued":{"date-parts":[["2006"]]},"publisher":"International Electrotechnical Commission","publisher-place":"Geneva","title":"International Electrotechnical Commission 62304:2006. Medical device software–Software life-cycle processes","type":"article"},"uris":["http://www.mendeley.com/documents/?uuid=5a7cc62c-acf4-4046-b490-47a74e56e7ba"]},{"id":"ITEM-3","itemData":{"author":[{"dropping-particle":"","family":"IEC","given":"","non-dropping-particle":"","parse-names":false,"suffix":""}],"id":"ITEM-3","issued":{"date-parts":[["2009"]]},"publisher":"International Electrotechnical Commission","publisher-place":"Geneva","title":"International Electrotechnical Commission PD IEC/TR 80002:2009. Medical device software.","type":"article"},"uris":["http://www.mendeley.com/documents/?uuid=6e68e4ad-b1cd-4bff-877a-bbf663fa7d29"]},{"id":"ITEM-4","itemData":{"DOI":"10.1177/1460458211432587","ISSN":"14604582","abstract":"In an effort to improve patient safety and reduce adverse events, there has been a rapid growth in the utilisation of health information technology (HIT). However, little work has examined the safety of the HIT systems themselves, the methods used in their development or the potential errors they may introduce into existing systems. This article introduces the conventional safety-related systems development standard IEC 61508 to the medical domain. It is proposed that the techniques used in conventional safety-related systems development should be utilised by regulation bodies, healthcare organisations and HIT developers to provide an assurance of safety for HIT systems. In adopting the IEC 61508 methodology for HIT development and integration, inherent problems in the new systems can be identified and corrected during their development. Also, IEC 61508 should be used to develop a healthcare-specific standard to allow stakeholders to provide an assurance of a system's safety. © The Author(s) 2012.","author":[{"dropping-particle":"","family":"Chadwick","given":"Liam","non-dropping-particle":"","parse-names":false,"suffix":""},{"dropping-particle":"","family":"Fallon","given":"Enda F.","non-dropping-particle":"","parse-names":false,"suffix":""},{"dropping-particle":"","family":"Putten","given":"Wil J.","non-dropping-particle":"Van Der","parse-names":false,"suffix":""},{"dropping-particle":"","family":"Kirrane","given":"Frank","non-dropping-particle":"","parse-names":false,"suffix":""}],"container-title":"Health Informatics Journal","id":"ITEM-4","issue":"1","issued":{"date-parts":[["2012"]]},"page":"36-49","title":"Functional safety of health information technology","type":"article-journal","volume":"18"},"uris":["http://www.mendeley.com/documents/?uuid=9eb62e2d-ca15-4396-bd41-54d7a04db78d"]}],"mendeley":{"formattedCitation":"(Chadwick et al., 2012; IEC, 2006, 2009, 2011)","manualFormatting":"(e.g. IEC, 2006, 2009, 2011; see Chadwick et al., 2012 for discussion)","plainTextFormattedCitation":"(Chadwick et al., 2012; IEC, 2006, 2009, 2011)","previouslyFormattedCitation":"(Chadwick et al., 2012; IEC, 2006, 2009, 2011)"},"properties":{"noteIndex":0},"schema":"https://github.com/citation-style-language/schema/raw/master/csl-citation.json"}</w:instrText>
      </w:r>
      <w:r w:rsidR="007A4AE6">
        <w:fldChar w:fldCharType="separate"/>
      </w:r>
      <w:r w:rsidR="00B80719">
        <w:rPr>
          <w:noProof/>
        </w:rPr>
        <w:t xml:space="preserve">(e.g. </w:t>
      </w:r>
      <w:r w:rsidR="00B80719" w:rsidRPr="00B80719">
        <w:rPr>
          <w:noProof/>
        </w:rPr>
        <w:t>IEC, 2006, 2009, 2011</w:t>
      </w:r>
      <w:r w:rsidR="00B80719">
        <w:rPr>
          <w:noProof/>
        </w:rPr>
        <w:t>; see Chadwick et al., 2012 for discussion</w:t>
      </w:r>
      <w:r w:rsidR="00B80719" w:rsidRPr="00B80719">
        <w:rPr>
          <w:noProof/>
        </w:rPr>
        <w:t>)</w:t>
      </w:r>
      <w:r w:rsidR="007A4AE6">
        <w:fldChar w:fldCharType="end"/>
      </w:r>
      <w:r w:rsidR="007A4AE6">
        <w:t>.</w:t>
      </w:r>
      <w:r w:rsidR="000C78E4">
        <w:t xml:space="preserve"> </w:t>
      </w:r>
      <w:r w:rsidR="000C78E4">
        <w:fldChar w:fldCharType="begin" w:fldLock="1"/>
      </w:r>
      <w:r w:rsidR="000C78E4">
        <w:instrText>ADDIN CSL_CITATION {"citationItems":[{"id":"ITEM-1","itemData":{"DOI":"10.1109/COMST.2019.2914094","ISSN":"1553877X","abstract":"Over the last few years, healthcare administrations have been digitizing their provision of care that led to an increased number of networked medical devices and medical telemetry. Due to such digitization, medical devices have made phenomenal strides in the course of the last half-century. These networked medical devices have enhanced the quality and accessibility of health treatments by achieving pervasive healthcare vision. Moreover, these devices have transformed the canvas of medical treatments and improved the lives of the masses. Such innovation, as a result, assisted in paving the way for reliable healthcare facilities through the introduction of new areas of therapeutic and diagnostic treatments. Medical devices, nowadays, are portable, networked, and capable enough to facilitate human lives. The refined quality and variety of these devices put forward a promising future. However, on the other hand, the healthcare sector is experiencing the greatest amount of security breaches due to the presence of security flaws in medical devices. As these devices are no longer standalone systems and are network-connected, the attack surface has increased profoundly. Actually, devices in practice were designed, developed, and disseminated long ago. Therefore, they were not developed from the ground up with security as a vital design constraint. The flaws present in these devices have acquired the consideration of researchers from both industry and academia. In this paper, we studied security vulnerabilities present in state-of-the-art medical devices by studying security tests and the attacks demonstrated by the researchers on more than a hundred devices. Finally, some state-of-the-art solutions and countermeasures along with applicable regulations in literature were also studied and analyzed. Since these devices are life-critical and can even cause the death of a patient, therefore, this survey is significant as it can assist researchers to get an overview of loopholes present in medical devices and existing countermeasures. We concluded this survey paper with some open research areas that should be properly considered in order to secure these life-critical medical devices.","author":[{"dropping-particle":"","family":"Yaqoob","given":"Tehreem","non-dropping-particle":"","parse-names":false,"suffix":""},{"dropping-particle":"","family":"Abbas","given":"Haider","non-dropping-particle":"","parse-names":false,"suffix":""},{"dropping-particle":"","family":"Atiquzzaman","given":"Mohammed","non-dropping-particle":"","parse-names":false,"suffix":""}],"container-title":"IEEE Communications Surveys and Tutorials","id":"ITEM-1","issue":"4","issued":{"date-parts":[["2019"]]},"page":"3723-3768","title":"Security Vulnerabilities, Attacks, Countermeasures, and Regulations of Networked Medical Devices-A Review","type":"article-journal","volume":"21"},"uris":["http://www.mendeley.com/documents/?uuid=f5553b4b-06dc-496b-bfb6-6c06cfae5af6"]}],"mendeley":{"formattedCitation":"(Yaqoob et al., 2019)","manualFormatting":"Yaqoob et al. (2019)","plainTextFormattedCitation":"(Yaqoob et al., 2019)","previouslyFormattedCitation":"(Yaqoob et al., 2019)"},"properties":{"noteIndex":0},"schema":"https://github.com/citation-style-language/schema/raw/master/csl-citation.json"}</w:instrText>
      </w:r>
      <w:r w:rsidR="000C78E4">
        <w:fldChar w:fldCharType="separate"/>
      </w:r>
      <w:r w:rsidR="000C78E4" w:rsidRPr="00E971A6">
        <w:rPr>
          <w:noProof/>
        </w:rPr>
        <w:t xml:space="preserve">Yaqoob et al. </w:t>
      </w:r>
      <w:r w:rsidR="000C78E4">
        <w:rPr>
          <w:noProof/>
        </w:rPr>
        <w:t>(</w:t>
      </w:r>
      <w:r w:rsidR="000C78E4" w:rsidRPr="00E971A6">
        <w:rPr>
          <w:noProof/>
        </w:rPr>
        <w:t>2019)</w:t>
      </w:r>
      <w:r w:rsidR="000C78E4">
        <w:fldChar w:fldCharType="end"/>
      </w:r>
      <w:r w:rsidR="000C78E4">
        <w:t xml:space="preserve"> provide a lengthy report on the security and regulatory vulnerabilities associated with networked medical devices, while </w:t>
      </w:r>
      <w:r w:rsidR="000C78E4">
        <w:fldChar w:fldCharType="begin" w:fldLock="1"/>
      </w:r>
      <w:r>
        <w:instrText>ADDIN CSL_CITATION {"citationItems":[{"id":"ITEM-1","itemData":{"ISBN":"9783319303680","author":[{"dropping-particle":"","family":"Benson","given":"Tim","non-dropping-particle":"","parse-names":false,"suffix":""},{"dropping-particle":"","family":"Grieve","given":"Grahame","non-dropping-particle":"","parse-names":false,"suffix":""}],"edition":"3rd","id":"ITEM-1","issued":{"date-parts":[["2016"]]},"publisher":"Springer","publisher-place":"London, UK","title":"Principles of Health Interoperability: SNOMED CT, HL7 and FHIR","type":"book"},"uris":["http://www.mendeley.com/documents/?uuid=5580623e-818a-4504-a50a-fe8a71eb15aa"]}],"mendeley":{"formattedCitation":"(Benson &amp; Grieve, 2016)","manualFormatting":"Benson and Grieve (2016)","plainTextFormattedCitation":"(Benson &amp; Grieve, 2016)","previouslyFormattedCitation":"(Benson &amp; Grieve, 2016)"},"properties":{"noteIndex":0},"schema":"https://github.com/citation-style-language/schema/raw/master/csl-citation.json"}</w:instrText>
      </w:r>
      <w:r w:rsidR="000C78E4">
        <w:fldChar w:fldCharType="separate"/>
      </w:r>
      <w:r w:rsidR="000C78E4">
        <w:rPr>
          <w:noProof/>
        </w:rPr>
        <w:t>Benson and Grieve (</w:t>
      </w:r>
      <w:r w:rsidR="000C78E4" w:rsidRPr="000C78E4">
        <w:rPr>
          <w:noProof/>
        </w:rPr>
        <w:t>2016)</w:t>
      </w:r>
      <w:r w:rsidR="000C78E4">
        <w:fldChar w:fldCharType="end"/>
      </w:r>
      <w:r w:rsidR="000C78E4">
        <w:t xml:space="preserve"> provide a thorough discussion of the principles of health interoperability.</w:t>
      </w:r>
      <w:commentRangeEnd w:id="39"/>
      <w:r w:rsidR="000C663C">
        <w:rPr>
          <w:rStyle w:val="CommentReference"/>
        </w:rPr>
        <w:commentReference w:id="39"/>
      </w:r>
    </w:p>
    <w:p w14:paraId="3BB0EAC7" w14:textId="3C18B95F" w:rsidR="0032493D" w:rsidRDefault="00484E71" w:rsidP="0032493D">
      <w:pPr>
        <w:rPr>
          <w:color w:val="4472C4" w:themeColor="accent5"/>
        </w:rPr>
      </w:pPr>
      <w:r>
        <w:t xml:space="preserve">Other challenges posed by </w:t>
      </w:r>
      <w:r w:rsidR="00D10464">
        <w:t xml:space="preserve">an increasingly-complex </w:t>
      </w:r>
      <w:r w:rsidR="00CB1C67">
        <w:t>HIS</w:t>
      </w:r>
      <w:r w:rsidR="00D10464">
        <w:t xml:space="preserve"> </w:t>
      </w:r>
      <w:r w:rsidRPr="0032493D">
        <w:t>include</w:t>
      </w:r>
      <w:r w:rsidR="004E5CE1">
        <w:t>:</w:t>
      </w:r>
      <w:r w:rsidRPr="0032493D">
        <w:t xml:space="preserve"> </w:t>
      </w:r>
      <w:r w:rsidR="00D10464">
        <w:t xml:space="preserve">innovations </w:t>
      </w:r>
      <w:r w:rsidRPr="0032493D">
        <w:t xml:space="preserve">that are not likely to be equally affordable nor available for all </w:t>
      </w:r>
      <w:r w:rsidRPr="0032493D">
        <w:fldChar w:fldCharType="begin" w:fldLock="1"/>
      </w:r>
      <w:r w:rsidRPr="0032493D">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paradigm","type":"article-journal","volume":"2"},"uris":["http://www.mendeley.com/documents/?uuid=6adeb88a-46df-4394-918b-076c3e901b49"]}],"mendeley":{"formattedCitation":"(Banerjee, 2019; Lupton, 2017; McAuley, 2014; Robinson et al., 2015)","plainTextFormattedCitation":"(Banerjee, 2019; Lupton, 2017; McAuley, 2014; Robinson et al., 2015)","previouslyFormattedCitation":"(Banerjee, 2019; Lupton, 2017; McAuley, 2014; Robinson et al., 2015)"},"properties":{"noteIndex":0},"schema":"https://github.com/citation-style-language/schema/raw/master/csl-citation.json"}</w:instrText>
      </w:r>
      <w:r w:rsidRPr="0032493D">
        <w:fldChar w:fldCharType="separate"/>
      </w:r>
      <w:r w:rsidRPr="0032493D">
        <w:rPr>
          <w:noProof/>
        </w:rPr>
        <w:t>(Banerjee, 2019; Lupton, 2017; McAuley, 2014; Robinson et al., 2015)</w:t>
      </w:r>
      <w:r w:rsidRPr="0032493D">
        <w:fldChar w:fldCharType="end"/>
      </w:r>
      <w:r w:rsidRPr="0032493D">
        <w:t xml:space="preserve">; </w:t>
      </w:r>
      <w:r w:rsidR="0032493D" w:rsidRPr="0032493D">
        <w:t xml:space="preserve">the transient relevance of algorithms and models </w:t>
      </w:r>
      <w:r w:rsidR="0032493D" w:rsidRPr="0032493D">
        <w:fldChar w:fldCharType="begin" w:fldLock="1"/>
      </w:r>
      <w:r w:rsidR="005E1870">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et al., 2018)","plainTextFormattedCitation":"(Jenkins et al., 2018)","previouslyFormattedCitation":"(Jenkins et al., 2018)"},"properties":{"noteIndex":0},"schema":"https://github.com/citation-style-language/schema/raw/master/csl-citation.json"}</w:instrText>
      </w:r>
      <w:r w:rsidR="0032493D" w:rsidRPr="0032493D">
        <w:fldChar w:fldCharType="separate"/>
      </w:r>
      <w:r w:rsidR="00AC4FD6" w:rsidRPr="00AC4FD6">
        <w:rPr>
          <w:noProof/>
        </w:rPr>
        <w:t>(Jenkins et al., 2018)</w:t>
      </w:r>
      <w:r w:rsidR="0032493D" w:rsidRPr="0032493D">
        <w:fldChar w:fldCharType="end"/>
      </w:r>
      <w:r w:rsidR="0032493D" w:rsidRPr="0032493D">
        <w:t xml:space="preserve">; a continued lack of </w:t>
      </w:r>
      <w:r w:rsidR="0032493D">
        <w:t>sufficient</w:t>
      </w:r>
      <w:r w:rsidR="0032493D" w:rsidRPr="0032493D">
        <w:t xml:space="preserve"> testing, despite </w:t>
      </w:r>
      <w:r w:rsidR="0032493D">
        <w:t xml:space="preserve">early </w:t>
      </w:r>
      <w:r w:rsidR="0032493D" w:rsidRPr="0032493D">
        <w:t xml:space="preserve">calls </w:t>
      </w:r>
      <w:r w:rsidR="0032493D" w:rsidRPr="0032493D">
        <w:fldChar w:fldCharType="begin" w:fldLock="1"/>
      </w:r>
      <w:r w:rsidR="00F32618">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How","type":"article-journal","volume":"18"},"uris":["http://www.mendeley.com/documents/?uuid=d71aed0d-fd25-4e47-9445-55165c52412b"]}],"mendeley":{"formattedCitation":"(Leveson, 1986)","plainTextFormattedCitation":"(Leveson, 1986)","previouslyFormattedCitation":"(Leveson, 1986)"},"properties":{"noteIndex":0},"schema":"https://github.com/citation-style-language/schema/raw/master/csl-citation.json"}</w:instrText>
      </w:r>
      <w:r w:rsidR="0032493D" w:rsidRPr="0032493D">
        <w:fldChar w:fldCharType="separate"/>
      </w:r>
      <w:r w:rsidR="0032493D" w:rsidRPr="0032493D">
        <w:rPr>
          <w:noProof/>
        </w:rPr>
        <w:t>(Leveson, 1986)</w:t>
      </w:r>
      <w:r w:rsidR="0032493D" w:rsidRPr="0032493D">
        <w:fldChar w:fldCharType="end"/>
      </w:r>
      <w:r w:rsidR="00D10464">
        <w:t xml:space="preserve">; and societal challenges like an aging population </w:t>
      </w:r>
      <w:r w:rsidR="00D10464">
        <w:fldChar w:fldCharType="begin" w:fldLock="1"/>
      </w:r>
      <w:r w:rsidR="000D3D43">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et al., 2018)","plainTextFormattedCitation":"(Pilotto et al., 2018)","previouslyFormattedCitation":"(Pilotto et al., 2018)"},"properties":{"noteIndex":0},"schema":"https://github.com/citation-style-language/schema/raw/master/csl-citation.json"}</w:instrText>
      </w:r>
      <w:r w:rsidR="00D10464">
        <w:fldChar w:fldCharType="separate"/>
      </w:r>
      <w:r w:rsidR="00D10464" w:rsidRPr="00D10464">
        <w:rPr>
          <w:noProof/>
        </w:rPr>
        <w:t>(Pilotto et al., 2018)</w:t>
      </w:r>
      <w:r w:rsidR="00D10464">
        <w:fldChar w:fldCharType="end"/>
      </w:r>
      <w:r w:rsidR="00427C91">
        <w:t>,</w:t>
      </w:r>
      <w:r w:rsidR="000D3D43">
        <w:t xml:space="preserve"> and legal and political jurisdiction </w:t>
      </w:r>
      <w:r w:rsidR="000D3D43">
        <w:fldChar w:fldCharType="begin" w:fldLock="1"/>
      </w:r>
      <w:r w:rsidR="001809FF">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policies","type":"book"},"uris":["http://www.mendeley.com/documents/?uuid=45231791-33b2-4d24-aae2-c2b6dec49197"]}],"mendeley":{"formattedCitation":"(Wismar et al., 2011)","plainTextFormattedCitation":"(Wismar et al., 2011)","previouslyFormattedCitation":"(Wismar et al., 2011)"},"properties":{"noteIndex":0},"schema":"https://github.com/citation-style-language/schema/raw/master/csl-citation.json"}</w:instrText>
      </w:r>
      <w:r w:rsidR="000D3D43">
        <w:fldChar w:fldCharType="separate"/>
      </w:r>
      <w:r w:rsidR="000D3D43" w:rsidRPr="000D3D43">
        <w:rPr>
          <w:noProof/>
        </w:rPr>
        <w:t>(Wismar et al., 2011)</w:t>
      </w:r>
      <w:r w:rsidR="000D3D43">
        <w:fldChar w:fldCharType="end"/>
      </w:r>
      <w:r w:rsidR="000D3D43">
        <w:t>.</w:t>
      </w:r>
      <w:r w:rsidR="00427C91">
        <w:t xml:space="preserve"> Each of these challenges </w:t>
      </w:r>
      <w:r w:rsidR="00AC2027">
        <w:t>include</w:t>
      </w:r>
      <w:r w:rsidR="00427C91">
        <w:t xml:space="preserve"> </w:t>
      </w:r>
      <w:r w:rsidR="004E5CE1">
        <w:t xml:space="preserve">some </w:t>
      </w:r>
      <w:r w:rsidR="00427C91">
        <w:t xml:space="preserve">unknown implications for patient safety, which is </w:t>
      </w:r>
      <w:commentRangeStart w:id="40"/>
      <w:r w:rsidR="00427C91">
        <w:t xml:space="preserve">why there is a need for rigorous study of the relationship between </w:t>
      </w:r>
      <w:r w:rsidR="00CB1C67">
        <w:t>HIS</w:t>
      </w:r>
      <w:r w:rsidR="00427C91">
        <w:t>s and patient safety</w:t>
      </w:r>
      <w:r w:rsidR="00AC2027">
        <w:t>, i.e.</w:t>
      </w:r>
      <w:r w:rsidR="00427C91">
        <w:t xml:space="preserve"> a </w:t>
      </w:r>
      <w:r w:rsidR="00AC2027">
        <w:t>S</w:t>
      </w:r>
      <w:r w:rsidR="00427C91">
        <w:t xml:space="preserve">afety </w:t>
      </w:r>
      <w:r w:rsidR="00AC2027">
        <w:t>I</w:t>
      </w:r>
      <w:r w:rsidR="00427C91">
        <w:t>nformatics.</w:t>
      </w:r>
      <w:commentRangeEnd w:id="40"/>
      <w:r w:rsidR="000C663C">
        <w:rPr>
          <w:rStyle w:val="CommentReference"/>
        </w:rPr>
        <w:commentReference w:id="40"/>
      </w:r>
    </w:p>
    <w:p w14:paraId="3824A9E3" w14:textId="1049EC9C" w:rsidR="005843D6" w:rsidRDefault="005843D6" w:rsidP="0060263F"/>
    <w:p w14:paraId="45C8FACF" w14:textId="5B8FF7D4" w:rsidR="00AB3439" w:rsidRDefault="00D77B4B" w:rsidP="00D77B4B">
      <w:pPr>
        <w:pStyle w:val="Heading2"/>
      </w:pPr>
      <w:r>
        <w:t>Safety Informatics</w:t>
      </w:r>
    </w:p>
    <w:p w14:paraId="6E8AD147" w14:textId="4E7C6695" w:rsidR="002B4E34" w:rsidRDefault="002B4E34" w:rsidP="00E377E5">
      <w:commentRangeStart w:id="41"/>
      <w:r>
        <w:t xml:space="preserve">Karl </w:t>
      </w:r>
      <w:proofErr w:type="spellStart"/>
      <w:r>
        <w:t>Steinbuch</w:t>
      </w:r>
      <w:proofErr w:type="spellEnd"/>
      <w:r>
        <w:t xml:space="preserve"> is said to have coined the term </w:t>
      </w:r>
      <w:commentRangeStart w:id="42"/>
      <w:proofErr w:type="spellStart"/>
      <w:r>
        <w:rPr>
          <w:i/>
        </w:rPr>
        <w:t>informatik</w:t>
      </w:r>
      <w:proofErr w:type="spellEnd"/>
      <w:r w:rsidR="005646F8">
        <w:t xml:space="preserve"> </w:t>
      </w:r>
      <w:commentRangeEnd w:id="42"/>
      <w:r w:rsidR="008077C5">
        <w:rPr>
          <w:rStyle w:val="CommentReference"/>
        </w:rPr>
        <w:commentReference w:id="42"/>
      </w:r>
      <w:r w:rsidR="004B6407">
        <w:fldChar w:fldCharType="begin" w:fldLock="1"/>
      </w:r>
      <w:r w:rsidR="004B6407">
        <w:instrText>ADDIN CSL_CITATION {"citationItems":[{"id":"ITEM-1","itemData":{"author":[{"dropping-particle":"","family":"Steinbuch","given":"Karl","non-dropping-particle":"","parse-names":false,"suffix":""}],"container-title":"SEG-Nachrichten","id":"ITEM-1","issued":{"date-parts":[["1957"]]},"title":"Informatik: Automatische Informationsverarbeitung","type":"article-journal","volume":"4"},"uris":["http://www.mendeley.com/documents/?uuid=3094b5a8-040b-4902-9159-db507ac705e2"]}],"mendeley":{"formattedCitation":"(Steinbuch, 1957)","plainTextFormattedCitation":"(Steinbuch, 1957)","previouslyFormattedCitation":"(Steinbuch, 1957)"},"properties":{"noteIndex":0},"schema":"https://github.com/citation-style-language/schema/raw/master/csl-citation.json"}</w:instrText>
      </w:r>
      <w:r w:rsidR="004B6407">
        <w:fldChar w:fldCharType="separate"/>
      </w:r>
      <w:r w:rsidR="004B6407" w:rsidRPr="004B6407">
        <w:rPr>
          <w:noProof/>
        </w:rPr>
        <w:t>(Steinbuch, 1957)</w:t>
      </w:r>
      <w:r w:rsidR="004B6407">
        <w:fldChar w:fldCharType="end"/>
      </w:r>
      <w:r w:rsidR="004B6407">
        <w:t xml:space="preserve"> and it now functions as the German term for ‘computer science’ </w:t>
      </w:r>
      <w:r w:rsidR="004B6407">
        <w:fldChar w:fldCharType="begin" w:fldLock="1"/>
      </w:r>
      <w:r w:rsidR="00E377E5">
        <w:instrText>ADDIN CSL_CITATION {"citationItems":[{"id":"ITEM-1","itemData":{"author":[{"dropping-particle":"","family":"Widrow","given":"Bernard","non-dropping-particle":"","parse-names":false,"suffix":""},{"dropping-particle":"","family":"Hartenstein","given":"Reiner","non-dropping-particle":"","parse-names":false,"suffix":""},{"dropping-particle":"","family":"Hecht-Nielsen","given":"Robert","non-dropping-particle":"","parse-names":false,"suffix":""}],"container-title":"IEEE Computational Intelligence Society","id":"ITEM-1","issued":{"date-parts":[["2005"]]},"title":"Eulogy: Karl Steinbuch 1917-2005","type":"article-journal","volume":"5"},"uris":["http://www.mendeley.com/documents/?uuid=68654778-e194-4e46-9329-3b4ccdc7c849"]}],"mendeley":{"formattedCitation":"(Widrow et al., 2005)","plainTextFormattedCitation":"(Widrow et al., 2005)","previouslyFormattedCitation":"(Widrow et al., 2005)"},"properties":{"noteIndex":0},"schema":"https://github.com/citation-style-language/schema/raw/master/csl-citation.json"}</w:instrText>
      </w:r>
      <w:r w:rsidR="004B6407">
        <w:fldChar w:fldCharType="separate"/>
      </w:r>
      <w:r w:rsidR="004B6407" w:rsidRPr="004B6407">
        <w:rPr>
          <w:noProof/>
        </w:rPr>
        <w:t>(Widrow et al., 2005)</w:t>
      </w:r>
      <w:r w:rsidR="004B6407">
        <w:fldChar w:fldCharType="end"/>
      </w:r>
      <w:r w:rsidR="004B6407">
        <w:t xml:space="preserve">. The anglicised term </w:t>
      </w:r>
      <w:r w:rsidR="004B6407">
        <w:rPr>
          <w:i/>
        </w:rPr>
        <w:t>informatics</w:t>
      </w:r>
      <w:r w:rsidR="004B6407">
        <w:t xml:space="preserve"> has come to </w:t>
      </w:r>
      <w:r w:rsidR="00A85774">
        <w:t>refer to interdisciplinary study of information and its environment</w:t>
      </w:r>
      <w:r w:rsidR="00A85774">
        <w:rPr>
          <w:i/>
        </w:rPr>
        <w:t>;</w:t>
      </w:r>
      <w:r w:rsidR="00A85774">
        <w:t xml:space="preserve"> how it is represented, stored,</w:t>
      </w:r>
      <w:r w:rsidR="00A85774" w:rsidRPr="00A85774">
        <w:t xml:space="preserve"> </w:t>
      </w:r>
      <w:r w:rsidR="00A85774">
        <w:t xml:space="preserve">searched and </w:t>
      </w:r>
      <w:r w:rsidR="00A85774" w:rsidRPr="00A85774">
        <w:t>suppl</w:t>
      </w:r>
      <w:r w:rsidR="00A85774">
        <w:t>ied</w:t>
      </w:r>
      <w:r w:rsidR="00A85774" w:rsidRPr="00A85774">
        <w:t xml:space="preserve"> </w:t>
      </w:r>
      <w:r w:rsidR="00A85774">
        <w:fldChar w:fldCharType="begin" w:fldLock="1"/>
      </w:r>
      <w:r w:rsidR="00E971A6">
        <w:instrText>ADDIN CSL_CITATION {"citationItems":[{"id":"ITEM-1","itemData":{"ISBN":"978-3-11-023499","author":[{"dropping-particle":"","family":"Stock","given":"Wolfgang G.","non-dropping-particle":"","parse-names":false,"suffix":""},{"dropping-particle":"","family":"Stock","given":"Mechtild","non-dropping-particle":"","parse-names":false,"suffix":""}],"id":"ITEM-1","issued":{"date-parts":[["2013"]]},"publisher":"De Gruyter","publisher-place":"Berlin","title":"Handbook of Information Science","type":"book"},"uris":["http://www.mendeley.com/documents/?uuid=790a4de7-d3d0-4977-9f8c-6b5cb53316f7"]},{"id":"ITEM-2","itemData":{"author":[{"dropping-particle":"","family":"Gammack","given":"John","non-dropping-particle":"","parse-names":false,"suffix":""},{"dropping-particle":"","family":"Hobbs","given":"Valarie","non-dropping-particle":"","parse-names":false,"suffix":""},{"dropping-particle":"","family":"Pigott","given":"Diarmuid","non-dropping-particle":"","parse-names":false,"suffix":""}],"id":"ITEM-2","issued":{"date-parts":[["2011"]]},"publisher":"Cengage Learning","title":"The Book of Informatics","type":"book"},"uris":["http://www.mendeley.com/documents/?uuid=cb76bd0b-17ef-472f-a523-8a52531dcd02"]}],"mendeley":{"formattedCitation":"(Gammack et al., 2011; Stock &amp; Stock, 2013)","plainTextFormattedCitation":"(Gammack et al., 2011; Stock &amp; Stock, 2013)","previouslyFormattedCitation":"(Gammack et al., 2011; Stock &amp; Stock, 2013)"},"properties":{"noteIndex":0},"schema":"https://github.com/citation-style-language/schema/raw/master/csl-citation.json"}</w:instrText>
      </w:r>
      <w:r w:rsidR="00A85774">
        <w:fldChar w:fldCharType="separate"/>
      </w:r>
      <w:r w:rsidR="00CB61D2" w:rsidRPr="00CB61D2">
        <w:rPr>
          <w:noProof/>
        </w:rPr>
        <w:t>(Gammack et al., 2011; Stock &amp; Stock, 2013)</w:t>
      </w:r>
      <w:r w:rsidR="00A85774">
        <w:fldChar w:fldCharType="end"/>
      </w:r>
      <w:r w:rsidR="00A85774">
        <w:t>. Many subfields of informatics have been demarcate</w:t>
      </w:r>
      <w:r w:rsidR="00E377E5">
        <w:t>d with m</w:t>
      </w:r>
      <w:r w:rsidR="00A85774">
        <w:t xml:space="preserve">edical informatics </w:t>
      </w:r>
      <w:r w:rsidR="003F4D89">
        <w:t>being</w:t>
      </w:r>
      <w:r w:rsidR="00A85774">
        <w:t xml:space="preserve"> one of the first </w:t>
      </w:r>
      <w:r w:rsidR="00E377E5">
        <w:fldChar w:fldCharType="begin" w:fldLock="1"/>
      </w:r>
      <w:r w:rsidR="00E947B2">
        <w:instrText>ADDIN CSL_CITATION {"citationItems":[{"id":"ITEM-1","itemData":{"DOI":"10.3414/ME9117","ISSN":"00261270","abstract":"Objectives: To clarify challenges and research topics for informatics in health and to describe new approaches for interdisciplinary collaboration and education. Methods: Research challenges and possible solutions were elaborated by scientists of two universities using an interdisciplinary approach, in a series of meetings over several months. Results and Conclusion: In order to translate scientific results from bench to bedside and further into an evidence-based and efficient health system, intensive collaboration is needed between experts from medicine, biology, informatics, engineering, public health, as well as social and economic sciences. Research challenges can be attributed to four areas: bioinformatics and systems biology, biomedical engineering and informatics, health informatics and individual healthcare, and public health informatics. In order to bridge existing gaps between different disciplines and cultures, we suggest focusing on interdisciplinary education, taking an integrative approach and starting interdisciplinary practice at early stages of education. © 2008 Schattauer GmbH.","author":[{"dropping-particle":"","family":"Kuhn","given":"Klaus A.","non-dropping-particle":"","parse-names":false,"suffix":""},{"dropping-particle":"","family":"Knoll","given":"A.","non-dropping-particle":"","parse-names":false,"suffix":""},{"dropping-particle":"","family":"Mewes","given":"H. W.","non-dropping-particle":"","parse-names":false,"suffix":""},{"dropping-particle":"","family":"Schwaiger","given":"M.","non-dropping-particle":"","parse-names":false,"suffix":""},{"dropping-particle":"","family":"Bode","given":"A.","non-dropping-particle":"","parse-names":false,"suffix":""},{"dropping-particle":"","family":"Broy","given":"M.","non-dropping-particle":"","parse-names":false,"suffix":""},{"dropping-particle":"","family":"Daniel","given":"H.","non-dropping-particle":"","parse-names":false,"suffix":""},{"dropping-particle":"","family":"Feussner","given":"H.","non-dropping-particle":"","parse-names":false,"suffix":""},{"dropping-particle":"","family":"Gradinger","given":"R.","non-dropping-particle":"","parse-names":false,"suffix":""},{"dropping-particle":"","family":"Hauner","given":"H.","non-dropping-particle":"","parse-names":false,"suffix":""},{"dropping-particle":"","family":"Höfler","given":"H.","non-dropping-particle":"","parse-names":false,"suffix":""},{"dropping-particle":"","family":"Holzmann","given":"B.","non-dropping-particle":"","parse-names":false,"suffix":""},{"dropping-particle":"","family":"Horsch","given":"A.","non-dropping-particle":"","parse-names":false,"suffix":""},{"dropping-particle":"","family":"Kemper","given":"A.","non-dropping-particle":"","parse-names":false,"suffix":""},{"dropping-particle":"","family":"Krcmar","given":"H.","non-dropping-particle":"","parse-names":false,"suffix":""},{"dropping-particle":"","family":"Kochs","given":"E. F.","non-dropping-particle":"","parse-names":false,"suffix":""},{"dropping-particle":"","family":"Lange","given":"R.","non-dropping-particle":"","parse-names":false,"suffix":""},{"dropping-particle":"","family":"Leidl","given":"R.","non-dropping-particle":"","parse-names":false,"suffix":""},{"dropping-particle":"","family":"Mansmann","given":"U.","non-dropping-particle":"","parse-names":false,"suffix":""},{"dropping-particle":"","family":"Mayr","given":"E. W.","non-dropping-particle":"","parse-names":false,"suffix":""},{"dropping-particle":"","family":"Meitinger","given":"T.","non-dropping-particle":"","parse-names":false,"suffix":""},{"dropping-particle":"","family":"Molls","given":"M.","non-dropping-particle":"","parse-names":false,"suffix":""},{"dropping-particle":"","family":"Navab","given":"N.","non-dropping-particle":"","parse-names":false,"suffix":""},{"dropping-particle":"","family":"Nüsslin","given":"F.","non-dropping-particle":"","parse-names":false,"suffix":""},{"dropping-particle":"","family":"Peschel","given":"C.","non-dropping-particle":"","parse-names":false,"suffix":""},{"dropping-particle":"","family":"Reiser","given":"M.","non-dropping-particle":"","parse-names":false,"suffix":""},{"dropping-particle":"","family":"Ring","given":"J.","non-dropping-particle":"","parse-names":false,"suffix":""},{"dropping-particle":"","family":"Rummeny","given":"E. J.","non-dropping-particle":"","parse-names":false,"suffix":""},{"dropping-particle":"","family":"Schlichter","given":"J.","non-dropping-particle":"","parse-names":false,"suffix":""},{"dropping-particle":"","family":"Schmid","given":"R.","non-dropping-particle":"","parse-names":false,"suffix":""},{"dropping-particle":"","family":"Wichmann","given":"H. E.","non-dropping-particle":"","parse-names":false,"suffix":""},{"dropping-particle":"","family":"Ziegler","given":"S.","non-dropping-particle":"","parse-names":false,"suffix":""}],"container-title":"Methods of Information in Medicine","id":"ITEM-1","issue":"4","issued":{"date-parts":[["2008"]]},"page":"283-295","title":"Informatics and Medicine - From Molecules to Populations","type":"article-journal","volume":"47"},"uris":["http://www.mendeley.com/documents/?uuid=1f89be83-7f27-465d-8612-3c369f4a0a09"]}],"mendeley":{"formattedCitation":"(Kuhn et al., 2008)","plainTextFormattedCitation":"(Kuhn et al., 2008)","previouslyFormattedCitation":"(Kuhn et al., 2008)"},"properties":{"noteIndex":0},"schema":"https://github.com/citation-style-language/schema/raw/master/csl-citation.json"}</w:instrText>
      </w:r>
      <w:r w:rsidR="00E377E5">
        <w:fldChar w:fldCharType="separate"/>
      </w:r>
      <w:r w:rsidR="00E377E5" w:rsidRPr="00E377E5">
        <w:rPr>
          <w:noProof/>
        </w:rPr>
        <w:t>(Kuhn et al., 2008)</w:t>
      </w:r>
      <w:r w:rsidR="00E377E5">
        <w:fldChar w:fldCharType="end"/>
      </w:r>
      <w:r w:rsidR="00E377E5">
        <w:t>. Biomedical</w:t>
      </w:r>
      <w:r w:rsidR="00E947B2">
        <w:t xml:space="preserve"> </w:t>
      </w:r>
      <w:r w:rsidR="00E947B2">
        <w:fldChar w:fldCharType="begin" w:fldLock="1"/>
      </w:r>
      <w:r w:rsidR="002555AF">
        <w:instrText>ADDIN CSL_CITATION {"citationItems":[{"id":"ITEM-1","itemData":{"edition":"4th","editor":[{"dropping-particle":"","family":"Shortliffe","given":"Edward H.","non-dropping-particle":"","parse-names":false,"suffix":""},{"dropping-particle":"","family":"Cimino","given":"James J","non-dropping-particle":"","parse-names":false,"suffix":""}],"id":"ITEM-1","issued":{"date-parts":[["2013"]]},"publisher":"Springer","publisher-place":"New York","title":"Biomedical Informatics: Computer applications in healthcare and biomedicine","type":"book"},"uris":["http://www.mendeley.com/documents/?uuid=12496a07-4af6-49b8-9b85-154217d99043"]}],"mendeley":{"formattedCitation":"(Shortliffe &amp; Cimino, 2013)","plainTextFormattedCitation":"(Shortliffe &amp; Cimino, 2013)","previouslyFormattedCitation":"(Shortliffe &amp; Cimino, 2013)"},"properties":{"noteIndex":0},"schema":"https://github.com/citation-style-language/schema/raw/master/csl-citation.json"}</w:instrText>
      </w:r>
      <w:r w:rsidR="00E947B2">
        <w:fldChar w:fldCharType="separate"/>
      </w:r>
      <w:r w:rsidR="00E947B2" w:rsidRPr="00E947B2">
        <w:rPr>
          <w:noProof/>
        </w:rPr>
        <w:t>(Shortliffe &amp; Cimino, 2013)</w:t>
      </w:r>
      <w:r w:rsidR="00E947B2">
        <w:fldChar w:fldCharType="end"/>
      </w:r>
      <w:r w:rsidR="00E377E5">
        <w:t>, nursing</w:t>
      </w:r>
      <w:r w:rsidR="002555AF">
        <w:t xml:space="preserve"> </w:t>
      </w:r>
      <w:r w:rsidR="002555AF">
        <w:fldChar w:fldCharType="begin" w:fldLock="1"/>
      </w:r>
      <w:r w:rsidR="002555AF">
        <w:instrText>ADDIN CSL_CITATION {"citationItems":[{"id":"ITEM-1","itemData":{"author":[{"dropping-particle":"","family":"McCormick","given":"Kathleen","non-dropping-particle":"","parse-names":false,"suffix":""},{"dropping-particle":"","family":"Saba","given":"Virginia","non-dropping-particle":"","parse-names":false,"suffix":""}],"edition":"6th","id":"ITEM-1","issued":{"date-parts":[["2015"]]},"publisher":"McGraw-Hill Education","title":"Essentials of nursing informatics","type":"book"},"uris":["http://www.mendeley.com/documents/?uuid=1b1ca058-7869-472e-81db-74c62026670b"]}],"mendeley":{"formattedCitation":"(McCormick &amp; Saba, 2015)","plainTextFormattedCitation":"(McCormick &amp; Saba, 2015)","previouslyFormattedCitation":"(McCormick &amp; Saba, 2015)"},"properties":{"noteIndex":0},"schema":"https://github.com/citation-style-language/schema/raw/master/csl-citation.json"}</w:instrText>
      </w:r>
      <w:r w:rsidR="002555AF">
        <w:fldChar w:fldCharType="separate"/>
      </w:r>
      <w:r w:rsidR="002555AF" w:rsidRPr="002555AF">
        <w:rPr>
          <w:noProof/>
        </w:rPr>
        <w:t>(McCormick &amp; Saba, 2015)</w:t>
      </w:r>
      <w:r w:rsidR="002555AF">
        <w:fldChar w:fldCharType="end"/>
      </w:r>
      <w:r w:rsidR="00E377E5">
        <w:t>, clinical</w:t>
      </w:r>
      <w:r w:rsidR="00F33529">
        <w:t xml:space="preserve"> and clinical-research </w:t>
      </w:r>
      <w:r w:rsidR="00F33529">
        <w:fldChar w:fldCharType="begin" w:fldLock="1"/>
      </w:r>
      <w:r w:rsidR="0094634B">
        <w:instrText>ADDIN CSL_CITATION {"citationItems":[{"id":"ITEM-1","itemData":{"author":[{"dropping-particle":"","family":"Degoulet","given":"Patrice","non-dropping-particle":"","parse-names":false,"suffix":""},{"dropping-particle":"","family":"Fieschi","given":"Marius","non-dropping-particle":"","parse-names":false,"suffix":""}],"id":"ITEM-1","issued":{"date-parts":[["2012"]]},"publisher":"Springer","publisher-place":"New York","title":"Introduction to clinical informatics","type":"book"},"uris":["http://www.mendeley.com/documents/?uuid=3bb9f8dc-e609-4a2c-a63d-e7a945184683"]},{"id":"ITEM-2","itemData":{"edition":"2nd","editor":[{"dropping-particle":"","family":"Richesson","given":"Rachel L.","non-dropping-particle":"","parse-names":false,"suffix":""},{"dropping-particle":"","family":"Andrews","given":"James E.","non-dropping-particle":"","parse-names":false,"suffix":""}],"id":"ITEM-2","issued":{"date-parts":[["2019"]]},"publisher":"Springer","title":"Clinical research informatics","type":"book"},"uris":["http://www.mendeley.com/documents/?uuid=97a6528e-1fa4-4720-8827-82a568b4db7a"]}],"mendeley":{"formattedCitation":"(Degoulet &amp; Fieschi, 2012; Richesson &amp; Andrews, 2019)","plainTextFormattedCitation":"(Degoulet &amp; Fieschi, 2012; Richesson &amp; Andrews, 2019)","previouslyFormattedCitation":"(Degoulet &amp; Fieschi, 2012; Richesson &amp; Andrews, 2019)"},"properties":{"noteIndex":0},"schema":"https://github.com/citation-style-language/schema/raw/master/csl-citation.json"}</w:instrText>
      </w:r>
      <w:r w:rsidR="00F33529">
        <w:fldChar w:fldCharType="separate"/>
      </w:r>
      <w:r w:rsidR="00F33529" w:rsidRPr="00F33529">
        <w:rPr>
          <w:noProof/>
        </w:rPr>
        <w:t>(Degoulet &amp; Fieschi, 2012; Richesson &amp; Andrews, 2019)</w:t>
      </w:r>
      <w:r w:rsidR="00F33529">
        <w:fldChar w:fldCharType="end"/>
      </w:r>
      <w:r w:rsidR="00E377E5">
        <w:t>, public-health</w:t>
      </w:r>
      <w:r w:rsidR="002555AF">
        <w:t xml:space="preserve"> </w:t>
      </w:r>
      <w:r w:rsidR="002555AF">
        <w:fldChar w:fldCharType="begin" w:fldLock="1"/>
      </w:r>
      <w:r w:rsidR="00F33529">
        <w:instrText>ADDIN CSL_CITATION {"citationItems":[{"id":"ITEM-1","itemData":{"edition":"2nd","editor":[{"dropping-particle":"","family":"Magnusson","given":"J.A.","non-dropping-particle":"","parse-names":false,"suffix":""},{"dropping-particle":"","family":"Fu Jr.","given":"Paul C.","non-dropping-particle":"","parse-names":false,"suffix":""}],"id":"ITEM-1","issued":{"date-parts":[["2013"]]},"publisher":"Springer","publisher-place":"London","title":"Public health informatics and information systems","type":"book"},"uris":["http://www.mendeley.com/documents/?uuid=4ca1503d-8810-416b-99ee-cda7a2b93a79"]}],"mendeley":{"formattedCitation":"(Magnusson &amp; Fu Jr., 2013)","plainTextFormattedCitation":"(Magnusson &amp; Fu Jr., 2013)","previouslyFormattedCitation":"(Magnusson &amp; Fu Jr., 2013)"},"properties":{"noteIndex":0},"schema":"https://github.com/citation-style-language/schema/raw/master/csl-citation.json"}</w:instrText>
      </w:r>
      <w:r w:rsidR="002555AF">
        <w:fldChar w:fldCharType="separate"/>
      </w:r>
      <w:r w:rsidR="002555AF" w:rsidRPr="002555AF">
        <w:rPr>
          <w:noProof/>
        </w:rPr>
        <w:t>(Magnusson &amp; Fu Jr., 2013)</w:t>
      </w:r>
      <w:r w:rsidR="002555AF">
        <w:fldChar w:fldCharType="end"/>
      </w:r>
      <w:r w:rsidR="00E377E5">
        <w:t xml:space="preserve">, </w:t>
      </w:r>
      <w:r w:rsidR="003F4D89">
        <w:t xml:space="preserve">and </w:t>
      </w:r>
      <w:r w:rsidR="00E377E5">
        <w:t>bio</w:t>
      </w:r>
      <w:r w:rsidR="0094634B">
        <w:t xml:space="preserve">informatics </w:t>
      </w:r>
      <w:r w:rsidR="0094634B">
        <w:fldChar w:fldCharType="begin" w:fldLock="1"/>
      </w:r>
      <w:r w:rsidR="0094634B">
        <w:instrText>ADDIN CSL_CITATION {"citationItems":[{"id":"ITEM-1","itemData":{"DOI":"10.1007/s10439-006-9105-9","ISBN":"0471383902","ISSN":"0090-6964","edition":"2nd","editor":[{"dropping-particle":"","family":"Baxevanis","given":"Andreas D.","non-dropping-particle":"","parse-names":false,"suffix":""},{"dropping-particle":"","family":"Ouellette","given":"B.F. Francis","non-dropping-particle":"","parse-names":false,"suffix":""}],"id":"ITEM-1","issued":{"date-parts":[["2020"]]},"publisher":"Wiley-Interscience","title":"Bioinformatics: A Practical Guide to the Analysis of Genes and Proteins","type":"book"},"uris":["http://www.mendeley.com/documents/?uuid=ac5c7255-7393-417a-b98a-4dfdaf47becd"]}],"mendeley":{"formattedCitation":"(Baxevanis &amp; Ouellette, 2020)","plainTextFormattedCitation":"(Baxevanis &amp; Ouellette, 2020)","previouslyFormattedCitation":"(Baxevanis &amp; Ouellette, 2020)"},"properties":{"noteIndex":0},"schema":"https://github.com/citation-style-language/schema/raw/master/csl-citation.json"}</w:instrText>
      </w:r>
      <w:r w:rsidR="0094634B">
        <w:fldChar w:fldCharType="separate"/>
      </w:r>
      <w:r w:rsidR="0094634B" w:rsidRPr="0094634B">
        <w:rPr>
          <w:noProof/>
        </w:rPr>
        <w:t>(Baxevanis &amp; Ouellette, 2020)</w:t>
      </w:r>
      <w:r w:rsidR="0094634B">
        <w:fldChar w:fldCharType="end"/>
      </w:r>
      <w:r w:rsidR="00E377E5">
        <w:t xml:space="preserve"> are but a few of the </w:t>
      </w:r>
      <w:r w:rsidR="00CB61D2">
        <w:t xml:space="preserve">further </w:t>
      </w:r>
      <w:r w:rsidR="00E377E5">
        <w:t>subfields recognised by t</w:t>
      </w:r>
      <w:r w:rsidR="002555AF">
        <w:t xml:space="preserve">he International </w:t>
      </w:r>
      <w:r w:rsidR="00E377E5">
        <w:t xml:space="preserve">Medical Informatics Association </w:t>
      </w:r>
      <w:r w:rsidR="0094634B">
        <w:fldChar w:fldCharType="begin" w:fldLock="1"/>
      </w:r>
      <w:r w:rsidR="00CB61D2">
        <w:instrText>ADDIN CSL_CITATION {"citationItems":[{"id":"ITEM-1","itemData":{"author":[{"dropping-particle":"","family":"IMIA","given":"","non-dropping-particle":"","parse-names":false,"suffix":""}],"id":"ITEM-1","issued":{"date-parts":[["2020"]]},"title":"International Medical Informatics Association","type":"article"},"uris":["http://www.mendeley.com/documents/?uuid=e089cfd1-334d-4e3a-876a-b477037bdaca"]}],"mendeley":{"formattedCitation":"(IMIA, 2020)","plainTextFormattedCitation":"(IMIA, 2020)","previouslyFormattedCitation":"(IMIA, 2020)"},"properties":{"noteIndex":0},"schema":"https://github.com/citation-style-language/schema/raw/master/csl-citation.json"}</w:instrText>
      </w:r>
      <w:r w:rsidR="0094634B">
        <w:fldChar w:fldCharType="separate"/>
      </w:r>
      <w:r w:rsidR="0094634B" w:rsidRPr="0094634B">
        <w:rPr>
          <w:noProof/>
        </w:rPr>
        <w:t>(IMIA, 2020)</w:t>
      </w:r>
      <w:r w:rsidR="0094634B">
        <w:fldChar w:fldCharType="end"/>
      </w:r>
      <w:r w:rsidR="00E377E5">
        <w:t>, where they use principles from information science to address particular needs.</w:t>
      </w:r>
      <w:commentRangeEnd w:id="41"/>
      <w:r w:rsidR="00084215">
        <w:rPr>
          <w:rStyle w:val="CommentReference"/>
        </w:rPr>
        <w:commentReference w:id="41"/>
      </w:r>
    </w:p>
    <w:p w14:paraId="3BC4C3AE" w14:textId="2850957A" w:rsidR="004E5CE1" w:rsidRPr="00322A06" w:rsidRDefault="00151E77" w:rsidP="004E5CE1">
      <w:r>
        <w:t>The International Medical Informatics Association (IMIA) working group on ‘Health Informatics for Patient Safety’ consider their role as “</w:t>
      </w:r>
      <w:r w:rsidRPr="00BC410C">
        <w:t>[</w:t>
      </w:r>
      <w:r>
        <w:t>promoting</w:t>
      </w:r>
      <w:r w:rsidRPr="00BC410C">
        <w:t>]</w:t>
      </w:r>
      <w:r>
        <w:t xml:space="preserve"> </w:t>
      </w:r>
      <w:r w:rsidRPr="00BC410C">
        <w:rPr>
          <w:i/>
        </w:rPr>
        <w:t>patient safety of health information systems and their associated medical devices</w:t>
      </w:r>
      <w:r>
        <w:rPr>
          <w:i/>
        </w:rPr>
        <w:t>. The focus…is on</w:t>
      </w:r>
      <w:r w:rsidRPr="00357A11">
        <w:rPr>
          <w:i/>
        </w:rPr>
        <w:t>…how healthcare information systems can improve patient safety, as well as identifying and rectifying safety issues</w:t>
      </w:r>
      <w:r>
        <w:t xml:space="preserve">” </w:t>
      </w:r>
      <w:r>
        <w:fldChar w:fldCharType="begin" w:fldLock="1"/>
      </w:r>
      <w:r>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Safety","type":"report"},"uris":["http://www.mendeley.com/documents/?uuid=27b58af2-f321-46eb-8a77-669f7ccba4fd"]}],"mendeley":{"formattedCitation":"(IMIA WG7, 2018)","plainTextFormattedCitation":"(IMIA WG7, 2018)","previouslyFormattedCitation":"(IMIA WG7, 2018)"},"properties":{"noteIndex":0},"schema":"https://github.com/citation-style-language/schema/raw/master/csl-citation.json"}</w:instrText>
      </w:r>
      <w:r>
        <w:fldChar w:fldCharType="separate"/>
      </w:r>
      <w:r w:rsidRPr="00BC410C">
        <w:rPr>
          <w:noProof/>
        </w:rPr>
        <w:t>(IMIA WG7, 2018)</w:t>
      </w:r>
      <w:r>
        <w:fldChar w:fldCharType="end"/>
      </w:r>
      <w:r>
        <w:t>.</w:t>
      </w:r>
      <w:r w:rsidR="004E5CE1">
        <w:t xml:space="preserve"> This scope is exemplified in </w:t>
      </w:r>
      <w:r w:rsidR="004E5CE1" w:rsidRPr="00322A06">
        <w:fldChar w:fldCharType="begin" w:fldLock="1"/>
      </w:r>
      <w:r w:rsidR="004E5CE1">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&amp; Sittig, 2016)","manualFormatting":"Singh and Sittig's (2016)","plainTextFormattedCitation":"(Singh &amp; Sittig, 2016)","previouslyFormattedCitation":"(Singh &amp; Sittig, 2016)"},"properties":{"noteIndex":0},"schema":"https://github.com/citation-style-language/schema/raw/master/csl-citation.json"}</w:instrText>
      </w:r>
      <w:r w:rsidR="004E5CE1" w:rsidRPr="00322A06">
        <w:fldChar w:fldCharType="separate"/>
      </w:r>
      <w:r w:rsidR="004E5CE1" w:rsidRPr="00322A06">
        <w:rPr>
          <w:noProof/>
        </w:rPr>
        <w:t>Singh and Sittig</w:t>
      </w:r>
      <w:r w:rsidR="004E5CE1">
        <w:rPr>
          <w:noProof/>
        </w:rPr>
        <w:t>'s</w:t>
      </w:r>
      <w:r w:rsidR="004E5CE1" w:rsidRPr="00322A06">
        <w:rPr>
          <w:noProof/>
        </w:rPr>
        <w:t xml:space="preserve"> (2016)</w:t>
      </w:r>
      <w:r w:rsidR="004E5CE1" w:rsidRPr="00322A06">
        <w:fldChar w:fldCharType="end"/>
      </w:r>
      <w:r w:rsidR="004E5CE1" w:rsidRPr="00322A06">
        <w:t xml:space="preserve"> Health Information Technology Safety Measurement Framework</w:t>
      </w:r>
      <w:r w:rsidR="004E5CE1">
        <w:t>. The framework defines three safety domains</w:t>
      </w:r>
      <w:r w:rsidR="00942589">
        <w:t xml:space="preserve"> embedded in a socio-technical work system</w:t>
      </w:r>
      <w:r w:rsidR="004E5CE1">
        <w:t xml:space="preserve">: safe </w:t>
      </w:r>
      <w:r w:rsidR="00CB1C67">
        <w:t>HIT</w:t>
      </w:r>
      <w:r w:rsidR="004E5CE1">
        <w:t xml:space="preserve">, safe use of </w:t>
      </w:r>
      <w:r w:rsidR="00CB1C67">
        <w:t>HIT</w:t>
      </w:r>
      <w:r w:rsidR="004E5CE1">
        <w:t xml:space="preserve">, and using </w:t>
      </w:r>
      <w:r w:rsidR="00CB1C67">
        <w:t>HIT</w:t>
      </w:r>
      <w:r w:rsidR="004E5CE1">
        <w:t xml:space="preserve"> to improve safety.</w:t>
      </w:r>
      <w:r w:rsidR="000C464D">
        <w:t xml:space="preserve"> Safety Informatics </w:t>
      </w:r>
      <w:r w:rsidR="00B613F9">
        <w:t>address</w:t>
      </w:r>
      <w:r w:rsidR="00AC4FD6">
        <w:t>es</w:t>
      </w:r>
      <w:r w:rsidR="00B613F9">
        <w:t xml:space="preserve"> problems in</w:t>
      </w:r>
      <w:r w:rsidR="005646F8">
        <w:t xml:space="preserve"> all of</w:t>
      </w:r>
      <w:r w:rsidR="00B613F9">
        <w:t xml:space="preserve"> these domains using</w:t>
      </w:r>
      <w:r w:rsidR="000C464D">
        <w:t xml:space="preserve"> princi</w:t>
      </w:r>
      <w:r w:rsidR="00B613F9">
        <w:t>ples from information science</w:t>
      </w:r>
      <w:r w:rsidR="000C464D">
        <w:t>,</w:t>
      </w:r>
      <w:r w:rsidR="00B613F9">
        <w:t xml:space="preserve"> i.e. </w:t>
      </w:r>
      <w:r w:rsidR="000C464D">
        <w:t xml:space="preserve">the representation, storage, </w:t>
      </w:r>
      <w:r w:rsidR="000C464D" w:rsidRPr="000C464D">
        <w:t>su</w:t>
      </w:r>
      <w:r w:rsidR="000C464D">
        <w:t xml:space="preserve">pply, </w:t>
      </w:r>
      <w:r w:rsidR="000C464D" w:rsidRPr="000C464D">
        <w:t xml:space="preserve">search for and retrieval of relevant </w:t>
      </w:r>
      <w:r w:rsidR="000C464D">
        <w:t xml:space="preserve">information </w:t>
      </w:r>
      <w:r w:rsidR="000C464D">
        <w:fldChar w:fldCharType="begin" w:fldLock="1"/>
      </w:r>
      <w:r w:rsidR="003F2662">
        <w:instrText>ADDIN CSL_CITATION {"citationItems":[{"id":"ITEM-1","itemData":{"ISBN":"978-3-11-023499","author":[{"dropping-particle":"","family":"Stock","given":"Wolfgang G.","non-dropping-particle":"","parse-names":false,"suffix":""},{"dropping-particle":"","family":"Stock","given":"Mechtild","non-dropping-particle":"","parse-names":false,"suffix":""}],"id":"ITEM-1","issued":{"date-parts":[["2013"]]},"publisher":"De Gruyter","publisher-place":"Berlin","title":"Handbook of Information Science","type":"book"},"uris":["http://www.mendeley.com/documents/?uuid=790a4de7-d3d0-4977-9f8c-6b5cb53316f7"]}],"mendeley":{"formattedCitation":"(Stock &amp; Stock, 2013)","plainTextFormattedCitation":"(Stock &amp; Stock, 2013)","previouslyFormattedCitation":"(Stock &amp; Stock, 2013)"},"properties":{"noteIndex":0},"schema":"https://github.com/citation-style-language/schema/raw/master/csl-citation.json"}</w:instrText>
      </w:r>
      <w:r w:rsidR="000C464D">
        <w:fldChar w:fldCharType="separate"/>
      </w:r>
      <w:r w:rsidR="000C464D" w:rsidRPr="000C464D">
        <w:rPr>
          <w:noProof/>
        </w:rPr>
        <w:t>(Stock &amp; Stock, 2013)</w:t>
      </w:r>
      <w:r w:rsidR="000C464D">
        <w:fldChar w:fldCharType="end"/>
      </w:r>
      <w:r w:rsidR="000C464D">
        <w:t>.</w:t>
      </w:r>
    </w:p>
    <w:p w14:paraId="265E847F" w14:textId="4F76E6C1" w:rsidR="00EC546B" w:rsidRDefault="00EC546B" w:rsidP="00AB3439"/>
    <w:p w14:paraId="4A4AC040" w14:textId="2DDD0979" w:rsidR="00656305" w:rsidRDefault="00C87DCA" w:rsidP="00F700A2">
      <w:pPr>
        <w:pStyle w:val="Heading1"/>
      </w:pPr>
      <w:r>
        <w:t xml:space="preserve">Section 2: </w:t>
      </w:r>
      <w:r w:rsidR="00656305">
        <w:t>Method</w:t>
      </w:r>
    </w:p>
    <w:p w14:paraId="30BE240E" w14:textId="5529C445" w:rsidR="00656305" w:rsidRDefault="006A63CC" w:rsidP="00656305">
      <w:r>
        <w:t xml:space="preserve">A workshop of </w:t>
      </w:r>
      <w:r w:rsidR="00D77B4B">
        <w:t>14</w:t>
      </w:r>
      <w:r>
        <w:t xml:space="preserve"> </w:t>
      </w:r>
      <w:commentRangeStart w:id="43"/>
      <w:commentRangeStart w:id="44"/>
      <w:r>
        <w:t>collaborators</w:t>
      </w:r>
      <w:r w:rsidRPr="00AA44BF">
        <w:t xml:space="preserve"> </w:t>
      </w:r>
      <w:commentRangeEnd w:id="43"/>
      <w:r w:rsidR="008077C5">
        <w:rPr>
          <w:rStyle w:val="CommentReference"/>
        </w:rPr>
        <w:commentReference w:id="43"/>
      </w:r>
      <w:commentRangeEnd w:id="44"/>
      <w:r w:rsidR="008077C5">
        <w:rPr>
          <w:rStyle w:val="CommentReference"/>
        </w:rPr>
        <w:commentReference w:id="44"/>
      </w:r>
      <w:r>
        <w:t>was convened who represent those who develop, evaluate and</w:t>
      </w:r>
      <w:r w:rsidRPr="00AA44BF">
        <w:t xml:space="preserve"> use</w:t>
      </w:r>
      <w:r>
        <w:t xml:space="preserve"> health information technologies and the</w:t>
      </w:r>
      <w:r w:rsidRPr="001809FF">
        <w:t xml:space="preserve">ir data for both research and </w:t>
      </w:r>
      <w:commentRangeStart w:id="45"/>
      <w:r w:rsidRPr="001809FF">
        <w:t>practical purposes</w:t>
      </w:r>
      <w:commentRangeEnd w:id="45"/>
      <w:r w:rsidR="00AC4FD6">
        <w:rPr>
          <w:rStyle w:val="CommentReference"/>
        </w:rPr>
        <w:commentReference w:id="45"/>
      </w:r>
      <w:r w:rsidRPr="001809FF">
        <w:t>.</w:t>
      </w:r>
      <w:r w:rsidR="005646F8">
        <w:t xml:space="preserve"> C</w:t>
      </w:r>
      <w:r w:rsidR="005646F8" w:rsidRPr="001809FF">
        <w:t>ollaborators discussed the patient-safety implications of the challenges posed</w:t>
      </w:r>
      <w:r w:rsidR="005646F8">
        <w:t xml:space="preserve"> by a</w:t>
      </w:r>
      <w:r w:rsidR="00B11DC6" w:rsidRPr="001809FF">
        <w:t xml:space="preserve"> set of new and emerging health information technologies</w:t>
      </w:r>
      <w:r w:rsidR="005646F8">
        <w:t xml:space="preserve"> that</w:t>
      </w:r>
      <w:r w:rsidR="00B11DC6" w:rsidRPr="001809FF">
        <w:t xml:space="preserve"> were collated from a scoping review of the academic, commercial and grey literature relating to </w:t>
      </w:r>
      <w:proofErr w:type="gramStart"/>
      <w:r w:rsidR="00CB1C67">
        <w:t>HIS</w:t>
      </w:r>
      <w:r w:rsidR="00B11DC6" w:rsidRPr="001809FF">
        <w:t>s</w:t>
      </w:r>
      <w:proofErr w:type="gramEnd"/>
      <w:r w:rsidR="00B11DC6" w:rsidRPr="001809FF">
        <w:t>.</w:t>
      </w:r>
      <w:r w:rsidR="001809FF" w:rsidRPr="001809FF">
        <w:t xml:space="preserve"> In subsequent meetings, the group collated and synthesised contributions to 1) describe characteristics of new and emerging health information </w:t>
      </w:r>
      <w:r w:rsidR="001809FF" w:rsidRPr="001809FF">
        <w:lastRenderedPageBreak/>
        <w:t xml:space="preserve">technologies, 2) describe the challenges posed by evolving </w:t>
      </w:r>
      <w:r w:rsidR="00CB1C67">
        <w:t>HIS</w:t>
      </w:r>
      <w:r w:rsidR="00AC4FD6">
        <w:t>s</w:t>
      </w:r>
      <w:r w:rsidR="001809FF" w:rsidRPr="001809FF">
        <w:t>, 3) describe the patient-safety implications of the challenges posed, and 4) recommend approaches to address the patient-safety implications</w:t>
      </w:r>
      <w:r w:rsidR="001809FF">
        <w:t>.</w:t>
      </w:r>
    </w:p>
    <w:p w14:paraId="35067DB6" w14:textId="2B32E2E3" w:rsidR="008E287D" w:rsidRDefault="008E287D" w:rsidP="00656305"/>
    <w:p w14:paraId="4CF81741" w14:textId="560A7F29" w:rsidR="009D0ABB" w:rsidRDefault="009D0ABB" w:rsidP="00F700A2">
      <w:pPr>
        <w:pStyle w:val="Heading1"/>
      </w:pPr>
      <w:commentRangeStart w:id="46"/>
      <w:r>
        <w:t xml:space="preserve">Section 3: </w:t>
      </w:r>
      <w:r w:rsidR="00FB2A79">
        <w:t>Workshop synthesis</w:t>
      </w:r>
      <w:commentRangeEnd w:id="46"/>
      <w:r w:rsidR="008077C5">
        <w:rPr>
          <w:rStyle w:val="CommentReference"/>
          <w:rFonts w:asciiTheme="minorHAnsi" w:eastAsiaTheme="minorHAnsi" w:hAnsiTheme="minorHAnsi" w:cstheme="minorBidi"/>
        </w:rPr>
        <w:commentReference w:id="46"/>
      </w:r>
    </w:p>
    <w:p w14:paraId="2320E89E" w14:textId="6FBDBE00" w:rsidR="00AB3439" w:rsidRDefault="00C87DCA" w:rsidP="009D0ABB">
      <w:pPr>
        <w:pStyle w:val="Heading2"/>
      </w:pPr>
      <w:r>
        <w:t>Characteristics of n</w:t>
      </w:r>
      <w:r w:rsidR="00E97300">
        <w:t xml:space="preserve">ew and emerging </w:t>
      </w:r>
      <w:r w:rsidR="00CB1C67">
        <w:t>HIT</w:t>
      </w:r>
    </w:p>
    <w:p w14:paraId="7DB071C0" w14:textId="49396CC8" w:rsidR="00A20FF2" w:rsidRPr="00F76262" w:rsidRDefault="00404DCD" w:rsidP="00404DCD">
      <w:r>
        <w:t>We define emerging technology as innovation, novel application of an existing technology, or novel uptake or use of an existing technology by an organisation or user.</w:t>
      </w:r>
      <w:r w:rsidRPr="00F76262">
        <w:t xml:space="preserve"> </w:t>
      </w:r>
      <w:r w:rsidR="00D77B4B">
        <w:t>Table x</w:t>
      </w:r>
      <w:commentRangeStart w:id="47"/>
      <w:r w:rsidR="00D77B4B" w:rsidRPr="00D77B4B">
        <w:rPr>
          <w:highlight w:val="yellow"/>
        </w:rPr>
        <w:t>1</w:t>
      </w:r>
      <w:commentRangeEnd w:id="47"/>
      <w:r w:rsidR="00084215">
        <w:rPr>
          <w:rStyle w:val="CommentReference"/>
        </w:rPr>
        <w:commentReference w:id="47"/>
      </w:r>
      <w:r w:rsidR="00D77B4B">
        <w:t xml:space="preserve">x shows some of the </w:t>
      </w:r>
      <w:r w:rsidR="00D77B4B" w:rsidRPr="00084215">
        <w:t>example HI</w:t>
      </w:r>
      <w:r w:rsidR="00AC4FD6">
        <w:t>Ts considered</w:t>
      </w:r>
      <w:r w:rsidR="00D77B4B" w:rsidRPr="00084215">
        <w:t>. The te</w:t>
      </w:r>
      <w:r w:rsidR="00084215" w:rsidRPr="00084215">
        <w:t xml:space="preserve">chnologies are characterised by personalisation, decentralisation, a systems orientation, and a move toward a user-led/patient-centred </w:t>
      </w:r>
      <w:r w:rsidR="00AC4FD6">
        <w:t>experience</w:t>
      </w:r>
      <w:r w:rsidR="00084215" w:rsidRPr="00084215">
        <w:t>.</w:t>
      </w:r>
      <w:r w:rsidR="00084215">
        <w:rPr>
          <w:highlight w:val="yellow"/>
        </w:rPr>
        <w:t xml:space="preserve"> </w:t>
      </w:r>
    </w:p>
    <w:p w14:paraId="628FE09B" w14:textId="77777777" w:rsidR="00865867" w:rsidRDefault="00865867" w:rsidP="00865867"/>
    <w:p w14:paraId="44A892CB" w14:textId="20A55BE2" w:rsidR="00E97300" w:rsidRDefault="00C87DCA" w:rsidP="00FB2A79">
      <w:pPr>
        <w:pStyle w:val="Heading2"/>
      </w:pPr>
      <w:commentRangeStart w:id="48"/>
      <w:r>
        <w:t>C</w:t>
      </w:r>
      <w:r w:rsidR="001F4ED1">
        <w:t xml:space="preserve">hallenges </w:t>
      </w:r>
      <w:r>
        <w:t xml:space="preserve">posed by </w:t>
      </w:r>
      <w:r w:rsidR="001F4ED1">
        <w:t xml:space="preserve">new and </w:t>
      </w:r>
      <w:r w:rsidR="00E97300">
        <w:t xml:space="preserve">emerging </w:t>
      </w:r>
      <w:r w:rsidR="00CB1C67">
        <w:t>HIT</w:t>
      </w:r>
      <w:commentRangeEnd w:id="48"/>
      <w:r w:rsidR="005646F8">
        <w:rPr>
          <w:rStyle w:val="CommentReference"/>
          <w:rFonts w:asciiTheme="minorHAnsi" w:eastAsiaTheme="minorHAnsi" w:hAnsiTheme="minorHAnsi" w:cstheme="minorBidi"/>
        </w:rPr>
        <w:commentReference w:id="48"/>
      </w:r>
    </w:p>
    <w:p w14:paraId="14A59AD8" w14:textId="77777777" w:rsidR="00AC4FD6" w:rsidRDefault="000A1BAC" w:rsidP="000A1BAC">
      <w:r>
        <w:t>We propose</w:t>
      </w:r>
      <w:r w:rsidR="00AC4FD6">
        <w:t xml:space="preserve"> there are</w:t>
      </w:r>
      <w:r>
        <w:t xml:space="preserve"> six challenges posed by the k</w:t>
      </w:r>
      <w:r w:rsidR="005646F8">
        <w:t>inds of HIT that are emerging</w:t>
      </w:r>
      <w:r>
        <w:t>. Firstly, much of the innovation is not physical</w:t>
      </w:r>
      <w:r w:rsidR="00B16B1C">
        <w:t>,</w:t>
      </w:r>
      <w:r>
        <w:t xml:space="preserve"> instead leveraging existing hardware in novel ways. This manifests as software, systems architecture </w:t>
      </w:r>
      <w:r w:rsidR="005646F8">
        <w:t>and</w:t>
      </w:r>
      <w:r>
        <w:t xml:space="preserve"> communication protocols. It </w:t>
      </w:r>
      <w:r w:rsidR="005646F8">
        <w:t>is challenging</w:t>
      </w:r>
      <w:r>
        <w:t xml:space="preserve"> to conceptualise threats to patient safety from </w:t>
      </w:r>
      <w:r w:rsidR="00AC4FD6">
        <w:t xml:space="preserve">these </w:t>
      </w:r>
      <w:r>
        <w:t>non-physical influences</w:t>
      </w:r>
      <w:r w:rsidR="005646F8">
        <w:t xml:space="preserve"> because it </w:t>
      </w:r>
      <w:r>
        <w:t>require</w:t>
      </w:r>
      <w:r w:rsidR="005646F8">
        <w:t>s</w:t>
      </w:r>
      <w:r>
        <w:t xml:space="preserve"> more-abstract consideration</w:t>
      </w:r>
      <w:r w:rsidR="00B4439A">
        <w:t xml:space="preserve"> of interactions and effects.</w:t>
      </w:r>
    </w:p>
    <w:p w14:paraId="2AC08117" w14:textId="5E9EFEE6" w:rsidR="005646F8" w:rsidRDefault="00B4439A" w:rsidP="000A1BAC">
      <w:r>
        <w:t>Secondly, it is increasingly easier to collect data but it is not clear how they can be sensibly integrated and interpreted</w:t>
      </w:r>
      <w:r w:rsidR="003C6222">
        <w:t xml:space="preserve"> </w:t>
      </w:r>
      <w:r w:rsidR="003C6222">
        <w:fldChar w:fldCharType="begin" w:fldLock="1"/>
      </w:r>
      <w:r w:rsidR="000D63DD">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Science","type":"article-journal","volume":"5"},"uris":["http://www.mendeley.com/documents/?uuid=87cce584-4df7-4095-b0be-ec3b92f71814"]}],"mendeley":{"formattedCitation":"(Ranjan et al., 2018)","plainTextFormattedCitation":"(Ranjan et al., 2018)","previouslyFormattedCitation":"(Ranjan et al., 2018)"},"properties":{"noteIndex":0},"schema":"https://github.com/citation-style-language/schema/raw/master/csl-citation.json"}</w:instrText>
      </w:r>
      <w:r w:rsidR="003C6222">
        <w:fldChar w:fldCharType="separate"/>
      </w:r>
      <w:r w:rsidR="003C6222" w:rsidRPr="003C6222">
        <w:rPr>
          <w:noProof/>
        </w:rPr>
        <w:t>(Ranjan et al., 2018)</w:t>
      </w:r>
      <w:r w:rsidR="003C6222">
        <w:fldChar w:fldCharType="end"/>
      </w:r>
      <w:r>
        <w:t>. Thirdly, as the pace of innovation accelerates, the current reactive (rather than proactive) regulatory- and standards-based approaches to safety will be increasingly ineffective at assuring patients’ safety.</w:t>
      </w:r>
    </w:p>
    <w:p w14:paraId="2362287F" w14:textId="7BA09D58" w:rsidR="00670128" w:rsidRPr="00670128" w:rsidRDefault="00670128" w:rsidP="00670128">
      <w:r>
        <w:t>Fourthly, although HITs are being developed to leverage HISs, safety considerations are often focused on the HIT in isolation. This reductionist approach leads to a myopic view of the HIT’s effects that does not consider the emergent consequences of the HIT’s involvement within a HIS.</w:t>
      </w:r>
      <w:r w:rsidR="005646F8">
        <w:t xml:space="preserve"> </w:t>
      </w:r>
      <w:r w:rsidRPr="00670128">
        <w:t xml:space="preserve">Fifthly, and related to the challenge of reductionism, is solutionism, which is an ideology that </w:t>
      </w:r>
      <w:r w:rsidR="00DF5C59">
        <w:t xml:space="preserve">inappropriately </w:t>
      </w:r>
      <w:r w:rsidRPr="00670128">
        <w:t xml:space="preserve">recasts </w:t>
      </w:r>
      <w:r>
        <w:t>“</w:t>
      </w:r>
      <w:r>
        <w:rPr>
          <w:i/>
        </w:rPr>
        <w:t>complex social situations…</w:t>
      </w:r>
      <w:r w:rsidRPr="00670128">
        <w:rPr>
          <w:i/>
        </w:rPr>
        <w:t>as neatly defined problems with definite, computabl</w:t>
      </w:r>
      <w:r>
        <w:rPr>
          <w:i/>
        </w:rPr>
        <w:t>e solutions…i</w:t>
      </w:r>
      <w:r w:rsidRPr="00670128">
        <w:rPr>
          <w:i/>
        </w:rPr>
        <w:t xml:space="preserve">f only the right </w:t>
      </w:r>
      <w:r w:rsidRPr="00670128">
        <w:t>[technologies]</w:t>
      </w:r>
      <w:r w:rsidRPr="00670128">
        <w:rPr>
          <w:i/>
        </w:rPr>
        <w:t xml:space="preserve"> are in place”</w:t>
      </w:r>
      <w:r>
        <w:t xml:space="preserve"> </w:t>
      </w:r>
      <w:r>
        <w:fldChar w:fldCharType="begin" w:fldLock="1"/>
      </w:r>
      <w:r>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Solutionism","type":"book"},"uris":["http://www.mendeley.com/documents/?uuid=95064a81-4b51-4789-bb2f-4d92955775a9"]}],"mendeley":{"formattedCitation":"(Morozov, 2013)","plainTextFormattedCitation":"(Morozov, 2013)","previouslyFormattedCitation":"(Morozov, 2013)"},"properties":{"noteIndex":0},"schema":"https://github.com/citation-style-language/schema/raw/master/csl-citation.json"}</w:instrText>
      </w:r>
      <w:r>
        <w:fldChar w:fldCharType="separate"/>
      </w:r>
      <w:r w:rsidRPr="00670128">
        <w:rPr>
          <w:noProof/>
        </w:rPr>
        <w:t>(Morozov, 2013)</w:t>
      </w:r>
      <w:r>
        <w:fldChar w:fldCharType="end"/>
      </w:r>
      <w:r>
        <w:t xml:space="preserve">. Examples include diet apps that inappropriately simplify body composition as merely a function of </w:t>
      </w:r>
      <w:r w:rsidR="00DF5C59">
        <w:t>calorie</w:t>
      </w:r>
      <w:r>
        <w:t xml:space="preserve"> consumption </w:t>
      </w:r>
      <w:r>
        <w:fldChar w:fldCharType="begin" w:fldLock="1"/>
      </w:r>
      <w:r w:rsidR="00DF5C59">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solutionism","type":"article-journal","volume":"4"},"uris":["http://www.mendeley.com/documents/?uuid=6c4e48dd-6a15-48fd-a966-8260f76b0d32"]}],"mendeley":{"formattedCitation":"(Maturo, 2014)","plainTextFormattedCitation":"(Maturo, 2014)","previouslyFormattedCitation":"(Maturo, 2014)"},"properties":{"noteIndex":0},"schema":"https://github.com/citation-style-language/schema/raw/master/csl-citation.json"}</w:instrText>
      </w:r>
      <w:r>
        <w:fldChar w:fldCharType="separate"/>
      </w:r>
      <w:r w:rsidRPr="00670128">
        <w:rPr>
          <w:noProof/>
        </w:rPr>
        <w:t>(Maturo, 2014)</w:t>
      </w:r>
      <w:r>
        <w:fldChar w:fldCharType="end"/>
      </w:r>
      <w:r w:rsidR="00DF5C59">
        <w:t xml:space="preserve"> and many medical treatments </w:t>
      </w:r>
      <w:r w:rsidR="00DF5C59">
        <w:fldChar w:fldCharType="begin" w:fldLock="1"/>
      </w:r>
      <w:r w:rsidR="00045EB8">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care’","type":"article-journal","volume":"22"},"uris":["http://www.mendeley.com/documents/?uuid=fb74b20b-672c-48bd-95d8-bac00a6ff399"]}],"mendeley":{"formattedCitation":"(Gardner &amp; Warren, 2019)","plainTextFormattedCitation":"(Gardner &amp; Warren, 2019)","previouslyFormattedCitation":"(Gardner &amp; Warren, 2019)"},"properties":{"noteIndex":0},"schema":"https://github.com/citation-style-language/schema/raw/master/csl-citation.json"}</w:instrText>
      </w:r>
      <w:r w:rsidR="00DF5C59">
        <w:fldChar w:fldCharType="separate"/>
      </w:r>
      <w:r w:rsidR="00DF5C59" w:rsidRPr="00DF5C59">
        <w:rPr>
          <w:noProof/>
        </w:rPr>
        <w:t>(Gardner &amp; Warren, 2019)</w:t>
      </w:r>
      <w:r w:rsidR="00DF5C59">
        <w:fldChar w:fldCharType="end"/>
      </w:r>
      <w:r w:rsidR="00DF5C59">
        <w:t>.</w:t>
      </w:r>
    </w:p>
    <w:p w14:paraId="0786E407" w14:textId="23DD4F35" w:rsidR="00670128" w:rsidRDefault="00D67540" w:rsidP="00D14F7E">
      <w:r>
        <w:t>Sixthly, the increased complexity and distal connectedness of HISs challenges notions of trust that have long been a part of patient care</w:t>
      </w:r>
      <w:r w:rsidR="00045EB8">
        <w:t xml:space="preserve"> </w:t>
      </w:r>
      <w:r w:rsidR="00045EB8">
        <w:fldChar w:fldCharType="begin" w:fldLock="1"/>
      </w:r>
      <w:r w:rsidR="00022E7F">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infomediaries","type":"article-journal","volume":"43"},"uris":["http://www.mendeley.com/documents/?uuid=7a9d7c5e-7e04-4c36-872b-34c6cc5f64a7"]}],"mendeley":{"formattedCitation":"(Song &amp; Zahedi, 2007; Thorne &amp; Robinson, 1988)","plainTextFormattedCitation":"(Song &amp; Zahedi, 2007; Thorne &amp; Robinson, 1988)","previouslyFormattedCitation":"(Song &amp; Zahedi, 2007; Thorne &amp; Robinson, 1988)"},"properties":{"noteIndex":0},"schema":"https://github.com/citation-style-language/schema/raw/master/csl-citation.json"}</w:instrText>
      </w:r>
      <w:r w:rsidR="00045EB8">
        <w:fldChar w:fldCharType="separate"/>
      </w:r>
      <w:r w:rsidR="009D34D2" w:rsidRPr="009D34D2">
        <w:rPr>
          <w:noProof/>
        </w:rPr>
        <w:t>(Song &amp; Zahedi, 2007; Thorne &amp; Robinson, 1988)</w:t>
      </w:r>
      <w:r w:rsidR="00045EB8">
        <w:fldChar w:fldCharType="end"/>
      </w:r>
      <w:r>
        <w:t>.</w:t>
      </w:r>
      <w:r w:rsidR="00B8035A">
        <w:t xml:space="preserve"> T</w:t>
      </w:r>
      <w:r w:rsidR="00045EB8">
        <w:t xml:space="preserve">rust </w:t>
      </w:r>
      <w:r w:rsidR="00B8035A">
        <w:t xml:space="preserve">in healthcare </w:t>
      </w:r>
      <w:r w:rsidR="00045EB8">
        <w:t xml:space="preserve">is a </w:t>
      </w:r>
      <w:r w:rsidR="009D34D2">
        <w:t xml:space="preserve">partly </w:t>
      </w:r>
      <w:r w:rsidR="00045EB8">
        <w:t xml:space="preserve">function of inter-personal behaviours </w:t>
      </w:r>
      <w:r w:rsidR="00045EB8">
        <w:fldChar w:fldCharType="begin" w:fldLock="1"/>
      </w:r>
      <w:r w:rsidR="00045EB8">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introduction","type":"article-journal","volume":"20"},"uris":["http://www.mendeley.com/documents/?uuid=0fc3ff83-e902-4147-91af-6bed8a083abf"]}],"mendeley":{"formattedCitation":"(Calnan &amp; Rowe, 2006)","plainTextFormattedCitation":"(Calnan &amp; Rowe, 2006)","previouslyFormattedCitation":"(Calnan &amp; Rowe, 2006)"},"properties":{"noteIndex":0},"schema":"https://github.com/citation-style-language/schema/raw/master/csl-citation.json"}</w:instrText>
      </w:r>
      <w:r w:rsidR="00045EB8">
        <w:fldChar w:fldCharType="separate"/>
      </w:r>
      <w:r w:rsidR="00045EB8" w:rsidRPr="00045EB8">
        <w:rPr>
          <w:noProof/>
        </w:rPr>
        <w:t>(Calnan &amp; Rowe, 2006)</w:t>
      </w:r>
      <w:r w:rsidR="00045EB8">
        <w:fldChar w:fldCharType="end"/>
      </w:r>
      <w:r w:rsidR="00045EB8">
        <w:t xml:space="preserve"> and the gatekeeping and competing incentives of actors in a HIS threaten </w:t>
      </w:r>
      <w:r w:rsidR="00B8035A">
        <w:t xml:space="preserve">this </w:t>
      </w:r>
      <w:r w:rsidR="00A358FA">
        <w:t xml:space="preserve">trust </w:t>
      </w:r>
      <w:r w:rsidR="00045EB8">
        <w:fldChar w:fldCharType="begin" w:fldLock="1"/>
      </w:r>
      <w:r w:rsidR="003C6222">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health","type":"article-journal","volume":"5"},"uris":["http://www.mendeley.com/documents/?uuid=bbc34b74-f0bc-4c81-8cf2-0cd467fd3d44"]}],"mendeley":{"formattedCitation":"(Alaszewski, 2003; Mechanic &amp; Schlesinger, 1996)","plainTextFormattedCitation":"(Alaszewski, 2003; Mechanic &amp; Schlesinger, 1996)","previouslyFormattedCitation":"(Alaszewski, 2003; Mechanic &amp; Schlesinger, 1996)"},"properties":{"noteIndex":0},"schema":"https://github.com/citation-style-language/schema/raw/master/csl-citation.json"}</w:instrText>
      </w:r>
      <w:r w:rsidR="00045EB8">
        <w:fldChar w:fldCharType="separate"/>
      </w:r>
      <w:r w:rsidR="00022E7F" w:rsidRPr="00022E7F">
        <w:rPr>
          <w:noProof/>
        </w:rPr>
        <w:t>(Alaszewski, 2003; Mechanic &amp; Schlesinger, 1996)</w:t>
      </w:r>
      <w:r w:rsidR="00045EB8">
        <w:fldChar w:fldCharType="end"/>
      </w:r>
      <w:r w:rsidR="00045EB8">
        <w:t>.</w:t>
      </w:r>
      <w:r w:rsidR="00D14F7E">
        <w:t xml:space="preserve"> </w:t>
      </w:r>
      <w:r w:rsidR="006930BF">
        <w:t>Finally, there is the question of how these challenges will interact with the existing challenges alluded t</w:t>
      </w:r>
      <w:r w:rsidR="005646F8">
        <w:t xml:space="preserve">o </w:t>
      </w:r>
      <w:r w:rsidR="00AC4FD6">
        <w:t xml:space="preserve">in </w:t>
      </w:r>
      <w:r w:rsidR="005646F8">
        <w:t>Section 1</w:t>
      </w:r>
      <w:r w:rsidR="006930BF">
        <w:t>.</w:t>
      </w:r>
    </w:p>
    <w:p w14:paraId="026FA11C" w14:textId="77777777" w:rsidR="00D14F7E" w:rsidRPr="00D14F7E" w:rsidRDefault="00D14F7E" w:rsidP="00D14F7E"/>
    <w:p w14:paraId="1FF8E64D" w14:textId="521E620E" w:rsidR="00A20FF2" w:rsidRPr="00660F62" w:rsidRDefault="00A20FF2" w:rsidP="00A20FF2">
      <w:pPr>
        <w:pStyle w:val="Heading2"/>
      </w:pPr>
      <w:commentRangeStart w:id="49"/>
      <w:r>
        <w:t>Patient-safety implications</w:t>
      </w:r>
      <w:r w:rsidR="00C87DCA">
        <w:t xml:space="preserve"> of </w:t>
      </w:r>
      <w:r w:rsidR="00CB1C67">
        <w:t>HIT</w:t>
      </w:r>
      <w:r w:rsidR="00C87DCA">
        <w:t xml:space="preserve"> challenges</w:t>
      </w:r>
      <w:commentRangeEnd w:id="49"/>
      <w:r w:rsidR="00DD5E0F">
        <w:rPr>
          <w:rStyle w:val="CommentReference"/>
          <w:rFonts w:asciiTheme="minorHAnsi" w:eastAsiaTheme="minorHAnsi" w:hAnsiTheme="minorHAnsi" w:cstheme="minorBidi"/>
        </w:rPr>
        <w:commentReference w:id="49"/>
      </w:r>
    </w:p>
    <w:p w14:paraId="4180AD56" w14:textId="789CB4BD" w:rsidR="00FD1560" w:rsidRDefault="00CE48ED" w:rsidP="00970743">
      <w:pPr>
        <w:rPr>
          <w:color w:val="FF0000"/>
        </w:rPr>
      </w:pPr>
      <w:r>
        <w:rPr>
          <w:color w:val="FF0000"/>
        </w:rPr>
        <w:t>*</w:t>
      </w:r>
      <w:r w:rsidR="00DD5E0F">
        <w:rPr>
          <w:color w:val="FF0000"/>
        </w:rPr>
        <w:t xml:space="preserve"> * * * * * * * * * * * * * * * * * * * * * * * *</w:t>
      </w:r>
    </w:p>
    <w:p w14:paraId="2ECEB943" w14:textId="36F49964" w:rsidR="00DD5E0F" w:rsidRDefault="00DD5E0F" w:rsidP="00970743">
      <w:pPr>
        <w:rPr>
          <w:color w:val="FF0000"/>
        </w:rPr>
      </w:pPr>
      <w:r>
        <w:rPr>
          <w:color w:val="FF0000"/>
        </w:rPr>
        <w:t>* * * * * * * * * * * * * * * * * * * * * * * * *</w:t>
      </w:r>
    </w:p>
    <w:p w14:paraId="49637D17" w14:textId="77777777" w:rsidR="00CE48ED" w:rsidRPr="002D033C" w:rsidRDefault="00CE48ED" w:rsidP="00970743">
      <w:pPr>
        <w:rPr>
          <w:color w:val="FF0000"/>
        </w:rPr>
      </w:pPr>
    </w:p>
    <w:p w14:paraId="5457B14C" w14:textId="1EB8914E" w:rsidR="00E97300" w:rsidRPr="00F700A2" w:rsidRDefault="009D0ABB" w:rsidP="00F700A2">
      <w:pPr>
        <w:pStyle w:val="Heading1"/>
      </w:pPr>
      <w:r>
        <w:lastRenderedPageBreak/>
        <w:t xml:space="preserve">Section 4: </w:t>
      </w:r>
      <w:r w:rsidR="00EC0EB1">
        <w:t xml:space="preserve">Addressing </w:t>
      </w:r>
      <w:r>
        <w:t>challenges to patient-safety</w:t>
      </w:r>
    </w:p>
    <w:p w14:paraId="1CCB8F93" w14:textId="02021FCB" w:rsidR="00B05D6C" w:rsidRPr="0048402F" w:rsidRDefault="0048402F" w:rsidP="00EC0EB1">
      <w:r w:rsidRPr="0048402F">
        <w:t>In this section, we recommend theoretically-inf</w:t>
      </w:r>
      <w:r w:rsidR="00AC4FD6">
        <w:t>ormed frameworks to address the</w:t>
      </w:r>
      <w:r w:rsidRPr="0048402F">
        <w:t xml:space="preserve"> patient-safety implications raised in Section 3.</w:t>
      </w:r>
    </w:p>
    <w:p w14:paraId="448C8414" w14:textId="77777777" w:rsidR="00B05D6C" w:rsidRPr="00B05D6C" w:rsidRDefault="00B05D6C" w:rsidP="00B05D6C"/>
    <w:p w14:paraId="43399131" w14:textId="4F854331" w:rsidR="00E97300" w:rsidRDefault="00E97300" w:rsidP="00284465">
      <w:pPr>
        <w:pStyle w:val="Heading2"/>
      </w:pPr>
      <w:commentRangeStart w:id="50"/>
      <w:r>
        <w:t>Safety cases</w:t>
      </w:r>
      <w:commentRangeEnd w:id="50"/>
      <w:r w:rsidR="00DD5E0F">
        <w:rPr>
          <w:rStyle w:val="CommentReference"/>
          <w:rFonts w:asciiTheme="minorHAnsi" w:eastAsiaTheme="minorHAnsi" w:hAnsiTheme="minorHAnsi" w:cstheme="minorBidi"/>
        </w:rPr>
        <w:commentReference w:id="50"/>
      </w:r>
    </w:p>
    <w:p w14:paraId="70299EA2" w14:textId="268A6D2A" w:rsidR="00EA645D" w:rsidRPr="006A4C08" w:rsidRDefault="00EA645D" w:rsidP="00004E11">
      <w:r w:rsidRPr="006A4C08">
        <w:t xml:space="preserve">Safety cases are documentation of evidence that argue a system is sufficiently safe if applied in a particular environment </w:t>
      </w:r>
      <w:r w:rsidRPr="006A4C08">
        <w:fldChar w:fldCharType="begin" w:fldLock="1"/>
      </w:r>
      <w:r w:rsidR="006A4C08" w:rsidRPr="006A4C08">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Development","type":"article-journal","volume":"20"},"uris":["http://www.mendeley.com/documents/?uuid=8a592e58-e3ca-493c-bbcb-da95f322dd91"]}],"mendeley":{"formattedCitation":"(Bishop &amp; Bloomfield, 2000)","plainTextFormattedCitation":"(Bishop &amp; Bloomfield, 2000)","previouslyFormattedCitation":"(Bishop &amp; Bloomfield, 2000)"},"properties":{"noteIndex":0},"schema":"https://github.com/citation-style-language/schema/raw/master/csl-citation.json"}</w:instrText>
      </w:r>
      <w:r w:rsidRPr="006A4C08">
        <w:fldChar w:fldCharType="separate"/>
      </w:r>
      <w:r w:rsidRPr="006A4C08">
        <w:rPr>
          <w:noProof/>
        </w:rPr>
        <w:t>(Bishop &amp; Bloomfield, 2000)</w:t>
      </w:r>
      <w:r w:rsidRPr="006A4C08">
        <w:fldChar w:fldCharType="end"/>
      </w:r>
      <w:r w:rsidRPr="006A4C08">
        <w:t xml:space="preserve">. </w:t>
      </w:r>
      <w:r w:rsidR="006A4C08" w:rsidRPr="006A4C08">
        <w:t>The preparation of safety cases requires explicit claims of a technology or system’s safety performance and an evidenced argument. The process involves a</w:t>
      </w:r>
      <w:r w:rsidRPr="006A4C08">
        <w:t xml:space="preserve">n exposition of risk to encourage proactive safety management </w:t>
      </w:r>
      <w:r w:rsidRPr="006A4C08">
        <w:fldChar w:fldCharType="begin" w:fldLock="1"/>
      </w:r>
      <w:r w:rsidRPr="006A4C08">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et al., 2016)","plainTextFormattedCitation":"(Sujan et al., 2016)","previouslyFormattedCitation":"(Sujan et al., 2016)"},"properties":{"noteIndex":0},"schema":"https://github.com/citation-style-language/schema/raw/master/csl-citation.json"}</w:instrText>
      </w:r>
      <w:r w:rsidRPr="006A4C08">
        <w:fldChar w:fldCharType="separate"/>
      </w:r>
      <w:r w:rsidRPr="006A4C08">
        <w:rPr>
          <w:noProof/>
        </w:rPr>
        <w:t>(Sujan et al., 2016)</w:t>
      </w:r>
      <w:r w:rsidRPr="006A4C08">
        <w:fldChar w:fldCharType="end"/>
      </w:r>
      <w:r w:rsidR="006A4C08" w:rsidRPr="006A4C08">
        <w:t xml:space="preserve">. </w:t>
      </w:r>
      <w:r w:rsidRPr="006A4C08">
        <w:t xml:space="preserve">Patient safety might be facilitated by the use of dynamic </w:t>
      </w:r>
      <w:r w:rsidRPr="006A4C08">
        <w:fldChar w:fldCharType="begin" w:fldLock="1"/>
      </w:r>
      <w:r w:rsidRPr="006A4C08">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Assurance","type":"article-journal","volume":"2"},"uris":["http://www.mendeley.com/documents/?uuid=6ff2da79-68fe-4811-a2a4-486735acf399"]}],"mendeley":{"formattedCitation":"(Denney et al., 2015)","plainTextFormattedCitation":"(Denney et al., 2015)","previouslyFormattedCitation":"(Denney et al., 2015)"},"properties":{"noteIndex":0},"schema":"https://github.com/citation-style-language/schema/raw/master/csl-citation.json"}</w:instrText>
      </w:r>
      <w:r w:rsidRPr="006A4C08">
        <w:fldChar w:fldCharType="separate"/>
      </w:r>
      <w:r w:rsidRPr="006A4C08">
        <w:rPr>
          <w:noProof/>
        </w:rPr>
        <w:t>(Denney et al., 2015)</w:t>
      </w:r>
      <w:r w:rsidRPr="006A4C08">
        <w:fldChar w:fldCharType="end"/>
      </w:r>
      <w:r w:rsidRPr="006A4C08">
        <w:t xml:space="preserve">, multi-view </w:t>
      </w:r>
      <w:r w:rsidRPr="006A4C08">
        <w:fldChar w:fldCharType="begin" w:fldLock="1"/>
      </w:r>
      <w:r w:rsidRPr="006A4C08">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cases","type":"article-journal","volume":"2011"},"uris":["http://www.mendeley.com/documents/?uuid=0bc5aa90-6672-4d86-a8ef-eb7483e6f2a7"]}],"mendeley":{"formattedCitation":"(Flood &amp; Habli, 2011)","plainTextFormattedCitation":"(Flood &amp; Habli, 2011)","previouslyFormattedCitation":"(Flood &amp; Habli, 2011)"},"properties":{"noteIndex":0},"schema":"https://github.com/citation-style-language/schema/raw/master/csl-citation.json"}</w:instrText>
      </w:r>
      <w:r w:rsidRPr="006A4C08">
        <w:fldChar w:fldCharType="separate"/>
      </w:r>
      <w:r w:rsidRPr="006A4C08">
        <w:rPr>
          <w:noProof/>
        </w:rPr>
        <w:t>(Flood &amp; Habli, 2011)</w:t>
      </w:r>
      <w:r w:rsidRPr="006A4C08">
        <w:fldChar w:fldCharType="end"/>
      </w:r>
      <w:r w:rsidRPr="006A4C08">
        <w:t xml:space="preserve"> safety case</w:t>
      </w:r>
      <w:r w:rsidR="00AC4FD6">
        <w:t>s</w:t>
      </w:r>
      <w:r w:rsidRPr="006A4C08">
        <w:t xml:space="preserve"> for HIT </w:t>
      </w:r>
      <w:r w:rsidR="006A4C08" w:rsidRPr="006A4C08">
        <w:fldChar w:fldCharType="begin" w:fldLock="1"/>
      </w:r>
      <w:r w:rsidR="006A4C08">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IT","type":"article-journal"},"uris":["http://www.mendeley.com/documents/?uuid=59fdd809-f427-4878-92a0-70d45092df1a"]}],"mendeley":{"formattedCitation":"(Despotou et al., 2012; Habli et al., 2018)","plainTextFormattedCitation":"(Despotou et al., 2012; Habli et al., 2018)","previouslyFormattedCitation":"(Despotou et al., 2012; Habli et al., 2018)"},"properties":{"noteIndex":0},"schema":"https://github.com/citation-style-language/schema/raw/master/csl-citation.json"}</w:instrText>
      </w:r>
      <w:r w:rsidR="006A4C08" w:rsidRPr="006A4C08">
        <w:fldChar w:fldCharType="separate"/>
      </w:r>
      <w:r w:rsidR="006A4C08" w:rsidRPr="006A4C08">
        <w:rPr>
          <w:noProof/>
        </w:rPr>
        <w:t>(Despotou et al., 2012; Habli et al., 2018)</w:t>
      </w:r>
      <w:r w:rsidR="006A4C08" w:rsidRPr="006A4C08">
        <w:fldChar w:fldCharType="end"/>
      </w:r>
      <w:r w:rsidR="006A4C08" w:rsidRPr="006A4C08">
        <w:t xml:space="preserve"> </w:t>
      </w:r>
      <w:r w:rsidRPr="006A4C08">
        <w:t xml:space="preserve">and for healthcare services </w:t>
      </w:r>
      <w:r w:rsidRPr="006A4C08">
        <w:fldChar w:fldCharType="begin" w:fldLock="1"/>
      </w:r>
      <w:r w:rsidRPr="006A4C08">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challenges","type":"article-journal","volume":"140"},"uris":["http://www.mendeley.com/documents/?uuid=e5cba41f-0989-433d-9270-ba17c483ebf6"]}],"mendeley":{"formattedCitation":"(Sujan et al., 2015)","plainTextFormattedCitation":"(Sujan et al., 2015)","previouslyFormattedCitation":"(Sujan et al., 2015)"},"properties":{"noteIndex":0},"schema":"https://github.com/citation-style-language/schema/raw/master/csl-citation.json"}</w:instrText>
      </w:r>
      <w:r w:rsidRPr="006A4C08">
        <w:fldChar w:fldCharType="separate"/>
      </w:r>
      <w:r w:rsidRPr="006A4C08">
        <w:rPr>
          <w:noProof/>
        </w:rPr>
        <w:t>(Sujan et al., 2015)</w:t>
      </w:r>
      <w:r w:rsidRPr="006A4C08">
        <w:fldChar w:fldCharType="end"/>
      </w:r>
      <w:r w:rsidRPr="006A4C08">
        <w:t>.</w:t>
      </w:r>
    </w:p>
    <w:p w14:paraId="407B6E7B" w14:textId="45B0588E" w:rsidR="00F76262" w:rsidRDefault="00F76262" w:rsidP="00004E11">
      <w:pPr>
        <w:rPr>
          <w:color w:val="4472C4" w:themeColor="accent5"/>
        </w:rPr>
      </w:pPr>
    </w:p>
    <w:p w14:paraId="1BDF9003" w14:textId="54D243E9" w:rsidR="007E4136" w:rsidRDefault="007E4136" w:rsidP="007E4136">
      <w:pPr>
        <w:pStyle w:val="Heading2"/>
      </w:pPr>
      <w:r>
        <w:t>Interoperability</w:t>
      </w:r>
    </w:p>
    <w:p w14:paraId="1ED57638" w14:textId="5EA7F3EE" w:rsidR="00F32618" w:rsidRPr="00C90E7C" w:rsidRDefault="00C90E7C" w:rsidP="007E4136">
      <w:r>
        <w:t xml:space="preserve">An evolving market of HITs creates a dynamic network of information flows that might not be compatible. </w:t>
      </w:r>
      <w:r w:rsidR="00F32618" w:rsidRPr="00C90E7C">
        <w:t>Safe development and use of m</w:t>
      </w:r>
      <w:r w:rsidR="000D63DD" w:rsidRPr="00C90E7C">
        <w:t xml:space="preserve">iddleware </w:t>
      </w:r>
      <w:r w:rsidR="00F32618" w:rsidRPr="00C90E7C">
        <w:t>will be essential to provide</w:t>
      </w:r>
      <w:r w:rsidR="000D63DD" w:rsidRPr="00C90E7C">
        <w:t xml:space="preserve"> </w:t>
      </w:r>
      <w:r w:rsidR="00F32618" w:rsidRPr="00C90E7C">
        <w:t>an intermediary “</w:t>
      </w:r>
      <w:r w:rsidR="000D63DD" w:rsidRPr="00C90E7C">
        <w:rPr>
          <w:i/>
        </w:rPr>
        <w:t xml:space="preserve">to abstract </w:t>
      </w:r>
      <w:r w:rsidR="00F32618" w:rsidRPr="00C90E7C">
        <w:t>[the]</w:t>
      </w:r>
      <w:r w:rsidR="000D63DD" w:rsidRPr="00C90E7C">
        <w:rPr>
          <w:i/>
        </w:rPr>
        <w:t xml:space="preserve"> heterogeneity </w:t>
      </w:r>
      <w:r w:rsidR="00F32618" w:rsidRPr="00C90E7C">
        <w:t>[of HITs]</w:t>
      </w:r>
      <w:r w:rsidR="00F32618" w:rsidRPr="00C90E7C">
        <w:rPr>
          <w:i/>
        </w:rPr>
        <w:t xml:space="preserve"> …</w:t>
      </w:r>
      <w:r w:rsidR="000D63DD" w:rsidRPr="00C90E7C">
        <w:rPr>
          <w:i/>
        </w:rPr>
        <w:t xml:space="preserve"> to achieve a seamless integration</w:t>
      </w:r>
      <w:r w:rsidR="000D63DD" w:rsidRPr="00C90E7C">
        <w:t xml:space="preserve">” </w:t>
      </w:r>
      <w:r w:rsidR="000D63DD" w:rsidRPr="00C90E7C">
        <w:fldChar w:fldCharType="begin" w:fldLock="1"/>
      </w:r>
      <w:r w:rsidR="00116939" w:rsidRPr="00C90E7C">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computing","type":"article-journal","volume":"67"},"uris":["http://www.mendeley.com/documents/?uuid=61b040d5-3adc-4029-a8e5-b04f6211ea16"]}],"mendeley":{"formattedCitation":"(Díaz et al., 2016)","plainTextFormattedCitation":"(Díaz et al., 2016)","previouslyFormattedCitation":"(Díaz et al., 2016)"},"properties":{"noteIndex":0},"schema":"https://github.com/citation-style-language/schema/raw/master/csl-citation.json"}</w:instrText>
      </w:r>
      <w:r w:rsidR="000D63DD" w:rsidRPr="00C90E7C">
        <w:fldChar w:fldCharType="separate"/>
      </w:r>
      <w:r w:rsidR="000D63DD" w:rsidRPr="00C90E7C">
        <w:rPr>
          <w:noProof/>
        </w:rPr>
        <w:t>(Díaz et al., 2016)</w:t>
      </w:r>
      <w:r w:rsidR="000D63DD" w:rsidRPr="00C90E7C">
        <w:fldChar w:fldCharType="end"/>
      </w:r>
      <w:r w:rsidR="00F32618" w:rsidRPr="00C90E7C">
        <w:t>.</w:t>
      </w:r>
      <w:r>
        <w:t xml:space="preserve"> </w:t>
      </w:r>
      <w:r w:rsidR="00F32618" w:rsidRPr="00C90E7C">
        <w:t xml:space="preserve">Proposed solutions include standards for exchanging </w:t>
      </w:r>
      <w:r>
        <w:t>electronic health records</w:t>
      </w:r>
      <w:r w:rsidR="00F32618" w:rsidRPr="00C90E7C">
        <w:t xml:space="preserve"> </w:t>
      </w:r>
      <w:r w:rsidR="00F32618" w:rsidRPr="00C90E7C">
        <w:fldChar w:fldCharType="begin" w:fldLock="1"/>
      </w:r>
      <w:r w:rsidR="00F32618" w:rsidRPr="00C90E7C">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applications","type":"article-journal"},"uris":["http://www.mendeley.com/documents/?uuid=9212d2a2-44ae-4b51-8186-e267090916dd"]}],"mendeley":{"formattedCitation":"(Houta et al., 2019; Saripalle et al., 2019)","manualFormatting":"(Saripalle et al., 2019; see Houta et al., 2019 for application in epilepsy data)","plainTextFormattedCitation":"(Houta et al., 2019; Saripalle et al., 2019)","previouslyFormattedCitation":"(Houta et al., 2019; Saripalle et al., 2019)"},"properties":{"noteIndex":0},"schema":"https://github.com/citation-style-language/schema/raw/master/csl-citation.json"}</w:instrText>
      </w:r>
      <w:r w:rsidR="00F32618" w:rsidRPr="00C90E7C">
        <w:fldChar w:fldCharType="separate"/>
      </w:r>
      <w:r w:rsidR="00F32618" w:rsidRPr="00C90E7C">
        <w:rPr>
          <w:noProof/>
        </w:rPr>
        <w:t>(Saripalle et al., 2019; see Houta et al., 2019 for application in epilepsy data)</w:t>
      </w:r>
      <w:r w:rsidR="00F32618" w:rsidRPr="00C90E7C">
        <w:fldChar w:fldCharType="end"/>
      </w:r>
      <w:r w:rsidRPr="00C90E7C">
        <w:t xml:space="preserve">, distributed architectures to integrate </w:t>
      </w:r>
      <w:r>
        <w:t>electronic health records</w:t>
      </w:r>
      <w:r w:rsidR="00AC4FD6">
        <w:t xml:space="preserve"> </w:t>
      </w:r>
      <w:r w:rsidR="005E1870">
        <w:fldChar w:fldCharType="begin" w:fldLock="1"/>
      </w:r>
      <w:r w:rsidR="00C4500B">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Interoperability","type":"article-journal","volume":"23"},"uris":["http://www.mendeley.com/documents/?uuid=cfce974b-ad7b-4c7f-9e18-757e48591be6"]}],"mendeley":{"formattedCitation":"(Roehrs, 2019; Roehrs et al., 2019, 2017)","plainTextFormattedCitation":"(Roehrs, 2019; Roehrs et al., 2019, 2017)","previouslyFormattedCitation":"(Roehrs, 2019; Roehrs et al., 2019, 2017)"},"properties":{"noteIndex":0},"schema":"https://github.com/citation-style-language/schema/raw/master/csl-citation.json"}</w:instrText>
      </w:r>
      <w:r w:rsidR="005E1870">
        <w:fldChar w:fldCharType="separate"/>
      </w:r>
      <w:r w:rsidR="005E1870" w:rsidRPr="005E1870">
        <w:rPr>
          <w:noProof/>
        </w:rPr>
        <w:t>(Roehrs, 2019; Roehrs et al., 2019, 2017)</w:t>
      </w:r>
      <w:r w:rsidR="005E1870">
        <w:fldChar w:fldCharType="end"/>
      </w:r>
      <w:r w:rsidRPr="00C90E7C">
        <w:t>, and 3</w:t>
      </w:r>
      <w:r w:rsidRPr="00C90E7C">
        <w:rPr>
          <w:vertAlign w:val="superscript"/>
        </w:rPr>
        <w:t>rd</w:t>
      </w:r>
      <w:r w:rsidRPr="00C90E7C">
        <w:t xml:space="preserve">-party infrastructure for linkage and querying of </w:t>
      </w:r>
      <w:r>
        <w:t>electronic health records</w:t>
      </w:r>
      <w:r w:rsidRPr="00C90E7C">
        <w:t xml:space="preserve">, e.g. the CSIRO Health Data Integration tool </w:t>
      </w:r>
      <w:r w:rsidRPr="00C90E7C">
        <w:fldChar w:fldCharType="begin" w:fldLock="1"/>
      </w:r>
      <w:r w:rsidRPr="00C90E7C">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tools","type":"article-journal","volume":"11"},"uris":["http://www.mendeley.com/documents/?uuid=110849c6-b72e-46e9-8505-cfcec0777297"]}],"mendeley":{"formattedCitation":"(Hansen et al., 2007)","plainTextFormattedCitation":"(Hansen et al., 2007)","previouslyFormattedCitation":"(Hansen et al., 2007)"},"properties":{"noteIndex":0},"schema":"https://github.com/citation-style-language/schema/raw/master/csl-citation.json"}</w:instrText>
      </w:r>
      <w:r w:rsidRPr="00C90E7C">
        <w:fldChar w:fldCharType="separate"/>
      </w:r>
      <w:r w:rsidRPr="00C90E7C">
        <w:rPr>
          <w:noProof/>
        </w:rPr>
        <w:t>(Hansen et al., 2007)</w:t>
      </w:r>
      <w:r w:rsidRPr="00C90E7C">
        <w:fldChar w:fldCharType="end"/>
      </w:r>
      <w:r w:rsidRPr="00C90E7C">
        <w:t xml:space="preserve">. </w:t>
      </w:r>
    </w:p>
    <w:p w14:paraId="2FDF57EB" w14:textId="7DB3CD07" w:rsidR="00CB1C67" w:rsidRDefault="00CB1C67" w:rsidP="00E97300"/>
    <w:p w14:paraId="1ABCE160" w14:textId="3D052651" w:rsidR="00810D0C" w:rsidRDefault="00810D0C" w:rsidP="00810D0C">
      <w:pPr>
        <w:pStyle w:val="Heading2"/>
      </w:pPr>
      <w:commentRangeStart w:id="51"/>
      <w:r>
        <w:t>Dynamic and causal modelling</w:t>
      </w:r>
      <w:commentRangeEnd w:id="51"/>
      <w:r w:rsidR="00DD5E0F">
        <w:rPr>
          <w:rStyle w:val="CommentReference"/>
          <w:rFonts w:asciiTheme="minorHAnsi" w:eastAsiaTheme="minorHAnsi" w:hAnsiTheme="minorHAnsi" w:cstheme="minorBidi"/>
        </w:rPr>
        <w:commentReference w:id="51"/>
      </w:r>
    </w:p>
    <w:p w14:paraId="0F7D5E48" w14:textId="1EB74EDD" w:rsidR="006A4C08" w:rsidRDefault="000C66E7" w:rsidP="000C66E7">
      <w:r>
        <w:t xml:space="preserve">Dynamic-modelling methods </w:t>
      </w:r>
      <w:r w:rsidR="00DD5E0F">
        <w:fldChar w:fldCharType="begin" w:fldLock="1"/>
      </w:r>
      <w:r w:rsidR="00DD5E0F">
        <w:instrText>ADDIN CSL_CITATION {"citationItems":[{"id":"ITEM-1","itemData":{"DOI":"10.1177/0962280215626466","ISSN":"14770334","abstract":"A clinical prediction model is a tool for predicting healthcare outcomes, usually within a specific population and context. A common approach is to develop a new clinical prediction model for each population and context; however, this wastes potentially useful historical information. A better approach is to update or incorporate the existing clinical prediction models already developed for use in similar contexts or populations. In addition, clinical prediction models commonly become miscalibrated over time, and need replacing or updating. In this article, we review a range of approaches for reusing and updating clinical prediction models; these fall in into three main categories: simple coefficient updating, combining multiple previous clinical prediction models in a meta-model and dynamic updating of models. We evaluated the performance (discrimination and calibration) of the different strategies using data on mortality following cardiac surgery in the United Kingdom: We found that no single strategy performed sufficiently well to be used to the exclusion of the others. In conclusion, useful tools exist for updating existing clinical prediction models to a new population or context, and these should be implemented rather than developing a new clinical prediction model from scratch, using a breadth of complementary statistical methods.","author":[{"dropping-particle":"","family":"Su","given":"Ting Li","non-dropping-particle":"","parse-names":false,"suffix":""},{"dropping-particle":"","family":"Jaki","given":"Thomas","non-dropping-particle":"","parse-names":false,"suffix":""},{"dropping-particle":"","family":"Hickey","given":"Graeme L.","non-dropping-particle":"","parse-names":false,"suffix":""},{"dropping-particle":"","family":"Buchan","given":"Iain","non-dropping-particle":"","parse-names":false,"suffix":""},{"dropping-particle":"","family":"Sperrin","given":"Matthew","non-dropping-particle":"","parse-names":false,"suffix":""}],"container-title":"Statistical Methods in Medical Research","id":"ITEM-1","issue":"1","issued":{"date-parts":[["2018"]]},"page":"185-197","title":"A review of statistical updating methods for clinical prediction models","type":"article-journal","volume":"27"},"uris":["http://www.mendeley.com/documents/?uuid=abca20ae-ecf2-4df5-998f-9e680410e4c4"]}],"mendeley":{"formattedCitation":"(Su et al., 2018)","plainTextFormattedCitation":"(Su et al., 2018)","previouslyFormattedCitation":"(Su et al., 2018)"},"properties":{"noteIndex":0},"schema":"https://github.com/citation-style-language/schema/raw/master/csl-citation.json"}</w:instrText>
      </w:r>
      <w:r w:rsidR="00DD5E0F">
        <w:fldChar w:fldCharType="separate"/>
      </w:r>
      <w:r w:rsidR="00DD5E0F" w:rsidRPr="006A4C08">
        <w:rPr>
          <w:noProof/>
        </w:rPr>
        <w:t>(Su et al., 2018)</w:t>
      </w:r>
      <w:r w:rsidR="00DD5E0F">
        <w:fldChar w:fldCharType="end"/>
      </w:r>
      <w:r w:rsidR="00DD5E0F">
        <w:t xml:space="preserve"> </w:t>
      </w:r>
      <w:r>
        <w:t xml:space="preserve">are methods for building prediction models </w:t>
      </w:r>
      <w:r w:rsidR="00C4500B">
        <w:t>that</w:t>
      </w:r>
      <w:r>
        <w:t xml:space="preserve"> </w:t>
      </w:r>
      <w:r w:rsidR="00C4500B">
        <w:t>(</w:t>
      </w:r>
      <w:r>
        <w:t>at least</w:t>
      </w:r>
      <w:r w:rsidR="00C4500B">
        <w:t>)</w:t>
      </w:r>
      <w:r>
        <w:t xml:space="preserve"> maintain predictive performance over time in response to observed changes</w:t>
      </w:r>
      <w:r w:rsidRPr="000C66E7">
        <w:t xml:space="preserve"> </w:t>
      </w:r>
      <w:r>
        <w:t xml:space="preserve">in the underlying the phenomena of interest </w:t>
      </w:r>
      <w:r>
        <w:fldChar w:fldCharType="begin" w:fldLock="1"/>
      </w:r>
      <w:r w:rsidR="00DD5E0F">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et al., 2018)","plainTextFormattedCitation":"(Jenkins et al., 2018)","previouslyFormattedCitation":"(Jenkins et al., 2018)"},"properties":{"noteIndex":0},"schema":"https://github.com/citation-style-language/schema/raw/master/csl-citation.json"}</w:instrText>
      </w:r>
      <w:r>
        <w:fldChar w:fldCharType="separate"/>
      </w:r>
      <w:r w:rsidRPr="000C66E7">
        <w:rPr>
          <w:noProof/>
        </w:rPr>
        <w:t>(Jenkins et al., 2018)</w:t>
      </w:r>
      <w:r>
        <w:fldChar w:fldCharType="end"/>
      </w:r>
      <w:r>
        <w:t xml:space="preserve">. They provide a solution to the transient relevance of predictive models that </w:t>
      </w:r>
      <w:r w:rsidR="00DD5E0F">
        <w:t xml:space="preserve">are typically informed by a single snapshot of data, which might already be outdated depending on the pace at which the phenomenon evolves and the rate at which data can be collected. </w:t>
      </w:r>
      <w:r>
        <w:t xml:space="preserve">Dynamic-modelling methods have already been applied </w:t>
      </w:r>
      <w:r w:rsidR="00C4500B">
        <w:t>for</w:t>
      </w:r>
      <w:r>
        <w:t xml:space="preserve"> predicting relapse of cancer </w:t>
      </w:r>
      <w:r>
        <w:fldChar w:fldCharType="begin" w:fldLock="1"/>
      </w:r>
      <w:r>
        <w:instrText>ADDIN CSL_CITATION {"citationItems":[{"id":"ITEM-1","itemData":{"DOI":"10.1002/sim.6860.A","ISBN":"0277-6715","abstract":"Dynamic prediction uses longitudinal biomarkers for real-time prediction of an individual patient's prognosis. This is critical for patients with an incurable disease such as cancer. Biomarker trajectories are usually not linear, nor even monotone, and vary greatly across individuals. Therefore, it is difficult to fit them with parametric models. With this consideration, we propose an approach for dynamic prediction that does not need to model the biomarker trajectories. Instead, as a trade-off, we assume that the biomarker effects on the risk of disease recurrence are smooth functions over time. This approach turns out to be computationally easier. Simulation studies show that the proposed approach achieves stable estimation of biomarker effects over time, has good predictive performance, and is robust against model misspecification. It is a good compromise between two major approaches, namely, (i) joint modeling of longitudinal and survival data and (ii) landmark analysis. The proposed method is applied to patients with chronic myeloid leukemia. At any time following their treatment with tyrosine kinase inhibitors, longitudinally measured BCR-ABL gene expression levels are used to predict the risk of disease progression. Copyright © 2016 John Wiley &amp; Sons, Ltd.","author":[{"dropping-particle":"","family":"Huang","given":"Xuelin","non-dropping-particle":"","parse-names":false,"suffix":""},{"dropping-particle":"","family":"Yan","given":"Fangrong","non-dropping-particle":"","parse-names":false,"suffix":""},{"dropping-particle":"","family":"Ning","given":"Jing","non-dropping-particle":"","parse-names":false,"suffix":""},{"dropping-particle":"","family":"Feng","given":"Ziding","non-dropping-particle":"","parse-names":false,"suffix":""},{"dropping-particle":"","family":"Choi","given":"Sangbum","non-dropping-particle":"","parse-names":false,"suffix":""},{"dropping-particle":"","family":"Cortes","given":"Jorge","non-dropping-particle":"","parse-names":false,"suffix":""}],"container-title":"Statistics in Medicine","id":"ITEM-1","issue":"13","issued":{"date-parts":[["2016"]]},"page":"2167-2182","title":"A two-stage approach for dynamic prediction of time-to-event distributions","type":"article-journal","volume":"35"},"uris":["http://www.mendeley.com/documents/?uuid=13aeece1-3d3e-419d-b329-c214fca9394e"]}],"mendeley":{"formattedCitation":"(Huang et al., 2016)","plainTextFormattedCitation":"(Huang et al., 2016)","previouslyFormattedCitation":"(Huang et al., 2016)"},"properties":{"noteIndex":0},"schema":"https://github.com/citation-style-language/schema/raw/master/csl-citation.json"}</w:instrText>
      </w:r>
      <w:r>
        <w:fldChar w:fldCharType="separate"/>
      </w:r>
      <w:r w:rsidRPr="000C66E7">
        <w:rPr>
          <w:noProof/>
        </w:rPr>
        <w:t>(Huang et al., 2016)</w:t>
      </w:r>
      <w:r>
        <w:fldChar w:fldCharType="end"/>
      </w:r>
      <w:r>
        <w:t xml:space="preserve"> and </w:t>
      </w:r>
      <w:r w:rsidRPr="000C66E7">
        <w:t>mortality after cardiac surgery</w:t>
      </w:r>
      <w:r>
        <w:t xml:space="preserve"> </w:t>
      </w:r>
      <w:r>
        <w:fldChar w:fldCharType="begin" w:fldLock="1"/>
      </w:r>
      <w:r w:rsidR="005E1870">
        <w:instrText>ADDIN CSL_CITATION {"citationItems":[{"id":"ITEM-1","itemData":{"DOI":"10.1161/CIRCOUTCOMES.111.000012","ISSN":"19417713","abstract":"Background-The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Outcomes","id":"ITEM-1","issue":"6","issued":{"date-parts":[["2013"]]},"page":"649-658","title":"Dynamic prediction modeling approaches for cardiac surgery","type":"article-journal","volume":"6"},"uris":["http://www.mendeley.com/documents/?uuid=d9d9cc3f-3960-4206-8469-e61e4594d41a"]}],"mendeley":{"formattedCitation":"(Hickey et al., 2013)","plainTextFormattedCitation":"(Hickey et al., 2013)","previouslyFormattedCitation":"(Hickey et al., 2013)"},"properties":{"noteIndex":0},"schema":"https://github.com/citation-style-language/schema/raw/master/csl-citation.json"}</w:instrText>
      </w:r>
      <w:r>
        <w:fldChar w:fldCharType="separate"/>
      </w:r>
      <w:r w:rsidR="00AC4FD6" w:rsidRPr="00AC4FD6">
        <w:rPr>
          <w:noProof/>
        </w:rPr>
        <w:t>(Hickey et al., 2013)</w:t>
      </w:r>
      <w:r>
        <w:fldChar w:fldCharType="end"/>
      </w:r>
      <w:r>
        <w:t>. Recently, progress continues to be made develop</w:t>
      </w:r>
      <w:r w:rsidR="00C4500B">
        <w:t>ing</w:t>
      </w:r>
      <w:r>
        <w:t xml:space="preserve"> models that respect the latent, data-generating processes underlying the phenomena of interest </w:t>
      </w:r>
      <w:r>
        <w:fldChar w:fldCharType="begin" w:fldLock="1"/>
      </w:r>
      <w:r>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success","type":"article-journal","volume":"26"},"uris":["http://www.mendeley.com/documents/?uuid=f698f1d8-c60c-4a9f-afde-6d695c699084"]}],"mendeley":{"formattedCitation":"(Sperrin et al., 2019)","plainTextFormattedCitation":"(Sperrin et al., 2019)","previouslyFormattedCitation":"(Sperrin et al., 2019)"},"properties":{"noteIndex":0},"schema":"https://github.com/citation-style-language/schema/raw/master/csl-citation.json"}</w:instrText>
      </w:r>
      <w:r>
        <w:fldChar w:fldCharType="separate"/>
      </w:r>
      <w:r w:rsidRPr="006A4C08">
        <w:rPr>
          <w:noProof/>
        </w:rPr>
        <w:t>(Sperrin et al., 2019)</w:t>
      </w:r>
      <w:r>
        <w:fldChar w:fldCharType="end"/>
      </w:r>
      <w:r>
        <w:t>.</w:t>
      </w:r>
    </w:p>
    <w:p w14:paraId="4B879E97" w14:textId="77777777" w:rsidR="006A4C08" w:rsidRPr="00810D0C" w:rsidRDefault="006A4C08" w:rsidP="00004E11"/>
    <w:p w14:paraId="3E8E62A2" w14:textId="1AD0E97B" w:rsidR="00745D0A" w:rsidRDefault="00745D0A" w:rsidP="00745D0A">
      <w:pPr>
        <w:pStyle w:val="Heading2"/>
      </w:pPr>
      <w:r>
        <w:t>M</w:t>
      </w:r>
      <w:r w:rsidR="003C1579">
        <w:t xml:space="preserve">achine </w:t>
      </w:r>
      <w:proofErr w:type="gramStart"/>
      <w:r>
        <w:t>L</w:t>
      </w:r>
      <w:r w:rsidR="003C1579">
        <w:t>earning</w:t>
      </w:r>
      <w:proofErr w:type="gramEnd"/>
      <w:r>
        <w:t xml:space="preserve"> for data quality</w:t>
      </w:r>
    </w:p>
    <w:p w14:paraId="05541B14" w14:textId="47B37757" w:rsidR="007728F1" w:rsidRDefault="00C4500B" w:rsidP="00B05D6C">
      <w:r>
        <w:t xml:space="preserve">As an example of the HIS’s self-regulation </w:t>
      </w:r>
      <w:r>
        <w:fldChar w:fldCharType="begin" w:fldLock="1"/>
      </w:r>
      <w:r>
        <w:instrText>ADDIN CSL_CITATION {"citationItems":[{"id":"ITEM-1","itemData":{"author":[{"dropping-particle":"","family":"Comfort","given":"Louise K","non-dropping-particle":"","parse-names":false,"suffix":""}],"container-title":"Journal of Public Administration Research and Theory","id":"ITEM-1","issue":"3","issued":{"date-parts":[["1994"]]},"page":"393-410","title":"Self-Organization in Complex Systems","type":"article-journal","volume":"4"},"uris":["http://www.mendeley.com/documents/?uuid=8c2875b3-68e1-4529-ab11-8a7cbe7a1d62"]}],"mendeley":{"formattedCitation":"(Comfort, 1994)","plainTextFormattedCitation":"(Comfort, 1994)","previouslyFormattedCitation":"(Comfort, 1994)"},"properties":{"noteIndex":0},"schema":"https://github.com/citation-style-language/schema/raw/master/csl-citation.json"}</w:instrText>
      </w:r>
      <w:r>
        <w:fldChar w:fldCharType="separate"/>
      </w:r>
      <w:r w:rsidRPr="00C2018E">
        <w:rPr>
          <w:noProof/>
        </w:rPr>
        <w:t>(Comfort, 1994)</w:t>
      </w:r>
      <w:r>
        <w:fldChar w:fldCharType="end"/>
      </w:r>
      <w:r>
        <w:t xml:space="preserve">, </w:t>
      </w:r>
      <w:r w:rsidR="006A43D7">
        <w:t>progress in artificial intelligence (particularly anomaly detection) might help to mitigate pro</w:t>
      </w:r>
      <w:r w:rsidR="00BB063F">
        <w:t>blems arising from data errors</w:t>
      </w:r>
      <w:r>
        <w:t xml:space="preserve">, despite the potential threats to patient safety </w:t>
      </w:r>
      <w:r>
        <w:fldChar w:fldCharType="begin" w:fldLock="1"/>
      </w:r>
      <w:r>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safety","type":"article-journal","volume":"28"},"uris":["http://www.mendeley.com/documents/?uuid=2cd5e916-c7e4-4f30-add9-3046bd6eff82"]}],"mendeley":{"formattedCitation":"(Challen et al., 2019; Macrae, 2019)","plainTextFormattedCitation":"(Challen et al., 2019; Macrae, 2019)"},"properties":{"noteIndex":0},"schema":"https://github.com/citation-style-language/schema/raw/master/csl-citation.json"}</w:instrText>
      </w:r>
      <w:r>
        <w:fldChar w:fldCharType="separate"/>
      </w:r>
      <w:r w:rsidRPr="00C4500B">
        <w:rPr>
          <w:noProof/>
        </w:rPr>
        <w:t>(Challen et al., 2019; Macrae, 2019)</w:t>
      </w:r>
      <w:r>
        <w:fldChar w:fldCharType="end"/>
      </w:r>
      <w:r>
        <w:t xml:space="preserve">. </w:t>
      </w:r>
      <w:r w:rsidR="007728F1" w:rsidRPr="007728F1">
        <w:t xml:space="preserve">To minimise </w:t>
      </w:r>
      <w:r w:rsidR="00B613F9">
        <w:t>in</w:t>
      </w:r>
      <w:r w:rsidR="002B72B9">
        <w:t>appropriate decisions</w:t>
      </w:r>
      <w:r w:rsidR="007728F1" w:rsidRPr="007728F1">
        <w:t xml:space="preserve"> due to poor data quality, </w:t>
      </w:r>
      <w:r w:rsidR="007728F1" w:rsidRPr="007728F1">
        <w:fldChar w:fldCharType="begin" w:fldLock="1"/>
      </w:r>
      <w:r w:rsidR="007728F1" w:rsidRPr="007728F1">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Algorithms","type":"chapter"},"uris":["http://www.mendeley.com/documents/?uuid=699b0d14-12d4-49ba-b0d1-6d7e58ce50d7"]}],"mendeley":{"formattedCitation":"(Sako et al., 2020)","manualFormatting":"Sako et al. (2020)","plainTextFormattedCitation":"(Sako et al., 2020)","previouslyFormattedCitation":"(Sako et al., 2020)"},"properties":{"noteIndex":0},"schema":"https://github.com/citation-style-language/schema/raw/master/csl-citation.json"}</w:instrText>
      </w:r>
      <w:r w:rsidR="007728F1" w:rsidRPr="007728F1">
        <w:fldChar w:fldCharType="separate"/>
      </w:r>
      <w:r w:rsidR="007728F1" w:rsidRPr="007728F1">
        <w:rPr>
          <w:noProof/>
        </w:rPr>
        <w:t>Sako et al. (2020)</w:t>
      </w:r>
      <w:r w:rsidR="007728F1" w:rsidRPr="007728F1">
        <w:fldChar w:fldCharType="end"/>
      </w:r>
      <w:r w:rsidR="00BC70AB">
        <w:t xml:space="preserve"> provides a conceptual framework for automated assessment of data quality and information integrity</w:t>
      </w:r>
      <w:r w:rsidR="00EF53C4">
        <w:t>. Such models a</w:t>
      </w:r>
      <w:r w:rsidR="006A43D7">
        <w:t xml:space="preserve">re guides to operationalise </w:t>
      </w:r>
      <w:r w:rsidR="00EF53C4">
        <w:t xml:space="preserve">data quality assessment protocols </w:t>
      </w:r>
      <w:r w:rsidR="00EF53C4">
        <w:fldChar w:fldCharType="begin" w:fldLock="1"/>
      </w:r>
      <w:r w:rsidR="00E37BDE">
        <w:instrText>ADDIN CSL_CITATION {"citationItems":[{"id":"ITEM-1","itemData":{"author":[{"dropping-particle":"","family":"Weiskopf","given":"Nicole Gray","non-dropping-particle":"","parse-names":false,"suffix":""},{"dropping-particle":"","family":"Bakken","given":"Suzanne","non-dropping-particle":"","parse-names":false,"suffix":""},{"dropping-particle":"","family":"Hripcsak","given":"George","non-dropping-particle":"","parse-names":false,"suffix":""},{"dropping-particle":"","family":"Weng","given":"Chunhua","non-dropping-particle":"","parse-names":false,"suffix":""}],"container-title":"Journal of Electronic Health Data and Methods","id":"ITEM-1","issue":"1","issued":{"date-parts":[["2017"]]},"page":"1-19","title":"A data quality assessment guideline for electronic health record data reuse","type":"article-journal","volume":"5"},"uris":["http://www.mendeley.com/documents/?uuid=060552f4-72ee-4123-ad96-31fde2393164"]},{"id":"ITEM-2","itemData":{"DOI":"10.1016/j.jbi.2013.06.010","ISBN":"1532-0464","ISSN":"15320464","PMID":"23820016","abstract":"We demonstrate the importance of explicit definitions of electronic health record (EHR) data completeness and how different conceptualizations of completeness may impact findings from EHR-derived datasets. This study has important repercussions for researchers and clinicians engaged in the secondary use of EHR data. We describe four prototypical definitions of EHR completeness: documentation, breadth, density, and predictive completeness. Each definition dictates a different approach to the measurement of completeness. These measures were applied to representative data from NewYork-Presbyterian Hospital's clinical data warehouse. We found that according to any definition, the number of complete records in our clinical database is far lower than the nominal total. The proportion that meets criteria for completeness is heavily dependent on the definition of completeness used, and the different definitions generate different subsets of records. We conclude that the concept of completeness in EHR is contextual. We urge data consumers to be explicit in how they define a complete record and transparent about the limitations of their data. © 2013 The Authors.","author":[{"dropping-particle":"","family":"Weiskopf","given":"Nicole Gray","non-dropping-particle":"","parse-names":false,"suffix":""},{"dropping-particle":"","family":"Hripcsak","given":"George","non-dropping-particle":"","parse-names":false,"suffix":""},{"dropping-particle":"","family":"Swaminathan","given":"Sushmita","non-dropping-particle":"","parse-names":false,"suffix":""},{"dropping-particle":"","family":"Weng","given":"Chunhua","non-dropping-particle":"","parse-names":false,"suffix":""}],"container-title":"Journal of Biomedical Informatics","id":"ITEM-2","issue":"5","issued":{"date-parts":[["2013"]]},"page":"830-836","publisher":"Elsevier Inc.","title":"Defining and measuring completeness of electronic health records for secondary use","type":"article-journal","volume":"46"},"uris":["http://www.mendeley.com/documents/?uuid=4378f9a4-6537-4fcb-8548-174cd0ef67a4"]}],"mendeley":{"formattedCitation":"(Weiskopf et al., 2017, 2013)","plainTextFormattedCitation":"(Weiskopf et al., 2017, 2013)","previouslyFormattedCitation":"(Weiskopf et al., 2017, 2013)"},"properties":{"noteIndex":0},"schema":"https://github.com/citation-style-language/schema/raw/master/csl-citation.json"}</w:instrText>
      </w:r>
      <w:r w:rsidR="00EF53C4">
        <w:fldChar w:fldCharType="separate"/>
      </w:r>
      <w:r w:rsidR="00C2018E" w:rsidRPr="00C2018E">
        <w:rPr>
          <w:noProof/>
        </w:rPr>
        <w:t>(Weiskopf et al., 2017, 2013)</w:t>
      </w:r>
      <w:r w:rsidR="00EF53C4">
        <w:fldChar w:fldCharType="end"/>
      </w:r>
      <w:r w:rsidR="00EF53C4">
        <w:t xml:space="preserve">, themselves informed by taxonomies of data quality dimensions </w:t>
      </w:r>
      <w:r w:rsidR="00EF53C4">
        <w:fldChar w:fldCharType="begin" w:fldLock="1"/>
      </w:r>
      <w:r w:rsidR="00E37BDE">
        <w:instrText>ADDIN CSL_CITATION {"citationItems":[{"id":"ITEM-1","itemData":{"DOI":"10.1136/amiajnl-2011-000681","ISBN":"1067-5027","ISSN":"10675027","PMID":"22733976","abstract":"OBJECTIVE To review the methods and dimensions of data quality assessment in the context of electronic health record (EHR) data reuse for research. MATERIALS AND METHODS A review of the clinical research literature discussing data quality assessment methodology for EHR data was performed. Using an iterative process, the aspects of data quality being measured were abstracted and categorized, as well as the methods of assessment used. RESULTS Five dimensions of data quality were identified, which are completeness, correctness, concordance, plausibility, and currency, and seven broad categories of data quality assessment methods: comparison with gold standards, data element agreement, data source agreement, distribution comparison, validity checks, log review, and element presence. DISCUSSION Examination of the methods by which clinical researchers have investigated the quality and suitability of EHR data for research shows that there are fundamental features of data quality, which may be difficult to measure, as well as proxy dimensions. Researchers interested in the reuse of EHR data for clinical research are recommended to consider the adoption of a consistent taxonomy of EHR data quality, to remain aware of the task-dependence of data quality, to integrate work on data quality assessment from other fields, and to adopt systematic, empirically driven, statistically based methods of data quality assessment. CONCLUSION There is currently little consistency or potential generalizability in the methods used to assess EHR data quality. If the reuse of EHR data for clinical research is to become accepted, researchers should adopt validated, systematic methods of EHR data quality assessment.","author":[{"dropping-particle":"","family":"Weiskopf","given":"Nicole Gray","non-dropping-particle":"","parse-names":false,"suffix":""},{"dropping-particle":"","family":"Weng","given":"Chunhua","non-dropping-particle":"","parse-names":false,"suffix":""}],"container-title":"Journal of the American Medical Informatics Association","id":"ITEM-1","issue":"1","issued":{"date-parts":[["2013"]]},"page":"144-151","title":"Methods and dimensions of electronic health record data quality assessment: Enabling reuse for clinical research","type":"article-journal","volume":"20"},"uris":["http://www.mendeley.com/documents/?uuid=48fefc44-97f9-404f-8fc0-3c16a6783c2d"]},{"id":"ITEM-2","itemData":{"DOI":"10.1177/0193945916689084","ISBN":"0193945916","ISSN":"15528456","PMID":"28322657","abstract":"The proliferation of the electronic health record (EHR) has led to increasing interest and opportunities for nurse scientists to use EHR data in a variety of research designs. However, methodological problems pertaining to data quality may arise when EHR data are used for nonclinical purposes. Therefore, this article describes common domains of data quality and approaches for quality appraisal in EHR research. Common data quality domains include data accuracy, completeness, consistency, credibility, and timeliness. Approaches for quality appraisal include data validation with data rules, evaluation and verification of data abstraction methods with statistical measures, data comparisons with manual chart review, management of missing data using statistical methods, and data triangulation between multiple EHR databases. Quality data enhance the validity and reliability of research findings, form the basis for conclusions derived from the data, and are, thus, an integral component in EHR-based study design and implementation.","author":[{"dropping-particle":"","family":"Feder","given":"Shelli L.","non-dropping-particle":"","parse-names":false,"suffix":""}],"container-title":"Western Journal of Nursing Research","id":"ITEM-2","issue":"5","issued":{"date-parts":[["2018"]]},"page":"753-766","title":"Data Quality in Electronic Health Records Research: Quality Domains and Assessment Methods","type":"article-journal","volume":"40"},"uris":["http://www.mendeley.com/documents/?uuid=d73c1f17-4cd1-45ca-a2a9-cab5d25fa7f9"]}],"mendeley":{"formattedCitation":"(Feder, 2018; Weiskopf &amp; Weng, 2013)","manualFormatting":"(e.g. Feder, 2018; Weiskopf &amp; Weng, 2013)","plainTextFormattedCitation":"(Feder, 2018; Weiskopf &amp; Weng, 2013)","previouslyFormattedCitation":"(Feder, 2018; Weiskopf &amp; Weng, 2013)"},"properties":{"noteIndex":0},"schema":"https://github.com/citation-style-language/schema/raw/master/csl-citation.json"}</w:instrText>
      </w:r>
      <w:r w:rsidR="00EF53C4">
        <w:fldChar w:fldCharType="separate"/>
      </w:r>
      <w:r w:rsidR="00C2018E" w:rsidRPr="00C2018E">
        <w:rPr>
          <w:noProof/>
        </w:rPr>
        <w:t>(</w:t>
      </w:r>
      <w:r w:rsidR="00C2018E">
        <w:rPr>
          <w:noProof/>
        </w:rPr>
        <w:t xml:space="preserve">e.g. </w:t>
      </w:r>
      <w:r w:rsidR="00C2018E" w:rsidRPr="00C2018E">
        <w:rPr>
          <w:noProof/>
        </w:rPr>
        <w:t>Feder, 2018; Weiskopf &amp; Weng, 2013)</w:t>
      </w:r>
      <w:r w:rsidR="00EF53C4">
        <w:fldChar w:fldCharType="end"/>
      </w:r>
      <w:r w:rsidR="00EF53C4">
        <w:t>.</w:t>
      </w:r>
    </w:p>
    <w:p w14:paraId="31864611" w14:textId="77777777" w:rsidR="00004E11" w:rsidRDefault="00004E11" w:rsidP="00B05D6C"/>
    <w:p w14:paraId="175414E6" w14:textId="25893E99" w:rsidR="00004E11" w:rsidRDefault="00004E11" w:rsidP="00004E11">
      <w:pPr>
        <w:pStyle w:val="Heading2"/>
      </w:pPr>
      <w:commentRangeStart w:id="52"/>
      <w:r>
        <w:t>Human Factors</w:t>
      </w:r>
      <w:commentRangeEnd w:id="52"/>
      <w:r w:rsidR="00DD5E0F">
        <w:rPr>
          <w:rStyle w:val="CommentReference"/>
          <w:rFonts w:asciiTheme="minorHAnsi" w:eastAsiaTheme="minorHAnsi" w:hAnsiTheme="minorHAnsi" w:cstheme="minorBidi"/>
        </w:rPr>
        <w:commentReference w:id="52"/>
      </w:r>
    </w:p>
    <w:p w14:paraId="3E7B6785" w14:textId="77777777" w:rsidR="00DD5E0F" w:rsidRDefault="00DD5E0F" w:rsidP="00DD5E0F">
      <w:pPr>
        <w:rPr>
          <w:color w:val="FF0000"/>
        </w:rPr>
      </w:pPr>
      <w:r>
        <w:rPr>
          <w:color w:val="FF0000"/>
        </w:rPr>
        <w:t>* * * * * * * * * * * * * * * * * * * * * * * * *</w:t>
      </w:r>
    </w:p>
    <w:p w14:paraId="1F3F2585" w14:textId="77777777" w:rsidR="00DD5E0F" w:rsidRDefault="00DD5E0F" w:rsidP="00DD5E0F">
      <w:pPr>
        <w:rPr>
          <w:color w:val="FF0000"/>
        </w:rPr>
      </w:pPr>
      <w:r>
        <w:rPr>
          <w:color w:val="FF0000"/>
        </w:rPr>
        <w:t>* * * * * * * * * * * * * * * * * * * * * * * * *</w:t>
      </w:r>
    </w:p>
    <w:p w14:paraId="7BE2FF61" w14:textId="675AA904" w:rsidR="006D4CAF" w:rsidRDefault="006D4CAF" w:rsidP="006D4CAF"/>
    <w:p w14:paraId="1C12E183" w14:textId="77777777" w:rsidR="00EC546B" w:rsidRDefault="00EC546B" w:rsidP="006D4CAF"/>
    <w:p w14:paraId="4E6C1F67" w14:textId="77777777" w:rsidR="006D4CAF" w:rsidRDefault="006D4CAF" w:rsidP="00F700A2">
      <w:pPr>
        <w:pStyle w:val="Heading1"/>
      </w:pPr>
      <w:commentRangeStart w:id="53"/>
      <w:r>
        <w:t>Conclusion</w:t>
      </w:r>
      <w:commentRangeEnd w:id="53"/>
      <w:r w:rsidR="00DD5E0F">
        <w:rPr>
          <w:rStyle w:val="CommentReference"/>
          <w:rFonts w:asciiTheme="minorHAnsi" w:eastAsiaTheme="minorHAnsi" w:hAnsiTheme="minorHAnsi" w:cstheme="minorBidi"/>
        </w:rPr>
        <w:commentReference w:id="53"/>
      </w:r>
    </w:p>
    <w:p w14:paraId="58D0CA1D" w14:textId="2072EF85" w:rsidR="000250BA" w:rsidRPr="00DD5E0F" w:rsidRDefault="00502C2A" w:rsidP="006D4CAF">
      <w:pPr>
        <w:rPr>
          <w:color w:val="4472C4" w:themeColor="accent5"/>
        </w:rPr>
      </w:pPr>
      <w:r>
        <w:rPr>
          <w:color w:val="4472C4" w:themeColor="accent5"/>
        </w:rPr>
        <w:t xml:space="preserve">[Words &lt; 150] </w:t>
      </w:r>
      <w:r w:rsidR="009B3EEC" w:rsidRPr="00F700A2">
        <w:rPr>
          <w:color w:val="4472C4" w:themeColor="accent5"/>
        </w:rPr>
        <w:t xml:space="preserve">The purposes of this section are to 1) summarise the intention of this first collaboration in the series, 2) succinctly summarise the </w:t>
      </w:r>
      <w:r w:rsidR="000C0B41">
        <w:rPr>
          <w:color w:val="4472C4" w:themeColor="accent5"/>
        </w:rPr>
        <w:t>characteristics</w:t>
      </w:r>
      <w:r w:rsidR="009B3EEC" w:rsidRPr="00F700A2">
        <w:rPr>
          <w:color w:val="4472C4" w:themeColor="accent5"/>
        </w:rPr>
        <w:t xml:space="preserve"> of new and emerging </w:t>
      </w:r>
      <w:r w:rsidR="00AA6BB1" w:rsidRPr="00F700A2">
        <w:rPr>
          <w:color w:val="4472C4" w:themeColor="accent5"/>
        </w:rPr>
        <w:t>health information tech</w:t>
      </w:r>
      <w:r w:rsidR="009B3EEC" w:rsidRPr="00F700A2">
        <w:rPr>
          <w:color w:val="4472C4" w:themeColor="accent5"/>
        </w:rPr>
        <w:t xml:space="preserve">nologies, 3) succinctly summarise the </w:t>
      </w:r>
      <w:r w:rsidR="000C0B41">
        <w:rPr>
          <w:color w:val="4472C4" w:themeColor="accent5"/>
        </w:rPr>
        <w:t>classes</w:t>
      </w:r>
      <w:r w:rsidR="009B3EEC" w:rsidRPr="00F700A2">
        <w:rPr>
          <w:color w:val="4472C4" w:themeColor="accent5"/>
        </w:rPr>
        <w:t xml:space="preserve"> of </w:t>
      </w:r>
      <w:r w:rsidR="000C0B41">
        <w:rPr>
          <w:color w:val="4472C4" w:themeColor="accent5"/>
        </w:rPr>
        <w:t>patient-safety</w:t>
      </w:r>
      <w:r w:rsidR="009B3EEC" w:rsidRPr="00F700A2">
        <w:rPr>
          <w:color w:val="4472C4" w:themeColor="accent5"/>
        </w:rPr>
        <w:t xml:space="preserve"> </w:t>
      </w:r>
      <w:r w:rsidR="000C0B41">
        <w:rPr>
          <w:color w:val="4472C4" w:themeColor="accent5"/>
        </w:rPr>
        <w:t>challenges and their safety implications</w:t>
      </w:r>
      <w:r w:rsidR="009B3EEC" w:rsidRPr="00F700A2">
        <w:rPr>
          <w:color w:val="4472C4" w:themeColor="accent5"/>
        </w:rPr>
        <w:t xml:space="preserve">, 4) succinctly summarise </w:t>
      </w:r>
      <w:r w:rsidR="000C0B41">
        <w:rPr>
          <w:color w:val="4472C4" w:themeColor="accent5"/>
        </w:rPr>
        <w:t>our suggested approaches to address the patient-safety challenges</w:t>
      </w:r>
      <w:r w:rsidR="009B3EEC" w:rsidRPr="00F700A2">
        <w:rPr>
          <w:color w:val="4472C4" w:themeColor="accent5"/>
        </w:rPr>
        <w:t xml:space="preserve">, 5) suggest the next steps required to facilitate these </w:t>
      </w:r>
      <w:r w:rsidR="000C0B41">
        <w:rPr>
          <w:color w:val="4472C4" w:themeColor="accent5"/>
        </w:rPr>
        <w:t>approaches</w:t>
      </w:r>
      <w:r w:rsidR="009B3EEC" w:rsidRPr="00F700A2">
        <w:rPr>
          <w:color w:val="4472C4" w:themeColor="accent5"/>
        </w:rPr>
        <w:t>, 6) foreshadow the subsequent collaboration in the series “</w:t>
      </w:r>
      <w:r w:rsidR="009B3EEC" w:rsidRPr="00F700A2">
        <w:rPr>
          <w:i/>
          <w:color w:val="4472C4" w:themeColor="accent5"/>
        </w:rPr>
        <w:t>The implications of contemporary safety theory (Safety-I and Safety-II) for digital innovation</w:t>
      </w:r>
      <w:r w:rsidR="00250CF3" w:rsidRPr="00F700A2">
        <w:rPr>
          <w:i/>
          <w:color w:val="4472C4" w:themeColor="accent5"/>
        </w:rPr>
        <w:t xml:space="preserve"> in healthcare</w:t>
      </w:r>
      <w:r w:rsidR="009B3EEC" w:rsidRPr="00F700A2">
        <w:rPr>
          <w:color w:val="4472C4" w:themeColor="accent5"/>
        </w:rPr>
        <w:t>”</w:t>
      </w:r>
      <w:commentRangeStart w:id="54"/>
      <w:commentRangeStart w:id="55"/>
      <w:r w:rsidR="009B3EEC" w:rsidRPr="00F700A2">
        <w:rPr>
          <w:color w:val="4472C4" w:themeColor="accent5"/>
        </w:rPr>
        <w:t>.</w:t>
      </w:r>
      <w:commentRangeEnd w:id="54"/>
      <w:r w:rsidR="00DD5E0F">
        <w:rPr>
          <w:rStyle w:val="CommentReference"/>
        </w:rPr>
        <w:commentReference w:id="54"/>
      </w:r>
      <w:commentRangeEnd w:id="55"/>
      <w:r w:rsidR="008077C5">
        <w:rPr>
          <w:rStyle w:val="CommentReference"/>
        </w:rPr>
        <w:commentReference w:id="55"/>
      </w:r>
    </w:p>
    <w:p w14:paraId="091F891B" w14:textId="73579D27" w:rsidR="009D0DA8" w:rsidRDefault="00BF48F2" w:rsidP="00E27DC6">
      <w:r>
        <w:t xml:space="preserve">The intention of this article was to begin the process of developing the theoretical and practical foundations of safety informatics, contributing to a unifying theory that is lacking in safety science </w:t>
      </w:r>
      <w:r>
        <w:fldChar w:fldCharType="begin" w:fldLock="1"/>
      </w:r>
      <w:r w:rsidR="00F32618">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science","type":"article-journal","volume":"125"},"uris":["http://www.mendeley.com/documents/?uuid=d43e1d66-07a7-4147-a2a5-92a9712322ae"]}],"mendeley":{"formattedCitation":"(Swuste et al., 2020)","plainTextFormattedCitation":"(Swuste et al., 2020)","previouslyFormattedCitation":"(Swuste et al., 2020)"},"properties":{"noteIndex":0},"schema":"https://github.com/citation-style-language/schema/raw/master/csl-citation.json"}</w:instrText>
      </w:r>
      <w:r>
        <w:fldChar w:fldCharType="separate"/>
      </w:r>
      <w:r w:rsidRPr="00BF48F2">
        <w:rPr>
          <w:noProof/>
        </w:rPr>
        <w:t>(Swuste et al., 2020)</w:t>
      </w:r>
      <w:r>
        <w:fldChar w:fldCharType="end"/>
      </w:r>
      <w:r>
        <w:t xml:space="preserve">. </w:t>
      </w:r>
      <w:commentRangeStart w:id="56"/>
      <w:commentRangeStart w:id="57"/>
      <w:r w:rsidR="009D0DA8">
        <w:t>At the time of writing, the SARS-CoV2 pandemic is occurring and accelerating the conception, design, development and use of digital health technology. Healthcare providers have quickly responded with</w:t>
      </w:r>
      <w:r w:rsidR="00203C24">
        <w:t xml:space="preserve"> rapid adaptations like video consultation, which has accelerated community learning </w:t>
      </w:r>
      <w:r w:rsidR="00203C24">
        <w:fldChar w:fldCharType="begin" w:fldLock="1"/>
      </w:r>
      <w:r>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research","type":"article-journal"},"uris":["http://www.mendeley.com/documents/?uuid=85a6c090-6d16-42ba-8f2e-56c7fe4b3b6b"]}],"mendeley":{"formattedCitation":"(Wherton et al., 2020)","plainTextFormattedCitation":"(Wherton et al., 2020)","previouslyFormattedCitation":"(Wherton et al., 2020)"},"properties":{"noteIndex":0},"schema":"https://github.com/citation-style-language/schema/raw/master/csl-citation.json"}</w:instrText>
      </w:r>
      <w:r w:rsidR="00203C24">
        <w:fldChar w:fldCharType="separate"/>
      </w:r>
      <w:r w:rsidR="00203C24" w:rsidRPr="00203C24">
        <w:rPr>
          <w:noProof/>
        </w:rPr>
        <w:t>(Wherton et al., 2020)</w:t>
      </w:r>
      <w:r w:rsidR="00203C24">
        <w:fldChar w:fldCharType="end"/>
      </w:r>
      <w:r w:rsidR="009D0DA8">
        <w:t xml:space="preserve">. </w:t>
      </w:r>
      <w:r w:rsidR="00DD5E0F">
        <w:t xml:space="preserve">Indeed, </w:t>
      </w:r>
      <w:r w:rsidR="00E27DC6">
        <w:t>the World Economic Forum note how health systems are often early adopters of technologies despite safety concerns</w:t>
      </w:r>
      <w:r w:rsidR="00243BBE">
        <w:t xml:space="preserve"> </w:t>
      </w:r>
      <w:r w:rsidR="00243BBE">
        <w:fldChar w:fldCharType="begin" w:fldLock="1"/>
      </w:r>
      <w:r w:rsidR="00551408">
        <w:instrText>ADDIN CSL_CITATION {"citationItems":[{"id":"ITEM-1","itemData":{"ISBN":"978-1-944835-15-6","abstract":"The Global Risks Report 2017 is published at a time of encouraging headline global growth. Any breathing space this offers to leaders should not be squandered: the urgency of facing up to systemic challenges has intensified over the past year amid proliferating signs of uncertainty, instability and fragility. This year’s report covers more risks than ever, but focuses in particular on four key areas: environmental degradation, cybersecurity breaches, economic strains and geopolitical tensions. And in a new series called “Future Shocks” the report cautions against complacency and highlights the need to prepare for sudden and dramatic disruptions. The 2018 report also presents the results of our latest Global Risks Perception Survey, in which nearly 1,000 experts and decision-makers assess the likelihood and impact of 30 global risks over a 10-year horizon. Over this medium-term period, environmental and cyber risks predominate. However, the survey also highlights elevated levels of concern about risk trajectories in 2018, particularly in relation to geopolitical tensions.","author":[{"dropping-particle":"","family":"World Economic Forum","given":"","non-dropping-particle":"","parse-names":false,"suffix":""}],"id":"ITEM-1","issued":{"date-parts":[["2019"]]},"page":"1-114","title":"The Global Risks Report","type":"article-journal"},"uris":["http://www.mendeley.com/documents/?uuid=8d5f8237-1fb3-4763-b994-363871260545"]}],"mendeley":{"formattedCitation":"(World Economic Forum, 2019)","plainTextFormattedCitation":"(World Economic Forum, 2019)","previouslyFormattedCitation":"(World Economic Forum, 2019)"},"properties":{"noteIndex":0},"schema":"https://github.com/citation-style-language/schema/raw/master/csl-citation.json"}</w:instrText>
      </w:r>
      <w:r w:rsidR="00243BBE">
        <w:fldChar w:fldCharType="separate"/>
      </w:r>
      <w:r w:rsidR="00243BBE" w:rsidRPr="00243BBE">
        <w:rPr>
          <w:noProof/>
        </w:rPr>
        <w:t>(World Economic Forum, 2019)</w:t>
      </w:r>
      <w:r w:rsidR="00243BBE">
        <w:fldChar w:fldCharType="end"/>
      </w:r>
      <w:r w:rsidR="00E27DC6">
        <w:t>.</w:t>
      </w:r>
      <w:r w:rsidR="009D0DA8">
        <w:t xml:space="preserve"> </w:t>
      </w:r>
      <w:commentRangeEnd w:id="56"/>
      <w:r w:rsidR="00DD5E0F">
        <w:rPr>
          <w:rStyle w:val="CommentReference"/>
        </w:rPr>
        <w:commentReference w:id="56"/>
      </w:r>
      <w:commentRangeEnd w:id="57"/>
      <w:r w:rsidR="00691521">
        <w:rPr>
          <w:rStyle w:val="CommentReference"/>
        </w:rPr>
        <w:commentReference w:id="57"/>
      </w:r>
    </w:p>
    <w:p w14:paraId="62DC78A3" w14:textId="77777777" w:rsidR="00E27DC6" w:rsidRPr="00F700A2" w:rsidRDefault="00E27DC6" w:rsidP="006D4CAF">
      <w:pPr>
        <w:rPr>
          <w:color w:val="4472C4" w:themeColor="accent5"/>
        </w:rPr>
      </w:pPr>
    </w:p>
    <w:p w14:paraId="219726D7" w14:textId="5B836341" w:rsidR="000B2D7E" w:rsidRDefault="000B2D7E" w:rsidP="006D4CAF"/>
    <w:p w14:paraId="5A83A754" w14:textId="752395E8" w:rsidR="000B2D7E" w:rsidRDefault="000B2D7E" w:rsidP="006D4CAF"/>
    <w:p w14:paraId="713ACB55" w14:textId="2B739829" w:rsidR="000B2D7E" w:rsidRDefault="000B2D7E" w:rsidP="00F700A2">
      <w:pPr>
        <w:pStyle w:val="Heading1"/>
      </w:pPr>
      <w:r>
        <w:t>References</w:t>
      </w:r>
    </w:p>
    <w:commentRangeStart w:id="59"/>
    <w:p w14:paraId="57BA9AB9" w14:textId="2A4F8524" w:rsidR="00C4500B" w:rsidRPr="00C4500B" w:rsidRDefault="00DD5E0F" w:rsidP="00C4500B">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C4500B" w:rsidRPr="00C4500B">
        <w:rPr>
          <w:rFonts w:ascii="Calibri" w:hAnsi="Calibri" w:cs="Calibri"/>
          <w:noProof/>
          <w:szCs w:val="24"/>
        </w:rPr>
        <w:t xml:space="preserve">Alaszewski, A. (2003). Risk, trust and health. </w:t>
      </w:r>
      <w:r w:rsidR="00C4500B" w:rsidRPr="00C4500B">
        <w:rPr>
          <w:rFonts w:ascii="Calibri" w:hAnsi="Calibri" w:cs="Calibri"/>
          <w:i/>
          <w:iCs/>
          <w:noProof/>
          <w:szCs w:val="24"/>
        </w:rPr>
        <w:t>Health, Risk and Society</w:t>
      </w:r>
      <w:r w:rsidR="00C4500B" w:rsidRPr="00C4500B">
        <w:rPr>
          <w:rFonts w:ascii="Calibri" w:hAnsi="Calibri" w:cs="Calibri"/>
          <w:noProof/>
          <w:szCs w:val="24"/>
        </w:rPr>
        <w:t xml:space="preserve">, </w:t>
      </w:r>
      <w:r w:rsidR="00C4500B" w:rsidRPr="00C4500B">
        <w:rPr>
          <w:rFonts w:ascii="Calibri" w:hAnsi="Calibri" w:cs="Calibri"/>
          <w:i/>
          <w:iCs/>
          <w:noProof/>
          <w:szCs w:val="24"/>
        </w:rPr>
        <w:t>5</w:t>
      </w:r>
      <w:r w:rsidR="00C4500B" w:rsidRPr="00C4500B">
        <w:rPr>
          <w:rFonts w:ascii="Calibri" w:hAnsi="Calibri" w:cs="Calibri"/>
          <w:noProof/>
          <w:szCs w:val="24"/>
        </w:rPr>
        <w:t>(3), 235–239. https://doi.org/10.1080/13698570310001606941</w:t>
      </w:r>
    </w:p>
    <w:p w14:paraId="2CCE84F9"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Banerjee, A. (2019). Digital health interventions and inequalities: The case for a new paradigm. </w:t>
      </w:r>
      <w:r w:rsidRPr="00C4500B">
        <w:rPr>
          <w:rFonts w:ascii="Calibri" w:hAnsi="Calibri" w:cs="Calibri"/>
          <w:i/>
          <w:iCs/>
          <w:noProof/>
          <w:szCs w:val="24"/>
        </w:rPr>
        <w:t>BMJ Evidence-Based Medicine</w:t>
      </w:r>
      <w:r w:rsidRPr="00C4500B">
        <w:rPr>
          <w:rFonts w:ascii="Calibri" w:hAnsi="Calibri" w:cs="Calibri"/>
          <w:noProof/>
          <w:szCs w:val="24"/>
        </w:rPr>
        <w:t xml:space="preserve">, </w:t>
      </w:r>
      <w:r w:rsidRPr="00C4500B">
        <w:rPr>
          <w:rFonts w:ascii="Calibri" w:hAnsi="Calibri" w:cs="Calibri"/>
          <w:i/>
          <w:iCs/>
          <w:noProof/>
          <w:szCs w:val="24"/>
        </w:rPr>
        <w:t>2</w:t>
      </w:r>
      <w:r w:rsidRPr="00C4500B">
        <w:rPr>
          <w:rFonts w:ascii="Calibri" w:hAnsi="Calibri" w:cs="Calibri"/>
          <w:noProof/>
          <w:szCs w:val="24"/>
        </w:rPr>
        <w:t>, 2–5. https://doi.org/10.1136/bmjebm-2019-111282</w:t>
      </w:r>
    </w:p>
    <w:p w14:paraId="09D00F2A"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Baxevanis, A. D., &amp; Ouellette, B. F. F. (Eds.). (2020). </w:t>
      </w:r>
      <w:r w:rsidRPr="00C4500B">
        <w:rPr>
          <w:rFonts w:ascii="Calibri" w:hAnsi="Calibri" w:cs="Calibri"/>
          <w:i/>
          <w:iCs/>
          <w:noProof/>
          <w:szCs w:val="24"/>
        </w:rPr>
        <w:t>Bioinformatics: A Practical Guide to the Analysis of Genes and Proteins</w:t>
      </w:r>
      <w:r w:rsidRPr="00C4500B">
        <w:rPr>
          <w:rFonts w:ascii="Calibri" w:hAnsi="Calibri" w:cs="Calibri"/>
          <w:noProof/>
          <w:szCs w:val="24"/>
        </w:rPr>
        <w:t xml:space="preserve"> (2nd ed.). https://doi.org/10.1007/s10439-006-9105-9</w:t>
      </w:r>
    </w:p>
    <w:p w14:paraId="0DE27569"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Benbya, H., Nan, N., Tanriverdi, H., &amp; Yoo, Y. (2020). Complexity and Information Systems Research in the Emerging Digital World. </w:t>
      </w:r>
      <w:r w:rsidRPr="00C4500B">
        <w:rPr>
          <w:rFonts w:ascii="Calibri" w:hAnsi="Calibri" w:cs="Calibri"/>
          <w:i/>
          <w:iCs/>
          <w:noProof/>
          <w:szCs w:val="24"/>
        </w:rPr>
        <w:t>Management Information Systems Quarterly</w:t>
      </w:r>
      <w:r w:rsidRPr="00C4500B">
        <w:rPr>
          <w:rFonts w:ascii="Calibri" w:hAnsi="Calibri" w:cs="Calibri"/>
          <w:noProof/>
          <w:szCs w:val="24"/>
        </w:rPr>
        <w:t xml:space="preserve">, </w:t>
      </w:r>
      <w:r w:rsidRPr="00C4500B">
        <w:rPr>
          <w:rFonts w:ascii="Calibri" w:hAnsi="Calibri" w:cs="Calibri"/>
          <w:i/>
          <w:iCs/>
          <w:noProof/>
          <w:szCs w:val="24"/>
        </w:rPr>
        <w:t>44</w:t>
      </w:r>
      <w:r w:rsidRPr="00C4500B">
        <w:rPr>
          <w:rFonts w:ascii="Calibri" w:hAnsi="Calibri" w:cs="Calibri"/>
          <w:noProof/>
          <w:szCs w:val="24"/>
        </w:rPr>
        <w:t>(1), 1.</w:t>
      </w:r>
    </w:p>
    <w:p w14:paraId="43BEE4A2"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Benson, T., &amp; Grieve, G. (2016). </w:t>
      </w:r>
      <w:r w:rsidRPr="00C4500B">
        <w:rPr>
          <w:rFonts w:ascii="Calibri" w:hAnsi="Calibri" w:cs="Calibri"/>
          <w:i/>
          <w:iCs/>
          <w:noProof/>
          <w:szCs w:val="24"/>
        </w:rPr>
        <w:t>Principles of Health Interoperability: SNOMED CT, HL7 and FHIR</w:t>
      </w:r>
      <w:r w:rsidRPr="00C4500B">
        <w:rPr>
          <w:rFonts w:ascii="Calibri" w:hAnsi="Calibri" w:cs="Calibri"/>
          <w:noProof/>
          <w:szCs w:val="24"/>
        </w:rPr>
        <w:t xml:space="preserve"> (3rd ed.). Retrieved from https://s3.amazonaws.com/academia.edu.documents/62118976/Principles_of_Health_Interoperability_-_SNOMED_CT__HL7__and_FHIR20200217-30649-712nov.pdf?response-content-disposition=inline%3B filename%3DPrinciples_of_Health_Interoperability.pdf&amp;X-Amz-</w:t>
      </w:r>
      <w:r w:rsidRPr="00C4500B">
        <w:rPr>
          <w:rFonts w:ascii="Calibri" w:hAnsi="Calibri" w:cs="Calibri"/>
          <w:noProof/>
          <w:szCs w:val="24"/>
        </w:rPr>
        <w:lastRenderedPageBreak/>
        <w:t>Algorithm=</w:t>
      </w:r>
    </w:p>
    <w:p w14:paraId="0D55EA21"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Bishop, P., &amp; Bloomfield, R. (2000). A Methodology for Safety Case Development. </w:t>
      </w:r>
      <w:r w:rsidRPr="00C4500B">
        <w:rPr>
          <w:rFonts w:ascii="Calibri" w:hAnsi="Calibri" w:cs="Calibri"/>
          <w:i/>
          <w:iCs/>
          <w:noProof/>
          <w:szCs w:val="24"/>
        </w:rPr>
        <w:t>Safety and Reliability</w:t>
      </w:r>
      <w:r w:rsidRPr="00C4500B">
        <w:rPr>
          <w:rFonts w:ascii="Calibri" w:hAnsi="Calibri" w:cs="Calibri"/>
          <w:noProof/>
          <w:szCs w:val="24"/>
        </w:rPr>
        <w:t xml:space="preserve">, </w:t>
      </w:r>
      <w:r w:rsidRPr="00C4500B">
        <w:rPr>
          <w:rFonts w:ascii="Calibri" w:hAnsi="Calibri" w:cs="Calibri"/>
          <w:i/>
          <w:iCs/>
          <w:noProof/>
          <w:szCs w:val="24"/>
        </w:rPr>
        <w:t>20</w:t>
      </w:r>
      <w:r w:rsidRPr="00C4500B">
        <w:rPr>
          <w:rFonts w:ascii="Calibri" w:hAnsi="Calibri" w:cs="Calibri"/>
          <w:noProof/>
          <w:szCs w:val="24"/>
        </w:rPr>
        <w:t>(1), 34–42. https://doi.org/10.1080/09617353.2000.11690698</w:t>
      </w:r>
    </w:p>
    <w:p w14:paraId="3403AE35"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Bot, B. M., Suver, C., Neto, E. C., Kellen, M., Klein, A., Bare, C., … Trister, A. D. (2016). The mPower study, Parkinson disease mobile data collected using ResearchKit. </w:t>
      </w:r>
      <w:r w:rsidRPr="00C4500B">
        <w:rPr>
          <w:rFonts w:ascii="Calibri" w:hAnsi="Calibri" w:cs="Calibri"/>
          <w:i/>
          <w:iCs/>
          <w:noProof/>
          <w:szCs w:val="24"/>
        </w:rPr>
        <w:t>Scientific Data</w:t>
      </w:r>
      <w:r w:rsidRPr="00C4500B">
        <w:rPr>
          <w:rFonts w:ascii="Calibri" w:hAnsi="Calibri" w:cs="Calibri"/>
          <w:noProof/>
          <w:szCs w:val="24"/>
        </w:rPr>
        <w:t xml:space="preserve">, </w:t>
      </w:r>
      <w:r w:rsidRPr="00C4500B">
        <w:rPr>
          <w:rFonts w:ascii="Calibri" w:hAnsi="Calibri" w:cs="Calibri"/>
          <w:i/>
          <w:iCs/>
          <w:noProof/>
          <w:szCs w:val="24"/>
        </w:rPr>
        <w:t>3</w:t>
      </w:r>
      <w:r w:rsidRPr="00C4500B">
        <w:rPr>
          <w:rFonts w:ascii="Calibri" w:hAnsi="Calibri" w:cs="Calibri"/>
          <w:noProof/>
          <w:szCs w:val="24"/>
        </w:rPr>
        <w:t>, 1–9. https://doi.org/10.1038/sdata.2016.11</w:t>
      </w:r>
    </w:p>
    <w:p w14:paraId="0C3F0644"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Calnan, M., &amp; Rowe, R. (2006). Researching trust relations in health care: Conceptual and methodological challenges – an introduction. </w:t>
      </w:r>
      <w:r w:rsidRPr="00C4500B">
        <w:rPr>
          <w:rFonts w:ascii="Calibri" w:hAnsi="Calibri" w:cs="Calibri"/>
          <w:i/>
          <w:iCs/>
          <w:noProof/>
          <w:szCs w:val="24"/>
        </w:rPr>
        <w:t>Journal of Health Organization and Management</w:t>
      </w:r>
      <w:r w:rsidRPr="00C4500B">
        <w:rPr>
          <w:rFonts w:ascii="Calibri" w:hAnsi="Calibri" w:cs="Calibri"/>
          <w:noProof/>
          <w:szCs w:val="24"/>
        </w:rPr>
        <w:t xml:space="preserve">, </w:t>
      </w:r>
      <w:r w:rsidRPr="00C4500B">
        <w:rPr>
          <w:rFonts w:ascii="Calibri" w:hAnsi="Calibri" w:cs="Calibri"/>
          <w:i/>
          <w:iCs/>
          <w:noProof/>
          <w:szCs w:val="24"/>
        </w:rPr>
        <w:t>20</w:t>
      </w:r>
      <w:r w:rsidRPr="00C4500B">
        <w:rPr>
          <w:rFonts w:ascii="Calibri" w:hAnsi="Calibri" w:cs="Calibri"/>
          <w:noProof/>
          <w:szCs w:val="24"/>
        </w:rPr>
        <w:t>(5), 349–358. https://doi.org/10.1108/14777260610701759</w:t>
      </w:r>
    </w:p>
    <w:p w14:paraId="68E01E77"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Chadwick, L., Fallon, E. F., Van Der Putten, W. J., &amp; Kirrane, F. (2012). Functional safety of health information technology. </w:t>
      </w:r>
      <w:r w:rsidRPr="00C4500B">
        <w:rPr>
          <w:rFonts w:ascii="Calibri" w:hAnsi="Calibri" w:cs="Calibri"/>
          <w:i/>
          <w:iCs/>
          <w:noProof/>
          <w:szCs w:val="24"/>
        </w:rPr>
        <w:t>Health Informatics Journal</w:t>
      </w:r>
      <w:r w:rsidRPr="00C4500B">
        <w:rPr>
          <w:rFonts w:ascii="Calibri" w:hAnsi="Calibri" w:cs="Calibri"/>
          <w:noProof/>
          <w:szCs w:val="24"/>
        </w:rPr>
        <w:t xml:space="preserve">, </w:t>
      </w:r>
      <w:r w:rsidRPr="00C4500B">
        <w:rPr>
          <w:rFonts w:ascii="Calibri" w:hAnsi="Calibri" w:cs="Calibri"/>
          <w:i/>
          <w:iCs/>
          <w:noProof/>
          <w:szCs w:val="24"/>
        </w:rPr>
        <w:t>18</w:t>
      </w:r>
      <w:r w:rsidRPr="00C4500B">
        <w:rPr>
          <w:rFonts w:ascii="Calibri" w:hAnsi="Calibri" w:cs="Calibri"/>
          <w:noProof/>
          <w:szCs w:val="24"/>
        </w:rPr>
        <w:t>(1), 36–49. https://doi.org/10.1177/1460458211432587</w:t>
      </w:r>
    </w:p>
    <w:p w14:paraId="78FDAB2C"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Challen, R., Denny, J., Pitt, M., Gompels, L., Edwards, T., &amp; Tsaneva-Atanasova, K. (2019). Artificial intelligence, bias and clinical safety. </w:t>
      </w:r>
      <w:r w:rsidRPr="00C4500B">
        <w:rPr>
          <w:rFonts w:ascii="Calibri" w:hAnsi="Calibri" w:cs="Calibri"/>
          <w:i/>
          <w:iCs/>
          <w:noProof/>
          <w:szCs w:val="24"/>
        </w:rPr>
        <w:t>BMJ Quality and Safety</w:t>
      </w:r>
      <w:r w:rsidRPr="00C4500B">
        <w:rPr>
          <w:rFonts w:ascii="Calibri" w:hAnsi="Calibri" w:cs="Calibri"/>
          <w:noProof/>
          <w:szCs w:val="24"/>
        </w:rPr>
        <w:t xml:space="preserve">, </w:t>
      </w:r>
      <w:r w:rsidRPr="00C4500B">
        <w:rPr>
          <w:rFonts w:ascii="Calibri" w:hAnsi="Calibri" w:cs="Calibri"/>
          <w:i/>
          <w:iCs/>
          <w:noProof/>
          <w:szCs w:val="24"/>
        </w:rPr>
        <w:t>28</w:t>
      </w:r>
      <w:r w:rsidRPr="00C4500B">
        <w:rPr>
          <w:rFonts w:ascii="Calibri" w:hAnsi="Calibri" w:cs="Calibri"/>
          <w:noProof/>
          <w:szCs w:val="24"/>
        </w:rPr>
        <w:t>(3), 231–237. https://doi.org/10.1136/bmjqs-2018-008370</w:t>
      </w:r>
    </w:p>
    <w:p w14:paraId="369C9F10"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Comfort, L. K. (1994). Self-Organization in Complex Systems. </w:t>
      </w:r>
      <w:r w:rsidRPr="00C4500B">
        <w:rPr>
          <w:rFonts w:ascii="Calibri" w:hAnsi="Calibri" w:cs="Calibri"/>
          <w:i/>
          <w:iCs/>
          <w:noProof/>
          <w:szCs w:val="24"/>
        </w:rPr>
        <w:t>Journal of Public Administration Research and Theory</w:t>
      </w:r>
      <w:r w:rsidRPr="00C4500B">
        <w:rPr>
          <w:rFonts w:ascii="Calibri" w:hAnsi="Calibri" w:cs="Calibri"/>
          <w:noProof/>
          <w:szCs w:val="24"/>
        </w:rPr>
        <w:t xml:space="preserve">, </w:t>
      </w:r>
      <w:r w:rsidRPr="00C4500B">
        <w:rPr>
          <w:rFonts w:ascii="Calibri" w:hAnsi="Calibri" w:cs="Calibri"/>
          <w:i/>
          <w:iCs/>
          <w:noProof/>
          <w:szCs w:val="24"/>
        </w:rPr>
        <w:t>4</w:t>
      </w:r>
      <w:r w:rsidRPr="00C4500B">
        <w:rPr>
          <w:rFonts w:ascii="Calibri" w:hAnsi="Calibri" w:cs="Calibri"/>
          <w:noProof/>
          <w:szCs w:val="24"/>
        </w:rPr>
        <w:t>(3), 393–410.</w:t>
      </w:r>
    </w:p>
    <w:p w14:paraId="318EE7D4"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Degoulet, P., &amp; Fieschi, M. (2012). </w:t>
      </w:r>
      <w:r w:rsidRPr="00C4500B">
        <w:rPr>
          <w:rFonts w:ascii="Calibri" w:hAnsi="Calibri" w:cs="Calibri"/>
          <w:i/>
          <w:iCs/>
          <w:noProof/>
          <w:szCs w:val="24"/>
        </w:rPr>
        <w:t>Introduction to clinical informatics</w:t>
      </w:r>
      <w:r w:rsidRPr="00C4500B">
        <w:rPr>
          <w:rFonts w:ascii="Calibri" w:hAnsi="Calibri" w:cs="Calibri"/>
          <w:noProof/>
          <w:szCs w:val="24"/>
        </w:rPr>
        <w:t>. New York: Springer.</w:t>
      </w:r>
    </w:p>
    <w:p w14:paraId="526080A3"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Denney, E., Pai, G., &amp; Habli, I. (2015). Dynamic Safety Cases for Through-Life Safety Assurance. </w:t>
      </w:r>
      <w:r w:rsidRPr="00C4500B">
        <w:rPr>
          <w:rFonts w:ascii="Calibri" w:hAnsi="Calibri" w:cs="Calibri"/>
          <w:i/>
          <w:iCs/>
          <w:noProof/>
          <w:szCs w:val="24"/>
        </w:rPr>
        <w:t>Proceedings - International Conference on Software Engineering</w:t>
      </w:r>
      <w:r w:rsidRPr="00C4500B">
        <w:rPr>
          <w:rFonts w:ascii="Calibri" w:hAnsi="Calibri" w:cs="Calibri"/>
          <w:noProof/>
          <w:szCs w:val="24"/>
        </w:rPr>
        <w:t xml:space="preserve">, </w:t>
      </w:r>
      <w:r w:rsidRPr="00C4500B">
        <w:rPr>
          <w:rFonts w:ascii="Calibri" w:hAnsi="Calibri" w:cs="Calibri"/>
          <w:i/>
          <w:iCs/>
          <w:noProof/>
          <w:szCs w:val="24"/>
        </w:rPr>
        <w:t>2</w:t>
      </w:r>
      <w:r w:rsidRPr="00C4500B">
        <w:rPr>
          <w:rFonts w:ascii="Calibri" w:hAnsi="Calibri" w:cs="Calibri"/>
          <w:noProof/>
          <w:szCs w:val="24"/>
        </w:rPr>
        <w:t>(2), 587–590. https://doi.org/10.1109/ICSE.2015.199</w:t>
      </w:r>
    </w:p>
    <w:p w14:paraId="5B33D823"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Despotou, G., White, S., Kelly, T., &amp; Ryan, M. (2012). Introducing safety cases for health IT. </w:t>
      </w:r>
      <w:r w:rsidRPr="00C4500B">
        <w:rPr>
          <w:rFonts w:ascii="Calibri" w:hAnsi="Calibri" w:cs="Calibri"/>
          <w:i/>
          <w:iCs/>
          <w:noProof/>
          <w:szCs w:val="24"/>
        </w:rPr>
        <w:t>2012 4th International Workshop on Software Engineering in Health Care, SEHC 2012 - Proceedings</w:t>
      </w:r>
      <w:r w:rsidRPr="00C4500B">
        <w:rPr>
          <w:rFonts w:ascii="Calibri" w:hAnsi="Calibri" w:cs="Calibri"/>
          <w:noProof/>
          <w:szCs w:val="24"/>
        </w:rPr>
        <w:t>, 44–50. https://doi.org/10.1109/SEHC.2012.6227010</w:t>
      </w:r>
    </w:p>
    <w:p w14:paraId="6EF79845"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Díaz, M., Martín, C., &amp; Rubio, B. (2016). State-of-the-art, challenges, and open issues in the integration of Internet of things and cloud computing. </w:t>
      </w:r>
      <w:r w:rsidRPr="00C4500B">
        <w:rPr>
          <w:rFonts w:ascii="Calibri" w:hAnsi="Calibri" w:cs="Calibri"/>
          <w:i/>
          <w:iCs/>
          <w:noProof/>
          <w:szCs w:val="24"/>
        </w:rPr>
        <w:t>Journal of Network and Computer Applications</w:t>
      </w:r>
      <w:r w:rsidRPr="00C4500B">
        <w:rPr>
          <w:rFonts w:ascii="Calibri" w:hAnsi="Calibri" w:cs="Calibri"/>
          <w:noProof/>
          <w:szCs w:val="24"/>
        </w:rPr>
        <w:t xml:space="preserve">, </w:t>
      </w:r>
      <w:r w:rsidRPr="00C4500B">
        <w:rPr>
          <w:rFonts w:ascii="Calibri" w:hAnsi="Calibri" w:cs="Calibri"/>
          <w:i/>
          <w:iCs/>
          <w:noProof/>
          <w:szCs w:val="24"/>
        </w:rPr>
        <w:t>67</w:t>
      </w:r>
      <w:r w:rsidRPr="00C4500B">
        <w:rPr>
          <w:rFonts w:ascii="Calibri" w:hAnsi="Calibri" w:cs="Calibri"/>
          <w:noProof/>
          <w:szCs w:val="24"/>
        </w:rPr>
        <w:t>, 99–117. https://doi.org/10.1016/j.jnca.2016.01.010</w:t>
      </w:r>
    </w:p>
    <w:p w14:paraId="2B997BF0"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Facchinetti, A. (2016). Continuous glucose monitoring sensors: Past, present and future algorithmic challenges. </w:t>
      </w:r>
      <w:r w:rsidRPr="00C4500B">
        <w:rPr>
          <w:rFonts w:ascii="Calibri" w:hAnsi="Calibri" w:cs="Calibri"/>
          <w:i/>
          <w:iCs/>
          <w:noProof/>
          <w:szCs w:val="24"/>
        </w:rPr>
        <w:t>Sensors (Switzerland)</w:t>
      </w:r>
      <w:r w:rsidRPr="00C4500B">
        <w:rPr>
          <w:rFonts w:ascii="Calibri" w:hAnsi="Calibri" w:cs="Calibri"/>
          <w:noProof/>
          <w:szCs w:val="24"/>
        </w:rPr>
        <w:t xml:space="preserve">, </w:t>
      </w:r>
      <w:r w:rsidRPr="00C4500B">
        <w:rPr>
          <w:rFonts w:ascii="Calibri" w:hAnsi="Calibri" w:cs="Calibri"/>
          <w:i/>
          <w:iCs/>
          <w:noProof/>
          <w:szCs w:val="24"/>
        </w:rPr>
        <w:t>16</w:t>
      </w:r>
      <w:r w:rsidRPr="00C4500B">
        <w:rPr>
          <w:rFonts w:ascii="Calibri" w:hAnsi="Calibri" w:cs="Calibri"/>
          <w:noProof/>
          <w:szCs w:val="24"/>
        </w:rPr>
        <w:t>(12), 1–12. https://doi.org/10.3390/s16122093</w:t>
      </w:r>
    </w:p>
    <w:p w14:paraId="3A347D2E"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Feder, S. L. (2018). Data Quality in Electronic Health Records Research: Quality Domains and Assessment Methods. </w:t>
      </w:r>
      <w:r w:rsidRPr="00C4500B">
        <w:rPr>
          <w:rFonts w:ascii="Calibri" w:hAnsi="Calibri" w:cs="Calibri"/>
          <w:i/>
          <w:iCs/>
          <w:noProof/>
          <w:szCs w:val="24"/>
        </w:rPr>
        <w:t>Western Journal of Nursing Research</w:t>
      </w:r>
      <w:r w:rsidRPr="00C4500B">
        <w:rPr>
          <w:rFonts w:ascii="Calibri" w:hAnsi="Calibri" w:cs="Calibri"/>
          <w:noProof/>
          <w:szCs w:val="24"/>
        </w:rPr>
        <w:t xml:space="preserve">, </w:t>
      </w:r>
      <w:r w:rsidRPr="00C4500B">
        <w:rPr>
          <w:rFonts w:ascii="Calibri" w:hAnsi="Calibri" w:cs="Calibri"/>
          <w:i/>
          <w:iCs/>
          <w:noProof/>
          <w:szCs w:val="24"/>
        </w:rPr>
        <w:t>40</w:t>
      </w:r>
      <w:r w:rsidRPr="00C4500B">
        <w:rPr>
          <w:rFonts w:ascii="Calibri" w:hAnsi="Calibri" w:cs="Calibri"/>
          <w:noProof/>
          <w:szCs w:val="24"/>
        </w:rPr>
        <w:t>(5), 753–766. https://doi.org/10.1177/0193945916689084</w:t>
      </w:r>
    </w:p>
    <w:p w14:paraId="0AB32322"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Flood, M., &amp; Habli, I. (2011). Multi-view safety cases. </w:t>
      </w:r>
      <w:r w:rsidRPr="00C4500B">
        <w:rPr>
          <w:rFonts w:ascii="Calibri" w:hAnsi="Calibri" w:cs="Calibri"/>
          <w:i/>
          <w:iCs/>
          <w:noProof/>
          <w:szCs w:val="24"/>
        </w:rPr>
        <w:t>IET Conference Publications</w:t>
      </w:r>
      <w:r w:rsidRPr="00C4500B">
        <w:rPr>
          <w:rFonts w:ascii="Calibri" w:hAnsi="Calibri" w:cs="Calibri"/>
          <w:noProof/>
          <w:szCs w:val="24"/>
        </w:rPr>
        <w:t xml:space="preserve">, </w:t>
      </w:r>
      <w:r w:rsidRPr="00C4500B">
        <w:rPr>
          <w:rFonts w:ascii="Calibri" w:hAnsi="Calibri" w:cs="Calibri"/>
          <w:i/>
          <w:iCs/>
          <w:noProof/>
          <w:szCs w:val="24"/>
        </w:rPr>
        <w:t>2011</w:t>
      </w:r>
      <w:r w:rsidRPr="00C4500B">
        <w:rPr>
          <w:rFonts w:ascii="Calibri" w:hAnsi="Calibri" w:cs="Calibri"/>
          <w:noProof/>
          <w:szCs w:val="24"/>
        </w:rPr>
        <w:t>(578 CP), 1–6. https://doi.org/10.1049/cp.2011.0260</w:t>
      </w:r>
    </w:p>
    <w:p w14:paraId="15578587"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Gammack, J., Hobbs, V., &amp; Pigott, D. (2011). </w:t>
      </w:r>
      <w:r w:rsidRPr="00C4500B">
        <w:rPr>
          <w:rFonts w:ascii="Calibri" w:hAnsi="Calibri" w:cs="Calibri"/>
          <w:i/>
          <w:iCs/>
          <w:noProof/>
          <w:szCs w:val="24"/>
        </w:rPr>
        <w:t>The Book of Informatics</w:t>
      </w:r>
      <w:r w:rsidRPr="00C4500B">
        <w:rPr>
          <w:rFonts w:ascii="Calibri" w:hAnsi="Calibri" w:cs="Calibri"/>
          <w:noProof/>
          <w:szCs w:val="24"/>
        </w:rPr>
        <w:t>. Cengage Learning.</w:t>
      </w:r>
    </w:p>
    <w:p w14:paraId="59AA4C08"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Gardner, J., &amp; Warren, N. (2019). Learning from deep brain stimulation: the fallacy of techno-solutionism and the need for ‘regimes of care.’ </w:t>
      </w:r>
      <w:r w:rsidRPr="00C4500B">
        <w:rPr>
          <w:rFonts w:ascii="Calibri" w:hAnsi="Calibri" w:cs="Calibri"/>
          <w:i/>
          <w:iCs/>
          <w:noProof/>
          <w:szCs w:val="24"/>
        </w:rPr>
        <w:t>Medicine, Health Care and Philosophy</w:t>
      </w:r>
      <w:r w:rsidRPr="00C4500B">
        <w:rPr>
          <w:rFonts w:ascii="Calibri" w:hAnsi="Calibri" w:cs="Calibri"/>
          <w:noProof/>
          <w:szCs w:val="24"/>
        </w:rPr>
        <w:t xml:space="preserve">, </w:t>
      </w:r>
      <w:r w:rsidRPr="00C4500B">
        <w:rPr>
          <w:rFonts w:ascii="Calibri" w:hAnsi="Calibri" w:cs="Calibri"/>
          <w:i/>
          <w:iCs/>
          <w:noProof/>
          <w:szCs w:val="24"/>
        </w:rPr>
        <w:t>22</w:t>
      </w:r>
      <w:r w:rsidRPr="00C4500B">
        <w:rPr>
          <w:rFonts w:ascii="Calibri" w:hAnsi="Calibri" w:cs="Calibri"/>
          <w:noProof/>
          <w:szCs w:val="24"/>
        </w:rPr>
        <w:t>(3), 363–374. https://doi.org/10.1007/s11019-018-9858-6</w:t>
      </w:r>
    </w:p>
    <w:p w14:paraId="7533AD63"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Gómez-González, E., Gomez, E., Márquez-Rivas, J., Guerrero-Claro, M., Fernández-Lizaranzu, I., Relimpio-López, M. I., … Capitán-Morales, L. (2020). Artificial intelligence in medicine and healthcare: a review and classification of current and near-future applications and their ethical and social Impact. </w:t>
      </w:r>
      <w:r w:rsidRPr="00C4500B">
        <w:rPr>
          <w:rFonts w:ascii="Calibri" w:hAnsi="Calibri" w:cs="Calibri"/>
          <w:i/>
          <w:iCs/>
          <w:noProof/>
          <w:szCs w:val="24"/>
        </w:rPr>
        <w:t>ArXiv</w:t>
      </w:r>
      <w:r w:rsidRPr="00C4500B">
        <w:rPr>
          <w:rFonts w:ascii="Calibri" w:hAnsi="Calibri" w:cs="Calibri"/>
          <w:noProof/>
          <w:szCs w:val="24"/>
        </w:rPr>
        <w:t>. Retrieved from http://arxiv.org/abs/2001.09778</w:t>
      </w:r>
    </w:p>
    <w:p w14:paraId="5A8FB10A"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lastRenderedPageBreak/>
        <w:t xml:space="preserve">Habli, I., White, S., Sujan, M. A., Harrison, S., &amp; Ugarte, M. (2018). What is the safety case for health IT? A study of assurance practices in England. </w:t>
      </w:r>
      <w:r w:rsidRPr="00C4500B">
        <w:rPr>
          <w:rFonts w:ascii="Calibri" w:hAnsi="Calibri" w:cs="Calibri"/>
          <w:i/>
          <w:iCs/>
          <w:noProof/>
          <w:szCs w:val="24"/>
        </w:rPr>
        <w:t>Safety Science</w:t>
      </w:r>
      <w:r w:rsidRPr="00C4500B">
        <w:rPr>
          <w:rFonts w:ascii="Calibri" w:hAnsi="Calibri" w:cs="Calibri"/>
          <w:noProof/>
          <w:szCs w:val="24"/>
        </w:rPr>
        <w:t xml:space="preserve">, </w:t>
      </w:r>
      <w:r w:rsidRPr="00C4500B">
        <w:rPr>
          <w:rFonts w:ascii="Calibri" w:hAnsi="Calibri" w:cs="Calibri"/>
          <w:i/>
          <w:iCs/>
          <w:noProof/>
          <w:szCs w:val="24"/>
        </w:rPr>
        <w:t>110</w:t>
      </w:r>
      <w:r w:rsidRPr="00C4500B">
        <w:rPr>
          <w:rFonts w:ascii="Calibri" w:hAnsi="Calibri" w:cs="Calibri"/>
          <w:noProof/>
          <w:szCs w:val="24"/>
        </w:rPr>
        <w:t>, 324–335. https://doi.org/10.1016/j.ssci.2018.09.001</w:t>
      </w:r>
    </w:p>
    <w:p w14:paraId="5587B30F"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Hansen, D. P., Pang, C., &amp; Maeder, A. (2007). HDI: Integrating health data and tools. </w:t>
      </w:r>
      <w:r w:rsidRPr="00C4500B">
        <w:rPr>
          <w:rFonts w:ascii="Calibri" w:hAnsi="Calibri" w:cs="Calibri"/>
          <w:i/>
          <w:iCs/>
          <w:noProof/>
          <w:szCs w:val="24"/>
        </w:rPr>
        <w:t>Soft Computing</w:t>
      </w:r>
      <w:r w:rsidRPr="00C4500B">
        <w:rPr>
          <w:rFonts w:ascii="Calibri" w:hAnsi="Calibri" w:cs="Calibri"/>
          <w:noProof/>
          <w:szCs w:val="24"/>
        </w:rPr>
        <w:t xml:space="preserve">, </w:t>
      </w:r>
      <w:r w:rsidRPr="00C4500B">
        <w:rPr>
          <w:rFonts w:ascii="Calibri" w:hAnsi="Calibri" w:cs="Calibri"/>
          <w:i/>
          <w:iCs/>
          <w:noProof/>
          <w:szCs w:val="24"/>
        </w:rPr>
        <w:t>11</w:t>
      </w:r>
      <w:r w:rsidRPr="00C4500B">
        <w:rPr>
          <w:rFonts w:ascii="Calibri" w:hAnsi="Calibri" w:cs="Calibri"/>
          <w:noProof/>
          <w:szCs w:val="24"/>
        </w:rPr>
        <w:t>(4), 361–367. https://doi.org/10.1007/s00500-006-0090-6</w:t>
      </w:r>
    </w:p>
    <w:p w14:paraId="51ED2BE7"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Heeks, R. (2006). Health information systems: Failure, success and improvisation. </w:t>
      </w:r>
      <w:r w:rsidRPr="00C4500B">
        <w:rPr>
          <w:rFonts w:ascii="Calibri" w:hAnsi="Calibri" w:cs="Calibri"/>
          <w:i/>
          <w:iCs/>
          <w:noProof/>
          <w:szCs w:val="24"/>
        </w:rPr>
        <w:t>International Journal of Medical Informatics</w:t>
      </w:r>
      <w:r w:rsidRPr="00C4500B">
        <w:rPr>
          <w:rFonts w:ascii="Calibri" w:hAnsi="Calibri" w:cs="Calibri"/>
          <w:noProof/>
          <w:szCs w:val="24"/>
        </w:rPr>
        <w:t xml:space="preserve">, </w:t>
      </w:r>
      <w:r w:rsidRPr="00C4500B">
        <w:rPr>
          <w:rFonts w:ascii="Calibri" w:hAnsi="Calibri" w:cs="Calibri"/>
          <w:i/>
          <w:iCs/>
          <w:noProof/>
          <w:szCs w:val="24"/>
        </w:rPr>
        <w:t>75</w:t>
      </w:r>
      <w:r w:rsidRPr="00C4500B">
        <w:rPr>
          <w:rFonts w:ascii="Calibri" w:hAnsi="Calibri" w:cs="Calibri"/>
          <w:noProof/>
          <w:szCs w:val="24"/>
        </w:rPr>
        <w:t>(2), 125–137. https://doi.org/10.1016/j.ijmedinf.2005.07.024</w:t>
      </w:r>
    </w:p>
    <w:p w14:paraId="12BA1483"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Hickey, G. L., Grant, S. W., Caiado, C., Kendall, S., Dunning, J., Poullis, M., … Bridgewater, B. (2013). Dynamic prediction modeling approaches for cardiac surgery. </w:t>
      </w:r>
      <w:r w:rsidRPr="00C4500B">
        <w:rPr>
          <w:rFonts w:ascii="Calibri" w:hAnsi="Calibri" w:cs="Calibri"/>
          <w:i/>
          <w:iCs/>
          <w:noProof/>
          <w:szCs w:val="24"/>
        </w:rPr>
        <w:t>Circulation: Cardiovascular Quality and Outcomes</w:t>
      </w:r>
      <w:r w:rsidRPr="00C4500B">
        <w:rPr>
          <w:rFonts w:ascii="Calibri" w:hAnsi="Calibri" w:cs="Calibri"/>
          <w:noProof/>
          <w:szCs w:val="24"/>
        </w:rPr>
        <w:t xml:space="preserve">, </w:t>
      </w:r>
      <w:r w:rsidRPr="00C4500B">
        <w:rPr>
          <w:rFonts w:ascii="Calibri" w:hAnsi="Calibri" w:cs="Calibri"/>
          <w:i/>
          <w:iCs/>
          <w:noProof/>
          <w:szCs w:val="24"/>
        </w:rPr>
        <w:t>6</w:t>
      </w:r>
      <w:r w:rsidRPr="00C4500B">
        <w:rPr>
          <w:rFonts w:ascii="Calibri" w:hAnsi="Calibri" w:cs="Calibri"/>
          <w:noProof/>
          <w:szCs w:val="24"/>
        </w:rPr>
        <w:t>(6), 649–658. https://doi.org/10.1161/CIRCOUTCOMES.111.000012</w:t>
      </w:r>
    </w:p>
    <w:p w14:paraId="07B1A608"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Houta, S., Ameler, T., &amp; Surges, R. (2019). Use of HL7 FHIR to structure data in epilepsy self-management applications. </w:t>
      </w:r>
      <w:r w:rsidRPr="00C4500B">
        <w:rPr>
          <w:rFonts w:ascii="Calibri" w:hAnsi="Calibri" w:cs="Calibri"/>
          <w:i/>
          <w:iCs/>
          <w:noProof/>
          <w:szCs w:val="24"/>
        </w:rPr>
        <w:t>2019 International Conference on Wireless and Mobile Computing, Networking and Communications (WiMob)</w:t>
      </w:r>
      <w:r w:rsidRPr="00C4500B">
        <w:rPr>
          <w:rFonts w:ascii="Calibri" w:hAnsi="Calibri" w:cs="Calibri"/>
          <w:noProof/>
          <w:szCs w:val="24"/>
        </w:rPr>
        <w:t>, 111–115.</w:t>
      </w:r>
    </w:p>
    <w:p w14:paraId="453B3C79"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Huang, X., Yan, F., Ning, J., Feng, Z., Choi, S., &amp; Cortes, J. (2016). A two-stage approach for dynamic prediction of time-to-event distributions. </w:t>
      </w:r>
      <w:r w:rsidRPr="00C4500B">
        <w:rPr>
          <w:rFonts w:ascii="Calibri" w:hAnsi="Calibri" w:cs="Calibri"/>
          <w:i/>
          <w:iCs/>
          <w:noProof/>
          <w:szCs w:val="24"/>
        </w:rPr>
        <w:t>Statistics in Medicine</w:t>
      </w:r>
      <w:r w:rsidRPr="00C4500B">
        <w:rPr>
          <w:rFonts w:ascii="Calibri" w:hAnsi="Calibri" w:cs="Calibri"/>
          <w:noProof/>
          <w:szCs w:val="24"/>
        </w:rPr>
        <w:t xml:space="preserve">, </w:t>
      </w:r>
      <w:r w:rsidRPr="00C4500B">
        <w:rPr>
          <w:rFonts w:ascii="Calibri" w:hAnsi="Calibri" w:cs="Calibri"/>
          <w:i/>
          <w:iCs/>
          <w:noProof/>
          <w:szCs w:val="24"/>
        </w:rPr>
        <w:t>35</w:t>
      </w:r>
      <w:r w:rsidRPr="00C4500B">
        <w:rPr>
          <w:rFonts w:ascii="Calibri" w:hAnsi="Calibri" w:cs="Calibri"/>
          <w:noProof/>
          <w:szCs w:val="24"/>
        </w:rPr>
        <w:t>(13), 2167–2182. https://doi.org/10.1002/sim.6860.A</w:t>
      </w:r>
    </w:p>
    <w:p w14:paraId="0C8BD74F"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IEC. (2006). </w:t>
      </w:r>
      <w:r w:rsidRPr="00C4500B">
        <w:rPr>
          <w:rFonts w:ascii="Calibri" w:hAnsi="Calibri" w:cs="Calibri"/>
          <w:i/>
          <w:iCs/>
          <w:noProof/>
          <w:szCs w:val="24"/>
        </w:rPr>
        <w:t>International Electrotechnical Commission 62304:2006. Medical device software–Software life-cycle processes</w:t>
      </w:r>
      <w:r w:rsidRPr="00C4500B">
        <w:rPr>
          <w:rFonts w:ascii="Calibri" w:hAnsi="Calibri" w:cs="Calibri"/>
          <w:noProof/>
          <w:szCs w:val="24"/>
        </w:rPr>
        <w:t>. Geneva: International Electrotechnical Commission.</w:t>
      </w:r>
    </w:p>
    <w:p w14:paraId="6BCFB402"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IEC. (2009). </w:t>
      </w:r>
      <w:r w:rsidRPr="00C4500B">
        <w:rPr>
          <w:rFonts w:ascii="Calibri" w:hAnsi="Calibri" w:cs="Calibri"/>
          <w:i/>
          <w:iCs/>
          <w:noProof/>
          <w:szCs w:val="24"/>
        </w:rPr>
        <w:t>International Electrotechnical Commission PD IEC/TR 80002:2009. Medical device software.</w:t>
      </w:r>
      <w:r w:rsidRPr="00C4500B">
        <w:rPr>
          <w:rFonts w:ascii="Calibri" w:hAnsi="Calibri" w:cs="Calibri"/>
          <w:noProof/>
          <w:szCs w:val="24"/>
        </w:rPr>
        <w:t xml:space="preserve"> Geneva: International Electrotechnical Commission.</w:t>
      </w:r>
    </w:p>
    <w:p w14:paraId="1A39A76A"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IEC. (2011). </w:t>
      </w:r>
      <w:r w:rsidRPr="00C4500B">
        <w:rPr>
          <w:rFonts w:ascii="Calibri" w:hAnsi="Calibri" w:cs="Calibri"/>
          <w:i/>
          <w:iCs/>
          <w:noProof/>
          <w:szCs w:val="24"/>
        </w:rPr>
        <w:t>International Electrotechnical Commission 80001:2011. Application of risk management to information technology (IT) networks incorporating medical devices</w:t>
      </w:r>
      <w:r w:rsidRPr="00C4500B">
        <w:rPr>
          <w:rFonts w:ascii="Calibri" w:hAnsi="Calibri" w:cs="Calibri"/>
          <w:noProof/>
          <w:szCs w:val="24"/>
        </w:rPr>
        <w:t>. Geneva: International Electrotechnical Commission.</w:t>
      </w:r>
    </w:p>
    <w:p w14:paraId="30D85C8F"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IMIA. (2020). </w:t>
      </w:r>
      <w:r w:rsidRPr="00C4500B">
        <w:rPr>
          <w:rFonts w:ascii="Calibri" w:hAnsi="Calibri" w:cs="Calibri"/>
          <w:i/>
          <w:iCs/>
          <w:noProof/>
          <w:szCs w:val="24"/>
        </w:rPr>
        <w:t>International Medical Informatics Association</w:t>
      </w:r>
      <w:r w:rsidRPr="00C4500B">
        <w:rPr>
          <w:rFonts w:ascii="Calibri" w:hAnsi="Calibri" w:cs="Calibri"/>
          <w:noProof/>
          <w:szCs w:val="24"/>
        </w:rPr>
        <w:t>. Retrieved from https://imia-medinfo.org</w:t>
      </w:r>
    </w:p>
    <w:p w14:paraId="7763A5A0"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IMIA WG7. (2018). </w:t>
      </w:r>
      <w:r w:rsidRPr="00C4500B">
        <w:rPr>
          <w:rFonts w:ascii="Calibri" w:hAnsi="Calibri" w:cs="Calibri"/>
          <w:i/>
          <w:iCs/>
          <w:noProof/>
          <w:szCs w:val="24"/>
        </w:rPr>
        <w:t>WG7 - IMIA Working Group on Health Informatics for Patient Safety</w:t>
      </w:r>
      <w:r w:rsidRPr="00C4500B">
        <w:rPr>
          <w:rFonts w:ascii="Calibri" w:hAnsi="Calibri" w:cs="Calibri"/>
          <w:noProof/>
          <w:szCs w:val="24"/>
        </w:rPr>
        <w:t>.</w:t>
      </w:r>
    </w:p>
    <w:p w14:paraId="44D5D67F"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Jenkins, D. A., Sperrin, M., Martin, G. P., &amp; Peek, N. (2018). Dynamic models to predict health outcomes: current status and methodological challenges. </w:t>
      </w:r>
      <w:r w:rsidRPr="00C4500B">
        <w:rPr>
          <w:rFonts w:ascii="Calibri" w:hAnsi="Calibri" w:cs="Calibri"/>
          <w:i/>
          <w:iCs/>
          <w:noProof/>
          <w:szCs w:val="24"/>
        </w:rPr>
        <w:t>Diagnostic and Prognostic Research</w:t>
      </w:r>
      <w:r w:rsidRPr="00C4500B">
        <w:rPr>
          <w:rFonts w:ascii="Calibri" w:hAnsi="Calibri" w:cs="Calibri"/>
          <w:noProof/>
          <w:szCs w:val="24"/>
        </w:rPr>
        <w:t xml:space="preserve">, </w:t>
      </w:r>
      <w:r w:rsidRPr="00C4500B">
        <w:rPr>
          <w:rFonts w:ascii="Calibri" w:hAnsi="Calibri" w:cs="Calibri"/>
          <w:i/>
          <w:iCs/>
          <w:noProof/>
          <w:szCs w:val="24"/>
        </w:rPr>
        <w:t>2</w:t>
      </w:r>
      <w:r w:rsidRPr="00C4500B">
        <w:rPr>
          <w:rFonts w:ascii="Calibri" w:hAnsi="Calibri" w:cs="Calibri"/>
          <w:noProof/>
          <w:szCs w:val="24"/>
        </w:rPr>
        <w:t>(1), 1–9. https://doi.org/10.1186/s41512-018-0045-2</w:t>
      </w:r>
    </w:p>
    <w:p w14:paraId="5A92AB37"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Johnson, O. A., Benn, J., Habli, I., Peek, N., McCrorie, C., &amp; McInerney, C. D. (2020). Theoretical and practical foundations of Safety Informatics: Workshop programme proposal. Retrieved May 14, 2020, from https://github.com/ciaranmci/TheoryDevWrkshop1</w:t>
      </w:r>
    </w:p>
    <w:p w14:paraId="47BF3818"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Kostkova, P. (2015). Grand challenges in digital health. </w:t>
      </w:r>
      <w:r w:rsidRPr="00C4500B">
        <w:rPr>
          <w:rFonts w:ascii="Calibri" w:hAnsi="Calibri" w:cs="Calibri"/>
          <w:i/>
          <w:iCs/>
          <w:noProof/>
          <w:szCs w:val="24"/>
        </w:rPr>
        <w:t>Frontiers in Public Health</w:t>
      </w:r>
      <w:r w:rsidRPr="00C4500B">
        <w:rPr>
          <w:rFonts w:ascii="Calibri" w:hAnsi="Calibri" w:cs="Calibri"/>
          <w:noProof/>
          <w:szCs w:val="24"/>
        </w:rPr>
        <w:t xml:space="preserve">, </w:t>
      </w:r>
      <w:r w:rsidRPr="00C4500B">
        <w:rPr>
          <w:rFonts w:ascii="Calibri" w:hAnsi="Calibri" w:cs="Calibri"/>
          <w:i/>
          <w:iCs/>
          <w:noProof/>
          <w:szCs w:val="24"/>
        </w:rPr>
        <w:t>3</w:t>
      </w:r>
      <w:r w:rsidRPr="00C4500B">
        <w:rPr>
          <w:rFonts w:ascii="Calibri" w:hAnsi="Calibri" w:cs="Calibri"/>
          <w:noProof/>
          <w:szCs w:val="24"/>
        </w:rPr>
        <w:t>(134), 1–5. https://doi.org/10.3389/fpubh.2015.00134</w:t>
      </w:r>
    </w:p>
    <w:p w14:paraId="0DD7C5C4"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Kuhn, K. A., Knoll, A., Mewes, H. W., Schwaiger, M., Bode, A., Broy, M., … Ziegler, S. (2008). Informatics and Medicine - From Molecules to Populations. </w:t>
      </w:r>
      <w:r w:rsidRPr="00C4500B">
        <w:rPr>
          <w:rFonts w:ascii="Calibri" w:hAnsi="Calibri" w:cs="Calibri"/>
          <w:i/>
          <w:iCs/>
          <w:noProof/>
          <w:szCs w:val="24"/>
        </w:rPr>
        <w:t>Methods of Information in Medicine</w:t>
      </w:r>
      <w:r w:rsidRPr="00C4500B">
        <w:rPr>
          <w:rFonts w:ascii="Calibri" w:hAnsi="Calibri" w:cs="Calibri"/>
          <w:noProof/>
          <w:szCs w:val="24"/>
        </w:rPr>
        <w:t xml:space="preserve">, </w:t>
      </w:r>
      <w:r w:rsidRPr="00C4500B">
        <w:rPr>
          <w:rFonts w:ascii="Calibri" w:hAnsi="Calibri" w:cs="Calibri"/>
          <w:i/>
          <w:iCs/>
          <w:noProof/>
          <w:szCs w:val="24"/>
        </w:rPr>
        <w:t>47</w:t>
      </w:r>
      <w:r w:rsidRPr="00C4500B">
        <w:rPr>
          <w:rFonts w:ascii="Calibri" w:hAnsi="Calibri" w:cs="Calibri"/>
          <w:noProof/>
          <w:szCs w:val="24"/>
        </w:rPr>
        <w:t>(4), 283–295. https://doi.org/10.3414/ME9117</w:t>
      </w:r>
    </w:p>
    <w:p w14:paraId="29CAA9E6"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Leveson, N. G. (1986). Software Safety: Why, What, and How. </w:t>
      </w:r>
      <w:r w:rsidRPr="00C4500B">
        <w:rPr>
          <w:rFonts w:ascii="Calibri" w:hAnsi="Calibri" w:cs="Calibri"/>
          <w:i/>
          <w:iCs/>
          <w:noProof/>
          <w:szCs w:val="24"/>
        </w:rPr>
        <w:t>Computing Surveys</w:t>
      </w:r>
      <w:r w:rsidRPr="00C4500B">
        <w:rPr>
          <w:rFonts w:ascii="Calibri" w:hAnsi="Calibri" w:cs="Calibri"/>
          <w:noProof/>
          <w:szCs w:val="24"/>
        </w:rPr>
        <w:t xml:space="preserve">, </w:t>
      </w:r>
      <w:r w:rsidRPr="00C4500B">
        <w:rPr>
          <w:rFonts w:ascii="Calibri" w:hAnsi="Calibri" w:cs="Calibri"/>
          <w:i/>
          <w:iCs/>
          <w:noProof/>
          <w:szCs w:val="24"/>
        </w:rPr>
        <w:t>18</w:t>
      </w:r>
      <w:r w:rsidRPr="00C4500B">
        <w:rPr>
          <w:rFonts w:ascii="Calibri" w:hAnsi="Calibri" w:cs="Calibri"/>
          <w:noProof/>
          <w:szCs w:val="24"/>
        </w:rPr>
        <w:t>(2).</w:t>
      </w:r>
    </w:p>
    <w:p w14:paraId="5EE4B126"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Lupton, D. (2017). </w:t>
      </w:r>
      <w:r w:rsidRPr="00C4500B">
        <w:rPr>
          <w:rFonts w:ascii="Calibri" w:hAnsi="Calibri" w:cs="Calibri"/>
          <w:i/>
          <w:iCs/>
          <w:noProof/>
          <w:szCs w:val="24"/>
        </w:rPr>
        <w:t>Digital Health: Critical and Cross-Disciplinary Perspectives</w:t>
      </w:r>
      <w:r w:rsidRPr="00C4500B">
        <w:rPr>
          <w:rFonts w:ascii="Calibri" w:hAnsi="Calibri" w:cs="Calibri"/>
          <w:noProof/>
          <w:szCs w:val="24"/>
        </w:rPr>
        <w:t xml:space="preserve"> (K. Chamberlain &amp; A. Lyons, Eds.). Retrieved from https://books.google.co.uk/books?hl=en&amp;lr=&amp;id=09srDwAAQBAJ&amp;oi=fnd&amp;pg=PT8&amp;dq=Novel+challenges+of+new+and+emerging+digital+health+technologies&amp;ots=5dgCyGehlJ&amp;sig=OTsQkQj_iHtz5W12G_z5aSUt8F4&amp;redir_esc=y#v=onepage&amp;q&amp;f=false</w:t>
      </w:r>
    </w:p>
    <w:p w14:paraId="066CDB6B"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lastRenderedPageBreak/>
        <w:t xml:space="preserve">Macrae, C. (2019). Governing the safety of artificial intelligence in healthcare. </w:t>
      </w:r>
      <w:r w:rsidRPr="00C4500B">
        <w:rPr>
          <w:rFonts w:ascii="Calibri" w:hAnsi="Calibri" w:cs="Calibri"/>
          <w:i/>
          <w:iCs/>
          <w:noProof/>
          <w:szCs w:val="24"/>
        </w:rPr>
        <w:t>BMJ Qual Saf</w:t>
      </w:r>
      <w:r w:rsidRPr="00C4500B">
        <w:rPr>
          <w:rFonts w:ascii="Calibri" w:hAnsi="Calibri" w:cs="Calibri"/>
          <w:noProof/>
          <w:szCs w:val="24"/>
        </w:rPr>
        <w:t xml:space="preserve">, </w:t>
      </w:r>
      <w:r w:rsidRPr="00C4500B">
        <w:rPr>
          <w:rFonts w:ascii="Calibri" w:hAnsi="Calibri" w:cs="Calibri"/>
          <w:i/>
          <w:iCs/>
          <w:noProof/>
          <w:szCs w:val="24"/>
        </w:rPr>
        <w:t>28</w:t>
      </w:r>
      <w:r w:rsidRPr="00C4500B">
        <w:rPr>
          <w:rFonts w:ascii="Calibri" w:hAnsi="Calibri" w:cs="Calibri"/>
          <w:noProof/>
          <w:szCs w:val="24"/>
        </w:rPr>
        <w:t>, 495–498. https://doi.org/10.1136/bmjqs-2019-009484</w:t>
      </w:r>
    </w:p>
    <w:p w14:paraId="192A5ED5"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Magnusson, J. A., &amp; Fu Jr., P. C. (Eds.). (2013). </w:t>
      </w:r>
      <w:r w:rsidRPr="00C4500B">
        <w:rPr>
          <w:rFonts w:ascii="Calibri" w:hAnsi="Calibri" w:cs="Calibri"/>
          <w:i/>
          <w:iCs/>
          <w:noProof/>
          <w:szCs w:val="24"/>
        </w:rPr>
        <w:t>Public health informatics and information systems</w:t>
      </w:r>
      <w:r w:rsidRPr="00C4500B">
        <w:rPr>
          <w:rFonts w:ascii="Calibri" w:hAnsi="Calibri" w:cs="Calibri"/>
          <w:noProof/>
          <w:szCs w:val="24"/>
        </w:rPr>
        <w:t xml:space="preserve"> (2nd ed.). London: Springer.</w:t>
      </w:r>
    </w:p>
    <w:p w14:paraId="0984C562"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Maturo, A. (2014). Fatism, self-monitoring and the pursuit of healthiness in the time of technological solutionism. </w:t>
      </w:r>
      <w:r w:rsidRPr="00C4500B">
        <w:rPr>
          <w:rFonts w:ascii="Calibri" w:hAnsi="Calibri" w:cs="Calibri"/>
          <w:i/>
          <w:iCs/>
          <w:noProof/>
          <w:szCs w:val="24"/>
        </w:rPr>
        <w:t>Italian Sociological Review</w:t>
      </w:r>
      <w:r w:rsidRPr="00C4500B">
        <w:rPr>
          <w:rFonts w:ascii="Calibri" w:hAnsi="Calibri" w:cs="Calibri"/>
          <w:noProof/>
          <w:szCs w:val="24"/>
        </w:rPr>
        <w:t xml:space="preserve">, </w:t>
      </w:r>
      <w:r w:rsidRPr="00C4500B">
        <w:rPr>
          <w:rFonts w:ascii="Calibri" w:hAnsi="Calibri" w:cs="Calibri"/>
          <w:i/>
          <w:iCs/>
          <w:noProof/>
          <w:szCs w:val="24"/>
        </w:rPr>
        <w:t>4</w:t>
      </w:r>
      <w:r w:rsidRPr="00C4500B">
        <w:rPr>
          <w:rFonts w:ascii="Calibri" w:hAnsi="Calibri" w:cs="Calibri"/>
          <w:noProof/>
          <w:szCs w:val="24"/>
        </w:rPr>
        <w:t>(2), 157–171. https://doi.org/10.13136/isr.v4i2.80</w:t>
      </w:r>
    </w:p>
    <w:p w14:paraId="4594F653"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McAuley, A. (2014). Digital health interventions: Widening access or widening inequalities? </w:t>
      </w:r>
      <w:r w:rsidRPr="00C4500B">
        <w:rPr>
          <w:rFonts w:ascii="Calibri" w:hAnsi="Calibri" w:cs="Calibri"/>
          <w:i/>
          <w:iCs/>
          <w:noProof/>
          <w:szCs w:val="24"/>
        </w:rPr>
        <w:t>Public Health</w:t>
      </w:r>
      <w:r w:rsidRPr="00C4500B">
        <w:rPr>
          <w:rFonts w:ascii="Calibri" w:hAnsi="Calibri" w:cs="Calibri"/>
          <w:noProof/>
          <w:szCs w:val="24"/>
        </w:rPr>
        <w:t xml:space="preserve">, </w:t>
      </w:r>
      <w:r w:rsidRPr="00C4500B">
        <w:rPr>
          <w:rFonts w:ascii="Calibri" w:hAnsi="Calibri" w:cs="Calibri"/>
          <w:i/>
          <w:iCs/>
          <w:noProof/>
          <w:szCs w:val="24"/>
        </w:rPr>
        <w:t>128</w:t>
      </w:r>
      <w:r w:rsidRPr="00C4500B">
        <w:rPr>
          <w:rFonts w:ascii="Calibri" w:hAnsi="Calibri" w:cs="Calibri"/>
          <w:noProof/>
          <w:szCs w:val="24"/>
        </w:rPr>
        <w:t>(12), 1118–1120. https://doi.org/10.1016/j.puhe.2014.10.008</w:t>
      </w:r>
    </w:p>
    <w:p w14:paraId="7EBAB10E"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McCormick, K., &amp; Saba, V. (2015). </w:t>
      </w:r>
      <w:r w:rsidRPr="00C4500B">
        <w:rPr>
          <w:rFonts w:ascii="Calibri" w:hAnsi="Calibri" w:cs="Calibri"/>
          <w:i/>
          <w:iCs/>
          <w:noProof/>
          <w:szCs w:val="24"/>
        </w:rPr>
        <w:t>Essentials of nursing informatics</w:t>
      </w:r>
      <w:r w:rsidRPr="00C4500B">
        <w:rPr>
          <w:rFonts w:ascii="Calibri" w:hAnsi="Calibri" w:cs="Calibri"/>
          <w:noProof/>
          <w:szCs w:val="24"/>
        </w:rPr>
        <w:t xml:space="preserve"> (6th ed.). Retrieved from https://lib.hpu.edu.vn/handle/123456789/32430</w:t>
      </w:r>
    </w:p>
    <w:p w14:paraId="5B275D4C"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Mechanic, D., &amp; Schlesinger, M. (1996). The impact of managed care on patients’ trust in medical care and their physicians. </w:t>
      </w:r>
      <w:r w:rsidRPr="00C4500B">
        <w:rPr>
          <w:rFonts w:ascii="Calibri" w:hAnsi="Calibri" w:cs="Calibri"/>
          <w:i/>
          <w:iCs/>
          <w:noProof/>
          <w:szCs w:val="24"/>
        </w:rPr>
        <w:t>JAMA</w:t>
      </w:r>
      <w:r w:rsidRPr="00C4500B">
        <w:rPr>
          <w:rFonts w:ascii="Calibri" w:hAnsi="Calibri" w:cs="Calibri"/>
          <w:noProof/>
          <w:szCs w:val="24"/>
        </w:rPr>
        <w:t xml:space="preserve">, </w:t>
      </w:r>
      <w:r w:rsidRPr="00C4500B">
        <w:rPr>
          <w:rFonts w:ascii="Calibri" w:hAnsi="Calibri" w:cs="Calibri"/>
          <w:i/>
          <w:iCs/>
          <w:noProof/>
          <w:szCs w:val="24"/>
        </w:rPr>
        <w:t>275</w:t>
      </w:r>
      <w:r w:rsidRPr="00C4500B">
        <w:rPr>
          <w:rFonts w:ascii="Calibri" w:hAnsi="Calibri" w:cs="Calibri"/>
          <w:noProof/>
          <w:szCs w:val="24"/>
        </w:rPr>
        <w:t>(21), 1693–1697. https://doi.org/10.1001/jama.1996.03530450083048</w:t>
      </w:r>
    </w:p>
    <w:p w14:paraId="10330627"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Morozov, E. (2013). </w:t>
      </w:r>
      <w:r w:rsidRPr="00C4500B">
        <w:rPr>
          <w:rFonts w:ascii="Calibri" w:hAnsi="Calibri" w:cs="Calibri"/>
          <w:i/>
          <w:iCs/>
          <w:noProof/>
          <w:szCs w:val="24"/>
        </w:rPr>
        <w:t>To Save Everything, Click Here: The Folly of Technological Solutionism</w:t>
      </w:r>
      <w:r w:rsidRPr="00C4500B">
        <w:rPr>
          <w:rFonts w:ascii="Calibri" w:hAnsi="Calibri" w:cs="Calibri"/>
          <w:noProof/>
          <w:szCs w:val="24"/>
        </w:rPr>
        <w:t>. New York: PublicAffairs.</w:t>
      </w:r>
    </w:p>
    <w:p w14:paraId="107FBBF8"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Onik, M. F. A., Fielt, E., &amp; Gable, G. G. (2017). Complex Adaptive Systems Theory in Information Systems Research - A Systematic Literature Review. In S. C. Ling, S. Bahri, &amp; P. Finnegan (Eds.), </w:t>
      </w:r>
      <w:r w:rsidRPr="00C4500B">
        <w:rPr>
          <w:rFonts w:ascii="Calibri" w:hAnsi="Calibri" w:cs="Calibri"/>
          <w:i/>
          <w:iCs/>
          <w:noProof/>
          <w:szCs w:val="24"/>
        </w:rPr>
        <w:t>Pacific Asia Conference on Information Systems (PACIS)</w:t>
      </w:r>
      <w:r w:rsidRPr="00C4500B">
        <w:rPr>
          <w:rFonts w:ascii="Calibri" w:hAnsi="Calibri" w:cs="Calibri"/>
          <w:noProof/>
          <w:szCs w:val="24"/>
        </w:rPr>
        <w:t xml:space="preserve"> (pp. 1–14). Retrieved from https://eprints.qut.edu.au/111589/1/pacis - 2017 - Complex Adaptive Systems Theory in Information Systems Research - A Systematic Literature Review.pdf</w:t>
      </w:r>
    </w:p>
    <w:p w14:paraId="0F5ADC9C"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Paxton, N. C., &amp; Branca, D. L. (2020). Managing the Risks of Emerging IoT Devices. In N. Wickramasinghe &amp; F. Bodendorf (Eds.), </w:t>
      </w:r>
      <w:r w:rsidRPr="00C4500B">
        <w:rPr>
          <w:rFonts w:ascii="Calibri" w:hAnsi="Calibri" w:cs="Calibri"/>
          <w:i/>
          <w:iCs/>
          <w:noProof/>
          <w:szCs w:val="24"/>
        </w:rPr>
        <w:t>Delivering Superior Health and Wellness Management with IoT and Analytics</w:t>
      </w:r>
      <w:r w:rsidRPr="00C4500B">
        <w:rPr>
          <w:rFonts w:ascii="Calibri" w:hAnsi="Calibri" w:cs="Calibri"/>
          <w:noProof/>
          <w:szCs w:val="24"/>
        </w:rPr>
        <w:t xml:space="preserve"> (pp. 447–467). https://doi.org/10.1007/978-3-030-17347-0_22</w:t>
      </w:r>
    </w:p>
    <w:p w14:paraId="2BCDF309"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Pilotto, A., Boi, R., &amp; Petermans, J. (2018). Technology in geriatrics. </w:t>
      </w:r>
      <w:r w:rsidRPr="00C4500B">
        <w:rPr>
          <w:rFonts w:ascii="Calibri" w:hAnsi="Calibri" w:cs="Calibri"/>
          <w:i/>
          <w:iCs/>
          <w:noProof/>
          <w:szCs w:val="24"/>
        </w:rPr>
        <w:t>Age and Ageing</w:t>
      </w:r>
      <w:r w:rsidRPr="00C4500B">
        <w:rPr>
          <w:rFonts w:ascii="Calibri" w:hAnsi="Calibri" w:cs="Calibri"/>
          <w:noProof/>
          <w:szCs w:val="24"/>
        </w:rPr>
        <w:t xml:space="preserve">, </w:t>
      </w:r>
      <w:r w:rsidRPr="00C4500B">
        <w:rPr>
          <w:rFonts w:ascii="Calibri" w:hAnsi="Calibri" w:cs="Calibri"/>
          <w:i/>
          <w:iCs/>
          <w:noProof/>
          <w:szCs w:val="24"/>
        </w:rPr>
        <w:t>47</w:t>
      </w:r>
      <w:r w:rsidRPr="00C4500B">
        <w:rPr>
          <w:rFonts w:ascii="Calibri" w:hAnsi="Calibri" w:cs="Calibri"/>
          <w:noProof/>
          <w:szCs w:val="24"/>
        </w:rPr>
        <w:t>(6), 771–774. https://doi.org/10.1093/ageing/afy026</w:t>
      </w:r>
    </w:p>
    <w:p w14:paraId="16F17A1D"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Ranjan, R., Rana, O., Nepal, S., Yousif, M., James, P., Wen, Z. Y., … Dustdar, S. (2018). Integrating the Internet of Things and Data Science. </w:t>
      </w:r>
      <w:r w:rsidRPr="00C4500B">
        <w:rPr>
          <w:rFonts w:ascii="Calibri" w:hAnsi="Calibri" w:cs="Calibri"/>
          <w:i/>
          <w:iCs/>
          <w:noProof/>
          <w:szCs w:val="24"/>
        </w:rPr>
        <w:t>IEEE Cloud Computing</w:t>
      </w:r>
      <w:r w:rsidRPr="00C4500B">
        <w:rPr>
          <w:rFonts w:ascii="Calibri" w:hAnsi="Calibri" w:cs="Calibri"/>
          <w:noProof/>
          <w:szCs w:val="24"/>
        </w:rPr>
        <w:t xml:space="preserve">, </w:t>
      </w:r>
      <w:r w:rsidRPr="00C4500B">
        <w:rPr>
          <w:rFonts w:ascii="Calibri" w:hAnsi="Calibri" w:cs="Calibri"/>
          <w:i/>
          <w:iCs/>
          <w:noProof/>
          <w:szCs w:val="24"/>
        </w:rPr>
        <w:t>5</w:t>
      </w:r>
      <w:r w:rsidRPr="00C4500B">
        <w:rPr>
          <w:rFonts w:ascii="Calibri" w:hAnsi="Calibri" w:cs="Calibri"/>
          <w:noProof/>
          <w:szCs w:val="24"/>
        </w:rPr>
        <w:t>(3), 12–26. https://doi.org/Doi 10.1109/Mcc.2018.032591612</w:t>
      </w:r>
    </w:p>
    <w:p w14:paraId="48E655D8"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Richesson, R. L., &amp; Andrews, J. E. (Eds.). (2019). </w:t>
      </w:r>
      <w:r w:rsidRPr="00C4500B">
        <w:rPr>
          <w:rFonts w:ascii="Calibri" w:hAnsi="Calibri" w:cs="Calibri"/>
          <w:i/>
          <w:iCs/>
          <w:noProof/>
          <w:szCs w:val="24"/>
        </w:rPr>
        <w:t>Clinical research informatics</w:t>
      </w:r>
      <w:r w:rsidRPr="00C4500B">
        <w:rPr>
          <w:rFonts w:ascii="Calibri" w:hAnsi="Calibri" w:cs="Calibri"/>
          <w:noProof/>
          <w:szCs w:val="24"/>
        </w:rPr>
        <w:t xml:space="preserve"> (2nd ed.). Springer.</w:t>
      </w:r>
    </w:p>
    <w:p w14:paraId="477818DC"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Robinson, L., Cotten, S. R., Ono, H., Quan-Haase, A., Mesch, G., Chen, W., … Stern, M. J. (2015). Digital inequalities and why they matter. </w:t>
      </w:r>
      <w:r w:rsidRPr="00C4500B">
        <w:rPr>
          <w:rFonts w:ascii="Calibri" w:hAnsi="Calibri" w:cs="Calibri"/>
          <w:i/>
          <w:iCs/>
          <w:noProof/>
          <w:szCs w:val="24"/>
        </w:rPr>
        <w:t>Information Communication and Society</w:t>
      </w:r>
      <w:r w:rsidRPr="00C4500B">
        <w:rPr>
          <w:rFonts w:ascii="Calibri" w:hAnsi="Calibri" w:cs="Calibri"/>
          <w:noProof/>
          <w:szCs w:val="24"/>
        </w:rPr>
        <w:t xml:space="preserve">, </w:t>
      </w:r>
      <w:r w:rsidRPr="00C4500B">
        <w:rPr>
          <w:rFonts w:ascii="Calibri" w:hAnsi="Calibri" w:cs="Calibri"/>
          <w:i/>
          <w:iCs/>
          <w:noProof/>
          <w:szCs w:val="24"/>
        </w:rPr>
        <w:t>18</w:t>
      </w:r>
      <w:r w:rsidRPr="00C4500B">
        <w:rPr>
          <w:rFonts w:ascii="Calibri" w:hAnsi="Calibri" w:cs="Calibri"/>
          <w:noProof/>
          <w:szCs w:val="24"/>
        </w:rPr>
        <w:t>(5), 569–582. https://doi.org/10.1080/1369118X.2015.1012532</w:t>
      </w:r>
    </w:p>
    <w:p w14:paraId="655E7E25"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Roehrs, A. (2019). </w:t>
      </w:r>
      <w:r w:rsidRPr="00C4500B">
        <w:rPr>
          <w:rFonts w:ascii="Calibri" w:hAnsi="Calibri" w:cs="Calibri"/>
          <w:i/>
          <w:iCs/>
          <w:noProof/>
          <w:szCs w:val="24"/>
        </w:rPr>
        <w:t>OmniPHR: A blockchain based interoperable architecture for personal health records</w:t>
      </w:r>
      <w:r w:rsidRPr="00C4500B">
        <w:rPr>
          <w:rFonts w:ascii="Calibri" w:hAnsi="Calibri" w:cs="Calibri"/>
          <w:noProof/>
          <w:szCs w:val="24"/>
        </w:rPr>
        <w:t xml:space="preserve"> (Universidade do Vale do Rio dos Sinos). Retrieved from http://www.repositorio.jesuita.org.br/bitstream/handle/UNISINOS/8867/Alex Roehrs_.pdf?sequence=1&amp;isAllowed=y</w:t>
      </w:r>
    </w:p>
    <w:p w14:paraId="751A438E"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Roehrs, A., Andr, C., Righi, R., Jos, S., &amp; Wichman, M. H. (2019). Toward a Model for Personal Health Record Interoperability. </w:t>
      </w:r>
      <w:r w:rsidRPr="00C4500B">
        <w:rPr>
          <w:rFonts w:ascii="Calibri" w:hAnsi="Calibri" w:cs="Calibri"/>
          <w:i/>
          <w:iCs/>
          <w:noProof/>
          <w:szCs w:val="24"/>
        </w:rPr>
        <w:t>IEEE Journal of Biomedical and Health Informatics</w:t>
      </w:r>
      <w:r w:rsidRPr="00C4500B">
        <w:rPr>
          <w:rFonts w:ascii="Calibri" w:hAnsi="Calibri" w:cs="Calibri"/>
          <w:noProof/>
          <w:szCs w:val="24"/>
        </w:rPr>
        <w:t xml:space="preserve">, </w:t>
      </w:r>
      <w:r w:rsidRPr="00C4500B">
        <w:rPr>
          <w:rFonts w:ascii="Calibri" w:hAnsi="Calibri" w:cs="Calibri"/>
          <w:i/>
          <w:iCs/>
          <w:noProof/>
          <w:szCs w:val="24"/>
        </w:rPr>
        <w:t>23</w:t>
      </w:r>
      <w:r w:rsidRPr="00C4500B">
        <w:rPr>
          <w:rFonts w:ascii="Calibri" w:hAnsi="Calibri" w:cs="Calibri"/>
          <w:noProof/>
          <w:szCs w:val="24"/>
        </w:rPr>
        <w:t>(2), 867–873.</w:t>
      </w:r>
    </w:p>
    <w:p w14:paraId="0B9E90EE"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Roehrs, A., André, C., &amp; Righi, R. (2017). OmniPHR : A distributed architecture model to integrate personal health records. </w:t>
      </w:r>
      <w:r w:rsidRPr="00C4500B">
        <w:rPr>
          <w:rFonts w:ascii="Calibri" w:hAnsi="Calibri" w:cs="Calibri"/>
          <w:i/>
          <w:iCs/>
          <w:noProof/>
          <w:szCs w:val="24"/>
        </w:rPr>
        <w:t>Journal of Biomedical Informatics</w:t>
      </w:r>
      <w:r w:rsidRPr="00C4500B">
        <w:rPr>
          <w:rFonts w:ascii="Calibri" w:hAnsi="Calibri" w:cs="Calibri"/>
          <w:noProof/>
          <w:szCs w:val="24"/>
        </w:rPr>
        <w:t xml:space="preserve">, </w:t>
      </w:r>
      <w:r w:rsidRPr="00C4500B">
        <w:rPr>
          <w:rFonts w:ascii="Calibri" w:hAnsi="Calibri" w:cs="Calibri"/>
          <w:i/>
          <w:iCs/>
          <w:noProof/>
          <w:szCs w:val="24"/>
        </w:rPr>
        <w:t>71</w:t>
      </w:r>
      <w:r w:rsidRPr="00C4500B">
        <w:rPr>
          <w:rFonts w:ascii="Calibri" w:hAnsi="Calibri" w:cs="Calibri"/>
          <w:noProof/>
          <w:szCs w:val="24"/>
        </w:rPr>
        <w:t>, 70–81. https://doi.org/10.1016/j.jbi.2017.05.012</w:t>
      </w:r>
    </w:p>
    <w:p w14:paraId="5D2AB521"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Sako, Z., Adibi, S., &amp; Wickramasinghe, N. (2020). </w:t>
      </w:r>
      <w:r w:rsidRPr="00C4500B">
        <w:rPr>
          <w:rFonts w:ascii="Calibri" w:hAnsi="Calibri" w:cs="Calibri"/>
          <w:i/>
          <w:iCs/>
          <w:noProof/>
          <w:szCs w:val="24"/>
        </w:rPr>
        <w:t xml:space="preserve">Addressing Data Accuracy and Information Integrity </w:t>
      </w:r>
      <w:r w:rsidRPr="00C4500B">
        <w:rPr>
          <w:rFonts w:ascii="Calibri" w:hAnsi="Calibri" w:cs="Calibri"/>
          <w:i/>
          <w:iCs/>
          <w:noProof/>
          <w:szCs w:val="24"/>
        </w:rPr>
        <w:lastRenderedPageBreak/>
        <w:t>in mHealth Solutions Using Machine Learning Algorithms</w:t>
      </w:r>
      <w:r w:rsidRPr="00C4500B">
        <w:rPr>
          <w:rFonts w:ascii="Calibri" w:hAnsi="Calibri" w:cs="Calibri"/>
          <w:noProof/>
          <w:szCs w:val="24"/>
        </w:rPr>
        <w:t>. https://doi.org/10.1007/978-3-030-17347-0_16</w:t>
      </w:r>
    </w:p>
    <w:p w14:paraId="4A739572"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Saripalle, R., Runyan, C., &amp; Russell, M. (2019). Using HL7 FHIR to achieve interoperability in patient health record. </w:t>
      </w:r>
      <w:r w:rsidRPr="00C4500B">
        <w:rPr>
          <w:rFonts w:ascii="Calibri" w:hAnsi="Calibri" w:cs="Calibri"/>
          <w:i/>
          <w:iCs/>
          <w:noProof/>
          <w:szCs w:val="24"/>
        </w:rPr>
        <w:t>Journal of Biomedical Informatics</w:t>
      </w:r>
      <w:r w:rsidRPr="00C4500B">
        <w:rPr>
          <w:rFonts w:ascii="Calibri" w:hAnsi="Calibri" w:cs="Calibri"/>
          <w:noProof/>
          <w:szCs w:val="24"/>
        </w:rPr>
        <w:t xml:space="preserve">, </w:t>
      </w:r>
      <w:r w:rsidRPr="00C4500B">
        <w:rPr>
          <w:rFonts w:ascii="Calibri" w:hAnsi="Calibri" w:cs="Calibri"/>
          <w:i/>
          <w:iCs/>
          <w:noProof/>
          <w:szCs w:val="24"/>
        </w:rPr>
        <w:t>94</w:t>
      </w:r>
      <w:r w:rsidRPr="00C4500B">
        <w:rPr>
          <w:rFonts w:ascii="Calibri" w:hAnsi="Calibri" w:cs="Calibri"/>
          <w:noProof/>
          <w:szCs w:val="24"/>
        </w:rPr>
        <w:t>(103188). https://doi.org/10.1016/j.jbi.2019.103188</w:t>
      </w:r>
    </w:p>
    <w:p w14:paraId="4F3903D0"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Shortliffe, E. H., &amp; Cimino, J. J. (Eds.). (2013). </w:t>
      </w:r>
      <w:r w:rsidRPr="00C4500B">
        <w:rPr>
          <w:rFonts w:ascii="Calibri" w:hAnsi="Calibri" w:cs="Calibri"/>
          <w:i/>
          <w:iCs/>
          <w:noProof/>
          <w:szCs w:val="24"/>
        </w:rPr>
        <w:t>Biomedical Informatics: Computer applications in healthcare and biomedicine</w:t>
      </w:r>
      <w:r w:rsidRPr="00C4500B">
        <w:rPr>
          <w:rFonts w:ascii="Calibri" w:hAnsi="Calibri" w:cs="Calibri"/>
          <w:noProof/>
          <w:szCs w:val="24"/>
        </w:rPr>
        <w:t xml:space="preserve"> (4th ed.). New York: Springer.</w:t>
      </w:r>
    </w:p>
    <w:p w14:paraId="595434C1"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Singh, H., &amp; Sittig, D. F. (2016). Measuring and improving patient safety through health information technology: The health IT safety framework. </w:t>
      </w:r>
      <w:r w:rsidRPr="00C4500B">
        <w:rPr>
          <w:rFonts w:ascii="Calibri" w:hAnsi="Calibri" w:cs="Calibri"/>
          <w:i/>
          <w:iCs/>
          <w:noProof/>
          <w:szCs w:val="24"/>
        </w:rPr>
        <w:t>BMJ Quality and Safety</w:t>
      </w:r>
      <w:r w:rsidRPr="00C4500B">
        <w:rPr>
          <w:rFonts w:ascii="Calibri" w:hAnsi="Calibri" w:cs="Calibri"/>
          <w:noProof/>
          <w:szCs w:val="24"/>
        </w:rPr>
        <w:t xml:space="preserve">, </w:t>
      </w:r>
      <w:r w:rsidRPr="00C4500B">
        <w:rPr>
          <w:rFonts w:ascii="Calibri" w:hAnsi="Calibri" w:cs="Calibri"/>
          <w:i/>
          <w:iCs/>
          <w:noProof/>
          <w:szCs w:val="24"/>
        </w:rPr>
        <w:t>25</w:t>
      </w:r>
      <w:r w:rsidRPr="00C4500B">
        <w:rPr>
          <w:rFonts w:ascii="Calibri" w:hAnsi="Calibri" w:cs="Calibri"/>
          <w:noProof/>
          <w:szCs w:val="24"/>
        </w:rPr>
        <w:t>(4), 226–232. https://doi.org/10.1136/bmjqs-2015-004486</w:t>
      </w:r>
    </w:p>
    <w:p w14:paraId="0E78A310"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Sittig, D. F., Wright, A., Coiera, E., Magrabi, F., Ratwant, R., Bates, D. W., &amp; Singh, H. (2018). Current challenges in health information technology–related patient safety. </w:t>
      </w:r>
      <w:r w:rsidRPr="00C4500B">
        <w:rPr>
          <w:rFonts w:ascii="Calibri" w:hAnsi="Calibri" w:cs="Calibri"/>
          <w:i/>
          <w:iCs/>
          <w:noProof/>
          <w:szCs w:val="24"/>
        </w:rPr>
        <w:t>Health Informatics Journal</w:t>
      </w:r>
      <w:r w:rsidRPr="00C4500B">
        <w:rPr>
          <w:rFonts w:ascii="Calibri" w:hAnsi="Calibri" w:cs="Calibri"/>
          <w:noProof/>
          <w:szCs w:val="24"/>
        </w:rPr>
        <w:t>, (2), 1–9. https://doi.org/10.1177/1460458218814893</w:t>
      </w:r>
    </w:p>
    <w:p w14:paraId="45145336"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Song, J., &amp; Zahedi, F. M. (2007). Trust in health infomediaries. </w:t>
      </w:r>
      <w:r w:rsidRPr="00C4500B">
        <w:rPr>
          <w:rFonts w:ascii="Calibri" w:hAnsi="Calibri" w:cs="Calibri"/>
          <w:i/>
          <w:iCs/>
          <w:noProof/>
          <w:szCs w:val="24"/>
        </w:rPr>
        <w:t>Decision Support Systems</w:t>
      </w:r>
      <w:r w:rsidRPr="00C4500B">
        <w:rPr>
          <w:rFonts w:ascii="Calibri" w:hAnsi="Calibri" w:cs="Calibri"/>
          <w:noProof/>
          <w:szCs w:val="24"/>
        </w:rPr>
        <w:t xml:space="preserve">, </w:t>
      </w:r>
      <w:r w:rsidRPr="00C4500B">
        <w:rPr>
          <w:rFonts w:ascii="Calibri" w:hAnsi="Calibri" w:cs="Calibri"/>
          <w:i/>
          <w:iCs/>
          <w:noProof/>
          <w:szCs w:val="24"/>
        </w:rPr>
        <w:t>43</w:t>
      </w:r>
      <w:r w:rsidRPr="00C4500B">
        <w:rPr>
          <w:rFonts w:ascii="Calibri" w:hAnsi="Calibri" w:cs="Calibri"/>
          <w:noProof/>
          <w:szCs w:val="24"/>
        </w:rPr>
        <w:t>(2), 390–407. https://doi.org/10.1016/j.dss.2006.11.011</w:t>
      </w:r>
    </w:p>
    <w:p w14:paraId="37C91383"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Sperrin, M., Jenkins, D., Martin, G. P., &amp; Peek, N. (2019). Explicit causal reasoning is needed to prevent prognostic models being victims of their own success. </w:t>
      </w:r>
      <w:r w:rsidRPr="00C4500B">
        <w:rPr>
          <w:rFonts w:ascii="Calibri" w:hAnsi="Calibri" w:cs="Calibri"/>
          <w:i/>
          <w:iCs/>
          <w:noProof/>
          <w:szCs w:val="24"/>
        </w:rPr>
        <w:t>Journal of the American Medical Informatics Association</w:t>
      </w:r>
      <w:r w:rsidRPr="00C4500B">
        <w:rPr>
          <w:rFonts w:ascii="Calibri" w:hAnsi="Calibri" w:cs="Calibri"/>
          <w:noProof/>
          <w:szCs w:val="24"/>
        </w:rPr>
        <w:t xml:space="preserve">, </w:t>
      </w:r>
      <w:r w:rsidRPr="00C4500B">
        <w:rPr>
          <w:rFonts w:ascii="Calibri" w:hAnsi="Calibri" w:cs="Calibri"/>
          <w:i/>
          <w:iCs/>
          <w:noProof/>
          <w:szCs w:val="24"/>
        </w:rPr>
        <w:t>26</w:t>
      </w:r>
      <w:r w:rsidRPr="00C4500B">
        <w:rPr>
          <w:rFonts w:ascii="Calibri" w:hAnsi="Calibri" w:cs="Calibri"/>
          <w:noProof/>
          <w:szCs w:val="24"/>
        </w:rPr>
        <w:t>(12), 1675–1676. https://doi.org/10.1093/jamia/ocz197</w:t>
      </w:r>
    </w:p>
    <w:p w14:paraId="37FE5AB6"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Steinbuch, K. (1957). Informatik: Automatische Informationsverarbeitung. </w:t>
      </w:r>
      <w:r w:rsidRPr="00C4500B">
        <w:rPr>
          <w:rFonts w:ascii="Calibri" w:hAnsi="Calibri" w:cs="Calibri"/>
          <w:i/>
          <w:iCs/>
          <w:noProof/>
          <w:szCs w:val="24"/>
        </w:rPr>
        <w:t>SEG-Nachrichten</w:t>
      </w:r>
      <w:r w:rsidRPr="00C4500B">
        <w:rPr>
          <w:rFonts w:ascii="Calibri" w:hAnsi="Calibri" w:cs="Calibri"/>
          <w:noProof/>
          <w:szCs w:val="24"/>
        </w:rPr>
        <w:t xml:space="preserve">, </w:t>
      </w:r>
      <w:r w:rsidRPr="00C4500B">
        <w:rPr>
          <w:rFonts w:ascii="Calibri" w:hAnsi="Calibri" w:cs="Calibri"/>
          <w:i/>
          <w:iCs/>
          <w:noProof/>
          <w:szCs w:val="24"/>
        </w:rPr>
        <w:t>4</w:t>
      </w:r>
      <w:r w:rsidRPr="00C4500B">
        <w:rPr>
          <w:rFonts w:ascii="Calibri" w:hAnsi="Calibri" w:cs="Calibri"/>
          <w:noProof/>
          <w:szCs w:val="24"/>
        </w:rPr>
        <w:t>.</w:t>
      </w:r>
    </w:p>
    <w:p w14:paraId="33EAD4F4"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Stock, W. G., &amp; Stock, M. (2013). </w:t>
      </w:r>
      <w:r w:rsidRPr="00C4500B">
        <w:rPr>
          <w:rFonts w:ascii="Calibri" w:hAnsi="Calibri" w:cs="Calibri"/>
          <w:i/>
          <w:iCs/>
          <w:noProof/>
          <w:szCs w:val="24"/>
        </w:rPr>
        <w:t>Handbook of Information Science</w:t>
      </w:r>
      <w:r w:rsidRPr="00C4500B">
        <w:rPr>
          <w:rFonts w:ascii="Calibri" w:hAnsi="Calibri" w:cs="Calibri"/>
          <w:noProof/>
          <w:szCs w:val="24"/>
        </w:rPr>
        <w:t>. Berlin: De Gruyter.</w:t>
      </w:r>
    </w:p>
    <w:p w14:paraId="52F87080"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Su, T. L., Jaki, T., Hickey, G. L., Buchan, I., &amp; Sperrin, M. (2018). A review of statistical updating methods for clinical prediction models. </w:t>
      </w:r>
      <w:r w:rsidRPr="00C4500B">
        <w:rPr>
          <w:rFonts w:ascii="Calibri" w:hAnsi="Calibri" w:cs="Calibri"/>
          <w:i/>
          <w:iCs/>
          <w:noProof/>
          <w:szCs w:val="24"/>
        </w:rPr>
        <w:t>Statistical Methods in Medical Research</w:t>
      </w:r>
      <w:r w:rsidRPr="00C4500B">
        <w:rPr>
          <w:rFonts w:ascii="Calibri" w:hAnsi="Calibri" w:cs="Calibri"/>
          <w:noProof/>
          <w:szCs w:val="24"/>
        </w:rPr>
        <w:t xml:space="preserve">, </w:t>
      </w:r>
      <w:r w:rsidRPr="00C4500B">
        <w:rPr>
          <w:rFonts w:ascii="Calibri" w:hAnsi="Calibri" w:cs="Calibri"/>
          <w:i/>
          <w:iCs/>
          <w:noProof/>
          <w:szCs w:val="24"/>
        </w:rPr>
        <w:t>27</w:t>
      </w:r>
      <w:r w:rsidRPr="00C4500B">
        <w:rPr>
          <w:rFonts w:ascii="Calibri" w:hAnsi="Calibri" w:cs="Calibri"/>
          <w:noProof/>
          <w:szCs w:val="24"/>
        </w:rPr>
        <w:t>(1), 185–197. https://doi.org/10.1177/0962280215626466</w:t>
      </w:r>
    </w:p>
    <w:p w14:paraId="2000D2DE"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Sujan, M. A., Habli, I., Kelly, T. P., Pozzi, S., &amp; Johnson, C. W. (2016). Should healthcare providers do safety cases? Lessons from a cross-industry review of safety case practices. </w:t>
      </w:r>
      <w:r w:rsidRPr="00C4500B">
        <w:rPr>
          <w:rFonts w:ascii="Calibri" w:hAnsi="Calibri" w:cs="Calibri"/>
          <w:i/>
          <w:iCs/>
          <w:noProof/>
          <w:szCs w:val="24"/>
        </w:rPr>
        <w:t>Safety Science</w:t>
      </w:r>
      <w:r w:rsidRPr="00C4500B">
        <w:rPr>
          <w:rFonts w:ascii="Calibri" w:hAnsi="Calibri" w:cs="Calibri"/>
          <w:noProof/>
          <w:szCs w:val="24"/>
        </w:rPr>
        <w:t xml:space="preserve">, </w:t>
      </w:r>
      <w:r w:rsidRPr="00C4500B">
        <w:rPr>
          <w:rFonts w:ascii="Calibri" w:hAnsi="Calibri" w:cs="Calibri"/>
          <w:i/>
          <w:iCs/>
          <w:noProof/>
          <w:szCs w:val="24"/>
        </w:rPr>
        <w:t>84</w:t>
      </w:r>
      <w:r w:rsidRPr="00C4500B">
        <w:rPr>
          <w:rFonts w:ascii="Calibri" w:hAnsi="Calibri" w:cs="Calibri"/>
          <w:noProof/>
          <w:szCs w:val="24"/>
        </w:rPr>
        <w:t>, 181–189. https://doi.org/10.1016/j.ssci.2015.12.021</w:t>
      </w:r>
    </w:p>
    <w:p w14:paraId="5AA6457F"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Sujan, M. A., Spurgeon, P., Cooke, M., Weale, A., Debenham, P., &amp; Cross, S. (2015). The development of safety cases for healthcare services: Practical experiences, opportunities and challenges. </w:t>
      </w:r>
      <w:r w:rsidRPr="00C4500B">
        <w:rPr>
          <w:rFonts w:ascii="Calibri" w:hAnsi="Calibri" w:cs="Calibri"/>
          <w:i/>
          <w:iCs/>
          <w:noProof/>
          <w:szCs w:val="24"/>
        </w:rPr>
        <w:t>Reliability Engineering and System Safety</w:t>
      </w:r>
      <w:r w:rsidRPr="00C4500B">
        <w:rPr>
          <w:rFonts w:ascii="Calibri" w:hAnsi="Calibri" w:cs="Calibri"/>
          <w:noProof/>
          <w:szCs w:val="24"/>
        </w:rPr>
        <w:t xml:space="preserve">, </w:t>
      </w:r>
      <w:r w:rsidRPr="00C4500B">
        <w:rPr>
          <w:rFonts w:ascii="Calibri" w:hAnsi="Calibri" w:cs="Calibri"/>
          <w:i/>
          <w:iCs/>
          <w:noProof/>
          <w:szCs w:val="24"/>
        </w:rPr>
        <w:t>140</w:t>
      </w:r>
      <w:r w:rsidRPr="00C4500B">
        <w:rPr>
          <w:rFonts w:ascii="Calibri" w:hAnsi="Calibri" w:cs="Calibri"/>
          <w:noProof/>
          <w:szCs w:val="24"/>
        </w:rPr>
        <w:t>, 200–207. https://doi.org/10.1016/j.ress.2015.03.033</w:t>
      </w:r>
    </w:p>
    <w:p w14:paraId="37C4F17A"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Swuste, P., Groeneweg, J., van Gulijk, C., Zwaard, W., Lemkowitz, S., &amp; Oostendorp, Y. (2020). The future of safety science. </w:t>
      </w:r>
      <w:r w:rsidRPr="00C4500B">
        <w:rPr>
          <w:rFonts w:ascii="Calibri" w:hAnsi="Calibri" w:cs="Calibri"/>
          <w:i/>
          <w:iCs/>
          <w:noProof/>
          <w:szCs w:val="24"/>
        </w:rPr>
        <w:t>Safety Science</w:t>
      </w:r>
      <w:r w:rsidRPr="00C4500B">
        <w:rPr>
          <w:rFonts w:ascii="Calibri" w:hAnsi="Calibri" w:cs="Calibri"/>
          <w:noProof/>
          <w:szCs w:val="24"/>
        </w:rPr>
        <w:t xml:space="preserve">, </w:t>
      </w:r>
      <w:r w:rsidRPr="00C4500B">
        <w:rPr>
          <w:rFonts w:ascii="Calibri" w:hAnsi="Calibri" w:cs="Calibri"/>
          <w:i/>
          <w:iCs/>
          <w:noProof/>
          <w:szCs w:val="24"/>
        </w:rPr>
        <w:t>125</w:t>
      </w:r>
      <w:r w:rsidRPr="00C4500B">
        <w:rPr>
          <w:rFonts w:ascii="Calibri" w:hAnsi="Calibri" w:cs="Calibri"/>
          <w:noProof/>
          <w:szCs w:val="24"/>
        </w:rPr>
        <w:t>(September 2019), 104593. https://doi.org/10.1016/j.ssci.2019.104593</w:t>
      </w:r>
    </w:p>
    <w:p w14:paraId="1970B515"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Thorne, S. E., &amp; Robinson, C. A. (1988). Reciprocal trust in health care relationships. </w:t>
      </w:r>
      <w:r w:rsidRPr="00C4500B">
        <w:rPr>
          <w:rFonts w:ascii="Calibri" w:hAnsi="Calibri" w:cs="Calibri"/>
          <w:i/>
          <w:iCs/>
          <w:noProof/>
          <w:szCs w:val="24"/>
        </w:rPr>
        <w:t>Journal of Advanced Nursing</w:t>
      </w:r>
      <w:r w:rsidRPr="00C4500B">
        <w:rPr>
          <w:rFonts w:ascii="Calibri" w:hAnsi="Calibri" w:cs="Calibri"/>
          <w:noProof/>
          <w:szCs w:val="24"/>
        </w:rPr>
        <w:t xml:space="preserve">, </w:t>
      </w:r>
      <w:r w:rsidRPr="00C4500B">
        <w:rPr>
          <w:rFonts w:ascii="Calibri" w:hAnsi="Calibri" w:cs="Calibri"/>
          <w:i/>
          <w:iCs/>
          <w:noProof/>
          <w:szCs w:val="24"/>
        </w:rPr>
        <w:t>13</w:t>
      </w:r>
      <w:r w:rsidRPr="00C4500B">
        <w:rPr>
          <w:rFonts w:ascii="Calibri" w:hAnsi="Calibri" w:cs="Calibri"/>
          <w:noProof/>
          <w:szCs w:val="24"/>
        </w:rPr>
        <w:t>(6), 782–789. https://doi.org/10.1111/j.1365-2648.1988.tb00570.x</w:t>
      </w:r>
    </w:p>
    <w:p w14:paraId="13DF9F5A"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Weiskopf, N. G., Bakken, S., Hripcsak, G., &amp; Weng, C. (2017). A data quality assessment guideline for electronic health record data reuse. </w:t>
      </w:r>
      <w:r w:rsidRPr="00C4500B">
        <w:rPr>
          <w:rFonts w:ascii="Calibri" w:hAnsi="Calibri" w:cs="Calibri"/>
          <w:i/>
          <w:iCs/>
          <w:noProof/>
          <w:szCs w:val="24"/>
        </w:rPr>
        <w:t>Journal of Electronic Health Data and Methods</w:t>
      </w:r>
      <w:r w:rsidRPr="00C4500B">
        <w:rPr>
          <w:rFonts w:ascii="Calibri" w:hAnsi="Calibri" w:cs="Calibri"/>
          <w:noProof/>
          <w:szCs w:val="24"/>
        </w:rPr>
        <w:t xml:space="preserve">, </w:t>
      </w:r>
      <w:r w:rsidRPr="00C4500B">
        <w:rPr>
          <w:rFonts w:ascii="Calibri" w:hAnsi="Calibri" w:cs="Calibri"/>
          <w:i/>
          <w:iCs/>
          <w:noProof/>
          <w:szCs w:val="24"/>
        </w:rPr>
        <w:t>5</w:t>
      </w:r>
      <w:r w:rsidRPr="00C4500B">
        <w:rPr>
          <w:rFonts w:ascii="Calibri" w:hAnsi="Calibri" w:cs="Calibri"/>
          <w:noProof/>
          <w:szCs w:val="24"/>
        </w:rPr>
        <w:t>(1), 1–19. Retrieved from https://egems.academyhealth.org/articles/10.5334/egems.218/</w:t>
      </w:r>
    </w:p>
    <w:p w14:paraId="04F1066E"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Weiskopf, N. G., Hripcsak, G., Swaminathan, S., &amp; Weng, C. (2013). Defining and measuring completeness of electronic health records for secondary use. </w:t>
      </w:r>
      <w:r w:rsidRPr="00C4500B">
        <w:rPr>
          <w:rFonts w:ascii="Calibri" w:hAnsi="Calibri" w:cs="Calibri"/>
          <w:i/>
          <w:iCs/>
          <w:noProof/>
          <w:szCs w:val="24"/>
        </w:rPr>
        <w:t>Journal of Biomedical Informatics</w:t>
      </w:r>
      <w:r w:rsidRPr="00C4500B">
        <w:rPr>
          <w:rFonts w:ascii="Calibri" w:hAnsi="Calibri" w:cs="Calibri"/>
          <w:noProof/>
          <w:szCs w:val="24"/>
        </w:rPr>
        <w:t xml:space="preserve">, </w:t>
      </w:r>
      <w:r w:rsidRPr="00C4500B">
        <w:rPr>
          <w:rFonts w:ascii="Calibri" w:hAnsi="Calibri" w:cs="Calibri"/>
          <w:i/>
          <w:iCs/>
          <w:noProof/>
          <w:szCs w:val="24"/>
        </w:rPr>
        <w:t>46</w:t>
      </w:r>
      <w:r w:rsidRPr="00C4500B">
        <w:rPr>
          <w:rFonts w:ascii="Calibri" w:hAnsi="Calibri" w:cs="Calibri"/>
          <w:noProof/>
          <w:szCs w:val="24"/>
        </w:rPr>
        <w:t>(5), 830–836. https://doi.org/10.1016/j.jbi.2013.06.010</w:t>
      </w:r>
    </w:p>
    <w:p w14:paraId="2D906F6C"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Weiskopf, N. G., &amp; Weng, C. (2013). Methods and dimensions of electronic health record data </w:t>
      </w:r>
      <w:r w:rsidRPr="00C4500B">
        <w:rPr>
          <w:rFonts w:ascii="Calibri" w:hAnsi="Calibri" w:cs="Calibri"/>
          <w:noProof/>
          <w:szCs w:val="24"/>
        </w:rPr>
        <w:lastRenderedPageBreak/>
        <w:t xml:space="preserve">quality assessment: Enabling reuse for clinical research. </w:t>
      </w:r>
      <w:r w:rsidRPr="00C4500B">
        <w:rPr>
          <w:rFonts w:ascii="Calibri" w:hAnsi="Calibri" w:cs="Calibri"/>
          <w:i/>
          <w:iCs/>
          <w:noProof/>
          <w:szCs w:val="24"/>
        </w:rPr>
        <w:t>Journal of the American Medical Informatics Association</w:t>
      </w:r>
      <w:r w:rsidRPr="00C4500B">
        <w:rPr>
          <w:rFonts w:ascii="Calibri" w:hAnsi="Calibri" w:cs="Calibri"/>
          <w:noProof/>
          <w:szCs w:val="24"/>
        </w:rPr>
        <w:t xml:space="preserve">, </w:t>
      </w:r>
      <w:r w:rsidRPr="00C4500B">
        <w:rPr>
          <w:rFonts w:ascii="Calibri" w:hAnsi="Calibri" w:cs="Calibri"/>
          <w:i/>
          <w:iCs/>
          <w:noProof/>
          <w:szCs w:val="24"/>
        </w:rPr>
        <w:t>20</w:t>
      </w:r>
      <w:r w:rsidRPr="00C4500B">
        <w:rPr>
          <w:rFonts w:ascii="Calibri" w:hAnsi="Calibri" w:cs="Calibri"/>
          <w:noProof/>
          <w:szCs w:val="24"/>
        </w:rPr>
        <w:t>(1), 144–151. https://doi.org/10.1136/amiajnl-2011-000681</w:t>
      </w:r>
    </w:p>
    <w:p w14:paraId="190F4453"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Wherton, J., Shaw, S., Papoutsi, C., Seuren, L., &amp; Greenhalgh, T. (2020). Guidance on the introduction and use of video consultations during COVID-19: important lessons from qualitative research. </w:t>
      </w:r>
      <w:r w:rsidRPr="00C4500B">
        <w:rPr>
          <w:rFonts w:ascii="Calibri" w:hAnsi="Calibri" w:cs="Calibri"/>
          <w:i/>
          <w:iCs/>
          <w:noProof/>
          <w:szCs w:val="24"/>
        </w:rPr>
        <w:t>BMJ Leader</w:t>
      </w:r>
      <w:r w:rsidRPr="00C4500B">
        <w:rPr>
          <w:rFonts w:ascii="Calibri" w:hAnsi="Calibri" w:cs="Calibri"/>
          <w:noProof/>
          <w:szCs w:val="24"/>
        </w:rPr>
        <w:t>. https://doi.org/10.1136/leader-2020-000262</w:t>
      </w:r>
    </w:p>
    <w:p w14:paraId="79BCDF91"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Wickramasinghe, N., &amp; Bodendorf, F. (Eds.). (2020). </w:t>
      </w:r>
      <w:r w:rsidRPr="00C4500B">
        <w:rPr>
          <w:rFonts w:ascii="Calibri" w:hAnsi="Calibri" w:cs="Calibri"/>
          <w:i/>
          <w:iCs/>
          <w:noProof/>
          <w:szCs w:val="24"/>
        </w:rPr>
        <w:t>Delivering Superior Health and Wellness Management with IoT and Analytics</w:t>
      </w:r>
      <w:r w:rsidRPr="00C4500B">
        <w:rPr>
          <w:rFonts w:ascii="Calibri" w:hAnsi="Calibri" w:cs="Calibri"/>
          <w:noProof/>
          <w:szCs w:val="24"/>
        </w:rPr>
        <w:t>. https://doi.org/10.1007/978-3-030-17347-0</w:t>
      </w:r>
    </w:p>
    <w:p w14:paraId="5DD9BF73"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Widrow, B., Hartenstein, R., &amp; Hecht-Nielsen, R. (2005). Eulogy: Karl Steinbuch 1917-2005. </w:t>
      </w:r>
      <w:r w:rsidRPr="00C4500B">
        <w:rPr>
          <w:rFonts w:ascii="Calibri" w:hAnsi="Calibri" w:cs="Calibri"/>
          <w:i/>
          <w:iCs/>
          <w:noProof/>
          <w:szCs w:val="24"/>
        </w:rPr>
        <w:t>IEEE Computational Intelligence Society</w:t>
      </w:r>
      <w:r w:rsidRPr="00C4500B">
        <w:rPr>
          <w:rFonts w:ascii="Calibri" w:hAnsi="Calibri" w:cs="Calibri"/>
          <w:noProof/>
          <w:szCs w:val="24"/>
        </w:rPr>
        <w:t xml:space="preserve">, </w:t>
      </w:r>
      <w:r w:rsidRPr="00C4500B">
        <w:rPr>
          <w:rFonts w:ascii="Calibri" w:hAnsi="Calibri" w:cs="Calibri"/>
          <w:i/>
          <w:iCs/>
          <w:noProof/>
          <w:szCs w:val="24"/>
        </w:rPr>
        <w:t>5</w:t>
      </w:r>
      <w:r w:rsidRPr="00C4500B">
        <w:rPr>
          <w:rFonts w:ascii="Calibri" w:hAnsi="Calibri" w:cs="Calibri"/>
          <w:noProof/>
          <w:szCs w:val="24"/>
        </w:rPr>
        <w:t>. Retrieved from http://helios.informatik.uni-kl.de/euology.pdf</w:t>
      </w:r>
    </w:p>
    <w:p w14:paraId="05928FB3"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Wismar, M., Palm, W., Figueras, J., Ernst, K., &amp; van Ginneken, E. (2011). </w:t>
      </w:r>
      <w:r w:rsidRPr="00C4500B">
        <w:rPr>
          <w:rFonts w:ascii="Calibri" w:hAnsi="Calibri" w:cs="Calibri"/>
          <w:i/>
          <w:iCs/>
          <w:noProof/>
          <w:szCs w:val="24"/>
        </w:rPr>
        <w:t>Cross-border Health Care in the European Union: Mapping and analysing practices and policies</w:t>
      </w:r>
      <w:r w:rsidRPr="00C4500B">
        <w:rPr>
          <w:rFonts w:ascii="Calibri" w:hAnsi="Calibri" w:cs="Calibri"/>
          <w:noProof/>
          <w:szCs w:val="24"/>
        </w:rPr>
        <w:t>. Retrieved from https://apps.who.int/iris/bitstream/handle/10665/327961/9789289002219-eng.pdf</w:t>
      </w:r>
    </w:p>
    <w:p w14:paraId="629F6F3C"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World Economic Forum. (2019). </w:t>
      </w:r>
      <w:r w:rsidRPr="00C4500B">
        <w:rPr>
          <w:rFonts w:ascii="Calibri" w:hAnsi="Calibri" w:cs="Calibri"/>
          <w:i/>
          <w:iCs/>
          <w:noProof/>
          <w:szCs w:val="24"/>
        </w:rPr>
        <w:t>The Global Risks Report</w:t>
      </w:r>
      <w:r w:rsidRPr="00C4500B">
        <w:rPr>
          <w:rFonts w:ascii="Calibri" w:hAnsi="Calibri" w:cs="Calibri"/>
          <w:noProof/>
          <w:szCs w:val="24"/>
        </w:rPr>
        <w:t>. 1–114. Retrieved from http://wef.ch/risks2019</w:t>
      </w:r>
    </w:p>
    <w:p w14:paraId="197B4D41"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rPr>
      </w:pPr>
      <w:r w:rsidRPr="00C4500B">
        <w:rPr>
          <w:rFonts w:ascii="Calibri" w:hAnsi="Calibri" w:cs="Calibri"/>
          <w:noProof/>
          <w:szCs w:val="24"/>
        </w:rPr>
        <w:t xml:space="preserve">Yaqoob, T., Abbas, H., &amp; Atiquzzaman, M. (2019). Security Vulnerabilities, Attacks, Countermeasures, and Regulations of Networked Medical Devices-A Review. </w:t>
      </w:r>
      <w:r w:rsidRPr="00C4500B">
        <w:rPr>
          <w:rFonts w:ascii="Calibri" w:hAnsi="Calibri" w:cs="Calibri"/>
          <w:i/>
          <w:iCs/>
          <w:noProof/>
          <w:szCs w:val="24"/>
        </w:rPr>
        <w:t>IEEE Communications Surveys and Tutorials</w:t>
      </w:r>
      <w:r w:rsidRPr="00C4500B">
        <w:rPr>
          <w:rFonts w:ascii="Calibri" w:hAnsi="Calibri" w:cs="Calibri"/>
          <w:noProof/>
          <w:szCs w:val="24"/>
        </w:rPr>
        <w:t xml:space="preserve">, </w:t>
      </w:r>
      <w:r w:rsidRPr="00C4500B">
        <w:rPr>
          <w:rFonts w:ascii="Calibri" w:hAnsi="Calibri" w:cs="Calibri"/>
          <w:i/>
          <w:iCs/>
          <w:noProof/>
          <w:szCs w:val="24"/>
        </w:rPr>
        <w:t>21</w:t>
      </w:r>
      <w:r w:rsidRPr="00C4500B">
        <w:rPr>
          <w:rFonts w:ascii="Calibri" w:hAnsi="Calibri" w:cs="Calibri"/>
          <w:noProof/>
          <w:szCs w:val="24"/>
        </w:rPr>
        <w:t>(4), 3723–3768. https://doi.org/10.1109/COMST.2019.2914094</w:t>
      </w:r>
    </w:p>
    <w:p w14:paraId="0CA11EC3" w14:textId="288C4CED" w:rsidR="000B2D7E" w:rsidRPr="000B2D7E" w:rsidRDefault="00DD5E0F" w:rsidP="000B2D7E">
      <w:r>
        <w:fldChar w:fldCharType="end"/>
      </w:r>
      <w:commentRangeEnd w:id="59"/>
      <w:r w:rsidR="00C42EFF">
        <w:rPr>
          <w:rStyle w:val="CommentReference"/>
        </w:rPr>
        <w:commentReference w:id="59"/>
      </w:r>
    </w:p>
    <w:sectPr w:rsidR="000B2D7E" w:rsidRPr="000B2D7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Owen" w:date="2020-06-10T10:02:00Z" w:initials="OAJ">
    <w:p w14:paraId="41E10800" w14:textId="1F3CDE90" w:rsidR="005763D2" w:rsidRDefault="005763D2">
      <w:pPr>
        <w:pStyle w:val="CommentText"/>
      </w:pPr>
      <w:r>
        <w:rPr>
          <w:rStyle w:val="CommentReference"/>
        </w:rPr>
        <w:annotationRef/>
      </w:r>
      <w:r>
        <w:t xml:space="preserve">Add reference to coronavirus pandemic accelerating digital adoption. </w:t>
      </w:r>
    </w:p>
  </w:comment>
  <w:comment w:id="4" w:author="Owen" w:date="2020-06-10T10:02:00Z" w:initials="OAJ">
    <w:p w14:paraId="7D330709" w14:textId="55E42C64" w:rsidR="005763D2" w:rsidRDefault="005763D2">
      <w:pPr>
        <w:pStyle w:val="CommentText"/>
      </w:pPr>
      <w:r>
        <w:rPr>
          <w:rStyle w:val="CommentReference"/>
        </w:rPr>
        <w:annotationRef/>
      </w:r>
      <w:r>
        <w:t xml:space="preserve">Add a final point noting that the acceleration in </w:t>
      </w:r>
      <w:proofErr w:type="spellStart"/>
      <w:r>
        <w:t>gigital</w:t>
      </w:r>
      <w:proofErr w:type="spellEnd"/>
      <w:r>
        <w:t xml:space="preserve"> health from coronavirus makes this more urgent. </w:t>
      </w:r>
    </w:p>
  </w:comment>
  <w:comment w:id="5" w:author="Ciarán McInerney" w:date="2020-05-27T17:02:00Z" w:initials="CM">
    <w:p w14:paraId="4DFAE5D9" w14:textId="2D509FA2" w:rsidR="00AC4FD6" w:rsidRDefault="00AC4FD6">
      <w:pPr>
        <w:pStyle w:val="CommentText"/>
      </w:pPr>
      <w:r>
        <w:rPr>
          <w:rStyle w:val="CommentReference"/>
        </w:rPr>
        <w:annotationRef/>
      </w:r>
      <w:r w:rsidR="00C4500B">
        <w:rPr>
          <w:noProof/>
        </w:rPr>
        <w:t>This section is pretty much lifted from our publication strategy document.</w:t>
      </w:r>
    </w:p>
  </w:comment>
  <w:comment w:id="6" w:author="Owen" w:date="2020-06-10T10:04:00Z" w:initials="OAJ">
    <w:p w14:paraId="2D87EAF8" w14:textId="7A752DFC" w:rsidR="005763D2" w:rsidRDefault="005763D2">
      <w:pPr>
        <w:pStyle w:val="CommentText"/>
      </w:pPr>
      <w:r>
        <w:rPr>
          <w:rStyle w:val="CommentReference"/>
        </w:rPr>
        <w:annotationRef/>
      </w:r>
      <w:r>
        <w:t>Nee to state who “we” are. The PSTRCs tasked by the UK NIHR to lead on …. “</w:t>
      </w:r>
    </w:p>
    <w:p w14:paraId="7C721328" w14:textId="77777777" w:rsidR="005763D2" w:rsidRDefault="005763D2">
      <w:pPr>
        <w:pStyle w:val="CommentText"/>
      </w:pPr>
    </w:p>
    <w:p w14:paraId="3F55D40D" w14:textId="4E60551C" w:rsidR="005763D2" w:rsidRDefault="005763D2">
      <w:pPr>
        <w:pStyle w:val="CommentText"/>
      </w:pPr>
      <w:r>
        <w:t xml:space="preserve">Remember this is for a global audience so need to say UK… and explain UK context.  </w:t>
      </w:r>
    </w:p>
  </w:comment>
  <w:comment w:id="7" w:author="Owen" w:date="2020-06-10T14:39:00Z" w:initials="OAJ">
    <w:p w14:paraId="668731F1" w14:textId="24A77F87" w:rsidR="00C42EFF" w:rsidRDefault="00C42EFF">
      <w:pPr>
        <w:pStyle w:val="CommentText"/>
      </w:pPr>
      <w:r>
        <w:rPr>
          <w:rStyle w:val="CommentReference"/>
        </w:rPr>
        <w:annotationRef/>
      </w:r>
      <w:r>
        <w:t>See notes in the Ref section</w:t>
      </w:r>
    </w:p>
  </w:comment>
  <w:comment w:id="32" w:author="Ciarán McInerney" w:date="2020-05-27T15:12:00Z" w:initials="CM">
    <w:p w14:paraId="43C60784" w14:textId="0417767B" w:rsidR="00084215" w:rsidRDefault="00084215">
      <w:pPr>
        <w:pStyle w:val="CommentText"/>
      </w:pPr>
      <w:r>
        <w:rPr>
          <w:rStyle w:val="CommentReference"/>
        </w:rPr>
        <w:annotationRef/>
      </w:r>
      <w:r>
        <w:t>This section will need an introduction to patient safety if we are going to publish in an informatics journal, rather than a safety journal.</w:t>
      </w:r>
    </w:p>
    <w:p w14:paraId="13290D33" w14:textId="6F277D54" w:rsidR="00DD5E0F" w:rsidRDefault="00DD5E0F">
      <w:pPr>
        <w:pStyle w:val="CommentText"/>
      </w:pPr>
      <w:r>
        <w:t>Such an introduction is not provided, here.</w:t>
      </w:r>
    </w:p>
  </w:comment>
  <w:comment w:id="33" w:author="Owen" w:date="2020-06-10T14:49:00Z" w:initials="OAJ">
    <w:p w14:paraId="740C590F" w14:textId="251EF2B2" w:rsidR="000C663C" w:rsidRDefault="000C663C">
      <w:pPr>
        <w:pStyle w:val="CommentText"/>
      </w:pPr>
      <w:r>
        <w:rPr>
          <w:rStyle w:val="CommentReference"/>
        </w:rPr>
        <w:annotationRef/>
      </w:r>
      <w:r>
        <w:t>Yes. We are thinking of BMJ Health and Social Care Informatics so think about inserting a paragraph for that readership.</w:t>
      </w:r>
    </w:p>
  </w:comment>
  <w:comment w:id="36" w:author="Owen" w:date="2020-06-10T14:50:00Z" w:initials="OAJ">
    <w:p w14:paraId="2F515215" w14:textId="2A4341F9" w:rsidR="000C663C" w:rsidRDefault="000C663C">
      <w:pPr>
        <w:pStyle w:val="CommentText"/>
      </w:pPr>
      <w:r>
        <w:rPr>
          <w:rStyle w:val="CommentReference"/>
        </w:rPr>
        <w:annotationRef/>
      </w:r>
      <w:r>
        <w:t xml:space="preserve">Remove from here. Best to deal with mainstream HIT first and then talk about emerging tech like </w:t>
      </w:r>
      <w:proofErr w:type="spellStart"/>
      <w:r>
        <w:t>IoT</w:t>
      </w:r>
      <w:proofErr w:type="spellEnd"/>
      <w:r>
        <w:t xml:space="preserve"> later. </w:t>
      </w:r>
    </w:p>
  </w:comment>
  <w:comment w:id="37" w:author="Owen" w:date="2020-06-10T14:52:00Z" w:initials="OAJ">
    <w:p w14:paraId="7146A5BA" w14:textId="36BFD47D" w:rsidR="000C663C" w:rsidRDefault="000C663C">
      <w:pPr>
        <w:pStyle w:val="CommentText"/>
      </w:pPr>
      <w:r>
        <w:rPr>
          <w:rStyle w:val="CommentReference"/>
        </w:rPr>
        <w:annotationRef/>
      </w:r>
      <w:r>
        <w:t xml:space="preserve">I think this paragraph needs to start by explaining HIT and HIS then move to this point that combining HIT creates an HIS and then make the point that emerging HIT like </w:t>
      </w:r>
      <w:proofErr w:type="spellStart"/>
      <w:r>
        <w:t>IoT</w:t>
      </w:r>
      <w:proofErr w:type="spellEnd"/>
      <w:r>
        <w:t xml:space="preserve"> is incorporate within HIS and reshapes it in new emergent ways. </w:t>
      </w:r>
    </w:p>
    <w:p w14:paraId="3D774CE7" w14:textId="77777777" w:rsidR="000C663C" w:rsidRDefault="000C663C">
      <w:pPr>
        <w:pStyle w:val="CommentText"/>
      </w:pPr>
    </w:p>
  </w:comment>
  <w:comment w:id="38" w:author="Owen" w:date="2020-06-10T14:54:00Z" w:initials="OAJ">
    <w:p w14:paraId="7847926D" w14:textId="0C5EC2F9" w:rsidR="000C663C" w:rsidRDefault="000C663C">
      <w:pPr>
        <w:pStyle w:val="CommentText"/>
      </w:pPr>
      <w:r>
        <w:rPr>
          <w:rStyle w:val="CommentReference"/>
        </w:rPr>
        <w:annotationRef/>
      </w:r>
      <w:r>
        <w:t xml:space="preserve">This isn’t what </w:t>
      </w:r>
      <w:proofErr w:type="spellStart"/>
      <w:r>
        <w:t>Heeks</w:t>
      </w:r>
      <w:proofErr w:type="spellEnd"/>
      <w:r>
        <w:t xml:space="preserve"> says here. Split this into two sentences, One which states </w:t>
      </w:r>
      <w:proofErr w:type="spellStart"/>
      <w:r>
        <w:t>Heek’s</w:t>
      </w:r>
      <w:proofErr w:type="spellEnd"/>
      <w:r>
        <w:t xml:space="preserve"> perspective and then a second sentence which draws the implications </w:t>
      </w:r>
      <w:proofErr w:type="spellStart"/>
      <w:r>
        <w:t>f</w:t>
      </w:r>
      <w:proofErr w:type="spellEnd"/>
      <w:r>
        <w:t xml:space="preserve"> patient safety. </w:t>
      </w:r>
    </w:p>
  </w:comment>
  <w:comment w:id="39" w:author="Owen" w:date="2020-06-10T14:56:00Z" w:initials="OAJ">
    <w:p w14:paraId="6D045EB1" w14:textId="2281B9E0" w:rsidR="000C663C" w:rsidRDefault="000C663C">
      <w:pPr>
        <w:pStyle w:val="CommentText"/>
      </w:pPr>
      <w:r>
        <w:rPr>
          <w:rStyle w:val="CommentReference"/>
        </w:rPr>
        <w:annotationRef/>
      </w:r>
      <w:r>
        <w:t>This is all good stuff but not for the Introduction. Move it to later. I think the introduction might be best placed making the point that Systems Theory is behind both HIS and Patient Safety. We can then build on the opportunity that the same theory underlies both fields making it possible to develop unifying concepts</w:t>
      </w:r>
    </w:p>
    <w:p w14:paraId="14A7BACF" w14:textId="77777777" w:rsidR="000C663C" w:rsidRDefault="000C663C">
      <w:pPr>
        <w:pStyle w:val="CommentText"/>
      </w:pPr>
    </w:p>
  </w:comment>
  <w:comment w:id="40" w:author="Owen" w:date="2020-06-10T14:57:00Z" w:initials="OAJ">
    <w:p w14:paraId="65C48B4F" w14:textId="558DFF52" w:rsidR="000C663C" w:rsidRDefault="000C663C">
      <w:pPr>
        <w:pStyle w:val="CommentText"/>
      </w:pPr>
      <w:r>
        <w:rPr>
          <w:rStyle w:val="CommentReference"/>
        </w:rPr>
        <w:annotationRef/>
      </w:r>
      <w:r>
        <w:t xml:space="preserve">Start this paragraph with the assertion in this sentence and then add in the arguments as evidence to substantiate the assertion. </w:t>
      </w:r>
    </w:p>
    <w:p w14:paraId="24330D32" w14:textId="77777777" w:rsidR="000C663C" w:rsidRDefault="000C663C">
      <w:pPr>
        <w:pStyle w:val="CommentText"/>
      </w:pPr>
    </w:p>
  </w:comment>
  <w:comment w:id="42" w:author="Owen" w:date="2020-06-10T15:01:00Z" w:initials="OAJ">
    <w:p w14:paraId="1EE75CE5" w14:textId="5C5F7737" w:rsidR="008077C5" w:rsidRDefault="008077C5">
      <w:pPr>
        <w:pStyle w:val="CommentText"/>
      </w:pPr>
      <w:r>
        <w:rPr>
          <w:rStyle w:val="CommentReference"/>
        </w:rPr>
        <w:annotationRef/>
      </w:r>
      <w:r>
        <w:t xml:space="preserve">This paragraph is un-necessary for a health informatics readership. </w:t>
      </w:r>
      <w:proofErr w:type="spellStart"/>
      <w:r>
        <w:t>Coiera</w:t>
      </w:r>
      <w:proofErr w:type="spellEnd"/>
      <w:r>
        <w:t xml:space="preserve"> is the obvious reference point. We could say something about the UK NHS definition of informatics e.g. from IMIA (as you have) and the Faculty of Clinical Informatics</w:t>
      </w:r>
    </w:p>
  </w:comment>
  <w:comment w:id="41" w:author="Ciarán McInerney" w:date="2020-05-27T15:11:00Z" w:initials="CM">
    <w:p w14:paraId="4F5A9A79" w14:textId="12C8FE07" w:rsidR="00084215" w:rsidRDefault="00084215">
      <w:pPr>
        <w:pStyle w:val="CommentText"/>
      </w:pPr>
      <w:r>
        <w:rPr>
          <w:rStyle w:val="CommentReference"/>
        </w:rPr>
        <w:annotationRef/>
      </w:r>
      <w:r>
        <w:t>This section will be removed if we publish in an informatics journal, but would be useful if we publish in a safety journal.</w:t>
      </w:r>
    </w:p>
  </w:comment>
  <w:comment w:id="43" w:author="Owen" w:date="2020-06-10T15:02:00Z" w:initials="OAJ">
    <w:p w14:paraId="556D6434" w14:textId="734D9463" w:rsidR="008077C5" w:rsidRDefault="008077C5">
      <w:pPr>
        <w:pStyle w:val="CommentText"/>
      </w:pPr>
      <w:r>
        <w:rPr>
          <w:rStyle w:val="CommentReference"/>
        </w:rPr>
        <w:annotationRef/>
      </w:r>
      <w:r>
        <w:t xml:space="preserve">Expand </w:t>
      </w:r>
    </w:p>
  </w:comment>
  <w:comment w:id="44" w:author="Owen" w:date="2020-06-10T15:02:00Z" w:initials="OAJ">
    <w:p w14:paraId="024298BF" w14:textId="2FE7F1C3" w:rsidR="008077C5" w:rsidRDefault="008077C5">
      <w:pPr>
        <w:pStyle w:val="CommentText"/>
      </w:pPr>
      <w:r>
        <w:rPr>
          <w:rStyle w:val="CommentReference"/>
        </w:rPr>
        <w:annotationRef/>
      </w:r>
      <w:r>
        <w:t>To describe recruitment process (purposive) and attendees</w:t>
      </w:r>
    </w:p>
  </w:comment>
  <w:comment w:id="45" w:author="Ciarán McInerney" w:date="2020-05-27T17:06:00Z" w:initials="CM">
    <w:p w14:paraId="3683342D" w14:textId="6275676E" w:rsidR="00AC4FD6" w:rsidRDefault="00AC4FD6">
      <w:pPr>
        <w:pStyle w:val="CommentText"/>
      </w:pPr>
      <w:r>
        <w:rPr>
          <w:rStyle w:val="CommentReference"/>
        </w:rPr>
        <w:annotationRef/>
      </w:r>
      <w:r w:rsidR="00C4500B">
        <w:rPr>
          <w:noProof/>
        </w:rPr>
        <w:t>Not sure how true this is if we never invited Tom Lawton</w:t>
      </w:r>
    </w:p>
  </w:comment>
  <w:comment w:id="46" w:author="Owen" w:date="2020-06-10T15:03:00Z" w:initials="OAJ">
    <w:p w14:paraId="703288C0" w14:textId="29A14636" w:rsidR="008077C5" w:rsidRDefault="008077C5">
      <w:pPr>
        <w:pStyle w:val="CommentText"/>
      </w:pPr>
      <w:r>
        <w:rPr>
          <w:rStyle w:val="CommentReference"/>
        </w:rPr>
        <w:annotationRef/>
      </w:r>
      <w:r>
        <w:t xml:space="preserve">Merge this with Section 2 where it is describing the method and then Section 3 can present Results. </w:t>
      </w:r>
    </w:p>
  </w:comment>
  <w:comment w:id="47" w:author="Ciarán McInerney" w:date="2020-05-27T15:19:00Z" w:initials="CM">
    <w:p w14:paraId="27F840BF" w14:textId="24C49466" w:rsidR="00084215" w:rsidRDefault="00084215">
      <w:pPr>
        <w:pStyle w:val="CommentText"/>
      </w:pPr>
      <w:r>
        <w:rPr>
          <w:rStyle w:val="CommentReference"/>
        </w:rPr>
        <w:annotationRef/>
      </w:r>
      <w:r>
        <w:rPr>
          <w:rStyle w:val="CommentReference"/>
        </w:rPr>
        <w:t>Not essential but a nice-to-have for the reader.</w:t>
      </w:r>
    </w:p>
  </w:comment>
  <w:comment w:id="48" w:author="Ciarán McInerney" w:date="2020-05-20T15:34:00Z" w:initials="CM">
    <w:p w14:paraId="44A30EB1" w14:textId="3EC523A4" w:rsidR="005646F8" w:rsidRDefault="005646F8">
      <w:pPr>
        <w:pStyle w:val="CommentText"/>
      </w:pPr>
      <w:r>
        <w:rPr>
          <w:rStyle w:val="CommentReference"/>
        </w:rPr>
        <w:annotationRef/>
      </w:r>
      <w:r>
        <w:t xml:space="preserve">This </w:t>
      </w:r>
      <w:r w:rsidR="00DD5E0F">
        <w:t>entire</w:t>
      </w:r>
      <w:r>
        <w:t xml:space="preserve"> section could go in a table</w:t>
      </w:r>
      <w:r w:rsidR="00DD5E0F">
        <w:t>.</w:t>
      </w:r>
    </w:p>
  </w:comment>
  <w:comment w:id="49" w:author="Ciarán McInerney" w:date="2020-05-27T16:54:00Z" w:initials="CM">
    <w:p w14:paraId="6D648DFB" w14:textId="59C95684" w:rsidR="00DD5E0F" w:rsidRDefault="00DD5E0F">
      <w:pPr>
        <w:pStyle w:val="CommentText"/>
      </w:pPr>
      <w:r>
        <w:rPr>
          <w:rStyle w:val="CommentReference"/>
        </w:rPr>
        <w:annotationRef/>
      </w:r>
      <w:r>
        <w:t>Need input from the collaborative, here.</w:t>
      </w:r>
    </w:p>
  </w:comment>
  <w:comment w:id="50" w:author="Ciarán McInerney" w:date="2020-05-27T16:54:00Z" w:initials="CM">
    <w:p w14:paraId="40BCE35F" w14:textId="280F48B2" w:rsidR="00DD5E0F" w:rsidRDefault="00DD5E0F">
      <w:pPr>
        <w:pStyle w:val="CommentText"/>
      </w:pPr>
      <w:r>
        <w:rPr>
          <w:rStyle w:val="CommentReference"/>
        </w:rPr>
        <w:annotationRef/>
      </w:r>
      <w:r w:rsidRPr="00DD5E0F">
        <w:t xml:space="preserve">*Suggestion: </w:t>
      </w:r>
      <w:r>
        <w:t xml:space="preserve">Ibrahim </w:t>
      </w:r>
      <w:proofErr w:type="spellStart"/>
      <w:r>
        <w:t>Habli</w:t>
      </w:r>
      <w:proofErr w:type="spellEnd"/>
      <w:r>
        <w:t xml:space="preserve"> </w:t>
      </w:r>
      <w:r w:rsidRPr="00DD5E0F">
        <w:t>(</w:t>
      </w:r>
      <w:proofErr w:type="spellStart"/>
      <w:r w:rsidRPr="00DD5E0F">
        <w:t>Uo</w:t>
      </w:r>
      <w:r>
        <w:t>Y</w:t>
      </w:r>
      <w:proofErr w:type="spellEnd"/>
      <w:r w:rsidRPr="00DD5E0F">
        <w:t>) to lead on this section*</w:t>
      </w:r>
    </w:p>
  </w:comment>
  <w:comment w:id="51" w:author="Ciarán McInerney" w:date="2020-05-27T16:54:00Z" w:initials="CM">
    <w:p w14:paraId="2222C0D8" w14:textId="631139A3" w:rsidR="00DD5E0F" w:rsidRPr="00DD5E0F" w:rsidRDefault="00DD5E0F" w:rsidP="00DD5E0F">
      <w:pPr>
        <w:rPr>
          <w:color w:val="FF0000"/>
        </w:rPr>
      </w:pPr>
      <w:r w:rsidRPr="00DD5E0F">
        <w:rPr>
          <w:rStyle w:val="CommentReference"/>
        </w:rPr>
        <w:annotationRef/>
      </w:r>
      <w:r w:rsidRPr="00DD5E0F">
        <w:t>*Suggestion: David Jenkins (</w:t>
      </w:r>
      <w:proofErr w:type="spellStart"/>
      <w:r w:rsidRPr="00DD5E0F">
        <w:t>UoM</w:t>
      </w:r>
      <w:proofErr w:type="spellEnd"/>
      <w:r w:rsidRPr="00DD5E0F">
        <w:t>) to lead on this section*</w:t>
      </w:r>
    </w:p>
  </w:comment>
  <w:comment w:id="52" w:author="Ciarán McInerney" w:date="2020-05-27T16:54:00Z" w:initials="CM">
    <w:p w14:paraId="0C3377E9" w14:textId="5EFA3B2C" w:rsidR="00DD5E0F" w:rsidRDefault="00DD5E0F">
      <w:pPr>
        <w:pStyle w:val="CommentText"/>
      </w:pPr>
      <w:r>
        <w:rPr>
          <w:rStyle w:val="CommentReference"/>
        </w:rPr>
        <w:annotationRef/>
      </w:r>
      <w:r w:rsidRPr="00DD5E0F">
        <w:t xml:space="preserve">*Suggestion: </w:t>
      </w:r>
      <w:r>
        <w:t xml:space="preserve">Jon Benn </w:t>
      </w:r>
      <w:r w:rsidRPr="00DD5E0F">
        <w:t>(</w:t>
      </w:r>
      <w:proofErr w:type="spellStart"/>
      <w:r w:rsidRPr="00DD5E0F">
        <w:t>Uo</w:t>
      </w:r>
      <w:r>
        <w:t>L</w:t>
      </w:r>
      <w:proofErr w:type="spellEnd"/>
      <w:r w:rsidRPr="00DD5E0F">
        <w:t xml:space="preserve"> to lead on this section*</w:t>
      </w:r>
    </w:p>
  </w:comment>
  <w:comment w:id="53" w:author="Ciarán McInerney" w:date="2020-05-27T16:59:00Z" w:initials="CM">
    <w:p w14:paraId="0C4D886C" w14:textId="5142B394" w:rsidR="00DD5E0F" w:rsidRDefault="00DD5E0F">
      <w:pPr>
        <w:pStyle w:val="CommentText"/>
      </w:pPr>
      <w:r>
        <w:rPr>
          <w:rStyle w:val="CommentReference"/>
        </w:rPr>
        <w:annotationRef/>
      </w:r>
      <w:r>
        <w:rPr>
          <w:rStyle w:val="CommentReference"/>
        </w:rPr>
        <w:t>This section is incomplete and I’d prefer to have more input from the collaborative.</w:t>
      </w:r>
    </w:p>
  </w:comment>
  <w:comment w:id="54" w:author="Ciarán McInerney" w:date="2020-05-27T16:59:00Z" w:initials="CM">
    <w:p w14:paraId="44499CDC" w14:textId="1FB8B6E7" w:rsidR="00DD5E0F" w:rsidRPr="00DD5E0F" w:rsidRDefault="00DD5E0F">
      <w:pPr>
        <w:pStyle w:val="CommentText"/>
      </w:pPr>
      <w:r w:rsidRPr="00DD5E0F">
        <w:rPr>
          <w:rStyle w:val="CommentReference"/>
        </w:rPr>
        <w:annotationRef/>
      </w:r>
      <w:r w:rsidRPr="00DD5E0F">
        <w:t>Space permitting, we might make the publication relevant to the COVID-19 pandemic by discussing patient-safety concerns arising from sudden atypical growth in remote monitoring, remote testing, remote imaging, robotic care, and personal preventive medicine</w:t>
      </w:r>
    </w:p>
  </w:comment>
  <w:comment w:id="55" w:author="Owen" w:date="2020-06-10T15:10:00Z" w:initials="OAJ">
    <w:p w14:paraId="2B0F52B8" w14:textId="28CF3E6B" w:rsidR="008077C5" w:rsidRDefault="008077C5">
      <w:pPr>
        <w:pStyle w:val="CommentText"/>
      </w:pPr>
      <w:r>
        <w:rPr>
          <w:rStyle w:val="CommentReference"/>
        </w:rPr>
        <w:annotationRef/>
      </w:r>
      <w:r>
        <w:t xml:space="preserve">Yes. See my points at the start of the </w:t>
      </w:r>
      <w:proofErr w:type="spellStart"/>
      <w:r>
        <w:t>pper</w:t>
      </w:r>
      <w:proofErr w:type="spellEnd"/>
      <w:r>
        <w:t xml:space="preserve">. </w:t>
      </w:r>
    </w:p>
    <w:p w14:paraId="44E88F53" w14:textId="77777777" w:rsidR="008077C5" w:rsidRDefault="008077C5">
      <w:pPr>
        <w:pStyle w:val="CommentText"/>
      </w:pPr>
    </w:p>
    <w:p w14:paraId="319A4B7D" w14:textId="3FBF4814" w:rsidR="008077C5" w:rsidRDefault="008077C5">
      <w:pPr>
        <w:pStyle w:val="CommentText"/>
      </w:pPr>
      <w:r>
        <w:t>In the Ibrahim/ Dawn meeting on 10</w:t>
      </w:r>
      <w:r w:rsidRPr="008077C5">
        <w:rPr>
          <w:vertAlign w:val="superscript"/>
        </w:rPr>
        <w:t>th</w:t>
      </w:r>
      <w:r>
        <w:t xml:space="preserve"> June we talked </w:t>
      </w:r>
      <w:proofErr w:type="spellStart"/>
      <w:r>
        <w:t>abut</w:t>
      </w:r>
      <w:proofErr w:type="spellEnd"/>
      <w:r>
        <w:t xml:space="preserve"> how to position this with </w:t>
      </w:r>
      <w:proofErr w:type="spellStart"/>
      <w:r>
        <w:t>resprect</w:t>
      </w:r>
      <w:proofErr w:type="spellEnd"/>
      <w:r>
        <w:t xml:space="preserve"> to </w:t>
      </w:r>
      <w:proofErr w:type="spellStart"/>
      <w:r>
        <w:t>Covid</w:t>
      </w:r>
      <w:proofErr w:type="spellEnd"/>
      <w:r>
        <w:t xml:space="preserve">. </w:t>
      </w:r>
    </w:p>
    <w:p w14:paraId="75E3D069" w14:textId="77777777" w:rsidR="008077C5" w:rsidRDefault="008077C5">
      <w:pPr>
        <w:pStyle w:val="CommentText"/>
      </w:pPr>
    </w:p>
    <w:p w14:paraId="283CEB61" w14:textId="77777777" w:rsidR="008077C5" w:rsidRDefault="008077C5">
      <w:pPr>
        <w:pStyle w:val="CommentText"/>
      </w:pPr>
    </w:p>
    <w:p w14:paraId="441E9FFC" w14:textId="47FA05FE" w:rsidR="008077C5" w:rsidRDefault="008077C5">
      <w:pPr>
        <w:pStyle w:val="CommentText"/>
      </w:pPr>
      <w:r>
        <w:t xml:space="preserve">Rapid adoption of HIT has brought many benefits and new ways of working that potentially have patient safety issues </w:t>
      </w:r>
      <w:proofErr w:type="gramStart"/>
      <w:r>
        <w:t>that .</w:t>
      </w:r>
      <w:proofErr w:type="gramEnd"/>
      <w:r>
        <w:t xml:space="preserve"> We don’t want to go backwards so we need to urgently need to address these risks and clinical safety offices and the NS need help to do so urgently.  </w:t>
      </w:r>
      <w:r w:rsidR="00691521">
        <w:t xml:space="preserve"> </w:t>
      </w:r>
    </w:p>
    <w:p w14:paraId="5DC4CAFF" w14:textId="77777777" w:rsidR="00691521" w:rsidRDefault="00691521">
      <w:pPr>
        <w:pStyle w:val="CommentText"/>
      </w:pPr>
    </w:p>
    <w:p w14:paraId="61AC7DCA" w14:textId="088CE85C" w:rsidR="00691521" w:rsidRDefault="00691521">
      <w:pPr>
        <w:pStyle w:val="CommentText"/>
      </w:pPr>
      <w:r>
        <w:t xml:space="preserve">The opposite approach to Trish G’s “hey slow down” paper but worth citing and highlighting the tension here. </w:t>
      </w:r>
    </w:p>
    <w:p w14:paraId="76BB3FD6" w14:textId="77777777" w:rsidR="00691521" w:rsidRDefault="00691521">
      <w:pPr>
        <w:pStyle w:val="CommentText"/>
      </w:pPr>
    </w:p>
    <w:p w14:paraId="20BACF64" w14:textId="2D406DFB" w:rsidR="00691521" w:rsidRDefault="00691521">
      <w:pPr>
        <w:pStyle w:val="CommentText"/>
      </w:pPr>
      <w:r>
        <w:t xml:space="preserve">We don’t want all the advances of </w:t>
      </w:r>
      <w:proofErr w:type="spellStart"/>
      <w:r>
        <w:t>covid</w:t>
      </w:r>
      <w:proofErr w:type="spellEnd"/>
      <w:r>
        <w:t xml:space="preserve"> to be lost by going backwards “in the name safety” (and IG </w:t>
      </w:r>
      <w:proofErr w:type="spellStart"/>
      <w:r>
        <w:t>etc</w:t>
      </w:r>
      <w:proofErr w:type="spellEnd"/>
      <w:r>
        <w:t xml:space="preserve">). </w:t>
      </w:r>
    </w:p>
  </w:comment>
  <w:comment w:id="56" w:author="Ciarán McInerney" w:date="2020-05-27T16:58:00Z" w:initials="CM">
    <w:p w14:paraId="7BD5659F" w14:textId="3CAFBF10" w:rsidR="00DD5E0F" w:rsidRDefault="00DD5E0F">
      <w:pPr>
        <w:pStyle w:val="CommentText"/>
      </w:pPr>
      <w:r>
        <w:rPr>
          <w:rStyle w:val="CommentReference"/>
        </w:rPr>
        <w:annotationRef/>
      </w:r>
      <w:r>
        <w:t>My attempt at making the publication relevant to COVID-19.</w:t>
      </w:r>
    </w:p>
  </w:comment>
  <w:comment w:id="57" w:author="Owen" w:date="2020-06-10T15:10:00Z" w:initials="OAJ">
    <w:p w14:paraId="1BC80E27" w14:textId="596EA9E6" w:rsidR="00691521" w:rsidRDefault="00691521">
      <w:pPr>
        <w:pStyle w:val="CommentText"/>
      </w:pPr>
      <w:r>
        <w:rPr>
          <w:rStyle w:val="CommentReference"/>
        </w:rPr>
        <w:annotationRef/>
      </w:r>
      <w:r>
        <w:t xml:space="preserve">Yes. Good. </w:t>
      </w:r>
      <w:r>
        <w:t xml:space="preserve">Needs to be at the top AND the bottom </w:t>
      </w:r>
      <w:r>
        <w:t>though.</w:t>
      </w:r>
      <w:bookmarkStart w:id="58" w:name="_GoBack"/>
      <w:bookmarkEnd w:id="58"/>
    </w:p>
  </w:comment>
  <w:comment w:id="59" w:author="Owen" w:date="2020-06-10T15:07:00Z" w:initials="OAJ">
    <w:p w14:paraId="04A2B4EA" w14:textId="77777777" w:rsidR="00C42EFF" w:rsidRDefault="00C42EFF">
      <w:pPr>
        <w:pStyle w:val="CommentText"/>
      </w:pPr>
      <w:r>
        <w:rPr>
          <w:rStyle w:val="CommentReference"/>
        </w:rPr>
        <w:annotationRef/>
      </w:r>
      <w:r>
        <w:t>Don’ cite this. Not published. Let us use it within the paper rather than cite it.</w:t>
      </w:r>
    </w:p>
    <w:p w14:paraId="710331B2" w14:textId="77777777" w:rsidR="00C42EFF" w:rsidRDefault="00C42EFF">
      <w:pPr>
        <w:pStyle w:val="CommentText"/>
      </w:pPr>
    </w:p>
    <w:p w14:paraId="243C65EF" w14:textId="7AAD7FC5" w:rsidR="00C42EFF" w:rsidRDefault="00C42EFF">
      <w:pPr>
        <w:pStyle w:val="CommentText"/>
      </w:pPr>
      <w:r>
        <w:t>OR. WE could set up</w:t>
      </w:r>
      <w:r w:rsidR="008077C5">
        <w:t xml:space="preserve"> </w:t>
      </w:r>
      <w:r>
        <w:t xml:space="preserve">a Web page within PSTRC that defines all this and then reference the Web site.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FAE5D9" w15:done="0"/>
  <w15:commentEx w15:paraId="13290D33" w15:done="0"/>
  <w15:commentEx w15:paraId="4F5A9A79" w15:done="0"/>
  <w15:commentEx w15:paraId="3683342D" w15:done="0"/>
  <w15:commentEx w15:paraId="27F840BF" w15:done="0"/>
  <w15:commentEx w15:paraId="44A30EB1" w15:done="0"/>
  <w15:commentEx w15:paraId="6D648DFB" w15:done="0"/>
  <w15:commentEx w15:paraId="40BCE35F" w15:done="0"/>
  <w15:commentEx w15:paraId="2222C0D8" w15:done="0"/>
  <w15:commentEx w15:paraId="0C3377E9" w15:done="0"/>
  <w15:commentEx w15:paraId="0C4D886C" w15:done="0"/>
  <w15:commentEx w15:paraId="44499CDC" w15:done="0"/>
  <w15:commentEx w15:paraId="7BD565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7"/>
  </w:num>
  <w:num w:numId="7">
    <w:abstractNumId w:val="2"/>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iarán McInerney">
    <w15:presenceInfo w15:providerId="AD" w15:userId="S-1-5-21-1390067357-1993962763-725345543-614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C3E"/>
    <w:rsid w:val="00004E11"/>
    <w:rsid w:val="000106B6"/>
    <w:rsid w:val="00010BDA"/>
    <w:rsid w:val="00021296"/>
    <w:rsid w:val="00022E7F"/>
    <w:rsid w:val="000250BA"/>
    <w:rsid w:val="00034A72"/>
    <w:rsid w:val="00045EB8"/>
    <w:rsid w:val="00084215"/>
    <w:rsid w:val="00091076"/>
    <w:rsid w:val="000A1BAC"/>
    <w:rsid w:val="000B1500"/>
    <w:rsid w:val="000B2D7E"/>
    <w:rsid w:val="000C0B41"/>
    <w:rsid w:val="000C3285"/>
    <w:rsid w:val="000C464D"/>
    <w:rsid w:val="000C663C"/>
    <w:rsid w:val="000C66E7"/>
    <w:rsid w:val="000C78E4"/>
    <w:rsid w:val="000D3D43"/>
    <w:rsid w:val="000D63DD"/>
    <w:rsid w:val="000F3C4B"/>
    <w:rsid w:val="00106D11"/>
    <w:rsid w:val="00112647"/>
    <w:rsid w:val="00116939"/>
    <w:rsid w:val="00145866"/>
    <w:rsid w:val="00151E77"/>
    <w:rsid w:val="00176F47"/>
    <w:rsid w:val="001809FF"/>
    <w:rsid w:val="0019077F"/>
    <w:rsid w:val="001D250F"/>
    <w:rsid w:val="001D337E"/>
    <w:rsid w:val="001D63F3"/>
    <w:rsid w:val="001E6930"/>
    <w:rsid w:val="001E7B78"/>
    <w:rsid w:val="001F1F11"/>
    <w:rsid w:val="001F4ED1"/>
    <w:rsid w:val="001F7958"/>
    <w:rsid w:val="00202BF3"/>
    <w:rsid w:val="00203C24"/>
    <w:rsid w:val="002042AB"/>
    <w:rsid w:val="0022366B"/>
    <w:rsid w:val="002374E8"/>
    <w:rsid w:val="00243BBE"/>
    <w:rsid w:val="00250CF3"/>
    <w:rsid w:val="00254B68"/>
    <w:rsid w:val="002555AF"/>
    <w:rsid w:val="0026776C"/>
    <w:rsid w:val="00273975"/>
    <w:rsid w:val="00284465"/>
    <w:rsid w:val="00284512"/>
    <w:rsid w:val="00297CAF"/>
    <w:rsid w:val="002B1538"/>
    <w:rsid w:val="002B4E34"/>
    <w:rsid w:val="002B72B9"/>
    <w:rsid w:val="002C09D8"/>
    <w:rsid w:val="002D0046"/>
    <w:rsid w:val="002D033C"/>
    <w:rsid w:val="002E4B1D"/>
    <w:rsid w:val="002E7C97"/>
    <w:rsid w:val="002F4F7F"/>
    <w:rsid w:val="00300119"/>
    <w:rsid w:val="00300AFD"/>
    <w:rsid w:val="00317D7E"/>
    <w:rsid w:val="00322A06"/>
    <w:rsid w:val="0032493D"/>
    <w:rsid w:val="00327447"/>
    <w:rsid w:val="0033423D"/>
    <w:rsid w:val="003406D7"/>
    <w:rsid w:val="0035003E"/>
    <w:rsid w:val="00387EBD"/>
    <w:rsid w:val="00396FBF"/>
    <w:rsid w:val="003A21A3"/>
    <w:rsid w:val="003C1579"/>
    <w:rsid w:val="003C6222"/>
    <w:rsid w:val="003D3C2C"/>
    <w:rsid w:val="003D5C61"/>
    <w:rsid w:val="003E432A"/>
    <w:rsid w:val="003F2662"/>
    <w:rsid w:val="003F4D89"/>
    <w:rsid w:val="00404DCD"/>
    <w:rsid w:val="0042675A"/>
    <w:rsid w:val="00427C91"/>
    <w:rsid w:val="00436C11"/>
    <w:rsid w:val="00440844"/>
    <w:rsid w:val="0044234D"/>
    <w:rsid w:val="004500F4"/>
    <w:rsid w:val="00471B5D"/>
    <w:rsid w:val="0048402F"/>
    <w:rsid w:val="00484E71"/>
    <w:rsid w:val="00485BDA"/>
    <w:rsid w:val="004B6407"/>
    <w:rsid w:val="004D1594"/>
    <w:rsid w:val="004D3B59"/>
    <w:rsid w:val="004E1810"/>
    <w:rsid w:val="004E5CE1"/>
    <w:rsid w:val="00502C2A"/>
    <w:rsid w:val="005433AE"/>
    <w:rsid w:val="00551408"/>
    <w:rsid w:val="005646F8"/>
    <w:rsid w:val="005669B6"/>
    <w:rsid w:val="005763D2"/>
    <w:rsid w:val="005843D6"/>
    <w:rsid w:val="0058573C"/>
    <w:rsid w:val="005951F5"/>
    <w:rsid w:val="005B1194"/>
    <w:rsid w:val="005B384E"/>
    <w:rsid w:val="005C188E"/>
    <w:rsid w:val="005C22CE"/>
    <w:rsid w:val="005C3899"/>
    <w:rsid w:val="005D1861"/>
    <w:rsid w:val="005D5021"/>
    <w:rsid w:val="005E1870"/>
    <w:rsid w:val="0060263F"/>
    <w:rsid w:val="00645B3A"/>
    <w:rsid w:val="00656305"/>
    <w:rsid w:val="00660180"/>
    <w:rsid w:val="00660BE3"/>
    <w:rsid w:val="00660F62"/>
    <w:rsid w:val="00664690"/>
    <w:rsid w:val="006655F1"/>
    <w:rsid w:val="00670128"/>
    <w:rsid w:val="00691521"/>
    <w:rsid w:val="006930BF"/>
    <w:rsid w:val="00696E91"/>
    <w:rsid w:val="006A43D7"/>
    <w:rsid w:val="006A4C08"/>
    <w:rsid w:val="006A63CC"/>
    <w:rsid w:val="006B1420"/>
    <w:rsid w:val="006D4CAF"/>
    <w:rsid w:val="006F40D7"/>
    <w:rsid w:val="006F548D"/>
    <w:rsid w:val="007013C0"/>
    <w:rsid w:val="00726CBE"/>
    <w:rsid w:val="0074365C"/>
    <w:rsid w:val="00745D0A"/>
    <w:rsid w:val="007728F1"/>
    <w:rsid w:val="007768B1"/>
    <w:rsid w:val="007A4AE6"/>
    <w:rsid w:val="007C2CFC"/>
    <w:rsid w:val="007E3C62"/>
    <w:rsid w:val="007E4136"/>
    <w:rsid w:val="00806240"/>
    <w:rsid w:val="008077C5"/>
    <w:rsid w:val="00810D0C"/>
    <w:rsid w:val="00844834"/>
    <w:rsid w:val="0084507D"/>
    <w:rsid w:val="00845B9A"/>
    <w:rsid w:val="00851E30"/>
    <w:rsid w:val="00865867"/>
    <w:rsid w:val="008A0035"/>
    <w:rsid w:val="008E287D"/>
    <w:rsid w:val="008F18E2"/>
    <w:rsid w:val="00904F12"/>
    <w:rsid w:val="0091758F"/>
    <w:rsid w:val="009224CA"/>
    <w:rsid w:val="0092381F"/>
    <w:rsid w:val="00925D03"/>
    <w:rsid w:val="00942589"/>
    <w:rsid w:val="0094634B"/>
    <w:rsid w:val="009566A0"/>
    <w:rsid w:val="00957EF1"/>
    <w:rsid w:val="009667C9"/>
    <w:rsid w:val="00970743"/>
    <w:rsid w:val="0097113D"/>
    <w:rsid w:val="00977D1D"/>
    <w:rsid w:val="00982746"/>
    <w:rsid w:val="009B3EEC"/>
    <w:rsid w:val="009D0ABB"/>
    <w:rsid w:val="009D0DA8"/>
    <w:rsid w:val="009D34D2"/>
    <w:rsid w:val="009D445B"/>
    <w:rsid w:val="009E6042"/>
    <w:rsid w:val="00A01C74"/>
    <w:rsid w:val="00A20FF2"/>
    <w:rsid w:val="00A358FA"/>
    <w:rsid w:val="00A37072"/>
    <w:rsid w:val="00A41E27"/>
    <w:rsid w:val="00A66B8C"/>
    <w:rsid w:val="00A85774"/>
    <w:rsid w:val="00AA168B"/>
    <w:rsid w:val="00AA3B35"/>
    <w:rsid w:val="00AA44BF"/>
    <w:rsid w:val="00AA6BB1"/>
    <w:rsid w:val="00AB2605"/>
    <w:rsid w:val="00AB3439"/>
    <w:rsid w:val="00AC2027"/>
    <w:rsid w:val="00AC4731"/>
    <w:rsid w:val="00AC4FD6"/>
    <w:rsid w:val="00AC7E1A"/>
    <w:rsid w:val="00AD4971"/>
    <w:rsid w:val="00AD734F"/>
    <w:rsid w:val="00AE6E53"/>
    <w:rsid w:val="00B05D6C"/>
    <w:rsid w:val="00B11DC6"/>
    <w:rsid w:val="00B16B1C"/>
    <w:rsid w:val="00B16CD2"/>
    <w:rsid w:val="00B23B5B"/>
    <w:rsid w:val="00B257BA"/>
    <w:rsid w:val="00B4439A"/>
    <w:rsid w:val="00B539A6"/>
    <w:rsid w:val="00B56E66"/>
    <w:rsid w:val="00B613F9"/>
    <w:rsid w:val="00B63A48"/>
    <w:rsid w:val="00B8035A"/>
    <w:rsid w:val="00B80719"/>
    <w:rsid w:val="00BA1042"/>
    <w:rsid w:val="00BA5A47"/>
    <w:rsid w:val="00BA7B39"/>
    <w:rsid w:val="00BB063F"/>
    <w:rsid w:val="00BB08F2"/>
    <w:rsid w:val="00BB64DA"/>
    <w:rsid w:val="00BC5580"/>
    <w:rsid w:val="00BC70AB"/>
    <w:rsid w:val="00BE037C"/>
    <w:rsid w:val="00BE66F8"/>
    <w:rsid w:val="00BF31E9"/>
    <w:rsid w:val="00BF48F2"/>
    <w:rsid w:val="00BF751D"/>
    <w:rsid w:val="00C104AB"/>
    <w:rsid w:val="00C17F5B"/>
    <w:rsid w:val="00C2018E"/>
    <w:rsid w:val="00C42EFF"/>
    <w:rsid w:val="00C4500B"/>
    <w:rsid w:val="00C4621B"/>
    <w:rsid w:val="00C630E0"/>
    <w:rsid w:val="00C87DCA"/>
    <w:rsid w:val="00C903CD"/>
    <w:rsid w:val="00C90E7C"/>
    <w:rsid w:val="00C94FC0"/>
    <w:rsid w:val="00CB1C67"/>
    <w:rsid w:val="00CB61D2"/>
    <w:rsid w:val="00CC11BB"/>
    <w:rsid w:val="00CE48ED"/>
    <w:rsid w:val="00D00A14"/>
    <w:rsid w:val="00D018E4"/>
    <w:rsid w:val="00D10464"/>
    <w:rsid w:val="00D14F7E"/>
    <w:rsid w:val="00D43272"/>
    <w:rsid w:val="00D432FD"/>
    <w:rsid w:val="00D55A92"/>
    <w:rsid w:val="00D6264E"/>
    <w:rsid w:val="00D67540"/>
    <w:rsid w:val="00D70AD9"/>
    <w:rsid w:val="00D70CDB"/>
    <w:rsid w:val="00D77B4B"/>
    <w:rsid w:val="00D90488"/>
    <w:rsid w:val="00DA09EC"/>
    <w:rsid w:val="00DA25EE"/>
    <w:rsid w:val="00DB6DEE"/>
    <w:rsid w:val="00DB7CE8"/>
    <w:rsid w:val="00DC3CBB"/>
    <w:rsid w:val="00DD5E0F"/>
    <w:rsid w:val="00DE29AB"/>
    <w:rsid w:val="00DF5C59"/>
    <w:rsid w:val="00E20652"/>
    <w:rsid w:val="00E20AE5"/>
    <w:rsid w:val="00E27DC6"/>
    <w:rsid w:val="00E377E5"/>
    <w:rsid w:val="00E37BDE"/>
    <w:rsid w:val="00E47621"/>
    <w:rsid w:val="00E619A1"/>
    <w:rsid w:val="00E72FB6"/>
    <w:rsid w:val="00E801B5"/>
    <w:rsid w:val="00E844AE"/>
    <w:rsid w:val="00E947B2"/>
    <w:rsid w:val="00E971A6"/>
    <w:rsid w:val="00E97300"/>
    <w:rsid w:val="00EA645D"/>
    <w:rsid w:val="00EA677C"/>
    <w:rsid w:val="00EB41D2"/>
    <w:rsid w:val="00EB77A0"/>
    <w:rsid w:val="00EC0EB1"/>
    <w:rsid w:val="00EC546B"/>
    <w:rsid w:val="00EC5B1F"/>
    <w:rsid w:val="00ED7385"/>
    <w:rsid w:val="00EE1801"/>
    <w:rsid w:val="00EE6CBD"/>
    <w:rsid w:val="00EF53C4"/>
    <w:rsid w:val="00F044CF"/>
    <w:rsid w:val="00F13924"/>
    <w:rsid w:val="00F32618"/>
    <w:rsid w:val="00F33529"/>
    <w:rsid w:val="00F403E4"/>
    <w:rsid w:val="00F63C3E"/>
    <w:rsid w:val="00F700A2"/>
    <w:rsid w:val="00F76262"/>
    <w:rsid w:val="00F90BA4"/>
    <w:rsid w:val="00FB2A79"/>
    <w:rsid w:val="00FC11C7"/>
    <w:rsid w:val="00FC1B5E"/>
    <w:rsid w:val="00FD1560"/>
    <w:rsid w:val="00FD2F1D"/>
    <w:rsid w:val="00FD6AAD"/>
    <w:rsid w:val="00FD7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semiHidden/>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semiHidden/>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semiHidden/>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semiHidden/>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people" Target="peop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4DCC9-CBAB-4943-B2F0-744E30F053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90F1AF-3903-49DB-AC15-287A591AB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4.xml><?xml version="1.0" encoding="utf-8"?>
<ds:datastoreItem xmlns:ds="http://schemas.openxmlformats.org/officeDocument/2006/customXml" ds:itemID="{5F707ECF-A4C1-415E-B543-E6B20CFA6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10</Pages>
  <Words>25642</Words>
  <Characters>146166</Characters>
  <Application>Microsoft Office Word</Application>
  <DocSecurity>0</DocSecurity>
  <Lines>1218</Lines>
  <Paragraphs>342</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171466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Owen</cp:lastModifiedBy>
  <cp:revision>63</cp:revision>
  <dcterms:created xsi:type="dcterms:W3CDTF">2020-05-13T09:27:00Z</dcterms:created>
  <dcterms:modified xsi:type="dcterms:W3CDTF">2020-06-10T14:10:00Z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https://csl.mendeley.com/styles/450365071/apa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https://csl.mendeley.com/styles/450365071/apa</vt:lpwstr>
  </property>
  <property fmtid="{D5CDD505-2E9C-101B-9397-08002B2CF9AE}" pid="12" name="Mendeley Recent Style Name 3_1">
    <vt:lpwstr>American Psychological Association 6th edition - Guntur Kusuma</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0x0101006DE130CAEB37044C9F27A096B751B6FA</vt:lpwstr>
  </property>
</Properties>
</file>