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bookmarkStart w:id="0" w:name="_GoBack"/>
      <w:bookmarkEnd w:id="0"/>
    </w:p>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A69369C"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1"/>
      <w:r w:rsidR="0077572A">
        <w:t xml:space="preserve">Healthcare providers have quickly responded with rapid adaptations like video consultation, </w:t>
      </w:r>
      <w:commentRangeEnd w:id="1"/>
      <w:r w:rsidR="007B1433">
        <w:rPr>
          <w:rStyle w:val="CommentReference"/>
        </w:rPr>
        <w:commentReference w:id="1"/>
      </w:r>
      <w:r w:rsidR="0077572A">
        <w:t xml:space="preserve">which </w:t>
      </w:r>
      <w:commentRangeStart w:id="2"/>
      <w:r w:rsidR="0077572A">
        <w:t xml:space="preserve">has accelerated community learning </w:t>
      </w:r>
      <w:commentRangeEnd w:id="2"/>
      <w:r w:rsidR="007B1433">
        <w:rPr>
          <w:rStyle w:val="CommentReference"/>
        </w:rPr>
        <w:commentReference w:id="2"/>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r w:rsidR="007D064F">
        <w:t>Other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w:t>
      </w:r>
      <w:ins w:id="3" w:author="Rebecca Randell" w:date="2020-07-17T10:27:00Z">
        <w:r w:rsidR="007B1433">
          <w:t xml:space="preserve">within the field of health informatics? </w:t>
        </w:r>
      </w:ins>
      <w:r w:rsidR="007D064F">
        <w:t xml:space="preserve">is even more urgent given the accelerated development and adoption during the </w:t>
      </w:r>
      <w:r w:rsidR="00026387">
        <w:t>COVID-19</w:t>
      </w:r>
      <w:r w:rsidR="007D064F">
        <w:t xml:space="preserve"> pandemic.</w:t>
      </w:r>
    </w:p>
    <w:p w14:paraId="2029E978" w14:textId="611709CF" w:rsidR="009D0ABB" w:rsidRDefault="00636CC5" w:rsidP="009D0ABB">
      <w:r>
        <w:t xml:space="preserve">The Patient Safety Translational Research Centres were set up by the UK National Institute for Health Research to translate patient-safety knowledge into practice. </w:t>
      </w:r>
      <w:commentRangeStart w:id="4"/>
      <w:r w:rsidR="009D0ABB">
        <w:t>In</w:t>
      </w:r>
      <w:commentRangeEnd w:id="4"/>
      <w:r w:rsidR="00AC4FD6">
        <w:rPr>
          <w:rStyle w:val="CommentReference"/>
        </w:rPr>
        <w:commentReference w:id="4"/>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w:t>
      </w:r>
      <w:proofErr w:type="gramStart"/>
      <w:r w:rsidR="009D0ABB">
        <w:t>up  to</w:t>
      </w:r>
      <w:proofErr w:type="gramEnd"/>
      <w:r w:rsidR="009D0ABB">
        <w:t xml:space="preserve"> appraise the academic evidence for patient safety in health information systems. </w:t>
      </w:r>
      <w:r w:rsidR="00AC4FD6">
        <w:t>Our</w:t>
      </w:r>
      <w:r w:rsidR="009D0ABB">
        <w:t xml:space="preserve"> collaborative intended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practical gaps</w:t>
      </w:r>
      <w:r w:rsidR="009D0ABB">
        <w:t xml:space="preserve"> in</w:t>
      </w:r>
      <w:ins w:id="5" w:author="Rebecca Randell" w:date="2020-07-17T10:29:00Z">
        <w:r w:rsidR="007B1433">
          <w:t xml:space="preserve"> the literature on/understanding of?</w:t>
        </w:r>
      </w:ins>
      <w:r w:rsidR="009D0ABB">
        <w:t xml:space="preserve"> </w:t>
      </w:r>
      <w:del w:id="6" w:author="Rebecca Randell" w:date="2020-07-17T10:29:00Z">
        <w:r w:rsidR="009D0ABB" w:rsidDel="007B1433">
          <w:delText xml:space="preserve">the </w:delText>
        </w:r>
      </w:del>
      <w:r w:rsidR="009D0ABB">
        <w:t xml:space="preserve">safety </w:t>
      </w:r>
      <w:del w:id="7" w:author="Rebecca Randell" w:date="2020-07-17T10:29:00Z">
        <w:r w:rsidR="009D0ABB" w:rsidDel="007B1433">
          <w:delText xml:space="preserve">of </w:delText>
        </w:r>
      </w:del>
      <w:r w:rsidR="009D0ABB">
        <w:t>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r w:rsidR="00C42EFF">
        <w:t xml:space="preserve">from </w:t>
      </w:r>
      <w:r>
        <w:t>the</w:t>
      </w:r>
      <w:r w:rsidR="00C42EFF">
        <w:t xml:space="preserve"> </w:t>
      </w:r>
      <w:commentRangeStart w:id="8"/>
      <w:r w:rsidR="00C42EFF">
        <w:t xml:space="preserve">perspective </w:t>
      </w:r>
      <w:r>
        <w:t>of the UK’s NHS</w:t>
      </w:r>
      <w:r w:rsidRPr="00284512">
        <w:t xml:space="preserve"> </w:t>
      </w:r>
      <w:commentRangeEnd w:id="8"/>
      <w:r w:rsidR="007B1433">
        <w:rPr>
          <w:rStyle w:val="CommentReference"/>
        </w:rPr>
        <w:commentReference w:id="8"/>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0E7C2B48"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w:t>
      </w:r>
      <w:ins w:id="9" w:author="Rebecca Randell" w:date="2020-07-17T10:30:00Z">
        <w:r w:rsidR="007B1433">
          <w:t xml:space="preserve"> </w:t>
        </w:r>
      </w:ins>
      <w:del w:id="10" w:author="Rebecca Randell" w:date="2020-07-17T10:30:00Z">
        <w:r w:rsidDel="007B1433">
          <w:delText>-</w:delText>
        </w:r>
      </w:del>
      <w:r>
        <w: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del w:id="11" w:author="Rebecca Randell" w:date="2020-07-17T10:30:00Z">
        <w:r w:rsidDel="007B1433">
          <w:delText>to</w:delText>
        </w:r>
        <w:r w:rsidRPr="008A6A0C" w:rsidDel="007B1433">
          <w:delText xml:space="preserve"> </w:delText>
        </w:r>
        <w:r w:rsidR="00C42EFF" w:rsidDel="007B1433">
          <w:delText>frame</w:delText>
        </w:r>
      </w:del>
      <w:ins w:id="12" w:author="Rebecca Randell" w:date="2020-07-17T10:30:00Z">
        <w:r w:rsidR="007B1433">
          <w:t>for</w:t>
        </w:r>
      </w:ins>
      <w:r w:rsidR="00C42EFF">
        <w:t xml:space="preserve"> future work in safety informatics.</w:t>
      </w:r>
      <w:del w:id="13" w:author="Rebecca Randell" w:date="2020-07-17T10:31:00Z">
        <w:r w:rsidDel="007B1433">
          <w:delText>.</w:delText>
        </w:r>
      </w:del>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commentRangeStart w:id="14"/>
      <w:commentRangeStart w:id="15"/>
      <w:commentRangeStart w:id="16"/>
      <w:r w:rsidR="005843D6">
        <w:t xml:space="preserve">Patient </w:t>
      </w:r>
      <w:r w:rsidR="000C663C">
        <w:t>S</w:t>
      </w:r>
      <w:r w:rsidR="005843D6">
        <w:t xml:space="preserve">afety </w:t>
      </w:r>
      <w:commentRangeEnd w:id="14"/>
      <w:r w:rsidR="00084215">
        <w:rPr>
          <w:rStyle w:val="CommentReference"/>
          <w:rFonts w:asciiTheme="minorHAnsi" w:eastAsiaTheme="minorHAnsi" w:hAnsiTheme="minorHAnsi" w:cstheme="minorBidi"/>
        </w:rPr>
        <w:commentReference w:id="14"/>
      </w:r>
      <w:commentRangeEnd w:id="15"/>
      <w:r w:rsidR="000C663C">
        <w:rPr>
          <w:rStyle w:val="CommentReference"/>
          <w:rFonts w:asciiTheme="minorHAnsi" w:eastAsiaTheme="minorHAnsi" w:hAnsiTheme="minorHAnsi" w:cstheme="minorBidi"/>
        </w:rPr>
        <w:commentReference w:id="15"/>
      </w:r>
      <w:commentRangeEnd w:id="16"/>
      <w:r w:rsidR="00E03105">
        <w:rPr>
          <w:rStyle w:val="CommentReference"/>
          <w:rFonts w:asciiTheme="minorHAnsi" w:eastAsiaTheme="minorHAnsi" w:hAnsiTheme="minorHAnsi" w:cstheme="minorBidi"/>
        </w:rPr>
        <w:commentReference w:id="16"/>
      </w:r>
      <w:r w:rsidR="005843D6">
        <w:t xml:space="preserve">and </w:t>
      </w:r>
      <w:r>
        <w:t>Safety Informatics</w:t>
      </w:r>
    </w:p>
    <w:p w14:paraId="7C2132CA" w14:textId="18461E1F"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depending on which of its range of services it is providing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C769FE">
        <w:t>;</w:t>
      </w:r>
      <w:r w:rsidR="00C361D0">
        <w:t xml:space="preserve"> This sets healthcare apart from other safety-critical industries, which predominantly focus on only one of these approaches.</w:t>
      </w:r>
    </w:p>
    <w:p w14:paraId="719DA8A2" w14:textId="6DF7EA7C" w:rsidR="00322A06" w:rsidRDefault="00484E71" w:rsidP="00484E71">
      <w:r w:rsidRPr="00484E71">
        <w:t>While the patient</w:t>
      </w:r>
      <w:ins w:id="17" w:author="Rebecca Randell" w:date="2020-07-17T10:32:00Z">
        <w:r w:rsidR="007B1433">
          <w:t xml:space="preserve"> </w:t>
        </w:r>
      </w:ins>
      <w:del w:id="18" w:author="Rebecca Randell" w:date="2020-07-17T10:32:00Z">
        <w:r w:rsidRPr="00484E71" w:rsidDel="007B1433">
          <w:delText>-</w:delText>
        </w:r>
      </w:del>
      <w:r w:rsidRPr="00484E71">
        <w: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ins w:id="19" w:author="Rebecca Randell" w:date="2020-07-17T10:32:00Z">
        <w:r w:rsidR="007B1433">
          <w:rPr>
            <w:rFonts w:cstheme="minorHAnsi"/>
          </w:rPr>
          <w:t xml:space="preserve"> </w:t>
        </w:r>
      </w:ins>
      <w:del w:id="20" w:author="Rebecca Randell" w:date="2020-07-17T10:32:00Z">
        <w:r w:rsidRPr="00484E71" w:rsidDel="007B1433">
          <w:rPr>
            <w:rFonts w:cstheme="minorHAnsi"/>
          </w:rPr>
          <w:delText>-</w:delText>
        </w:r>
      </w:del>
      <w:r w:rsidRPr="00484E71">
        <w:rPr>
          <w:rFonts w:cstheme="minorHAnsi"/>
        </w:rPr>
        <w:t xml:space="preserve">safety challenges and our capacity to address them are constantly in flux. </w:t>
      </w:r>
      <w:commentRangeStart w:id="21"/>
      <w:commentRangeStart w:id="22"/>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008E3903">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00351A05" w:rsidRPr="00351A05">
        <w:rPr>
          <w:rFonts w:cstheme="minorHAnsi"/>
          <w:noProof/>
        </w:rPr>
        <w:t>(Wickramasinghe and Bodendorf, 2020)</w:t>
      </w:r>
      <w:r w:rsidRPr="00484E71">
        <w:rPr>
          <w:rFonts w:cstheme="minorHAnsi"/>
        </w:rPr>
        <w:fldChar w:fldCharType="end"/>
      </w:r>
      <w:r w:rsidRPr="00484E71">
        <w:rPr>
          <w:rFonts w:cstheme="minorHAnsi"/>
        </w:rPr>
        <w:t xml:space="preserve">. </w:t>
      </w:r>
      <w:commentRangeEnd w:id="21"/>
      <w:r w:rsidR="000C663C">
        <w:rPr>
          <w:rStyle w:val="CommentReference"/>
        </w:rPr>
        <w:commentReference w:id="21"/>
      </w:r>
      <w:commentRangeEnd w:id="22"/>
      <w:r w:rsidR="00E03105">
        <w:rPr>
          <w:rStyle w:val="CommentReference"/>
        </w:rPr>
        <w:commentReference w:id="22"/>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 xml:space="preserve">(Bot </w:t>
      </w:r>
      <w:r w:rsidR="00351A05" w:rsidRPr="00351A05">
        <w:rPr>
          <w:rFonts w:eastAsia="Times New Roman" w:cstheme="minorHAnsi"/>
          <w:i/>
          <w:noProof/>
          <w:lang w:eastAsia="en-GB"/>
        </w:rPr>
        <w:t>et al.</w:t>
      </w:r>
      <w:r w:rsidR="00351A05" w:rsidRPr="00351A05">
        <w:rPr>
          <w:rFonts w:eastAsia="Times New Roman" w:cstheme="minorHAnsi"/>
          <w:noProof/>
          <w:lang w:eastAsia="en-GB"/>
        </w:rPr>
        <w:t>,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w:t>
      </w:r>
      <w:del w:id="23" w:author="Rebecca Randell" w:date="2020-07-17T10:33:00Z">
        <w:r w:rsidR="00322A06" w:rsidRPr="00484E71" w:rsidDel="007B1433">
          <w:rPr>
            <w:rFonts w:cstheme="minorHAnsi"/>
          </w:rPr>
          <w:delText>health information technologies</w:delText>
        </w:r>
      </w:del>
      <w:ins w:id="24" w:author="Rebecca Randell" w:date="2020-07-17T10:33:00Z">
        <w:r w:rsidR="007B1433">
          <w:rPr>
            <w:rFonts w:cstheme="minorHAnsi"/>
          </w:rPr>
          <w:t>HITs</w:t>
        </w:r>
      </w:ins>
      <w:r w:rsidR="00322A06" w:rsidRPr="00484E71">
        <w:rPr>
          <w:rFonts w:cstheme="minorHAnsi"/>
        </w:rPr>
        <w:t xml:space="preserve"> </w:t>
      </w:r>
      <w:r w:rsidR="007A4AE6" w:rsidRPr="00484E71">
        <w:rPr>
          <w:rFonts w:cstheme="minorHAnsi"/>
        </w:rPr>
        <w:t>interact,</w:t>
      </w:r>
      <w:r w:rsidR="00322A06" w:rsidRPr="00484E71">
        <w:rPr>
          <w:rFonts w:cstheme="minorHAnsi"/>
        </w:rPr>
        <w:t xml:space="preserve"> they form a </w:t>
      </w:r>
      <w:commentRangeStart w:id="25"/>
      <w:r w:rsidR="00D77B4B">
        <w:rPr>
          <w:rFonts w:cstheme="minorHAnsi"/>
        </w:rPr>
        <w:t xml:space="preserve">health information system </w:t>
      </w:r>
      <w:commentRangeEnd w:id="25"/>
      <w:r w:rsidR="00E124EC">
        <w:rPr>
          <w:rStyle w:val="CommentReference"/>
        </w:rPr>
        <w:commentReference w:id="25"/>
      </w:r>
      <w:r w:rsidR="00D77B4B">
        <w:rPr>
          <w:rFonts w:cstheme="minorHAnsi"/>
        </w:rPr>
        <w:t>(</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EC26A9">
        <w:rPr>
          <w:rFonts w:cstheme="minorHAnsi"/>
        </w:rPr>
        <w:t>.</w:t>
      </w:r>
      <w:ins w:id="26" w:author="Ciarán McInerney" w:date="2020-07-15T09:58:00Z">
        <w:r w:rsidR="008E3903">
          <w:rPr>
            <w:rFonts w:cstheme="minorHAnsi"/>
          </w:rPr>
          <w:t xml:space="preserve"> </w:t>
        </w:r>
      </w:ins>
      <w:r w:rsidR="00EC26A9">
        <w:rPr>
          <w:rFonts w:cstheme="minorHAnsi"/>
        </w:rPr>
        <w:t xml:space="preserve">The </w:t>
      </w:r>
      <w:r w:rsidR="004D2509">
        <w:rPr>
          <w:rFonts w:cstheme="minorHAnsi"/>
        </w:rPr>
        <w:t xml:space="preserve">successful or failed performance </w:t>
      </w:r>
      <w:r w:rsidR="00EC26A9">
        <w:rPr>
          <w:rFonts w:cstheme="minorHAnsi"/>
        </w:rPr>
        <w:t xml:space="preserve">of HISs </w:t>
      </w:r>
      <w:r w:rsidR="004D2509">
        <w:rPr>
          <w:rFonts w:cstheme="minorHAnsi"/>
        </w:rPr>
        <w:t xml:space="preserve">is </w:t>
      </w:r>
      <w:r w:rsidR="00EC26A9">
        <w:rPr>
          <w:rFonts w:cstheme="minorHAnsi"/>
        </w:rPr>
        <w:t>a function of emergent rather than planned change</w:t>
      </w:r>
      <w:r w:rsidR="004D2509">
        <w:rPr>
          <w:rFonts w:cstheme="minorHAnsi"/>
        </w:rPr>
        <w:t xml:space="preserve"> </w:t>
      </w:r>
      <w:r w:rsidR="00C60DFC">
        <w:rPr>
          <w:rFonts w:cstheme="minorHAnsi"/>
        </w:rPr>
        <w:t>that results</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del w:id="27" w:author="Rebecca Randell" w:date="2020-07-17T10:35:00Z">
        <w:r w:rsidR="00322A06" w:rsidRPr="00484E71" w:rsidDel="00E124EC">
          <w:rPr>
            <w:rFonts w:cstheme="minorHAnsi"/>
          </w:rPr>
          <w:delText xml:space="preserve">. </w:delText>
        </w:r>
      </w:del>
      <w:commentRangeStart w:id="28"/>
      <w:commentRangeStart w:id="29"/>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8E3903">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commentRangeStart w:id="30"/>
      <w:r w:rsidR="000C78E4">
        <w:fldChar w:fldCharType="begin" w:fldLock="1"/>
      </w:r>
      <w:r w:rsidR="008E3903">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rsidR="008E3903">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28"/>
      <w:r w:rsidR="000C663C">
        <w:rPr>
          <w:rStyle w:val="CommentReference"/>
        </w:rPr>
        <w:commentReference w:id="28"/>
      </w:r>
      <w:commentRangeEnd w:id="29"/>
      <w:r w:rsidR="0093483F">
        <w:rPr>
          <w:rStyle w:val="CommentReference"/>
        </w:rPr>
        <w:commentReference w:id="29"/>
      </w:r>
      <w:commentRangeEnd w:id="30"/>
      <w:r w:rsidR="00E124EC">
        <w:rPr>
          <w:rStyle w:val="CommentReference"/>
        </w:rPr>
        <w:commentReference w:id="30"/>
      </w:r>
    </w:p>
    <w:p w14:paraId="3BB0EAC7" w14:textId="54D376BD" w:rsidR="0032493D" w:rsidRDefault="006B300B" w:rsidP="0032493D">
      <w:pPr>
        <w:rPr>
          <w:color w:val="4472C4" w:themeColor="accent5"/>
        </w:rPr>
      </w:pPr>
      <w:r>
        <w:t>There is a need for rigorous study of the relationship between HISs and patient safety, i.e. a Safety Informatics. C</w:t>
      </w:r>
      <w:r w:rsidR="00484E71">
        <w:t xml:space="preserve">hallenges posed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del w:id="31" w:author="Rebecca Randell" w:date="2020-07-17T10:37:00Z">
        <w:r w:rsidR="00484E71" w:rsidRPr="0032493D" w:rsidDel="00E124EC">
          <w:delText xml:space="preserve">not </w:delText>
        </w:r>
      </w:del>
      <w:ins w:id="32" w:author="Rebecca Randell" w:date="2020-07-17T10:37:00Z">
        <w:r w:rsidR="00E124EC">
          <w:t>un</w:t>
        </w:r>
      </w:ins>
      <w:r w:rsidR="00484E71" w:rsidRPr="0032493D">
        <w:t xml:space="preserve">likely to be equally affordable </w:t>
      </w:r>
      <w:del w:id="33" w:author="Rebecca Randell" w:date="2020-07-17T10:37:00Z">
        <w:r w:rsidR="00484E71" w:rsidRPr="0032493D" w:rsidDel="00E124EC">
          <w:delText xml:space="preserve">nor </w:delText>
        </w:r>
      </w:del>
      <w:ins w:id="34" w:author="Rebecca Randell" w:date="2020-07-17T10:37:00Z">
        <w:r w:rsidR="00E124EC">
          <w:t>and</w:t>
        </w:r>
        <w:r w:rsidR="00E124EC" w:rsidRPr="0032493D">
          <w:t xml:space="preserve"> </w:t>
        </w:r>
      </w:ins>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427C91">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p>
    <w:p w14:paraId="3824A9E3" w14:textId="1049EC9C" w:rsidR="005843D6" w:rsidRDefault="005843D6" w:rsidP="0060263F"/>
    <w:p w14:paraId="45C8FACF" w14:textId="5B8FF7D4" w:rsidR="00AB3439" w:rsidRDefault="00D77B4B" w:rsidP="00D77B4B">
      <w:pPr>
        <w:pStyle w:val="Heading2"/>
      </w:pPr>
      <w:commentRangeStart w:id="35"/>
      <w:r>
        <w:t>Safety Informatics</w:t>
      </w:r>
      <w:commentRangeEnd w:id="35"/>
      <w:r w:rsidR="00E124EC">
        <w:rPr>
          <w:rStyle w:val="CommentReference"/>
          <w:rFonts w:asciiTheme="minorHAnsi" w:eastAsiaTheme="minorHAnsi" w:hAnsiTheme="minorHAnsi" w:cstheme="minorBidi"/>
        </w:rPr>
        <w:commentReference w:id="35"/>
      </w:r>
    </w:p>
    <w:p w14:paraId="3BC4C3AE" w14:textId="5DE624FA" w:rsidR="004E5CE1" w:rsidRPr="00322A06" w:rsidRDefault="00151E77" w:rsidP="004E5CE1">
      <w:commentRangeStart w:id="36"/>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00351A05" w:rsidRPr="00351A05">
        <w:rPr>
          <w:noProof/>
        </w:rPr>
        <w:t>(IMIA WG7, 2018)</w:t>
      </w:r>
      <w:r>
        <w:fldChar w:fldCharType="end"/>
      </w:r>
      <w:r>
        <w:t>.</w:t>
      </w:r>
      <w:r w:rsidR="004E5CE1">
        <w:t xml:space="preserve"> </w:t>
      </w:r>
      <w:commentRangeEnd w:id="36"/>
      <w:r w:rsidR="00E124EC">
        <w:rPr>
          <w:rStyle w:val="CommentReference"/>
        </w:rPr>
        <w:commentReference w:id="36"/>
      </w:r>
      <w:r w:rsidR="004E5CE1">
        <w:t xml:space="preserve">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lastRenderedPageBreak/>
        <w:t xml:space="preserve">Section 2: </w:t>
      </w:r>
      <w:r w:rsidR="00656305">
        <w:t>Method</w:t>
      </w:r>
    </w:p>
    <w:p w14:paraId="30BE240E" w14:textId="60301A8A" w:rsidR="00656305" w:rsidRDefault="006A63CC" w:rsidP="00656305">
      <w:r>
        <w:t xml:space="preserve">A workshop of </w:t>
      </w:r>
      <w:r w:rsidR="00D77B4B">
        <w:t>14</w:t>
      </w:r>
      <w:r>
        <w:t xml:space="preserve"> </w:t>
      </w:r>
      <w:commentRangeStart w:id="37"/>
      <w:commentRangeStart w:id="38"/>
      <w:r>
        <w:t>collaborators</w:t>
      </w:r>
      <w:r w:rsidRPr="00AA44BF">
        <w:t xml:space="preserve"> </w:t>
      </w:r>
      <w:commentRangeEnd w:id="37"/>
      <w:r w:rsidR="008077C5">
        <w:rPr>
          <w:rStyle w:val="CommentReference"/>
        </w:rPr>
        <w:commentReference w:id="37"/>
      </w:r>
      <w:commentRangeEnd w:id="38"/>
      <w:r w:rsidR="0093483F">
        <w:rPr>
          <w:rStyle w:val="CommentReference"/>
        </w:rPr>
        <w:commentReference w:id="38"/>
      </w:r>
      <w:r>
        <w:t>was convened who represent those who develop</w:t>
      </w:r>
      <w:ins w:id="39" w:author="Rebecca Randell" w:date="2020-07-17T10:42:00Z">
        <w:r w:rsidR="00E124EC">
          <w:t xml:space="preserve"> and</w:t>
        </w:r>
      </w:ins>
      <w:del w:id="40" w:author="Rebecca Randell" w:date="2020-07-17T10:42:00Z">
        <w:r w:rsidDel="00E124EC">
          <w:delText>,</w:delText>
        </w:r>
      </w:del>
      <w:r>
        <w:t xml:space="preserve"> evaluate </w:t>
      </w:r>
      <w:del w:id="41" w:author="Rebecca Randell" w:date="2020-07-17T10:43:00Z">
        <w:r w:rsidDel="00E124EC">
          <w:delText>and</w:delText>
        </w:r>
        <w:r w:rsidRPr="00AA44BF" w:rsidDel="00E124EC">
          <w:delText xml:space="preserve"> </w:delText>
        </w:r>
        <w:commentRangeStart w:id="42"/>
        <w:r w:rsidRPr="00AA44BF" w:rsidDel="00E124EC">
          <w:delText>use</w:delText>
        </w:r>
        <w:r w:rsidDel="00E124EC">
          <w:delText xml:space="preserve"> </w:delText>
        </w:r>
        <w:commentRangeEnd w:id="42"/>
        <w:r w:rsidR="00E124EC" w:rsidDel="00E124EC">
          <w:rPr>
            <w:rStyle w:val="CommentReference"/>
          </w:rPr>
          <w:commentReference w:id="42"/>
        </w:r>
        <w:r w:rsidDel="00E124EC">
          <w:delText>health information technologies</w:delText>
        </w:r>
      </w:del>
      <w:ins w:id="43" w:author="Rebecca Randell" w:date="2020-07-17T10:43:00Z">
        <w:r w:rsidR="00E124EC">
          <w:t>HIT</w:t>
        </w:r>
      </w:ins>
      <w:del w:id="44" w:author="Rebecca Randell" w:date="2020-07-17T10:42:00Z">
        <w:r w:rsidDel="00E124EC">
          <w:delText xml:space="preserve"> and the</w:delText>
        </w:r>
        <w:r w:rsidRPr="001809FF" w:rsidDel="00E124EC">
          <w:delText xml:space="preserve">ir data for both research and </w:delText>
        </w:r>
        <w:commentRangeStart w:id="45"/>
        <w:r w:rsidRPr="001809FF" w:rsidDel="00E124EC">
          <w:delText>practical purposes</w:delText>
        </w:r>
        <w:commentRangeEnd w:id="45"/>
        <w:r w:rsidR="00AC4FD6" w:rsidDel="00E124EC">
          <w:rPr>
            <w:rStyle w:val="CommentReference"/>
          </w:rPr>
          <w:commentReference w:id="45"/>
        </w:r>
      </w:del>
      <w:r w:rsidRPr="001809FF">
        <w:t>.</w:t>
      </w:r>
      <w:r w:rsidR="005646F8">
        <w:t xml:space="preserve"> C</w:t>
      </w:r>
      <w:r w:rsidR="005646F8" w:rsidRPr="001809FF">
        <w:t>ollaborators discussed the patient</w:t>
      </w:r>
      <w:ins w:id="46" w:author="Rebecca Randell" w:date="2020-07-17T10:43:00Z">
        <w:r w:rsidR="00E124EC">
          <w:t xml:space="preserve"> </w:t>
        </w:r>
      </w:ins>
      <w:del w:id="47" w:author="Rebecca Randell" w:date="2020-07-17T10:43:00Z">
        <w:r w:rsidR="005646F8" w:rsidRPr="001809FF" w:rsidDel="00E124EC">
          <w:delText>-</w:delText>
        </w:r>
      </w:del>
      <w:r w:rsidR="005646F8" w:rsidRPr="001809FF">
        <w:t>safety implications of the challenges posed</w:t>
      </w:r>
      <w:r w:rsidR="005646F8">
        <w:t xml:space="preserve"> by a</w:t>
      </w:r>
      <w:r w:rsidR="00B11DC6" w:rsidRPr="001809FF">
        <w:t xml:space="preserve"> set of new and emerging </w:t>
      </w:r>
      <w:commentRangeStart w:id="48"/>
      <w:del w:id="49" w:author="Rebecca Randell" w:date="2020-07-17T10:43:00Z">
        <w:r w:rsidR="00B11DC6" w:rsidRPr="001809FF" w:rsidDel="00E124EC">
          <w:delText>health information technologies</w:delText>
        </w:r>
      </w:del>
      <w:ins w:id="50" w:author="Rebecca Randell" w:date="2020-07-17T10:43:00Z">
        <w:r w:rsidR="00E124EC">
          <w:t>HITs</w:t>
        </w:r>
      </w:ins>
      <w:r w:rsidR="005646F8">
        <w:t xml:space="preserve"> that</w:t>
      </w:r>
      <w:r w:rsidR="00B11DC6" w:rsidRPr="001809FF">
        <w:t xml:space="preserve"> were collated from a scoping review of the academic, commercial and grey literature relating to </w:t>
      </w:r>
      <w:r w:rsidR="00CB1C67">
        <w:t>HIS</w:t>
      </w:r>
      <w:r w:rsidR="00B11DC6" w:rsidRPr="001809FF">
        <w:t>s</w:t>
      </w:r>
      <w:commentRangeEnd w:id="48"/>
      <w:r w:rsidR="001846F5">
        <w:rPr>
          <w:rStyle w:val="CommentReference"/>
        </w:rPr>
        <w:commentReference w:id="48"/>
      </w:r>
      <w:r w:rsidR="00B11DC6" w:rsidRPr="001809FF">
        <w:t>.</w:t>
      </w:r>
      <w:r w:rsidR="001809FF" w:rsidRPr="001809FF">
        <w:t xml:space="preserve"> In subsequent meetings, the group collated and synthesised contributions to 1) describe characteristics of new and emerging </w:t>
      </w:r>
      <w:del w:id="51" w:author="Rebecca Randell" w:date="2020-07-17T10:45:00Z">
        <w:r w:rsidR="001809FF" w:rsidRPr="001809FF" w:rsidDel="001846F5">
          <w:delText>health information technologies</w:delText>
        </w:r>
      </w:del>
      <w:ins w:id="52" w:author="Rebecca Randell" w:date="2020-07-17T10:45:00Z">
        <w:r w:rsidR="001846F5">
          <w:t>HITs</w:t>
        </w:r>
      </w:ins>
      <w:r w:rsidR="001809FF" w:rsidRPr="001809FF">
        <w:t xml:space="preserve">, 2) </w:t>
      </w:r>
      <w:commentRangeStart w:id="53"/>
      <w:r w:rsidR="001809FF" w:rsidRPr="001809FF">
        <w:t xml:space="preserve">describe the challenges posed by evolving </w:t>
      </w:r>
      <w:r w:rsidR="00CB1C67">
        <w:t>HIS</w:t>
      </w:r>
      <w:r w:rsidR="00AC4FD6">
        <w:t>s</w:t>
      </w:r>
      <w:commentRangeEnd w:id="53"/>
      <w:r w:rsidR="001846F5">
        <w:rPr>
          <w:rStyle w:val="CommentReference"/>
        </w:rPr>
        <w:commentReference w:id="53"/>
      </w:r>
      <w:r w:rsidR="001809FF" w:rsidRPr="001809FF">
        <w:t>, 3) describe the patient</w:t>
      </w:r>
      <w:ins w:id="54" w:author="Rebecca Randell" w:date="2020-07-17T10:47:00Z">
        <w:r w:rsidR="001846F5">
          <w:t xml:space="preserve"> </w:t>
        </w:r>
      </w:ins>
      <w:del w:id="55" w:author="Rebecca Randell" w:date="2020-07-17T10:47:00Z">
        <w:r w:rsidR="001809FF" w:rsidRPr="001809FF" w:rsidDel="001846F5">
          <w:delText>-</w:delText>
        </w:r>
      </w:del>
      <w:r w:rsidR="001809FF" w:rsidRPr="001809FF">
        <w:t>safety implications of the</w:t>
      </w:r>
      <w:ins w:id="56" w:author="Rebecca Randell" w:date="2020-07-17T10:47:00Z">
        <w:r w:rsidR="001846F5">
          <w:t>se</w:t>
        </w:r>
      </w:ins>
      <w:r w:rsidR="001809FF" w:rsidRPr="001809FF">
        <w:t xml:space="preserve"> challenges</w:t>
      </w:r>
      <w:del w:id="57" w:author="Rebecca Randell" w:date="2020-07-17T10:47:00Z">
        <w:r w:rsidR="001809FF" w:rsidRPr="001809FF" w:rsidDel="001846F5">
          <w:delText xml:space="preserve"> posed</w:delText>
        </w:r>
      </w:del>
      <w:r w:rsidR="001809FF" w:rsidRPr="001809FF">
        <w:t>, and 4) recommend approaches to address the patient</w:t>
      </w:r>
      <w:ins w:id="58" w:author="Rebecca Randell" w:date="2020-07-17T10:47:00Z">
        <w:r w:rsidR="001846F5">
          <w:t xml:space="preserve"> </w:t>
        </w:r>
      </w:ins>
      <w:del w:id="59" w:author="Rebecca Randell" w:date="2020-07-17T10:47:00Z">
        <w:r w:rsidR="001809FF" w:rsidRPr="001809FF" w:rsidDel="001846F5">
          <w:delText>-</w:delText>
        </w:r>
      </w:del>
      <w:r w:rsidR="001809FF" w:rsidRPr="001809FF">
        <w:t>safety implications</w:t>
      </w:r>
      <w:r w:rsidR="001809FF">
        <w:t>.</w:t>
      </w:r>
    </w:p>
    <w:p w14:paraId="53476F43" w14:textId="77777777" w:rsidR="00906431" w:rsidRPr="00F76262" w:rsidRDefault="00906431" w:rsidP="00906431">
      <w:r>
        <w:t>We define emerging technology as innovation, novel application of an existing technology, or novel uptake or use of an existing technology by an organisation or user.</w:t>
      </w:r>
      <w:r w:rsidRPr="00F76262">
        <w:t xml:space="preserve"> </w:t>
      </w:r>
      <w:r>
        <w:t>Table x</w:t>
      </w:r>
      <w:commentRangeStart w:id="60"/>
      <w:r w:rsidRPr="00D77B4B">
        <w:rPr>
          <w:highlight w:val="yellow"/>
        </w:rPr>
        <w:t>1</w:t>
      </w:r>
      <w:commentRangeEnd w:id="60"/>
      <w:r>
        <w:rPr>
          <w:rStyle w:val="CommentReference"/>
        </w:rPr>
        <w:commentReference w:id="60"/>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60A7F29" w:rsidR="009D0ABB" w:rsidRDefault="009D0ABB" w:rsidP="00F700A2">
      <w:pPr>
        <w:pStyle w:val="Heading1"/>
      </w:pPr>
      <w:commentRangeStart w:id="61"/>
      <w:commentRangeStart w:id="62"/>
      <w:commentRangeStart w:id="63"/>
      <w:r>
        <w:t xml:space="preserve">Section 3: </w:t>
      </w:r>
      <w:r w:rsidR="00FB2A79">
        <w:t>Workshop synthesis</w:t>
      </w:r>
      <w:commentRangeEnd w:id="61"/>
      <w:r w:rsidR="008077C5">
        <w:rPr>
          <w:rStyle w:val="CommentReference"/>
          <w:rFonts w:asciiTheme="minorHAnsi" w:eastAsiaTheme="minorHAnsi" w:hAnsiTheme="minorHAnsi" w:cstheme="minorBidi"/>
        </w:rPr>
        <w:commentReference w:id="61"/>
      </w:r>
      <w:commentRangeEnd w:id="62"/>
      <w:r w:rsidR="00906431">
        <w:rPr>
          <w:rStyle w:val="CommentReference"/>
          <w:rFonts w:asciiTheme="minorHAnsi" w:eastAsiaTheme="minorHAnsi" w:hAnsiTheme="minorHAnsi" w:cstheme="minorBidi"/>
        </w:rPr>
        <w:commentReference w:id="62"/>
      </w:r>
      <w:commentRangeEnd w:id="63"/>
      <w:r w:rsidR="001846F5">
        <w:rPr>
          <w:rStyle w:val="CommentReference"/>
          <w:rFonts w:asciiTheme="minorHAnsi" w:eastAsiaTheme="minorHAnsi" w:hAnsiTheme="minorHAnsi" w:cstheme="minorBidi"/>
        </w:rPr>
        <w:commentReference w:id="63"/>
      </w:r>
    </w:p>
    <w:p w14:paraId="628FE09B" w14:textId="77777777" w:rsidR="00865867" w:rsidRDefault="00865867" w:rsidP="00865867"/>
    <w:p w14:paraId="44A892CB" w14:textId="20A55BE2" w:rsidR="00E97300" w:rsidRDefault="00C87DCA" w:rsidP="00FB2A79">
      <w:pPr>
        <w:pStyle w:val="Heading2"/>
      </w:pPr>
      <w:commentRangeStart w:id="64"/>
      <w:commentRangeStart w:id="65"/>
      <w:r>
        <w:t>C</w:t>
      </w:r>
      <w:r w:rsidR="001F4ED1">
        <w:t xml:space="preserve">hallenges </w:t>
      </w:r>
      <w:r>
        <w:t xml:space="preserve">posed by </w:t>
      </w:r>
      <w:r w:rsidR="001F4ED1">
        <w:t xml:space="preserve">new and </w:t>
      </w:r>
      <w:r w:rsidR="00E97300">
        <w:t xml:space="preserve">emerging </w:t>
      </w:r>
      <w:r w:rsidR="00CB1C67">
        <w:t>HIT</w:t>
      </w:r>
      <w:commentRangeEnd w:id="64"/>
      <w:r w:rsidR="005646F8">
        <w:rPr>
          <w:rStyle w:val="CommentReference"/>
          <w:rFonts w:asciiTheme="minorHAnsi" w:eastAsiaTheme="minorHAnsi" w:hAnsiTheme="minorHAnsi" w:cstheme="minorBidi"/>
        </w:rPr>
        <w:commentReference w:id="64"/>
      </w:r>
      <w:commentRangeEnd w:id="65"/>
      <w:r w:rsidR="009978E4">
        <w:rPr>
          <w:rStyle w:val="CommentReference"/>
          <w:rFonts w:asciiTheme="minorHAnsi" w:eastAsiaTheme="minorHAnsi" w:hAnsiTheme="minorHAnsi" w:cstheme="minorBidi"/>
        </w:rPr>
        <w:commentReference w:id="65"/>
      </w:r>
    </w:p>
    <w:p w14:paraId="14A59AD8" w14:textId="603F1768" w:rsidR="00AC4FD6" w:rsidRDefault="000A1BAC" w:rsidP="000A1BAC">
      <w:r>
        <w:t>We propose</w:t>
      </w:r>
      <w:r w:rsidR="00AC4FD6">
        <w:t xml:space="preserve"> there are</w:t>
      </w:r>
      <w:r>
        <w:t xml:space="preserve"> six challenges posed by the k</w:t>
      </w:r>
      <w:r w:rsidR="005646F8">
        <w:t>inds of HIT that are emerging</w:t>
      </w:r>
      <w:ins w:id="66" w:author="Rebecca Randell" w:date="2020-07-17T11:08:00Z">
        <w:r w:rsidR="009978E4">
          <w:t>, ea</w:t>
        </w:r>
      </w:ins>
      <w:ins w:id="67" w:author="Rebecca Randell" w:date="2020-07-17T11:09:00Z">
        <w:r w:rsidR="009978E4">
          <w:t>ch with different implications for patient safety</w:t>
        </w:r>
      </w:ins>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ins w:id="68" w:author="Rebecca Randell" w:date="2020-07-17T11:16:00Z">
        <w:r w:rsidR="00E956B3">
          <w:t xml:space="preserve">, with the consequence that </w:t>
        </w:r>
      </w:ins>
      <w:ins w:id="69" w:author="Rebecca Randell" w:date="2020-07-17T11:17:00Z">
        <w:r w:rsidR="00E956B3">
          <w:t>the patient safety implications may not be adequately considered</w:t>
        </w:r>
      </w:ins>
      <w:r w:rsidR="00B4439A">
        <w:t>.</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xml:space="preserve">. </w:t>
      </w:r>
      <w:commentRangeStart w:id="70"/>
      <w:r>
        <w:t>Thirdly, as the pace of innovation accelerates, the current reactive (rather than proactive) regulatory- and standards-based approaches to safety will be increasingly ineffective at assuring patients’ safety.</w:t>
      </w:r>
      <w:commentRangeEnd w:id="70"/>
      <w:r w:rsidR="00E956B3">
        <w:rPr>
          <w:rStyle w:val="CommentReference"/>
        </w:rPr>
        <w:commentReference w:id="70"/>
      </w:r>
    </w:p>
    <w:p w14:paraId="2362287F" w14:textId="4269183F" w:rsidR="00670128" w:rsidRPr="00670128" w:rsidRDefault="00670128" w:rsidP="00670128">
      <w:commentRangeStart w:id="71"/>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commentRangeEnd w:id="71"/>
      <w:r w:rsidR="00E956B3">
        <w:rPr>
          <w:rStyle w:val="CommentReference"/>
        </w:rPr>
        <w:commentReference w:id="71"/>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w:t>
      </w:r>
      <w:commentRangeStart w:id="72"/>
      <w:r w:rsidR="00DF5C59">
        <w:t xml:space="preserve">many medical treatments </w:t>
      </w:r>
      <w:commentRangeEnd w:id="72"/>
      <w:r w:rsidR="00D76FC3">
        <w:rPr>
          <w:rStyle w:val="CommentReference"/>
        </w:rPr>
        <w:commentReference w:id="72"/>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3A5F6488" w:rsidR="00670128" w:rsidRDefault="00D67540" w:rsidP="00D14F7E">
      <w:r>
        <w:t xml:space="preserve">Sixthly, the increased complexity and distal connectedness of HISs challenges notions of </w:t>
      </w:r>
      <w:commentRangeStart w:id="73"/>
      <w:r>
        <w:t xml:space="preserve">trust </w:t>
      </w:r>
      <w:commentRangeEnd w:id="73"/>
      <w:r w:rsidR="00543400">
        <w:rPr>
          <w:rStyle w:val="CommentReference"/>
        </w:rPr>
        <w:commentReference w:id="73"/>
      </w:r>
      <w:r>
        <w:t>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w:t>
      </w:r>
      <w:del w:id="74" w:author="Rebecca Randell" w:date="2020-07-17T10:56:00Z">
        <w:r w:rsidR="00045EB8" w:rsidDel="00D76FC3">
          <w:delText xml:space="preserve">a </w:delText>
        </w:r>
      </w:del>
      <w:r w:rsidR="009D34D2">
        <w:t xml:space="preserve">partly </w:t>
      </w:r>
      <w:ins w:id="75" w:author="Rebecca Randell" w:date="2020-07-17T10:56:00Z">
        <w:r w:rsidR="00D76FC3">
          <w:t xml:space="preserve">a </w:t>
        </w:r>
      </w:ins>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w:t>
      </w:r>
      <w:commentRangeStart w:id="76"/>
      <w:r w:rsidR="00045EB8">
        <w:t xml:space="preserve">and the gatekeeping and competing incentives of actors in a HIS threaten </w:t>
      </w:r>
      <w:r w:rsidR="00B8035A">
        <w:t xml:space="preserve">this </w:t>
      </w:r>
      <w:r w:rsidR="00A358FA">
        <w:t>trust</w:t>
      </w:r>
      <w:commentRangeEnd w:id="76"/>
      <w:r w:rsidR="00D76FC3">
        <w:rPr>
          <w:rStyle w:val="CommentReference"/>
        </w:rPr>
        <w:commentReference w:id="76"/>
      </w:r>
      <w:r w:rsidR="00A358FA">
        <w:t xml:space="preserve">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 xml:space="preserve">(Mechanic and </w:t>
      </w:r>
      <w:r w:rsidR="00351A05" w:rsidRPr="00351A05">
        <w:rPr>
          <w:noProof/>
        </w:rPr>
        <w:lastRenderedPageBreak/>
        <w:t>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A20FF2">
      <w:pPr>
        <w:pStyle w:val="Heading2"/>
      </w:pPr>
      <w:commentRangeStart w:id="77"/>
      <w:r>
        <w:t>Patient-safety implications</w:t>
      </w:r>
      <w:r w:rsidR="00C87DCA">
        <w:t xml:space="preserve"> of </w:t>
      </w:r>
      <w:r w:rsidR="00CB1C67">
        <w:t>HIT</w:t>
      </w:r>
      <w:r w:rsidR="00C87DCA">
        <w:t xml:space="preserve"> challenges</w:t>
      </w:r>
      <w:commentRangeEnd w:id="77"/>
      <w:r w:rsidR="00DD5E0F">
        <w:rPr>
          <w:rStyle w:val="CommentReference"/>
          <w:rFonts w:asciiTheme="minorHAnsi" w:eastAsiaTheme="minorHAnsi" w:hAnsiTheme="minorHAnsi" w:cstheme="minorBidi"/>
        </w:rPr>
        <w:commentReference w:id="77"/>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71ABEF48" w:rsidR="00E97300" w:rsidRPr="00F700A2" w:rsidRDefault="009D0ABB" w:rsidP="00F700A2">
      <w:pPr>
        <w:pStyle w:val="Heading1"/>
      </w:pPr>
      <w:r>
        <w:t xml:space="preserve">Section 4: </w:t>
      </w:r>
      <w:commentRangeStart w:id="78"/>
      <w:commentRangeStart w:id="79"/>
      <w:commentRangeStart w:id="80"/>
      <w:r w:rsidR="00EC0EB1">
        <w:t xml:space="preserve">Addressing </w:t>
      </w:r>
      <w:r>
        <w:t>challenges to patient</w:t>
      </w:r>
      <w:ins w:id="81" w:author="Rebecca Randell" w:date="2020-07-17T10:59:00Z">
        <w:r w:rsidR="00D76FC3">
          <w:t xml:space="preserve"> </w:t>
        </w:r>
      </w:ins>
      <w:del w:id="82" w:author="Rebecca Randell" w:date="2020-07-17T10:59:00Z">
        <w:r w:rsidDel="00D76FC3">
          <w:delText>-</w:delText>
        </w:r>
      </w:del>
      <w:r>
        <w:t>safety</w:t>
      </w:r>
      <w:commentRangeEnd w:id="78"/>
      <w:r w:rsidR="0093483F">
        <w:rPr>
          <w:rStyle w:val="CommentReference"/>
          <w:rFonts w:asciiTheme="minorHAnsi" w:eastAsiaTheme="minorHAnsi" w:hAnsiTheme="minorHAnsi" w:cstheme="minorBidi"/>
        </w:rPr>
        <w:commentReference w:id="78"/>
      </w:r>
      <w:commentRangeEnd w:id="79"/>
      <w:r w:rsidR="00D76FC3">
        <w:rPr>
          <w:rStyle w:val="CommentReference"/>
          <w:rFonts w:asciiTheme="minorHAnsi" w:eastAsiaTheme="minorHAnsi" w:hAnsiTheme="minorHAnsi" w:cstheme="minorBidi"/>
        </w:rPr>
        <w:commentReference w:id="79"/>
      </w:r>
      <w:commentRangeEnd w:id="80"/>
      <w:r w:rsidR="009978E4">
        <w:rPr>
          <w:rStyle w:val="CommentReference"/>
          <w:rFonts w:asciiTheme="minorHAnsi" w:eastAsiaTheme="minorHAnsi" w:hAnsiTheme="minorHAnsi" w:cstheme="minorBidi"/>
        </w:rPr>
        <w:commentReference w:id="80"/>
      </w:r>
    </w:p>
    <w:p w14:paraId="1CCB8F93" w14:textId="6C07A141" w:rsidR="00B05D6C" w:rsidRPr="0048402F" w:rsidRDefault="0048402F" w:rsidP="00EC0EB1">
      <w:r w:rsidRPr="0048402F">
        <w:t xml:space="preserve">In this section, we recommend </w:t>
      </w:r>
      <w:commentRangeStart w:id="83"/>
      <w:r w:rsidRPr="0048402F">
        <w:t>theoretically-inf</w:t>
      </w:r>
      <w:r w:rsidR="00AC4FD6">
        <w:t xml:space="preserve">ormed frameworks </w:t>
      </w:r>
      <w:commentRangeEnd w:id="83"/>
      <w:r w:rsidR="00D76FC3">
        <w:rPr>
          <w:rStyle w:val="CommentReference"/>
        </w:rPr>
        <w:commentReference w:id="83"/>
      </w:r>
      <w:r w:rsidR="00AC4FD6">
        <w:t>to address the</w:t>
      </w:r>
      <w:r w:rsidRPr="0048402F">
        <w:t xml:space="preserve"> patient</w:t>
      </w:r>
      <w:ins w:id="84" w:author="Rebecca Randell" w:date="2020-07-17T10:59:00Z">
        <w:r w:rsidR="00D76FC3">
          <w:t xml:space="preserve"> </w:t>
        </w:r>
      </w:ins>
      <w:del w:id="85" w:author="Rebecca Randell" w:date="2020-07-17T10:59:00Z">
        <w:r w:rsidRPr="0048402F" w:rsidDel="00D76FC3">
          <w:delText>-</w:delText>
        </w:r>
      </w:del>
      <w:r w:rsidRPr="0048402F">
        <w:t>safety implications raised in Section 3.</w:t>
      </w:r>
    </w:p>
    <w:p w14:paraId="448C8414" w14:textId="77777777" w:rsidR="00B05D6C" w:rsidRPr="00B05D6C" w:rsidRDefault="00B05D6C" w:rsidP="00B05D6C"/>
    <w:p w14:paraId="43399131" w14:textId="4F854331" w:rsidR="00E97300" w:rsidRDefault="00E97300" w:rsidP="00284465">
      <w:pPr>
        <w:pStyle w:val="Heading2"/>
      </w:pPr>
      <w:commentRangeStart w:id="86"/>
      <w:r>
        <w:t>Safety cases</w:t>
      </w:r>
      <w:commentRangeEnd w:id="86"/>
      <w:r w:rsidR="00DD5E0F">
        <w:rPr>
          <w:rStyle w:val="CommentReference"/>
          <w:rFonts w:asciiTheme="minorHAnsi" w:eastAsiaTheme="minorHAnsi" w:hAnsiTheme="minorHAnsi" w:cstheme="minorBidi"/>
        </w:rPr>
        <w:commentReference w:id="86"/>
      </w:r>
    </w:p>
    <w:p w14:paraId="70299EA2" w14:textId="6AF45694" w:rsidR="00EA645D" w:rsidRPr="006A4C08" w:rsidRDefault="00EA645D" w:rsidP="00004E11">
      <w:r w:rsidRPr="006A4C08">
        <w:t xml:space="preserve">Safety cases are documentation of evidence that argue a system is sufficiently safe if applied in a particular environment </w:t>
      </w:r>
      <w:r w:rsidRPr="006A4C08">
        <w:fldChar w:fldCharType="begin" w:fldLock="1"/>
      </w:r>
      <w:r w:rsidR="008E3903">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6A4C08">
        <w:fldChar w:fldCharType="separate"/>
      </w:r>
      <w:r w:rsidR="00351A05" w:rsidRPr="00351A05">
        <w:rPr>
          <w:noProof/>
        </w:rPr>
        <w:t>(Bishop and Bloomfield, 2000)</w:t>
      </w:r>
      <w:r w:rsidRPr="006A4C08">
        <w:fldChar w:fldCharType="end"/>
      </w:r>
      <w:r w:rsidRPr="006A4C08">
        <w:t xml:space="preserve">. </w:t>
      </w:r>
      <w:r w:rsidR="006A4C08" w:rsidRPr="006A4C08">
        <w:t>The preparation of safety cases requires explicit claims of a technology or system’s safety performance and an evidenced argument. The process involves a</w:t>
      </w:r>
      <w:r w:rsidRPr="006A4C08">
        <w:t xml:space="preserve">n exposition of risk to encourage proactive safety management </w:t>
      </w:r>
      <w:r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Pr="006A4C08">
        <w:fldChar w:fldCharType="end"/>
      </w:r>
      <w:r w:rsidR="006A4C08" w:rsidRPr="006A4C08">
        <w:t xml:space="preserve">. </w:t>
      </w:r>
      <w:r w:rsidRPr="006A4C08">
        <w:t xml:space="preserve">Patient safety might be facilitated by the use of dynamic </w:t>
      </w:r>
      <w:r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6A4C08">
        <w:fldChar w:fldCharType="separate"/>
      </w:r>
      <w:r w:rsidR="00351A05" w:rsidRPr="00351A05">
        <w:rPr>
          <w:noProof/>
        </w:rPr>
        <w:t>(Denney, Pai and Habli, 2015)</w:t>
      </w:r>
      <w:r w:rsidRPr="006A4C08">
        <w:fldChar w:fldCharType="end"/>
      </w:r>
      <w:r w:rsidRPr="006A4C08">
        <w:t xml:space="preserve">, multi-view </w:t>
      </w:r>
      <w:r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6A4C08">
        <w:fldChar w:fldCharType="separate"/>
      </w:r>
      <w:r w:rsidR="00351A05" w:rsidRPr="00351A05">
        <w:rPr>
          <w:noProof/>
        </w:rPr>
        <w:t>(Flood and Habli, 2011)</w:t>
      </w:r>
      <w:r w:rsidRPr="006A4C08">
        <w:fldChar w:fldCharType="end"/>
      </w:r>
      <w:r w:rsidRPr="006A4C08">
        <w:t xml:space="preserve"> safety case</w:t>
      </w:r>
      <w:r w:rsidR="00AC4FD6">
        <w:t>s</w:t>
      </w:r>
      <w:r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Pr="006A4C08">
        <w:t xml:space="preserve">and for healthcare services </w:t>
      </w:r>
      <w:r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Pr="006A4C08">
        <w:fldChar w:fldCharType="end"/>
      </w:r>
      <w:r w:rsidRPr="006A4C08">
        <w:t>.</w:t>
      </w:r>
    </w:p>
    <w:p w14:paraId="407B6E7B" w14:textId="45B0588E" w:rsidR="00F76262" w:rsidRDefault="00F76262" w:rsidP="00004E11">
      <w:pPr>
        <w:rPr>
          <w:color w:val="4472C4" w:themeColor="accent5"/>
        </w:rPr>
      </w:pPr>
    </w:p>
    <w:p w14:paraId="1BDF9003" w14:textId="54D243E9" w:rsidR="007E4136" w:rsidRDefault="007E4136" w:rsidP="007E4136">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10D0C">
      <w:pPr>
        <w:pStyle w:val="Heading2"/>
      </w:pPr>
      <w:commentRangeStart w:id="87"/>
      <w:r>
        <w:t>Dynamic and causal modelling</w:t>
      </w:r>
      <w:commentRangeEnd w:id="87"/>
      <w:r w:rsidR="00DD5E0F">
        <w:rPr>
          <w:rStyle w:val="CommentReference"/>
          <w:rFonts w:asciiTheme="minorHAnsi" w:eastAsiaTheme="minorHAnsi" w:hAnsiTheme="minorHAnsi" w:cstheme="minorBidi"/>
        </w:rPr>
        <w:commentReference w:id="87"/>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p>
    <w:p w14:paraId="4B879E97" w14:textId="77777777" w:rsidR="006A4C08" w:rsidRPr="00810D0C" w:rsidRDefault="006A4C08"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004E11">
      <w:pPr>
        <w:pStyle w:val="Heading2"/>
      </w:pPr>
      <w:commentRangeStart w:id="88"/>
      <w:commentRangeStart w:id="89"/>
      <w:r>
        <w:t>Human Factors</w:t>
      </w:r>
      <w:commentRangeEnd w:id="88"/>
      <w:commentRangeEnd w:id="89"/>
      <w:r w:rsidR="0093483F">
        <w:t>/Sociotechnical Approach</w:t>
      </w:r>
      <w:r w:rsidR="00DD5E0F">
        <w:rPr>
          <w:rStyle w:val="CommentReference"/>
          <w:rFonts w:asciiTheme="minorHAnsi" w:eastAsiaTheme="minorHAnsi" w:hAnsiTheme="minorHAnsi" w:cstheme="minorBidi"/>
        </w:rPr>
        <w:commentReference w:id="88"/>
      </w:r>
      <w:r w:rsidR="0093483F">
        <w:rPr>
          <w:rStyle w:val="CommentReference"/>
          <w:rFonts w:asciiTheme="minorHAnsi" w:eastAsiaTheme="minorHAnsi" w:hAnsiTheme="minorHAnsi" w:cstheme="minorBidi"/>
        </w:rPr>
        <w:commentReference w:id="89"/>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r>
        <w:rPr>
          <w:color w:val="FF0000"/>
        </w:rPr>
        <w:t>* * * * * * * * * * * * * * * * * * * * * * * * *</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90"/>
      <w:r>
        <w:t>Conclusion</w:t>
      </w:r>
      <w:commentRangeEnd w:id="90"/>
      <w:r w:rsidR="00DD5E0F">
        <w:rPr>
          <w:rStyle w:val="CommentReference"/>
          <w:rFonts w:asciiTheme="minorHAnsi" w:eastAsiaTheme="minorHAnsi" w:hAnsiTheme="minorHAnsi" w:cstheme="minorBidi"/>
        </w:rPr>
        <w:commentReference w:id="90"/>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91"/>
      <w:commentRangeStart w:id="92"/>
      <w:commentRangeStart w:id="93"/>
      <w:r w:rsidR="009B3EEC" w:rsidRPr="00F700A2">
        <w:rPr>
          <w:color w:val="4472C4" w:themeColor="accent5"/>
        </w:rPr>
        <w:t>.</w:t>
      </w:r>
      <w:commentRangeEnd w:id="91"/>
      <w:r w:rsidR="00DD5E0F">
        <w:rPr>
          <w:rStyle w:val="CommentReference"/>
        </w:rPr>
        <w:commentReference w:id="91"/>
      </w:r>
      <w:commentRangeEnd w:id="92"/>
      <w:r w:rsidR="008077C5">
        <w:rPr>
          <w:rStyle w:val="CommentReference"/>
        </w:rPr>
        <w:commentReference w:id="92"/>
      </w:r>
      <w:commentRangeEnd w:id="93"/>
      <w:r w:rsidR="00036F8C">
        <w:rPr>
          <w:rStyle w:val="CommentReference"/>
        </w:rPr>
        <w:commentReference w:id="93"/>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94"/>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94"/>
      <w:r w:rsidR="00DD5E0F">
        <w:rPr>
          <w:rStyle w:val="CommentReference"/>
        </w:rPr>
        <w:commentReference w:id="94"/>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95"/>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95"/>
      <w:r w:rsidR="00351A05">
        <w:rPr>
          <w:rStyle w:val="CommentReference"/>
        </w:rPr>
        <w:commentReference w:id="95"/>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lastRenderedPageBreak/>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Theoretical and practical foundations of Safety Informatics: Workshop 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 xml:space="preserve">Delivering Superior Health and Wellness </w:t>
      </w:r>
      <w:r w:rsidRPr="008E3903">
        <w:rPr>
          <w:rFonts w:ascii="Calibri" w:hAnsi="Calibri" w:cs="Calibri"/>
          <w:i/>
          <w:iCs/>
          <w:noProof/>
          <w:szCs w:val="24"/>
        </w:rPr>
        <w:lastRenderedPageBreak/>
        <w:t>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p>
    <w:sectPr w:rsidR="000B2D7E" w:rsidRPr="000B2D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becca Randell" w:date="2020-07-17T10:23:00Z" w:initials="RR">
    <w:p w14:paraId="25A18644" w14:textId="6E09FA29" w:rsidR="007B1433" w:rsidRDefault="007B1433">
      <w:pPr>
        <w:pStyle w:val="CommentText"/>
      </w:pPr>
      <w:r>
        <w:rPr>
          <w:rStyle w:val="CommentReference"/>
        </w:rPr>
        <w:annotationRef/>
      </w:r>
      <w:r>
        <w:t>Given that video consultation has been around for some time, I would rephrase to point to the wider uptake</w:t>
      </w:r>
    </w:p>
  </w:comment>
  <w:comment w:id="2" w:author="Rebecca Randell" w:date="2020-07-17T10:24:00Z" w:initials="RR">
    <w:p w14:paraId="0FCEF71A" w14:textId="1D7973B4" w:rsidR="007B1433" w:rsidRDefault="007B1433">
      <w:pPr>
        <w:pStyle w:val="CommentText"/>
      </w:pPr>
      <w:r>
        <w:rPr>
          <w:rStyle w:val="CommentReference"/>
        </w:rPr>
        <w:annotationRef/>
      </w:r>
      <w:r>
        <w:t>About? How to best make use of these technologies?</w:t>
      </w:r>
    </w:p>
  </w:comment>
  <w:comment w:id="4" w:author="Ciarán McInerney" w:date="2020-05-27T17:02:00Z" w:initials="CM">
    <w:p w14:paraId="4DFAE5D9" w14:textId="2D509FA2" w:rsidR="007D55CB" w:rsidRDefault="007D55CB">
      <w:pPr>
        <w:pStyle w:val="CommentText"/>
      </w:pPr>
      <w:r>
        <w:rPr>
          <w:rStyle w:val="CommentReference"/>
        </w:rPr>
        <w:annotationRef/>
      </w:r>
      <w:r>
        <w:rPr>
          <w:noProof/>
        </w:rPr>
        <w:t>This section is pretty much lifted from our publication strategy document.</w:t>
      </w:r>
    </w:p>
  </w:comment>
  <w:comment w:id="8" w:author="Rebecca Randell" w:date="2020-07-17T10:28:00Z" w:initials="RR">
    <w:p w14:paraId="3160ED6B" w14:textId="762E0D34" w:rsidR="007B1433" w:rsidRDefault="007B1433">
      <w:pPr>
        <w:pStyle w:val="CommentText"/>
      </w:pPr>
      <w:r>
        <w:rPr>
          <w:rStyle w:val="CommentReference"/>
        </w:rPr>
        <w:annotationRef/>
      </w:r>
      <w:r>
        <w:t>This makes it sound like we are presenting the NHS’s perspective which we can’t claim to do</w:t>
      </w:r>
    </w:p>
  </w:comment>
  <w:comment w:id="14" w:author="Ciarán McInerney" w:date="2020-05-27T15:12:00Z" w:initials="CM">
    <w:p w14:paraId="43C60784" w14:textId="0417767B" w:rsidR="007D55CB" w:rsidRDefault="007D55CB">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7D55CB" w:rsidRDefault="007D55CB">
      <w:pPr>
        <w:pStyle w:val="CommentText"/>
      </w:pPr>
      <w:r>
        <w:t>Such an introduction is not provided, here.</w:t>
      </w:r>
    </w:p>
  </w:comment>
  <w:comment w:id="15" w:author="Owen" w:date="2020-06-10T14:49:00Z" w:initials="OAJ">
    <w:p w14:paraId="740C590F" w14:textId="251EF2B2" w:rsidR="007D55CB" w:rsidRDefault="007D55CB">
      <w:pPr>
        <w:pStyle w:val="CommentText"/>
      </w:pPr>
      <w:r>
        <w:rPr>
          <w:rStyle w:val="CommentReference"/>
        </w:rPr>
        <w:annotationRef/>
      </w:r>
      <w:r>
        <w:t>Yes. We are thinking of BMJ Health and Social Care Informatics so think about inserting a paragraph for that readership.</w:t>
      </w:r>
    </w:p>
  </w:comment>
  <w:comment w:id="16" w:author="Ciarán McInerney" w:date="2020-06-11T16:37:00Z" w:initials="CM">
    <w:p w14:paraId="214FCB6B" w14:textId="60327362" w:rsidR="00E03105" w:rsidRDefault="00E03105">
      <w:pPr>
        <w:pStyle w:val="CommentText"/>
      </w:pPr>
      <w:r>
        <w:rPr>
          <w:rStyle w:val="CommentReference"/>
        </w:rPr>
        <w:annotationRef/>
      </w:r>
      <w:r>
        <w:t>Done.</w:t>
      </w:r>
    </w:p>
    <w:p w14:paraId="0A814F05" w14:textId="1CFA27A9" w:rsidR="00E03105" w:rsidRDefault="00E03105">
      <w:pPr>
        <w:pStyle w:val="CommentText"/>
      </w:pPr>
      <w:r>
        <w:t>I tried to keep it brief because words will be a squeeze in this publication.</w:t>
      </w:r>
    </w:p>
  </w:comment>
  <w:comment w:id="21" w:author="Owen" w:date="2020-06-10T14:50:00Z" w:initials="OAJ">
    <w:p w14:paraId="2F515215" w14:textId="2A4341F9" w:rsidR="007D55CB" w:rsidRDefault="007D55CB">
      <w:pPr>
        <w:pStyle w:val="CommentText"/>
      </w:pPr>
      <w:r>
        <w:rPr>
          <w:rStyle w:val="CommentReference"/>
        </w:rPr>
        <w:annotationRef/>
      </w:r>
      <w:r>
        <w:t xml:space="preserve">Remove from here. Best to deal with mainstream HIT first and then talk about emerging tech like IoT later. </w:t>
      </w:r>
    </w:p>
  </w:comment>
  <w:comment w:id="22" w:author="Ciarán McInerney" w:date="2020-06-11T16:38:00Z" w:initials="CM">
    <w:p w14:paraId="6EE68095" w14:textId="291026A3" w:rsidR="00E03105" w:rsidRDefault="00E03105">
      <w:pPr>
        <w:pStyle w:val="CommentText"/>
        <w:rPr>
          <w:rStyle w:val="CommentReference"/>
        </w:rPr>
      </w:pPr>
      <w:r>
        <w:rPr>
          <w:rStyle w:val="CommentReference"/>
        </w:rPr>
        <w:annotationRef/>
      </w:r>
      <w:r>
        <w:rPr>
          <w:rStyle w:val="CommentReference"/>
        </w:rPr>
        <w:t>I hear what you’re saying but the audience in BMJ H&amp;C Infor should be familiar with HIT, and the issues that we raise all stem from conceptualising healthcare as a system.</w:t>
      </w:r>
    </w:p>
    <w:p w14:paraId="6BA713DA" w14:textId="3F1DFE94" w:rsidR="00E03105" w:rsidRDefault="00E03105">
      <w:pPr>
        <w:pStyle w:val="CommentText"/>
        <w:rPr>
          <w:rStyle w:val="CommentReference"/>
        </w:rPr>
      </w:pPr>
      <w:r>
        <w:rPr>
          <w:rStyle w:val="CommentReference"/>
        </w:rPr>
        <w:t>I chose to mention IoT because it is not only an example but a metaphor for the structure of a health information system.</w:t>
      </w:r>
    </w:p>
    <w:p w14:paraId="7CBC3E51" w14:textId="5CAF9F5D" w:rsidR="00E03105" w:rsidRDefault="00E03105">
      <w:pPr>
        <w:pStyle w:val="CommentText"/>
        <w:rPr>
          <w:rStyle w:val="CommentReference"/>
        </w:rPr>
      </w:pPr>
    </w:p>
    <w:p w14:paraId="58818907" w14:textId="20BA981D" w:rsidR="00E03105" w:rsidRDefault="00E03105">
      <w:pPr>
        <w:pStyle w:val="CommentText"/>
      </w:pPr>
      <w:r>
        <w:rPr>
          <w:rStyle w:val="CommentReference"/>
        </w:rPr>
        <w:t>Words will be a squeeze in this publication so I think the IoT example is an efficient route to go.</w:t>
      </w:r>
    </w:p>
  </w:comment>
  <w:comment w:id="25" w:author="Rebecca Randell" w:date="2020-07-17T10:34:00Z" w:initials="RR">
    <w:p w14:paraId="3403BC13" w14:textId="7758C2E9" w:rsidR="00E124EC" w:rsidRDefault="00E124EC">
      <w:pPr>
        <w:pStyle w:val="CommentText"/>
      </w:pPr>
      <w:r>
        <w:rPr>
          <w:rStyle w:val="CommentReference"/>
        </w:rPr>
        <w:annotationRef/>
      </w:r>
      <w:r>
        <w:t>Also relevant here is the literature on information infrastructures</w:t>
      </w:r>
    </w:p>
  </w:comment>
  <w:comment w:id="28" w:author="Owen" w:date="2020-06-10T14:56:00Z" w:initials="OAJ">
    <w:p w14:paraId="6D045EB1" w14:textId="2281B9E0" w:rsidR="007D55CB" w:rsidRDefault="007D55CB">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7D55CB" w:rsidRDefault="007D55CB">
      <w:pPr>
        <w:pStyle w:val="CommentText"/>
      </w:pPr>
    </w:p>
  </w:comment>
  <w:comment w:id="29" w:author="Ciarán McInerney" w:date="2020-06-11T16:44:00Z" w:initials="CM">
    <w:p w14:paraId="62BAB049" w14:textId="2FA13750" w:rsidR="0093483F" w:rsidRDefault="0093483F">
      <w:pPr>
        <w:pStyle w:val="CommentText"/>
      </w:pPr>
      <w:r>
        <w:rPr>
          <w:rStyle w:val="CommentReference"/>
        </w:rPr>
        <w:annotationRef/>
      </w:r>
      <w:r>
        <w:t>I’d be interested to hear your thoughts on how we’d word this.</w:t>
      </w:r>
    </w:p>
    <w:p w14:paraId="56D3B1AE" w14:textId="175A18EE" w:rsidR="0093483F" w:rsidRPr="0093483F" w:rsidRDefault="0093483F">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30" w:author="Rebecca Randell" w:date="2020-07-17T10:36:00Z" w:initials="RR">
    <w:p w14:paraId="233A4FF2" w14:textId="63F7D5B4" w:rsidR="00E124EC" w:rsidRDefault="00E124EC">
      <w:pPr>
        <w:pStyle w:val="CommentText"/>
      </w:pPr>
      <w:r>
        <w:rPr>
          <w:rStyle w:val="CommentReference"/>
        </w:rPr>
        <w:annotationRef/>
      </w:r>
      <w:r>
        <w:t>I would delete this sentence – I don’t think it’s necessary</w:t>
      </w:r>
    </w:p>
  </w:comment>
  <w:comment w:id="35" w:author="Rebecca Randell" w:date="2020-07-17T10:39:00Z" w:initials="RR">
    <w:p w14:paraId="4F7F15E3" w14:textId="2218F37C" w:rsidR="00E124EC" w:rsidRDefault="00E124EC">
      <w:pPr>
        <w:pStyle w:val="CommentText"/>
      </w:pPr>
      <w:r>
        <w:rPr>
          <w:rStyle w:val="CommentReference"/>
        </w:rPr>
        <w:annotationRef/>
      </w:r>
      <w:r>
        <w:t>This subsection seems to hang here on its own – can it not be integrated into the text above?</w:t>
      </w:r>
    </w:p>
  </w:comment>
  <w:comment w:id="36" w:author="Rebecca Randell" w:date="2020-07-17T10:40:00Z" w:initials="RR">
    <w:p w14:paraId="3241B13E" w14:textId="20A19FD8" w:rsidR="00E124EC" w:rsidRDefault="00E124EC">
      <w:pPr>
        <w:pStyle w:val="CommentText"/>
      </w:pPr>
      <w:r>
        <w:rPr>
          <w:rStyle w:val="CommentReference"/>
        </w:rPr>
        <w:annotationRef/>
      </w:r>
      <w:r>
        <w:t>Do we need this level of detail? I think an acknowledgement that this group exists would be enough</w:t>
      </w:r>
    </w:p>
  </w:comment>
  <w:comment w:id="37" w:author="Owen" w:date="2020-06-10T15:02:00Z" w:initials="OAJ">
    <w:p w14:paraId="024298BF" w14:textId="0BAFD9F8" w:rsidR="007D55CB" w:rsidRDefault="0093483F">
      <w:pPr>
        <w:pStyle w:val="CommentText"/>
      </w:pPr>
      <w:r>
        <w:t xml:space="preserve">Expand </w:t>
      </w:r>
      <w:r w:rsidR="007D55CB">
        <w:rPr>
          <w:rStyle w:val="CommentReference"/>
        </w:rPr>
        <w:annotationRef/>
      </w:r>
      <w:r>
        <w:t>t</w:t>
      </w:r>
      <w:r w:rsidR="007D55CB">
        <w:t>o describe recruitment process (purposive) and attendees</w:t>
      </w:r>
    </w:p>
  </w:comment>
  <w:comment w:id="38" w:author="Ciarán McInerney" w:date="2020-06-11T16:50:00Z" w:initials="CM">
    <w:p w14:paraId="138061F4" w14:textId="77777777" w:rsidR="0093483F" w:rsidRDefault="0093483F">
      <w:pPr>
        <w:pStyle w:val="CommentText"/>
      </w:pPr>
      <w:r>
        <w:rPr>
          <w:rStyle w:val="CommentReference"/>
        </w:rPr>
        <w:annotationRef/>
      </w:r>
      <w:r>
        <w:t>Early draft wording was:</w:t>
      </w:r>
    </w:p>
    <w:p w14:paraId="3FB92B64" w14:textId="43DC9D89" w:rsidR="0093483F" w:rsidRDefault="0093483F">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93483F" w:rsidRDefault="0093483F">
      <w:pPr>
        <w:pStyle w:val="CommentText"/>
      </w:pPr>
    </w:p>
    <w:p w14:paraId="01B31BF3" w14:textId="4B11742D" w:rsidR="0093483F" w:rsidRDefault="0093483F">
      <w:pPr>
        <w:pStyle w:val="CommentText"/>
      </w:pPr>
      <w:r>
        <w:t>…but I don’t know how to phrase this succinctly. Any suggestions?</w:t>
      </w:r>
    </w:p>
  </w:comment>
  <w:comment w:id="42" w:author="Rebecca Randell" w:date="2020-07-17T10:42:00Z" w:initials="RR">
    <w:p w14:paraId="737DF72F" w14:textId="7247DBAE" w:rsidR="00E124EC" w:rsidRDefault="00E124EC">
      <w:pPr>
        <w:pStyle w:val="CommentText"/>
      </w:pPr>
      <w:r>
        <w:rPr>
          <w:rStyle w:val="CommentReference"/>
        </w:rPr>
        <w:annotationRef/>
      </w:r>
      <w:r>
        <w:t>Is this correct? Was there anyone there who was purely a user?</w:t>
      </w:r>
    </w:p>
  </w:comment>
  <w:comment w:id="45" w:author="Ciarán McInerney" w:date="2020-05-27T17:06:00Z" w:initials="CM">
    <w:p w14:paraId="3683342D" w14:textId="6275676E" w:rsidR="007D55CB" w:rsidRDefault="007D55CB">
      <w:pPr>
        <w:pStyle w:val="CommentText"/>
      </w:pPr>
      <w:r>
        <w:rPr>
          <w:rStyle w:val="CommentReference"/>
        </w:rPr>
        <w:annotationRef/>
      </w:r>
      <w:r>
        <w:rPr>
          <w:noProof/>
        </w:rPr>
        <w:t>Not sure how true this is if we never invited Tom Lawton</w:t>
      </w:r>
    </w:p>
  </w:comment>
  <w:comment w:id="48" w:author="Rebecca Randell" w:date="2020-07-17T10:44:00Z" w:initials="RR">
    <w:p w14:paraId="733BED56" w14:textId="3A7644D1" w:rsidR="001846F5" w:rsidRDefault="001846F5">
      <w:pPr>
        <w:pStyle w:val="CommentText"/>
      </w:pPr>
      <w:r>
        <w:rPr>
          <w:rStyle w:val="CommentReference"/>
        </w:rPr>
        <w:annotationRef/>
      </w:r>
      <w:r>
        <w:t>Here and below we seem to be using HIT and HIS interchangeably?</w:t>
      </w:r>
    </w:p>
  </w:comment>
  <w:comment w:id="53" w:author="Rebecca Randell" w:date="2020-07-17T10:46:00Z" w:initials="RR">
    <w:p w14:paraId="6ABFE280" w14:textId="461973EF" w:rsidR="001846F5" w:rsidRDefault="001846F5">
      <w:pPr>
        <w:pStyle w:val="CommentText"/>
      </w:pPr>
      <w:r>
        <w:rPr>
          <w:rStyle w:val="CommentReference"/>
        </w:rPr>
        <w:annotationRef/>
      </w:r>
      <w:r>
        <w:t>If here what you’re talking about is what happens when you bring the HITs in 1) together, I would say that, e.g.: ‘describe the challenges posed when these HITs are brought together within HISs’</w:t>
      </w:r>
    </w:p>
  </w:comment>
  <w:comment w:id="60" w:author="Ciarán McInerney" w:date="2020-05-27T15:19:00Z" w:initials="CM">
    <w:p w14:paraId="768450E0" w14:textId="77777777" w:rsidR="007D55CB" w:rsidRDefault="007D55CB" w:rsidP="00906431">
      <w:pPr>
        <w:pStyle w:val="CommentText"/>
      </w:pPr>
      <w:r>
        <w:rPr>
          <w:rStyle w:val="CommentReference"/>
        </w:rPr>
        <w:annotationRef/>
      </w:r>
      <w:r>
        <w:rPr>
          <w:rStyle w:val="CommentReference"/>
        </w:rPr>
        <w:t>Not essential but a nice-to-have for the reader.</w:t>
      </w:r>
    </w:p>
  </w:comment>
  <w:comment w:id="61" w:author="Owen" w:date="2020-06-10T15:03:00Z" w:initials="OAJ">
    <w:p w14:paraId="703288C0" w14:textId="29A14636" w:rsidR="007D55CB" w:rsidRDefault="007D55CB">
      <w:pPr>
        <w:pStyle w:val="CommentText"/>
      </w:pPr>
      <w:r>
        <w:rPr>
          <w:rStyle w:val="CommentReference"/>
        </w:rPr>
        <w:annotationRef/>
      </w:r>
      <w:r>
        <w:t xml:space="preserve">Merge this with Section 2 where it is describing the method and then Section 3 can present Results. </w:t>
      </w:r>
    </w:p>
  </w:comment>
  <w:comment w:id="62" w:author="Ciarán McInerney" w:date="2020-06-11T11:14:00Z" w:initials="CM">
    <w:p w14:paraId="3FC65F19" w14:textId="7F6E2150" w:rsidR="007D55CB" w:rsidRDefault="007D55CB">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7D55CB" w:rsidRPr="00906431" w:rsidRDefault="007D55CB">
      <w:pPr>
        <w:pStyle w:val="CommentText"/>
      </w:pPr>
      <w:r>
        <w:t>I also think “Workshop synthesis” is more informative than “Results”.</w:t>
      </w:r>
    </w:p>
  </w:comment>
  <w:comment w:id="63" w:author="Rebecca Randell" w:date="2020-07-17T10:49:00Z" w:initials="RR">
    <w:p w14:paraId="3076FBFF" w14:textId="4886D785" w:rsidR="001846F5" w:rsidRDefault="001846F5">
      <w:pPr>
        <w:pStyle w:val="CommentText"/>
      </w:pPr>
      <w:r>
        <w:rPr>
          <w:rStyle w:val="CommentReference"/>
        </w:rPr>
        <w:annotationRef/>
      </w:r>
      <w:r>
        <w:t>But I agree with Owen in the sense that the heading ‘Workshop synthesis’ sounds like a description of a method</w:t>
      </w:r>
    </w:p>
  </w:comment>
  <w:comment w:id="64" w:author="Ciarán McInerney" w:date="2020-05-20T15:34:00Z" w:initials="CM">
    <w:p w14:paraId="44A30EB1" w14:textId="3EC523A4" w:rsidR="007D55CB" w:rsidRDefault="007D55CB">
      <w:pPr>
        <w:pStyle w:val="CommentText"/>
      </w:pPr>
      <w:r>
        <w:rPr>
          <w:rStyle w:val="CommentReference"/>
        </w:rPr>
        <w:annotationRef/>
      </w:r>
      <w:r>
        <w:t>This entire section could go in a table.</w:t>
      </w:r>
    </w:p>
  </w:comment>
  <w:comment w:id="65" w:author="Rebecca Randell" w:date="2020-07-17T11:07:00Z" w:initials="RR">
    <w:p w14:paraId="34EC4086" w14:textId="77777777" w:rsidR="009978E4" w:rsidRDefault="009978E4">
      <w:pPr>
        <w:pStyle w:val="CommentText"/>
      </w:pPr>
      <w:r>
        <w:rPr>
          <w:rStyle w:val="CommentReference"/>
        </w:rPr>
        <w:annotationRef/>
      </w:r>
      <w:r>
        <w:t xml:space="preserve">Rather than listing the patient safety </w:t>
      </w:r>
      <w:r w:rsidR="00E956B3">
        <w:t>implications</w:t>
      </w:r>
      <w:r>
        <w:t xml:space="preserve"> below, I would integrate into this text, which is what you’re starting to do already</w:t>
      </w:r>
    </w:p>
    <w:p w14:paraId="0EF35AFB" w14:textId="77777777" w:rsidR="00E956B3" w:rsidRDefault="00E956B3">
      <w:pPr>
        <w:pStyle w:val="CommentText"/>
      </w:pPr>
    </w:p>
    <w:p w14:paraId="10066023" w14:textId="77777777" w:rsidR="00E956B3" w:rsidRDefault="00E956B3">
      <w:pPr>
        <w:pStyle w:val="CommentText"/>
      </w:pPr>
      <w:r>
        <w:t>I think this section needs to be reorganised to reflect the linkages between the different challenges. At a more abstract level, I think there are three key challenges:</w:t>
      </w:r>
    </w:p>
    <w:p w14:paraId="07D60BE7" w14:textId="77777777" w:rsidR="00E956B3" w:rsidRDefault="00E956B3">
      <w:pPr>
        <w:pStyle w:val="CommentText"/>
      </w:pPr>
    </w:p>
    <w:p w14:paraId="4C62EC3C" w14:textId="77777777" w:rsidR="00E956B3" w:rsidRDefault="00E956B3" w:rsidP="00E956B3">
      <w:pPr>
        <w:pStyle w:val="CommentText"/>
        <w:numPr>
          <w:ilvl w:val="0"/>
          <w:numId w:val="9"/>
        </w:numPr>
      </w:pPr>
      <w:r>
        <w:t xml:space="preserve">An environment where there is rapid innovation, often leveraging existing hardware and </w:t>
      </w:r>
      <w:r w:rsidR="00543400">
        <w:t>adding to or creating HISs</w:t>
      </w:r>
    </w:p>
    <w:p w14:paraId="72B19724" w14:textId="77777777" w:rsidR="00543400" w:rsidRDefault="00543400" w:rsidP="00E956B3">
      <w:pPr>
        <w:pStyle w:val="CommentText"/>
        <w:numPr>
          <w:ilvl w:val="0"/>
          <w:numId w:val="9"/>
        </w:numPr>
      </w:pPr>
      <w:r>
        <w:t>An increasing amount of data being collected, but less consideration of how to integrate, interpret, and present that to both healthcare professionals and patients</w:t>
      </w:r>
    </w:p>
    <w:p w14:paraId="55881C64" w14:textId="77777777" w:rsidR="00543400" w:rsidRDefault="00543400" w:rsidP="00E956B3">
      <w:pPr>
        <w:pStyle w:val="CommentText"/>
        <w:numPr>
          <w:ilvl w:val="0"/>
          <w:numId w:val="9"/>
        </w:numPr>
      </w:pPr>
      <w:r>
        <w:t>HITs leading to changes in how patients interact with the healthcare system</w:t>
      </w:r>
    </w:p>
    <w:p w14:paraId="1DC8E571" w14:textId="77777777" w:rsidR="00543400" w:rsidRDefault="00543400" w:rsidP="00543400">
      <w:pPr>
        <w:pStyle w:val="CommentText"/>
      </w:pPr>
    </w:p>
    <w:p w14:paraId="51785D5F" w14:textId="0E145EF8" w:rsidR="00543400" w:rsidRDefault="00543400" w:rsidP="00543400">
      <w:pPr>
        <w:pStyle w:val="CommentText"/>
      </w:pPr>
      <w:r>
        <w:t>Most of the frameworks below seem to link to 1, with the final framework also linking to 2</w:t>
      </w:r>
    </w:p>
  </w:comment>
  <w:comment w:id="70" w:author="Rebecca Randell" w:date="2020-07-17T11:18:00Z" w:initials="RR">
    <w:p w14:paraId="6F71DE2D" w14:textId="31D5C764" w:rsidR="00E956B3" w:rsidRDefault="00E956B3">
      <w:pPr>
        <w:pStyle w:val="CommentText"/>
      </w:pPr>
      <w:r>
        <w:rPr>
          <w:rStyle w:val="CommentReference"/>
        </w:rPr>
        <w:annotationRef/>
      </w:r>
      <w:r>
        <w:t>Is this not part of, or at least linked with, challenge 1?</w:t>
      </w:r>
    </w:p>
  </w:comment>
  <w:comment w:id="71" w:author="Rebecca Randell" w:date="2020-07-17T11:20:00Z" w:initials="RR">
    <w:p w14:paraId="714F2536" w14:textId="7BFA1537" w:rsidR="00E956B3" w:rsidRDefault="00E956B3">
      <w:pPr>
        <w:pStyle w:val="CommentText"/>
      </w:pPr>
      <w:r>
        <w:rPr>
          <w:rStyle w:val="CommentReference"/>
        </w:rPr>
        <w:annotationRef/>
      </w:r>
      <w:r>
        <w:t>This also seems to be linked with challenge 1</w:t>
      </w:r>
    </w:p>
  </w:comment>
  <w:comment w:id="72" w:author="Rebecca Randell" w:date="2020-07-17T10:55:00Z" w:initials="RR">
    <w:p w14:paraId="4E5BCD2F" w14:textId="691B47E9" w:rsidR="00D76FC3" w:rsidRDefault="00D76FC3">
      <w:pPr>
        <w:pStyle w:val="CommentText"/>
      </w:pPr>
      <w:r>
        <w:rPr>
          <w:rStyle w:val="CommentReference"/>
        </w:rPr>
        <w:annotationRef/>
      </w:r>
      <w:r>
        <w:t>Seems sweeping! Can you give one or two examples?</w:t>
      </w:r>
    </w:p>
  </w:comment>
  <w:comment w:id="73" w:author="Rebecca Randell" w:date="2020-07-17T11:27:00Z" w:initials="RR">
    <w:p w14:paraId="578A3A65" w14:textId="575B5BE1" w:rsidR="00543400" w:rsidRDefault="00543400">
      <w:pPr>
        <w:pStyle w:val="CommentText"/>
      </w:pPr>
      <w:r>
        <w:rPr>
          <w:rStyle w:val="CommentReference"/>
        </w:rPr>
        <w:annotationRef/>
      </w:r>
      <w:r>
        <w:t>There are lots of types of trust – trust in who/what are you referring to here?</w:t>
      </w:r>
    </w:p>
  </w:comment>
  <w:comment w:id="76" w:author="Rebecca Randell" w:date="2020-07-17T10:57:00Z" w:initials="RR">
    <w:p w14:paraId="78A07CA9" w14:textId="28557666" w:rsidR="00D76FC3" w:rsidRDefault="00D76FC3">
      <w:pPr>
        <w:pStyle w:val="CommentText"/>
      </w:pPr>
      <w:r>
        <w:rPr>
          <w:rStyle w:val="CommentReference"/>
        </w:rPr>
        <w:annotationRef/>
      </w:r>
      <w:r>
        <w:t>I think this needs to be expanded on to be meaningful to the reader</w:t>
      </w:r>
    </w:p>
  </w:comment>
  <w:comment w:id="77" w:author="Ciarán McInerney" w:date="2020-05-27T16:54:00Z" w:initials="CM">
    <w:p w14:paraId="6D648DFB" w14:textId="59C95684" w:rsidR="007D55CB" w:rsidRDefault="007D55CB">
      <w:pPr>
        <w:pStyle w:val="CommentText"/>
      </w:pPr>
      <w:r>
        <w:rPr>
          <w:rStyle w:val="CommentReference"/>
        </w:rPr>
        <w:annotationRef/>
      </w:r>
      <w:r>
        <w:t>Need input from the collaborative, here.</w:t>
      </w:r>
    </w:p>
  </w:comment>
  <w:comment w:id="78" w:author="Ciarán McInerney" w:date="2020-06-11T16:52:00Z" w:initials="CM">
    <w:p w14:paraId="498845E5" w14:textId="370DCAB7" w:rsidR="0093483F" w:rsidRDefault="0093483F">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93483F" w:rsidRDefault="0093483F">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79" w:author="Rebecca Randell" w:date="2020-07-17T11:02:00Z" w:initials="RR">
    <w:p w14:paraId="4B00D603" w14:textId="131A285E" w:rsidR="00D76FC3" w:rsidRDefault="00D76FC3">
      <w:pPr>
        <w:pStyle w:val="CommentText"/>
      </w:pPr>
      <w:r>
        <w:rPr>
          <w:rStyle w:val="CommentReference"/>
        </w:rPr>
        <w:annotationRef/>
      </w:r>
      <w:r>
        <w:t>Could break it down into different types of ‘implications’, e.g. for practice, for research, for design</w:t>
      </w:r>
    </w:p>
  </w:comment>
  <w:comment w:id="80" w:author="Rebecca Randell" w:date="2020-07-17T11:10:00Z" w:initials="RR">
    <w:p w14:paraId="278C5873" w14:textId="4726D3F0" w:rsidR="009978E4" w:rsidRDefault="009978E4">
      <w:pPr>
        <w:pStyle w:val="CommentText"/>
      </w:pPr>
      <w:r>
        <w:rPr>
          <w:rStyle w:val="CommentReference"/>
        </w:rPr>
        <w:annotationRef/>
      </w:r>
      <w:r>
        <w:t xml:space="preserve">I wonder if the sections here would be better integrated into Section 3 – so you’re looking at each challenge in turn, it’s implications for patient safety, and the ways to address that. It would make the discussion of each of the challenges more substantial and then this section could focus on a single overarching framework (see comment below). If not, you need to be really clear in this section how these frameworks respond to the different challenges identified above. </w:t>
      </w:r>
    </w:p>
  </w:comment>
  <w:comment w:id="83" w:author="Rebecca Randell" w:date="2020-07-17T11:00:00Z" w:initials="RR">
    <w:p w14:paraId="7BC21D71" w14:textId="64109421" w:rsidR="00D76FC3" w:rsidRDefault="00D76FC3">
      <w:pPr>
        <w:pStyle w:val="CommentText"/>
      </w:pPr>
      <w:r>
        <w:rPr>
          <w:rStyle w:val="CommentReference"/>
        </w:rPr>
        <w:annotationRef/>
      </w:r>
      <w:r>
        <w:t>But in the introduction you say it will be a single framework</w:t>
      </w:r>
      <w:r w:rsidR="009978E4">
        <w:t xml:space="preserve"> and I think that’s what’s needed in order to make a contribution. But maybe, once the safety implications have been explicated and these frameworks have been elaborated on, it will be easier to see what that single framework might be</w:t>
      </w:r>
    </w:p>
  </w:comment>
  <w:comment w:id="86" w:author="Ciarán McInerney" w:date="2020-05-27T16:54:00Z" w:initials="CM">
    <w:p w14:paraId="40BCE35F" w14:textId="280F48B2" w:rsidR="007D55CB" w:rsidRDefault="007D55CB">
      <w:pPr>
        <w:pStyle w:val="CommentText"/>
      </w:pPr>
      <w:r>
        <w:rPr>
          <w:rStyle w:val="CommentReference"/>
        </w:rPr>
        <w:annotationRef/>
      </w:r>
      <w:r w:rsidRPr="00DD5E0F">
        <w:t xml:space="preserve">*Suggestion: </w:t>
      </w:r>
      <w:r>
        <w:t xml:space="preserve">Ibrahim Habli </w:t>
      </w:r>
      <w:r w:rsidRPr="00DD5E0F">
        <w:t>(</w:t>
      </w:r>
      <w:proofErr w:type="spellStart"/>
      <w:r w:rsidRPr="00DD5E0F">
        <w:t>Uo</w:t>
      </w:r>
      <w:r>
        <w:t>Y</w:t>
      </w:r>
      <w:proofErr w:type="spellEnd"/>
      <w:r w:rsidRPr="00DD5E0F">
        <w:t>) to lead on this section*</w:t>
      </w:r>
    </w:p>
  </w:comment>
  <w:comment w:id="87" w:author="Ciarán McInerney" w:date="2020-05-27T16:54:00Z" w:initials="CM">
    <w:p w14:paraId="2222C0D8" w14:textId="631139A3" w:rsidR="007D55CB" w:rsidRPr="00DD5E0F" w:rsidRDefault="007D55CB" w:rsidP="00DD5E0F">
      <w:pPr>
        <w:rPr>
          <w:color w:val="FF0000"/>
        </w:rPr>
      </w:pPr>
      <w:r w:rsidRPr="00DD5E0F">
        <w:rPr>
          <w:rStyle w:val="CommentReference"/>
        </w:rPr>
        <w:annotationRef/>
      </w:r>
      <w:r w:rsidRPr="00DD5E0F">
        <w:t>*Suggestion: David Jenkins (UoM) to lead on this section*</w:t>
      </w:r>
    </w:p>
  </w:comment>
  <w:comment w:id="88" w:author="Ciarán McInerney" w:date="2020-05-27T16:54:00Z" w:initials="CM">
    <w:p w14:paraId="0C3377E9" w14:textId="7449AD3F" w:rsidR="007D55CB" w:rsidRDefault="007D55CB">
      <w:pPr>
        <w:pStyle w:val="CommentText"/>
      </w:pPr>
      <w:r>
        <w:rPr>
          <w:rStyle w:val="CommentReference"/>
        </w:rPr>
        <w:annotationRef/>
      </w:r>
      <w:r w:rsidRPr="00DD5E0F">
        <w:t xml:space="preserve">*Suggestion: </w:t>
      </w:r>
      <w:r>
        <w:t xml:space="preserve">Jon Benn </w:t>
      </w:r>
      <w:r w:rsidRPr="00DD5E0F">
        <w:t>(</w:t>
      </w:r>
      <w:proofErr w:type="spellStart"/>
      <w:r w:rsidRPr="00DD5E0F">
        <w:t>Uo</w:t>
      </w:r>
      <w:r>
        <w:t>L</w:t>
      </w:r>
      <w:proofErr w:type="spellEnd"/>
      <w:r w:rsidR="0093483F">
        <w:t>)</w:t>
      </w:r>
      <w:r w:rsidRPr="00DD5E0F">
        <w:t xml:space="preserve"> to lead on this section*</w:t>
      </w:r>
    </w:p>
  </w:comment>
  <w:comment w:id="89" w:author="Ciarán McInerney" w:date="2020-06-11T16:54:00Z" w:initials="CM">
    <w:p w14:paraId="0D0EC4CB" w14:textId="77AD72B9" w:rsidR="0093483F" w:rsidRDefault="0093483F">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93483F" w:rsidRDefault="0093483F">
      <w:pPr>
        <w:pStyle w:val="CommentText"/>
      </w:pPr>
      <w:r>
        <w:t xml:space="preserve">I was hoping you could very briefly describe how such perspectives could be useful to someone trying to address patient safety, especially given </w:t>
      </w:r>
      <w:r w:rsidR="00697E3A">
        <w:t>the preceding discussion about health information systems.</w:t>
      </w:r>
    </w:p>
  </w:comment>
  <w:comment w:id="90" w:author="Ciarán McInerney" w:date="2020-05-27T16:59:00Z" w:initials="CM">
    <w:p w14:paraId="0C4D886C" w14:textId="5142B394" w:rsidR="007D55CB" w:rsidRDefault="007D55CB">
      <w:pPr>
        <w:pStyle w:val="CommentText"/>
      </w:pPr>
      <w:r>
        <w:rPr>
          <w:rStyle w:val="CommentReference"/>
        </w:rPr>
        <w:annotationRef/>
      </w:r>
      <w:r>
        <w:rPr>
          <w:rStyle w:val="CommentReference"/>
        </w:rPr>
        <w:t>This section is incomplete and I’d prefer to have more input from the collaborative.</w:t>
      </w:r>
    </w:p>
  </w:comment>
  <w:comment w:id="91" w:author="Ciarán McInerney" w:date="2020-05-27T16:59:00Z" w:initials="CM">
    <w:p w14:paraId="44499CDC" w14:textId="1FB8B6E7" w:rsidR="007D55CB" w:rsidRPr="00DD5E0F" w:rsidRDefault="007D55CB">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92" w:author="Owen" w:date="2020-06-10T15:10:00Z" w:initials="OAJ">
    <w:p w14:paraId="2B0F52B8" w14:textId="2C91DBA2" w:rsidR="007D55CB" w:rsidRDefault="007D55CB">
      <w:pPr>
        <w:pStyle w:val="CommentText"/>
      </w:pPr>
      <w:r>
        <w:rPr>
          <w:rStyle w:val="CommentReference"/>
        </w:rPr>
        <w:annotationRef/>
      </w:r>
      <w:r>
        <w:t xml:space="preserve">Yes. See my points at the start of the paper. </w:t>
      </w:r>
    </w:p>
    <w:p w14:paraId="44E88F53" w14:textId="77777777" w:rsidR="007D55CB" w:rsidRDefault="007D55CB">
      <w:pPr>
        <w:pStyle w:val="CommentText"/>
      </w:pPr>
    </w:p>
    <w:p w14:paraId="319A4B7D" w14:textId="42E96B9F" w:rsidR="007D55CB" w:rsidRDefault="007D55CB">
      <w:pPr>
        <w:pStyle w:val="CommentText"/>
      </w:pPr>
      <w:r>
        <w:t>In the Ibrahim/ Dawn meeting on 10</w:t>
      </w:r>
      <w:r w:rsidRPr="008077C5">
        <w:rPr>
          <w:vertAlign w:val="superscript"/>
        </w:rPr>
        <w:t>th</w:t>
      </w:r>
      <w:r>
        <w:t xml:space="preserve"> June we talked about how to position this with respect to </w:t>
      </w:r>
      <w:proofErr w:type="spellStart"/>
      <w:r>
        <w:t>Covid</w:t>
      </w:r>
      <w:proofErr w:type="spellEnd"/>
      <w:r>
        <w:t xml:space="preserve">. </w:t>
      </w:r>
    </w:p>
    <w:p w14:paraId="75E3D069" w14:textId="77777777" w:rsidR="007D55CB" w:rsidRDefault="007D55CB">
      <w:pPr>
        <w:pStyle w:val="CommentText"/>
      </w:pPr>
    </w:p>
    <w:p w14:paraId="283CEB61" w14:textId="77777777" w:rsidR="007D55CB" w:rsidRDefault="007D55CB">
      <w:pPr>
        <w:pStyle w:val="CommentText"/>
      </w:pPr>
    </w:p>
    <w:p w14:paraId="441E9FFC" w14:textId="0FD27E71" w:rsidR="007D55CB" w:rsidRDefault="007D55CB">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7D55CB" w:rsidRDefault="007D55CB">
      <w:pPr>
        <w:pStyle w:val="CommentText"/>
      </w:pPr>
    </w:p>
    <w:p w14:paraId="61AC7DCA" w14:textId="088CE85C" w:rsidR="007D55CB" w:rsidRDefault="007D55CB">
      <w:pPr>
        <w:pStyle w:val="CommentText"/>
      </w:pPr>
      <w:r>
        <w:t xml:space="preserve">The opposite approach to Trish G’s “hey slow down” paper but worth citing and highlighting the tension here. </w:t>
      </w:r>
    </w:p>
    <w:p w14:paraId="76BB3FD6" w14:textId="77777777" w:rsidR="007D55CB" w:rsidRDefault="007D55CB">
      <w:pPr>
        <w:pStyle w:val="CommentText"/>
      </w:pPr>
    </w:p>
    <w:p w14:paraId="20BACF64" w14:textId="2D406DFB" w:rsidR="007D55CB" w:rsidRDefault="007D55CB">
      <w:pPr>
        <w:pStyle w:val="CommentText"/>
      </w:pPr>
      <w:r>
        <w:t xml:space="preserve">We don’t want all the advances of </w:t>
      </w:r>
      <w:proofErr w:type="spellStart"/>
      <w:r>
        <w:t>covid</w:t>
      </w:r>
      <w:proofErr w:type="spellEnd"/>
      <w:r>
        <w:t xml:space="preserve"> to be lost by going backwards “in the name safety” (and IG etc). </w:t>
      </w:r>
    </w:p>
  </w:comment>
  <w:comment w:id="93" w:author="Ciarán McInerney" w:date="2020-06-11T12:54:00Z" w:initials="CM">
    <w:p w14:paraId="7F9F8610" w14:textId="5D8E5C1F" w:rsidR="00036F8C" w:rsidRDefault="00036F8C">
      <w:pPr>
        <w:pStyle w:val="CommentText"/>
      </w:pPr>
      <w:r>
        <w:rPr>
          <w:rStyle w:val="CommentReference"/>
        </w:rPr>
        <w:annotationRef/>
      </w:r>
      <w:r>
        <w:t xml:space="preserve">To be fair, the </w:t>
      </w:r>
      <w:proofErr w:type="spellStart"/>
      <w:r>
        <w:t>Wherton</w:t>
      </w:r>
      <w:proofErr w:type="spellEnd"/>
      <w:r>
        <w:t xml:space="preserve"> paper that Trish co-authored does not say “hey slow down”, albeit I said those words in the meeting with Ibrahim and Dawn. Instead, the </w:t>
      </w:r>
      <w:proofErr w:type="spellStart"/>
      <w:r>
        <w:t>Wherton</w:t>
      </w:r>
      <w:proofErr w:type="spellEnd"/>
      <w:r>
        <w:t xml:space="preserve"> paper says that a sociotechnical perspective will be needed if video-consultation is to be scaled up.</w:t>
      </w:r>
    </w:p>
  </w:comment>
  <w:comment w:id="94" w:author="Ciarán McInerney" w:date="2020-05-27T16:58:00Z" w:initials="CM">
    <w:p w14:paraId="7BD5659F" w14:textId="3CAFBF10" w:rsidR="007D55CB" w:rsidRDefault="007D55CB">
      <w:pPr>
        <w:pStyle w:val="CommentText"/>
      </w:pPr>
      <w:r>
        <w:rPr>
          <w:rStyle w:val="CommentReference"/>
        </w:rPr>
        <w:annotationRef/>
      </w:r>
      <w:r>
        <w:t>My attempt at making the publication relevant to COVID-19.</w:t>
      </w:r>
    </w:p>
  </w:comment>
  <w:comment w:id="95" w:author="Ciarán McInerney" w:date="2020-06-11T17:01:00Z" w:initials="CM">
    <w:p w14:paraId="132F52E3" w14:textId="764C58AD" w:rsidR="00351A05" w:rsidRDefault="00351A05">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18644" w15:done="0"/>
  <w15:commentEx w15:paraId="0FCEF71A" w15:done="0"/>
  <w15:commentEx w15:paraId="4DFAE5D9" w15:done="0"/>
  <w15:commentEx w15:paraId="3160ED6B" w15:done="0"/>
  <w15:commentEx w15:paraId="13290D33" w15:done="0"/>
  <w15:commentEx w15:paraId="740C590F" w15:done="0"/>
  <w15:commentEx w15:paraId="0A814F05" w15:paraIdParent="740C590F" w15:done="0"/>
  <w15:commentEx w15:paraId="2F515215" w15:done="0"/>
  <w15:commentEx w15:paraId="58818907" w15:paraIdParent="2F515215" w15:done="0"/>
  <w15:commentEx w15:paraId="3403BC13" w15:done="0"/>
  <w15:commentEx w15:paraId="14A7BACF" w15:done="0"/>
  <w15:commentEx w15:paraId="56D3B1AE" w15:paraIdParent="14A7BACF" w15:done="0"/>
  <w15:commentEx w15:paraId="233A4FF2" w15:done="0"/>
  <w15:commentEx w15:paraId="4F7F15E3" w15:done="0"/>
  <w15:commentEx w15:paraId="3241B13E" w15:done="0"/>
  <w15:commentEx w15:paraId="024298BF" w15:done="0"/>
  <w15:commentEx w15:paraId="01B31BF3" w15:paraIdParent="024298BF" w15:done="0"/>
  <w15:commentEx w15:paraId="737DF72F" w15:done="0"/>
  <w15:commentEx w15:paraId="3683342D" w15:done="0"/>
  <w15:commentEx w15:paraId="733BED56" w15:done="0"/>
  <w15:commentEx w15:paraId="6ABFE280" w15:done="0"/>
  <w15:commentEx w15:paraId="768450E0" w15:done="0"/>
  <w15:commentEx w15:paraId="703288C0" w15:done="0"/>
  <w15:commentEx w15:paraId="3F00ECC7" w15:paraIdParent="703288C0" w15:done="0"/>
  <w15:commentEx w15:paraId="3076FBFF" w15:paraIdParent="703288C0" w15:done="0"/>
  <w15:commentEx w15:paraId="44A30EB1" w15:done="0"/>
  <w15:commentEx w15:paraId="51785D5F" w15:done="0"/>
  <w15:commentEx w15:paraId="6F71DE2D" w15:done="0"/>
  <w15:commentEx w15:paraId="714F2536" w15:done="0"/>
  <w15:commentEx w15:paraId="4E5BCD2F" w15:done="0"/>
  <w15:commentEx w15:paraId="578A3A65" w15:done="0"/>
  <w15:commentEx w15:paraId="78A07CA9" w15:done="0"/>
  <w15:commentEx w15:paraId="6D648DFB" w15:done="0"/>
  <w15:commentEx w15:paraId="2726AE2A" w15:done="0"/>
  <w15:commentEx w15:paraId="4B00D603" w15:paraIdParent="2726AE2A" w15:done="0"/>
  <w15:commentEx w15:paraId="278C5873" w15:done="0"/>
  <w15:commentEx w15:paraId="7BC21D71" w15:done="0"/>
  <w15:commentEx w15:paraId="40BCE35F" w15:done="0"/>
  <w15:commentEx w15:paraId="2222C0D8" w15:done="0"/>
  <w15:commentEx w15:paraId="0C3377E9" w15:done="0"/>
  <w15:commentEx w15:paraId="5417128D" w15:paraIdParent="0C3377E9" w15:done="0"/>
  <w15:commentEx w15:paraId="0C4D886C" w15:done="0"/>
  <w15:commentEx w15:paraId="44499CDC" w15:done="0"/>
  <w15:commentEx w15:paraId="20BACF64" w15:done="0"/>
  <w15:commentEx w15:paraId="7F9F8610" w15:paraIdParent="20BACF64" w15:done="0"/>
  <w15:commentEx w15:paraId="7BD5659F" w15:done="0"/>
  <w15:commentEx w15:paraId="132F5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BBFAEC" w16cex:dateUtc="2020-07-17T09:24:00Z"/>
  <w16cex:commentExtensible w16cex:durableId="22BBFBD5" w16cex:dateUtc="2020-07-17T09:28:00Z"/>
  <w16cex:commentExtensible w16cex:durableId="22BBFD30" w16cex:dateUtc="2020-07-17T09:34:00Z"/>
  <w16cex:commentExtensible w16cex:durableId="22BBFD9C" w16cex:dateUtc="2020-07-17T09:36:00Z"/>
  <w16cex:commentExtensible w16cex:durableId="22BBFE58" w16cex:dateUtc="2020-07-17T09:39:00Z"/>
  <w16cex:commentExtensible w16cex:durableId="22BBFE82" w16cex:dateUtc="2020-07-17T09:40:00Z"/>
  <w16cex:commentExtensible w16cex:durableId="22BBFF03" w16cex:dateUtc="2020-07-17T09:42:00Z"/>
  <w16cex:commentExtensible w16cex:durableId="22BBFF74" w16cex:dateUtc="2020-07-17T09:44:00Z"/>
  <w16cex:commentExtensible w16cex:durableId="22BBFFEA" w16cex:dateUtc="2020-07-17T09:46:00Z"/>
  <w16cex:commentExtensible w16cex:durableId="22BC00C0" w16cex:dateUtc="2020-07-17T09:49:00Z"/>
  <w16cex:commentExtensible w16cex:durableId="22BC050F" w16cex:dateUtc="2020-07-17T10:07: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BC0591" w16cex:dateUtc="2020-07-17T10:10:00Z"/>
  <w16cex:commentExtensible w16cex:durableId="22BC0351" w16cex:dateUtc="2020-07-17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A18644" w16cid:durableId="22BBFABB"/>
  <w16cid:commentId w16cid:paraId="0FCEF71A" w16cid:durableId="22BBFAEC"/>
  <w16cid:commentId w16cid:paraId="4DFAE5D9" w16cid:durableId="22BBF9F8"/>
  <w16cid:commentId w16cid:paraId="3160ED6B" w16cid:durableId="22BBFBD5"/>
  <w16cid:commentId w16cid:paraId="13290D33" w16cid:durableId="22BBF9F9"/>
  <w16cid:commentId w16cid:paraId="740C590F" w16cid:durableId="22BBF9FA"/>
  <w16cid:commentId w16cid:paraId="0A814F05" w16cid:durableId="22BBF9FB"/>
  <w16cid:commentId w16cid:paraId="2F515215" w16cid:durableId="22BBF9FC"/>
  <w16cid:commentId w16cid:paraId="58818907" w16cid:durableId="22BBF9FD"/>
  <w16cid:commentId w16cid:paraId="3403BC13" w16cid:durableId="22BBFD30"/>
  <w16cid:commentId w16cid:paraId="14A7BACF" w16cid:durableId="22BBF9FE"/>
  <w16cid:commentId w16cid:paraId="56D3B1AE" w16cid:durableId="22BBF9FF"/>
  <w16cid:commentId w16cid:paraId="233A4FF2" w16cid:durableId="22BBFD9C"/>
  <w16cid:commentId w16cid:paraId="4F7F15E3" w16cid:durableId="22BBFE58"/>
  <w16cid:commentId w16cid:paraId="3241B13E" w16cid:durableId="22BBFE82"/>
  <w16cid:commentId w16cid:paraId="024298BF" w16cid:durableId="22BBFA00"/>
  <w16cid:commentId w16cid:paraId="01B31BF3" w16cid:durableId="22BBFA01"/>
  <w16cid:commentId w16cid:paraId="737DF72F" w16cid:durableId="22BBFF03"/>
  <w16cid:commentId w16cid:paraId="3683342D" w16cid:durableId="22BBFA02"/>
  <w16cid:commentId w16cid:paraId="733BED56" w16cid:durableId="22BBFF74"/>
  <w16cid:commentId w16cid:paraId="6ABFE280" w16cid:durableId="22BBFFEA"/>
  <w16cid:commentId w16cid:paraId="768450E0" w16cid:durableId="22BBFA03"/>
  <w16cid:commentId w16cid:paraId="703288C0" w16cid:durableId="22BBFA04"/>
  <w16cid:commentId w16cid:paraId="3F00ECC7" w16cid:durableId="22BBFA05"/>
  <w16cid:commentId w16cid:paraId="3076FBFF" w16cid:durableId="22BC00C0"/>
  <w16cid:commentId w16cid:paraId="44A30EB1" w16cid:durableId="22BBFA06"/>
  <w16cid:commentId w16cid:paraId="51785D5F" w16cid:durableId="22BC050F"/>
  <w16cid:commentId w16cid:paraId="6F71DE2D" w16cid:durableId="22BC079F"/>
  <w16cid:commentId w16cid:paraId="714F2536" w16cid:durableId="22BC07EE"/>
  <w16cid:commentId w16cid:paraId="4E5BCD2F" w16cid:durableId="22BC0238"/>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278C5873" w16cid:durableId="22BC0591"/>
  <w16cid:commentId w16cid:paraId="7BC21D71" w16cid:durableId="22BC0351"/>
  <w16cid:commentId w16cid:paraId="40BCE35F" w16cid:durableId="22BBFA09"/>
  <w16cid:commentId w16cid:paraId="2222C0D8" w16cid:durableId="22BBFA0A"/>
  <w16cid:commentId w16cid:paraId="0C3377E9" w16cid:durableId="22BBFA0B"/>
  <w16cid:commentId w16cid:paraId="5417128D" w16cid:durableId="22BBFA0C"/>
  <w16cid:commentId w16cid:paraId="0C4D886C" w16cid:durableId="22BBFA0D"/>
  <w16cid:commentId w16cid:paraId="44499CDC" w16cid:durableId="22BBFA0E"/>
  <w16cid:commentId w16cid:paraId="20BACF64" w16cid:durableId="22BBFA0F"/>
  <w16cid:commentId w16cid:paraId="7F9F8610" w16cid:durableId="22BBFA10"/>
  <w16cid:commentId w16cid:paraId="7BD5659F" w16cid:durableId="22BBFA11"/>
  <w16cid:commentId w16cid:paraId="132F52E3" w16cid:durableId="22BBF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becca Randell">
    <w15:presenceInfo w15:providerId="AD" w15:userId="S::rrandell@bradford.ac.uk::cbd9cd56-b502-4789-a023-e20afdff6e69"/>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3C4B"/>
    <w:rsid w:val="00106D11"/>
    <w:rsid w:val="00112647"/>
    <w:rsid w:val="00116939"/>
    <w:rsid w:val="00145866"/>
    <w:rsid w:val="00151E77"/>
    <w:rsid w:val="00176F47"/>
    <w:rsid w:val="001809FF"/>
    <w:rsid w:val="001846F5"/>
    <w:rsid w:val="0019077F"/>
    <w:rsid w:val="001D250F"/>
    <w:rsid w:val="001D337E"/>
    <w:rsid w:val="001D63F3"/>
    <w:rsid w:val="001E6930"/>
    <w:rsid w:val="001E7B78"/>
    <w:rsid w:val="001F1F11"/>
    <w:rsid w:val="001F4ED1"/>
    <w:rsid w:val="001F7958"/>
    <w:rsid w:val="00202BF3"/>
    <w:rsid w:val="00203C24"/>
    <w:rsid w:val="002042AB"/>
    <w:rsid w:val="0022366B"/>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C47AD"/>
    <w:rsid w:val="004D1594"/>
    <w:rsid w:val="004D2509"/>
    <w:rsid w:val="004D3B59"/>
    <w:rsid w:val="004E1810"/>
    <w:rsid w:val="004E5CE1"/>
    <w:rsid w:val="00502C2A"/>
    <w:rsid w:val="005433AE"/>
    <w:rsid w:val="00543400"/>
    <w:rsid w:val="00551408"/>
    <w:rsid w:val="005646F8"/>
    <w:rsid w:val="005669B6"/>
    <w:rsid w:val="005763D2"/>
    <w:rsid w:val="005843D6"/>
    <w:rsid w:val="0058573C"/>
    <w:rsid w:val="005951F5"/>
    <w:rsid w:val="005B1194"/>
    <w:rsid w:val="005B384E"/>
    <w:rsid w:val="005C188E"/>
    <w:rsid w:val="005C22CE"/>
    <w:rsid w:val="005C3899"/>
    <w:rsid w:val="005D1861"/>
    <w:rsid w:val="005D5021"/>
    <w:rsid w:val="005D6A14"/>
    <w:rsid w:val="005E1870"/>
    <w:rsid w:val="0060263F"/>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D4CAF"/>
    <w:rsid w:val="006F40D7"/>
    <w:rsid w:val="006F548D"/>
    <w:rsid w:val="007013C0"/>
    <w:rsid w:val="00726CBE"/>
    <w:rsid w:val="0074365C"/>
    <w:rsid w:val="00745D0A"/>
    <w:rsid w:val="007728F1"/>
    <w:rsid w:val="0077572A"/>
    <w:rsid w:val="007768B1"/>
    <w:rsid w:val="007A4AE6"/>
    <w:rsid w:val="007B1433"/>
    <w:rsid w:val="007C2CFC"/>
    <w:rsid w:val="007D064F"/>
    <w:rsid w:val="007D55CB"/>
    <w:rsid w:val="007E3C62"/>
    <w:rsid w:val="007E4136"/>
    <w:rsid w:val="00806240"/>
    <w:rsid w:val="008077C5"/>
    <w:rsid w:val="00810D0C"/>
    <w:rsid w:val="00844834"/>
    <w:rsid w:val="0084507D"/>
    <w:rsid w:val="00845B9A"/>
    <w:rsid w:val="00851E30"/>
    <w:rsid w:val="00865867"/>
    <w:rsid w:val="008A0035"/>
    <w:rsid w:val="008E287D"/>
    <w:rsid w:val="008E3903"/>
    <w:rsid w:val="008F18E2"/>
    <w:rsid w:val="00904F12"/>
    <w:rsid w:val="00906431"/>
    <w:rsid w:val="0091758F"/>
    <w:rsid w:val="009224CA"/>
    <w:rsid w:val="0092381F"/>
    <w:rsid w:val="00925D03"/>
    <w:rsid w:val="0093483F"/>
    <w:rsid w:val="00942589"/>
    <w:rsid w:val="0094634B"/>
    <w:rsid w:val="009566A0"/>
    <w:rsid w:val="00957EF1"/>
    <w:rsid w:val="009667C9"/>
    <w:rsid w:val="00970743"/>
    <w:rsid w:val="0097113D"/>
    <w:rsid w:val="00977D1D"/>
    <w:rsid w:val="00982746"/>
    <w:rsid w:val="009978E4"/>
    <w:rsid w:val="009B3EEC"/>
    <w:rsid w:val="009D0ABB"/>
    <w:rsid w:val="009D0DA8"/>
    <w:rsid w:val="009D34D2"/>
    <w:rsid w:val="009D445B"/>
    <w:rsid w:val="009E6042"/>
    <w:rsid w:val="00A01C74"/>
    <w:rsid w:val="00A20FF2"/>
    <w:rsid w:val="00A2296F"/>
    <w:rsid w:val="00A358FA"/>
    <w:rsid w:val="00A37072"/>
    <w:rsid w:val="00A41E27"/>
    <w:rsid w:val="00A66B8C"/>
    <w:rsid w:val="00A85774"/>
    <w:rsid w:val="00AA168B"/>
    <w:rsid w:val="00AA3B35"/>
    <w:rsid w:val="00AA44BF"/>
    <w:rsid w:val="00AA6BB1"/>
    <w:rsid w:val="00AB2605"/>
    <w:rsid w:val="00AB3439"/>
    <w:rsid w:val="00AC2027"/>
    <w:rsid w:val="00AC4731"/>
    <w:rsid w:val="00AC4FD6"/>
    <w:rsid w:val="00AC7E1A"/>
    <w:rsid w:val="00AD4971"/>
    <w:rsid w:val="00AD734F"/>
    <w:rsid w:val="00AE6E53"/>
    <w:rsid w:val="00B05D6C"/>
    <w:rsid w:val="00B11DC6"/>
    <w:rsid w:val="00B16B1C"/>
    <w:rsid w:val="00B16CD2"/>
    <w:rsid w:val="00B23B5B"/>
    <w:rsid w:val="00B257BA"/>
    <w:rsid w:val="00B4439A"/>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4D72"/>
    <w:rsid w:val="00BE66F8"/>
    <w:rsid w:val="00BF31E9"/>
    <w:rsid w:val="00BF48F2"/>
    <w:rsid w:val="00BF751D"/>
    <w:rsid w:val="00C104AB"/>
    <w:rsid w:val="00C17F5B"/>
    <w:rsid w:val="00C2018E"/>
    <w:rsid w:val="00C361D0"/>
    <w:rsid w:val="00C42EFF"/>
    <w:rsid w:val="00C4500B"/>
    <w:rsid w:val="00C4621B"/>
    <w:rsid w:val="00C60DFC"/>
    <w:rsid w:val="00C630E0"/>
    <w:rsid w:val="00C769FE"/>
    <w:rsid w:val="00C77557"/>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6FC3"/>
    <w:rsid w:val="00D77B4B"/>
    <w:rsid w:val="00D90488"/>
    <w:rsid w:val="00DA09EC"/>
    <w:rsid w:val="00DA25EE"/>
    <w:rsid w:val="00DB6DEE"/>
    <w:rsid w:val="00DB7CE8"/>
    <w:rsid w:val="00DC3CBB"/>
    <w:rsid w:val="00DD5E0F"/>
    <w:rsid w:val="00DE29AB"/>
    <w:rsid w:val="00DF5C59"/>
    <w:rsid w:val="00E03105"/>
    <w:rsid w:val="00E124EC"/>
    <w:rsid w:val="00E15F01"/>
    <w:rsid w:val="00E20652"/>
    <w:rsid w:val="00E20AE5"/>
    <w:rsid w:val="00E27DC6"/>
    <w:rsid w:val="00E377E5"/>
    <w:rsid w:val="00E37BDE"/>
    <w:rsid w:val="00E47621"/>
    <w:rsid w:val="00E51576"/>
    <w:rsid w:val="00E538DD"/>
    <w:rsid w:val="00E619A1"/>
    <w:rsid w:val="00E72FB6"/>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7385"/>
    <w:rsid w:val="00EE1801"/>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bbd61249-83b9-438e-a84b-789da273a8cb"/>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5e36aeda-f48f-46f3-9de8-7474189645c5"/>
    <ds:schemaRef ds:uri="http://www.w3.org/XML/1998/namespace"/>
    <ds:schemaRef ds:uri="http://purl.org/dc/dcmitype/"/>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D7138F30-EBE0-433C-BAAC-51BE3E39A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F7C781-D7DC-4FAE-8B9F-9A90EB1C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24640</Words>
  <Characters>140449</Characters>
  <Application>Microsoft Office Word</Application>
  <DocSecurity>4</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2020-07-17T10:40:00Z</dcterms:created>
  <dcterms:modified xsi:type="dcterms:W3CDTF">2020-07-17T10:40:00Z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