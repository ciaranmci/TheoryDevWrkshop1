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F0078E">
      <w:bookmarkStart w:id="0" w:name="_GoBack"/>
      <w:bookmarkEnd w:id="0"/>
    </w:p>
    <w:p w14:paraId="50B88A05" w14:textId="77777777" w:rsidR="006D4CAF" w:rsidRDefault="006D4CAF"/>
    <w:p w14:paraId="5293D175" w14:textId="4A728CE3"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eeting the patient safety challenges posed by emerging health information technologies</w:t>
      </w:r>
    </w:p>
    <w:p w14:paraId="0BD76813" w14:textId="4D1CC9D4" w:rsidR="00DC3CBB" w:rsidRDefault="00DC3CBB" w:rsidP="00DC3CBB"/>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71F7563A" w:rsidR="009D0ABB" w:rsidRDefault="009D0ABB" w:rsidP="009D0ABB">
      <w:r>
        <w:t xml:space="preserve">Healthcare is becoming increasingly digital and connected </w:t>
      </w:r>
      <w:r>
        <w:fldChar w:fldCharType="begin" w:fldLock="1"/>
      </w:r>
      <w: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fldChar w:fldCharType="separate"/>
      </w:r>
      <w:r w:rsidRPr="00C21506">
        <w:rPr>
          <w:noProof/>
        </w:rPr>
        <w:t>(Wickramasinghe &amp; Bodendorf, 2020)</w:t>
      </w:r>
      <w:r>
        <w:fldChar w:fldCharType="end"/>
      </w:r>
      <w:r>
        <w:t xml:space="preserve">. Technologies like electronic health records, decision-support tools and handheld medical devices have been developed and used for many years with reported benefits for patient care but also with concerns for patient safety </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et al., 2018)","plainTextFormattedCitation":"(Sittig et al., 2018)","previouslyFormattedCitation":"(Sittig et al., 2018)"},"properties":{"noteIndex":0},"schema":"https://github.com/citation-style-language/schema/raw/master/csl-citation.json"}</w:instrText>
      </w:r>
      <w:r>
        <w:fldChar w:fldCharType="separate"/>
      </w:r>
      <w:r w:rsidRPr="002A32FD">
        <w:rPr>
          <w:noProof/>
        </w:rPr>
        <w:t>(Sittig et al., 2018)</w:t>
      </w:r>
      <w:r>
        <w:fldChar w:fldCharType="end"/>
      </w:r>
      <w:r>
        <w:t>.</w:t>
      </w:r>
      <w:r w:rsidR="00E27DC6">
        <w:t xml:space="preserve"> </w:t>
      </w:r>
      <w:r>
        <w:t xml:space="preserve"> It is currently unclear what the implications are for patient safety </w:t>
      </w:r>
      <w:r w:rsidR="005646F8">
        <w:t>while</w:t>
      </w:r>
      <w:r>
        <w:t xml:space="preserve"> existing health information technologies become ubiquitous with increasing pace and interact with new and emerging technologies</w:t>
      </w:r>
      <w:r w:rsidR="00A41E27">
        <w:t xml:space="preserve"> </w:t>
      </w:r>
      <w:r w:rsidR="00A41E27">
        <w:fldChar w:fldCharType="begin" w:fldLock="1"/>
      </w:r>
      <w:r w:rsidR="001E7B78">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et al., 2020)","plainTextFormattedCitation":"(Benbya et al., 2020)","previouslyFormattedCitation":"(Benbya et al., 2020)"},"properties":{"noteIndex":0},"schema":"https://github.com/citation-style-language/schema/raw/master/csl-citation.json"}</w:instrText>
      </w:r>
      <w:r w:rsidR="00A41E27">
        <w:fldChar w:fldCharType="separate"/>
      </w:r>
      <w:r w:rsidR="00A41E27" w:rsidRPr="00A41E27">
        <w:rPr>
          <w:noProof/>
        </w:rPr>
        <w:t>(Benbya et al., 2020)</w:t>
      </w:r>
      <w:r w:rsidR="00A41E27">
        <w:fldChar w:fldCharType="end"/>
      </w:r>
      <w:r>
        <w:t>.</w:t>
      </w:r>
    </w:p>
    <w:p w14:paraId="2029E978" w14:textId="773A2045" w:rsidR="009D0ABB" w:rsidRDefault="009D0ABB" w:rsidP="009D0ABB">
      <w:r>
        <w:t xml:space="preserve">In April 2020, we set up a </w:t>
      </w:r>
      <w:r w:rsidRPr="00AA44BF">
        <w:t>national</w:t>
      </w:r>
      <w:r>
        <w:t>,</w:t>
      </w:r>
      <w:r w:rsidRPr="00AA44BF">
        <w:t xml:space="preserve"> expert</w:t>
      </w:r>
      <w:r w:rsidR="005646F8">
        <w:t xml:space="preserve"> </w:t>
      </w:r>
      <w:r>
        <w:t xml:space="preserve">collaboration to appraise the academic evidence for patient safety in health information systems. The collaborative intended to host a series of </w:t>
      </w:r>
      <w:r w:rsidRPr="002A32FD">
        <w:t xml:space="preserve">workshops </w:t>
      </w:r>
      <w:r>
        <w:t>that</w:t>
      </w:r>
      <w:r w:rsidRPr="002A32FD">
        <w:t xml:space="preserve"> deliver publications to engage those</w:t>
      </w:r>
      <w:r>
        <w:t xml:space="preserve"> directly</w:t>
      </w:r>
      <w:r w:rsidRPr="002A32FD">
        <w:t xml:space="preserve"> involved in </w:t>
      </w:r>
      <w:del w:id="1" w:author="Carolyn McCrorie" w:date="2020-05-30T14:33:00Z">
        <w:r w:rsidRPr="002A32FD" w:rsidDel="00F856BE">
          <w:delText xml:space="preserve">the </w:delText>
        </w:r>
      </w:del>
      <w:ins w:id="2" w:author="Carolyn McCrorie" w:date="2020-05-30T14:33:00Z">
        <w:r w:rsidR="00F856BE">
          <w:t xml:space="preserve">healthcare </w:t>
        </w:r>
      </w:ins>
      <w:r w:rsidRPr="002A32FD">
        <w:t xml:space="preserve">delivery and </w:t>
      </w:r>
      <w:del w:id="3" w:author="Carolyn McCrorie" w:date="2020-05-30T14:33:00Z">
        <w:r w:rsidRPr="002A32FD" w:rsidDel="00F856BE">
          <w:delText>study of healthcare</w:delText>
        </w:r>
      </w:del>
      <w:ins w:id="4" w:author="Carolyn McCrorie" w:date="2020-05-30T14:33:00Z">
        <w:r w:rsidR="00F856BE">
          <w:t>research</w:t>
        </w:r>
      </w:ins>
      <w:r w:rsidRPr="002A32FD">
        <w:t xml:space="preserve">, and to provide recommendations to address theoretical </w:t>
      </w:r>
      <w:r>
        <w:t xml:space="preserve">and </w:t>
      </w:r>
      <w:r w:rsidRPr="002A32FD">
        <w:t>practical gaps</w:t>
      </w:r>
      <w:r>
        <w:t xml:space="preserve"> in the safety of informatics</w:t>
      </w:r>
      <w:r w:rsidRPr="002A32FD">
        <w:t>.</w:t>
      </w:r>
      <w:r w:rsidRPr="009D0ABB">
        <w:t xml:space="preserve"> </w:t>
      </w:r>
      <w:r w:rsidR="004E5CE1">
        <w:t xml:space="preserve">The collaboration was </w:t>
      </w:r>
      <w:r>
        <w:t>led</w:t>
      </w:r>
      <w:r w:rsidRPr="00AA44BF">
        <w:t xml:space="preserve"> by the </w:t>
      </w:r>
      <w:r>
        <w:t>National Institute</w:t>
      </w:r>
      <w:r w:rsidRPr="00AA44BF">
        <w:t xml:space="preserve"> </w:t>
      </w:r>
      <w:r>
        <w:t xml:space="preserve">for Health Research Patient Safety Translational Research Centres from both Yorkshire and Humber, and Greater Manchester, UK </w:t>
      </w:r>
      <w:r w:rsidR="00DA09EC">
        <w:fldChar w:fldCharType="begin" w:fldLock="1"/>
      </w:r>
      <w:r w:rsidR="00EF53C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et al., 2020)","plainTextFormattedCitation":"(Johnson et al., 2020)","previouslyFormattedCitation":"(Johnson et al., 2020)"},"properties":{"noteIndex":0},"schema":"https://github.com/citation-style-language/schema/raw/master/csl-citation.json"}</w:instrText>
      </w:r>
      <w:r w:rsidR="00DA09EC">
        <w:fldChar w:fldCharType="separate"/>
      </w:r>
      <w:r w:rsidR="00DA09EC" w:rsidRPr="00DA09EC">
        <w:rPr>
          <w:noProof/>
        </w:rPr>
        <w:t>(Johnson et al., 2020)</w:t>
      </w:r>
      <w:r w:rsidR="00DA09EC">
        <w:fldChar w:fldCharType="end"/>
      </w:r>
      <w:r>
        <w:t>.</w:t>
      </w:r>
      <w:r w:rsidRPr="005C22CE">
        <w:t xml:space="preserve"> </w:t>
      </w:r>
      <w:r w:rsidRPr="00AA44BF">
        <w:t xml:space="preserve">The primary </w:t>
      </w:r>
      <w:r>
        <w:t xml:space="preserve">planned </w:t>
      </w:r>
      <w:r w:rsidRPr="00AA44BF">
        <w:t>deliverable from th</w:t>
      </w:r>
      <w:r>
        <w:t>e</w:t>
      </w:r>
      <w:r w:rsidRPr="00AA44BF">
        <w:t xml:space="preserve"> </w:t>
      </w:r>
      <w:r>
        <w:t>collaboration</w:t>
      </w:r>
      <w:r w:rsidRPr="00AA44BF">
        <w:t xml:space="preserve"> was</w:t>
      </w:r>
      <w:r>
        <w:t xml:space="preserve"> a </w:t>
      </w:r>
      <w:del w:id="5" w:author="Carolyn McCrorie" w:date="2020-05-30T14:33:00Z">
        <w:r w:rsidDel="00F856BE">
          <w:delText xml:space="preserve">set </w:delText>
        </w:r>
      </w:del>
      <w:ins w:id="6" w:author="Carolyn McCrorie" w:date="2020-05-30T14:33:00Z">
        <w:r w:rsidR="00F856BE">
          <w:t xml:space="preserve">series </w:t>
        </w:r>
      </w:ins>
      <w:r>
        <w:t xml:space="preserve">of publications that begin to define the </w:t>
      </w:r>
      <w:r w:rsidRPr="00284512">
        <w:t xml:space="preserve">field of </w:t>
      </w:r>
      <w:r w:rsidR="004E5CE1">
        <w:t>S</w:t>
      </w:r>
      <w:r w:rsidRPr="00284512">
        <w:t xml:space="preserve">afety </w:t>
      </w:r>
      <w:r w:rsidR="004E5CE1">
        <w:t>I</w:t>
      </w:r>
      <w:r w:rsidRPr="00284512">
        <w:t xml:space="preserve">nformatics </w:t>
      </w:r>
      <w:del w:id="7" w:author="Carolyn McCrorie" w:date="2020-05-30T14:34:00Z">
        <w:r w:rsidRPr="00284512" w:rsidDel="00F856BE">
          <w:delText xml:space="preserve">and serve </w:delText>
        </w:r>
      </w:del>
      <w:r w:rsidRPr="00284512">
        <w:t xml:space="preserve">as a platform for future </w:t>
      </w:r>
      <w:ins w:id="8" w:author="Carolyn McCrorie" w:date="2020-05-30T14:34:00Z">
        <w:r w:rsidR="00F856BE">
          <w:t xml:space="preserve">directions in </w:t>
        </w:r>
      </w:ins>
      <w:r w:rsidRPr="00284512">
        <w:t>research</w:t>
      </w:r>
      <w:del w:id="9" w:author="Carolyn McCrorie" w:date="2020-05-30T14:34:00Z">
        <w:r w:rsidRPr="00284512" w:rsidDel="00F856BE">
          <w:delText xml:space="preserve"> and development</w:delText>
        </w:r>
      </w:del>
      <w:r>
        <w:t>.</w:t>
      </w:r>
    </w:p>
    <w:p w14:paraId="15B9EE8F" w14:textId="695B492D" w:rsidR="009D0ABB" w:rsidRDefault="009D0ABB" w:rsidP="009D0ABB">
      <w:r>
        <w:lastRenderedPageBreak/>
        <w:t>In Section 1 of t</w:t>
      </w:r>
      <w:r w:rsidRPr="002A32FD">
        <w:t>h</w:t>
      </w:r>
      <w:r>
        <w:t>is paper, we defin</w:t>
      </w:r>
      <w:r w:rsidR="004E5CE1">
        <w:t xml:space="preserve">e the Safety Informatics domain and </w:t>
      </w:r>
      <w:r w:rsidR="004E5CE1" w:rsidRPr="002A32FD">
        <w:t>highli</w:t>
      </w:r>
      <w:r w:rsidR="004E5CE1">
        <w:t>ght the need for research</w:t>
      </w:r>
      <w:del w:id="10" w:author="Carolyn McCrorie" w:date="2020-05-30T14:34:00Z">
        <w:r w:rsidR="004E5CE1" w:rsidDel="00F856BE">
          <w:delText xml:space="preserve"> in this intersection of </w:delText>
        </w:r>
        <w:r w:rsidDel="00F856BE">
          <w:delText>safety science and health informatics</w:delText>
        </w:r>
      </w:del>
      <w:r>
        <w:t xml:space="preserve">. </w:t>
      </w:r>
      <w:r w:rsidR="00C87DCA">
        <w:t xml:space="preserve">Section 2 </w:t>
      </w:r>
      <w:ins w:id="11" w:author="Carolyn McCrorie" w:date="2020-05-30T14:34:00Z">
        <w:r w:rsidR="00F856BE">
          <w:t xml:space="preserve">provides an overview of the </w:t>
        </w:r>
      </w:ins>
      <w:del w:id="12" w:author="Carolyn McCrorie" w:date="2020-05-30T14:35:00Z">
        <w:r w:rsidR="00C87DCA" w:rsidDel="00F856BE">
          <w:delText xml:space="preserve">briefly presents the </w:delText>
        </w:r>
      </w:del>
      <w:r w:rsidR="00C87DCA">
        <w:t xml:space="preserve">workshop process </w:t>
      </w:r>
      <w:ins w:id="13" w:author="Carolyn McCrorie" w:date="2020-05-30T14:35:00Z">
        <w:r w:rsidR="00F856BE">
          <w:t xml:space="preserve">during the development of </w:t>
        </w:r>
      </w:ins>
      <w:del w:id="14" w:author="Carolyn McCrorie" w:date="2020-05-30T14:35:00Z">
        <w:r w:rsidR="00C87DCA" w:rsidDel="00F856BE">
          <w:delText xml:space="preserve">that produced </w:delText>
        </w:r>
      </w:del>
      <w:r w:rsidR="00C87DCA">
        <w:t xml:space="preserve">this publication. </w:t>
      </w:r>
      <w:r>
        <w:t xml:space="preserve">In Section 3, we synthesise the </w:t>
      </w:r>
      <w:r w:rsidR="004E5CE1">
        <w:t>output of the first workshop, which addressed</w:t>
      </w:r>
      <w:r>
        <w:t xml:space="preserve"> the challenges and patient-safety implications of emerging health information technologies. </w:t>
      </w:r>
      <w:del w:id="15" w:author="Carolyn McCrorie" w:date="2020-05-30T14:35:00Z">
        <w:r w:rsidDel="00F856BE">
          <w:delText>Finally</w:delText>
        </w:r>
      </w:del>
      <w:ins w:id="16" w:author="Carolyn McCrorie" w:date="2020-05-30T14:35:00Z">
        <w:r w:rsidR="00F856BE">
          <w:t>The final section suggests</w:t>
        </w:r>
      </w:ins>
      <w:ins w:id="17" w:author="Carolyn McCrorie" w:date="2020-05-30T14:36:00Z">
        <w:r w:rsidR="00F856BE">
          <w:t xml:space="preserve"> </w:t>
        </w:r>
      </w:ins>
      <w:del w:id="18" w:author="Carolyn McCrorie" w:date="2020-05-30T14:36:00Z">
        <w:r w:rsidDel="00F856BE">
          <w:delText xml:space="preserve">, Section 4 finishes with </w:delText>
        </w:r>
      </w:del>
      <w:r>
        <w:t>recommendations for theoretically-informed frame</w:t>
      </w:r>
      <w:r w:rsidRPr="008A6A0C">
        <w:t xml:space="preserve">works </w:t>
      </w:r>
      <w:r>
        <w:t>to</w:t>
      </w:r>
      <w:r w:rsidRPr="008A6A0C">
        <w:t xml:space="preserve"> address the</w:t>
      </w:r>
      <w:r>
        <w:t>se</w:t>
      </w:r>
      <w:r w:rsidRPr="008A6A0C">
        <w:t xml:space="preserve"> patient-safety </w:t>
      </w:r>
      <w:r>
        <w:t>implications.</w:t>
      </w:r>
    </w:p>
    <w:p w14:paraId="7416D4A6" w14:textId="24230EB3" w:rsidR="00DA09EC" w:rsidRPr="00F700A2" w:rsidRDefault="00DA09EC" w:rsidP="009D0ABB">
      <w:pPr>
        <w:rPr>
          <w:color w:val="4472C4" w:themeColor="accent5"/>
        </w:rPr>
      </w:pPr>
    </w:p>
    <w:p w14:paraId="0342C2C5" w14:textId="5249A7D3" w:rsidR="004B6407" w:rsidRDefault="009D0ABB" w:rsidP="009D0ABB">
      <w:pPr>
        <w:pStyle w:val="Heading1"/>
      </w:pPr>
      <w:r>
        <w:t xml:space="preserve">Section 1: </w:t>
      </w:r>
      <w:r w:rsidR="005843D6">
        <w:t xml:space="preserve">Patient safety and </w:t>
      </w:r>
      <w:r>
        <w:t>Safety Informatics</w:t>
      </w:r>
    </w:p>
    <w:p w14:paraId="2C9AA66C" w14:textId="3E1EA534" w:rsidR="0060263F" w:rsidRDefault="0060263F" w:rsidP="0060263F">
      <w:pPr>
        <w:rPr>
          <w:color w:val="FF0000"/>
        </w:rPr>
      </w:pPr>
      <w:r w:rsidRPr="0060263F">
        <w:rPr>
          <w:color w:val="FF0000"/>
        </w:rPr>
        <w:t>*Introduce patient safety</w:t>
      </w:r>
      <w:r>
        <w:rPr>
          <w:color w:val="FF0000"/>
        </w:rPr>
        <w:t xml:space="preserve"> to set the context</w:t>
      </w:r>
    </w:p>
    <w:p w14:paraId="38B48E16" w14:textId="0CCB10BC" w:rsidR="005843D6" w:rsidRDefault="005843D6" w:rsidP="0060263F">
      <w:pPr>
        <w:rPr>
          <w:color w:val="FF0000"/>
        </w:rPr>
      </w:pPr>
    </w:p>
    <w:p w14:paraId="654DB6F7" w14:textId="289E5F0A" w:rsidR="005843D6" w:rsidRDefault="005843D6" w:rsidP="0060263F">
      <w:pPr>
        <w:rPr>
          <w:color w:val="FF0000"/>
        </w:rPr>
      </w:pPr>
      <w:r>
        <w:rPr>
          <w:color w:val="FF0000"/>
        </w:rPr>
        <w:t>*Discuss the relationship between patient safety and health information technology</w:t>
      </w:r>
    </w:p>
    <w:p w14:paraId="267D37C0" w14:textId="0B41AD2F" w:rsidR="00322A06" w:rsidRDefault="00322A06" w:rsidP="0060263F">
      <w:pPr>
        <w:rPr>
          <w:color w:val="FF0000"/>
        </w:rPr>
      </w:pPr>
      <w:r>
        <w:rPr>
          <w:color w:val="FF0000"/>
        </w:rPr>
        <w:tab/>
        <w:t>**Must distinguish between health information technology and health information systems.</w:t>
      </w:r>
    </w:p>
    <w:p w14:paraId="719DA8A2" w14:textId="38A1D2DC"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Pr="00484E71">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2015)","manualFormatting":"(e.g. 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-safety challenges and our capacity to address them are constantly in flux. 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Pr="00484E71">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484E71">
        <w:rPr>
          <w:rFonts w:cstheme="minorHAnsi"/>
        </w:rPr>
        <w:fldChar w:fldCharType="separate"/>
      </w:r>
      <w:r w:rsidRPr="00484E71">
        <w:rPr>
          <w:rFonts w:cstheme="minorHAnsi"/>
          <w:noProof/>
        </w:rPr>
        <w:t>(Wickramasinghe &amp; Bodendorf, 2020)</w:t>
      </w:r>
      <w:r w:rsidRPr="00484E71">
        <w:rPr>
          <w:rFonts w:cstheme="minorHAnsi"/>
        </w:rPr>
        <w:fldChar w:fldCharType="end"/>
      </w:r>
      <w:r w:rsidRPr="00484E71">
        <w:rPr>
          <w:rFonts w:cstheme="minorHAnsi"/>
        </w:rPr>
        <w:t>. 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et al., 2016)","plainTextFormattedCitation":"(Bot et al., 2016)","previouslyFormattedCitation":"(Bot et al.,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(Bot et al.,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32493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(Paxton &amp;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00322A06" w:rsidRPr="00484E71">
        <w:rPr>
          <w:rFonts w:cstheme="minorHAnsi"/>
        </w:rPr>
        <w:t xml:space="preserve">hen health information technologies </w:t>
      </w:r>
      <w:r w:rsidR="007A4AE6" w:rsidRPr="00484E71">
        <w:rPr>
          <w:rFonts w:cstheme="minorHAnsi"/>
        </w:rPr>
        <w:t>interact,</w:t>
      </w:r>
      <w:r w:rsidR="00322A06" w:rsidRPr="00484E71">
        <w:rPr>
          <w:rFonts w:cstheme="minorHAnsi"/>
        </w:rPr>
        <w:t xml:space="preserve"> they form a </w:t>
      </w:r>
      <w:r w:rsidR="00D77B4B">
        <w:rPr>
          <w:rFonts w:cstheme="minorHAnsi"/>
        </w:rPr>
        <w:t>health information system (</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A41E27">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et al., 2017)","plainTextFormattedCitation":"(Onik et al., 2017)","previouslyFormattedCitation":"(Onik et al., 2017)"},"properties":{"noteIndex":0},"schema":"https://github.com/citation-style-language/schema/raw/master/csl-citation.json"}</w:instrText>
      </w:r>
      <w:r w:rsidR="00E37BDE">
        <w:rPr>
          <w:rFonts w:cstheme="minorHAnsi"/>
        </w:rPr>
        <w:fldChar w:fldCharType="separate"/>
      </w:r>
      <w:r w:rsidR="00AC2027" w:rsidRPr="00AC2027">
        <w:rPr>
          <w:rFonts w:cstheme="minorHAnsi"/>
          <w:noProof/>
        </w:rPr>
        <w:t>(Onik et al., 2017)</w:t>
      </w:r>
      <w:r w:rsidR="00E37BDE">
        <w:rPr>
          <w:rFonts w:cstheme="minorHAnsi"/>
        </w:rPr>
        <w:fldChar w:fldCharType="end"/>
      </w:r>
      <w:r w:rsidR="00322A06" w:rsidRPr="00484E71">
        <w:rPr>
          <w:rFonts w:cstheme="minorHAnsi"/>
        </w:rPr>
        <w:t>, which has the po</w:t>
      </w:r>
      <w:r w:rsidR="00322A06" w:rsidRPr="00484E71">
        <w:rPr>
          <w:rFonts w:cstheme="minorHAnsi"/>
        </w:rPr>
        <w:lastRenderedPageBreak/>
        <w:t>tential to improve patient care but also to threaten patient safety in unintended and emergent ways</w:t>
      </w:r>
      <w:r w:rsidR="007A4AE6" w:rsidRPr="00484E71">
        <w:rPr>
          <w:rFonts w:cstheme="minorHAnsi"/>
        </w:rPr>
        <w:t xml:space="preserve"> </w:t>
      </w:r>
      <w:r w:rsidR="007A4AE6" w:rsidRPr="00484E71">
        <w:rPr>
          <w:rFonts w:cstheme="minorHAnsi"/>
        </w:rPr>
        <w:fldChar w:fldCharType="begin" w:fldLock="1"/>
      </w:r>
      <w:r w:rsidR="00B80719" w:rsidRPr="00484E71">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7A4AE6" w:rsidRPr="00484E71">
        <w:rPr>
          <w:rFonts w:cstheme="minorHAnsi"/>
        </w:rPr>
        <w:fldChar w:fldCharType="separate"/>
      </w:r>
      <w:r w:rsidR="007A4AE6" w:rsidRPr="00484E71">
        <w:rPr>
          <w:rFonts w:cstheme="minorHAnsi"/>
          <w:noProof/>
        </w:rPr>
        <w:t>(Heeks, 2006)</w:t>
      </w:r>
      <w:r w:rsidR="007A4AE6" w:rsidRPr="00484E71">
        <w:rPr>
          <w:rFonts w:cstheme="minorHAnsi"/>
        </w:rPr>
        <w:fldChar w:fldCharType="end"/>
      </w:r>
      <w:r w:rsidR="00322A06" w:rsidRPr="00484E71">
        <w:rPr>
          <w:rFonts w:cstheme="minorHAnsi"/>
        </w:rPr>
        <w:t>. 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0C78E4">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technology","type":"article-journal","volume":"18"},"uris":["http://www.mendeley.com/documents/?uuid=9eb62e2d-ca15-4396-bd41-54d7a04db78d"]}],"mendeley":{"formattedCitation":"(Chadwick et al., 2012; IEC, 2006, 2009, 2011)","manualFormatting":"(e.g. IEC, 2006, 2009, 2011; see Chadwick et al., 2012 for discussion)","plainTextFormattedCitation":"(Chadwick et al., 2012; IEC, 2006, 2009, 2011)","previouslyFormattedCitation":"(Chadwick et al., 2012; IEC, 2006, 2009, 2011)"},"properties":{"noteIndex":0},"schema":"https://github.com/citation-style-language/schema/raw/master/csl-citation.json"}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r w:rsidR="000C78E4">
        <w:fldChar w:fldCharType="begin" w:fldLock="1"/>
      </w:r>
      <w:r w:rsidR="000C78E4">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et al., 2019)","manualFormatting":"Yaqoob et al. (2019)","plainTextFormattedCitation":"(Yaqoob et al., 2019)","previouslyFormattedCitation":"(Yaqoob et al.,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2016)","manualFormatting":"Benson and Grieve (2016)","plainTextFormattedCitation":"(Benson &amp; Grieve, 2016)","previouslyFormattedCitation":"(Benson &amp;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p>
    <w:p w14:paraId="3BB0EAC7" w14:textId="70B3AE33" w:rsidR="0032493D" w:rsidRDefault="00484E71" w:rsidP="0032493D">
      <w:pPr>
        <w:rPr>
          <w:color w:val="4472C4" w:themeColor="accent5"/>
        </w:rPr>
      </w:pPr>
      <w:r>
        <w:t xml:space="preserve">Other challenges posed by </w:t>
      </w:r>
      <w:r w:rsidR="00D10464">
        <w:t xml:space="preserve">an increasingly-complex </w:t>
      </w:r>
      <w:r w:rsidR="00CB1C67">
        <w:t>HIS</w:t>
      </w:r>
      <w:r w:rsidR="00D10464">
        <w:t xml:space="preserve"> </w:t>
      </w:r>
      <w:r w:rsidRPr="0032493D">
        <w:t>include</w:t>
      </w:r>
      <w:r w:rsidR="004E5CE1">
        <w:t>:</w:t>
      </w:r>
      <w:r w:rsidRPr="0032493D">
        <w:t xml:space="preserve"> </w:t>
      </w:r>
      <w:r w:rsidR="00D10464">
        <w:t xml:space="preserve">innovations </w:t>
      </w:r>
      <w:r w:rsidRPr="0032493D">
        <w:t xml:space="preserve">that are not likely to be equally affordable nor available for all </w:t>
      </w:r>
      <w:r w:rsidRPr="0032493D">
        <w:fldChar w:fldCharType="begin" w:fldLock="1"/>
      </w:r>
      <w:r w:rsidRPr="0032493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Pr="0032493D">
        <w:fldChar w:fldCharType="separate"/>
      </w:r>
      <w:r w:rsidRPr="0032493D">
        <w:rPr>
          <w:noProof/>
        </w:rPr>
        <w:t>(Banerjee, 2019; Lupton, 2017; McAuley, 2014; Robinson et al., 2015)</w:t>
      </w:r>
      <w:r w:rsidRPr="0032493D">
        <w:fldChar w:fldCharType="end"/>
      </w:r>
      <w:r w:rsidRPr="0032493D">
        <w:t xml:space="preserve">; </w:t>
      </w:r>
      <w:r w:rsidR="0032493D" w:rsidRPr="0032493D">
        <w:t xml:space="preserve">the transient relevance of algorithms and models </w:t>
      </w:r>
      <w:r w:rsidR="0032493D" w:rsidRPr="0032493D">
        <w:fldChar w:fldCharType="begin" w:fldLock="1"/>
      </w:r>
      <w:r w:rsidR="0032493D" w:rsidRPr="0032493D">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0032493D" w:rsidRPr="0032493D">
        <w:fldChar w:fldCharType="separate"/>
      </w:r>
      <w:r w:rsidR="0032493D" w:rsidRPr="0032493D">
        <w:rPr>
          <w:noProof/>
        </w:rPr>
        <w:t>(Hickey, Grant, Caiado, et al., 2013; Hickey, Grant, Murphy, et al., 2013; Jenkins et al.,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D10464">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2493D" w:rsidRPr="0032493D">
        <w:rPr>
          <w:noProof/>
        </w:rPr>
        <w:t>(Leveson, 1986)</w:t>
      </w:r>
      <w:r w:rsidR="0032493D" w:rsidRPr="0032493D">
        <w:fldChar w:fldCharType="end"/>
      </w:r>
      <w:r w:rsidR="00D10464">
        <w:t xml:space="preserve">; and societal challenges like an aging population </w:t>
      </w:r>
      <w:r w:rsidR="00D10464">
        <w:fldChar w:fldCharType="begin" w:fldLock="1"/>
      </w:r>
      <w:r w:rsidR="000D3D4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00D10464">
        <w:fldChar w:fldCharType="separate"/>
      </w:r>
      <w:r w:rsidR="00D10464" w:rsidRPr="00D10464">
        <w:rPr>
          <w:noProof/>
        </w:rPr>
        <w:t>(Pilotto et al., 2018)</w:t>
      </w:r>
      <w:r w:rsidR="00D10464">
        <w:fldChar w:fldCharType="end"/>
      </w:r>
      <w:r w:rsidR="00427C91">
        <w:t>,</w:t>
      </w:r>
      <w:r w:rsidR="000D3D43">
        <w:t xml:space="preserve"> and legal and political jurisdiction </w:t>
      </w:r>
      <w:r w:rsidR="000D3D43">
        <w:fldChar w:fldCharType="begin" w:fldLock="1"/>
      </w:r>
      <w:r w:rsidR="001809FF">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et al., 2011)","plainTextFormattedCitation":"(Wismar et al., 2011)","previouslyFormattedCitation":"(Wismar et al., 2011)"},"properties":{"noteIndex":0},"schema":"https://github.com/citation-style-language/schema/raw/master/csl-citation.json"}</w:instrText>
      </w:r>
      <w:r w:rsidR="000D3D43">
        <w:fldChar w:fldCharType="separate"/>
      </w:r>
      <w:r w:rsidR="000D3D43" w:rsidRPr="000D3D43">
        <w:rPr>
          <w:noProof/>
        </w:rPr>
        <w:t>(Wismar et al., 2011)</w:t>
      </w:r>
      <w:r w:rsidR="000D3D43">
        <w:fldChar w:fldCharType="end"/>
      </w:r>
      <w:r w:rsidR="000D3D43">
        <w:t>.</w:t>
      </w:r>
      <w:r w:rsidR="00427C91">
        <w:t xml:space="preserve"> Each of these challenges </w:t>
      </w:r>
      <w:r w:rsidR="00AC2027">
        <w:t>include</w:t>
      </w:r>
      <w:r w:rsidR="00427C91">
        <w:t xml:space="preserve"> </w:t>
      </w:r>
      <w:r w:rsidR="004E5CE1">
        <w:t xml:space="preserve">some </w:t>
      </w:r>
      <w:r w:rsidR="00427C91">
        <w:t xml:space="preserve">unknown implications for patient safety, which is why there is a need for rigorous study of the relationship between </w:t>
      </w:r>
      <w:r w:rsidR="00CB1C67">
        <w:t>HIS</w:t>
      </w:r>
      <w:r w:rsidR="00427C91">
        <w:t>s and patient safety</w:t>
      </w:r>
      <w:r w:rsidR="00AC2027">
        <w:t>, i.e.</w:t>
      </w:r>
      <w:r w:rsidR="00427C91">
        <w:t xml:space="preserve"> a </w:t>
      </w:r>
      <w:r w:rsidR="00AC2027">
        <w:t>S</w:t>
      </w:r>
      <w:r w:rsidR="00427C91">
        <w:t xml:space="preserve">afety </w:t>
      </w:r>
      <w:r w:rsidR="00AC2027">
        <w:t>I</w:t>
      </w:r>
      <w:r w:rsidR="00427C91">
        <w:t>nformatics.</w:t>
      </w:r>
    </w:p>
    <w:p w14:paraId="3824A9E3" w14:textId="1049EC9C" w:rsidR="005843D6" w:rsidRDefault="005843D6" w:rsidP="0060263F"/>
    <w:p w14:paraId="45C8FACF" w14:textId="5B8FF7D4" w:rsidR="00AB3439" w:rsidRDefault="00D77B4B" w:rsidP="00D77B4B">
      <w:pPr>
        <w:pStyle w:val="Heading2"/>
      </w:pPr>
      <w:r>
        <w:t>Safety Informatics</w:t>
      </w:r>
    </w:p>
    <w:p w14:paraId="6E8AD147" w14:textId="4E7C6695" w:rsidR="002B4E34" w:rsidRDefault="002B4E34" w:rsidP="00E377E5">
      <w:r>
        <w:t xml:space="preserve">Karl Steinbuch is said to have coined the term </w:t>
      </w:r>
      <w:r>
        <w:rPr>
          <w:i/>
        </w:rPr>
        <w:t>informatik</w:t>
      </w:r>
      <w:r w:rsidR="005646F8">
        <w:t xml:space="preserve"> </w:t>
      </w:r>
      <w:r w:rsidR="004B6407">
        <w:fldChar w:fldCharType="begin" w:fldLock="1"/>
      </w:r>
      <w:r w:rsidR="004B6407">
        <w:instrText>ADDIN CSL_CITATION {"citationItems":[{"id":"ITEM-1","itemData":{"author":[{"dropping-particle":"","family":"Steinbuch","given":"Karl","non-dropping-particle":"","parse-names":false,"suffix":""}],"container-title":"SEG-Nachrichten","id":"ITEM-1","issued":{"date-parts":[["1957"]]},"title":"Informatik: Automatische Informationsverarbeitung","type":"article-journal","volume":"4"},"uris":["http://www.mendeley.com/documents/?uuid=3094b5a8-040b-4902-9159-db507ac705e2"]}],"mendeley":{"formattedCitation":"(Steinbuch, 1957)","plainTextFormattedCitation":"(Steinbuch, 1957)","previouslyFormattedCitation":"(Steinbuch, 1957)"},"properties":{"noteIndex":0},"schema":"https://github.com/citation-style-language/schema/raw/master/csl-citation.json"}</w:instrText>
      </w:r>
      <w:r w:rsidR="004B6407">
        <w:fldChar w:fldCharType="separate"/>
      </w:r>
      <w:r w:rsidR="004B6407" w:rsidRPr="004B6407">
        <w:rPr>
          <w:noProof/>
        </w:rPr>
        <w:t>(Steinbuch, 1957)</w:t>
      </w:r>
      <w:r w:rsidR="004B6407">
        <w:fldChar w:fldCharType="end"/>
      </w:r>
      <w:r w:rsidR="004B6407">
        <w:t xml:space="preserve"> and it now functions as the German term for ‘computer science’ </w:t>
      </w:r>
      <w:r w:rsidR="004B6407">
        <w:fldChar w:fldCharType="begin" w:fldLock="1"/>
      </w:r>
      <w:r w:rsidR="00E377E5">
        <w:instrText>ADDIN CSL_CITATION {"citationItems":[{"id":"ITEM-1","itemData":{"author":[{"dropping-particle":"","family":"Widrow","given":"Bernard","non-dropping-particle":"","parse-names":false,"suffix":""},{"dropping-particle":"","family":"Hartenstein","given":"Reiner","non-dropping-particle":"","parse-names":false,"suffix":""},{"dropping-particle":"","family":"Hecht-Nielsen","given":"Robert","non-dropping-particle":"","parse-names":false,"suffix":""}],"container-title":"IEEE Computational Intelligence Society","id":"ITEM-1","issued":{"date-parts":[["2005"]]},"title":"Eulogy: Karl Steinbuch 1917-2005","type":"article-journal","volume":"5"},"uris":["http://www.mendeley.com/documents/?uuid=68654778-e194-4e46-9329-3b4ccdc7c849"]}],"mendeley":{"formattedCitation":"(Widrow et al., 2005)","plainTextFormattedCitation":"(Widrow et al., 2005)","previouslyFormattedCitation":"(Widrow et al., 2005)"},"properties":{"noteIndex":0},"schema":"https://github.com/citation-style-language/schema/raw/master/csl-citation.json"}</w:instrText>
      </w:r>
      <w:r w:rsidR="004B6407">
        <w:fldChar w:fldCharType="separate"/>
      </w:r>
      <w:r w:rsidR="004B6407" w:rsidRPr="004B6407">
        <w:rPr>
          <w:noProof/>
        </w:rPr>
        <w:t>(Widrow et al., 2005)</w:t>
      </w:r>
      <w:r w:rsidR="004B6407">
        <w:fldChar w:fldCharType="end"/>
      </w:r>
      <w:r w:rsidR="004B6407">
        <w:t xml:space="preserve">. The anglicised term </w:t>
      </w:r>
      <w:r w:rsidR="004B6407">
        <w:rPr>
          <w:i/>
        </w:rPr>
        <w:t>informatics</w:t>
      </w:r>
      <w:r w:rsidR="004B6407">
        <w:t xml:space="preserve"> has come to </w:t>
      </w:r>
      <w:r w:rsidR="00A85774">
        <w:t>refer to interdisciplinary study of information and its environment</w:t>
      </w:r>
      <w:r w:rsidR="00A85774">
        <w:rPr>
          <w:i/>
        </w:rPr>
        <w:t>;</w:t>
      </w:r>
      <w:r w:rsidR="00A85774">
        <w:t xml:space="preserve"> how it is represented, stored,</w:t>
      </w:r>
      <w:r w:rsidR="00A85774" w:rsidRPr="00A85774">
        <w:t xml:space="preserve"> </w:t>
      </w:r>
      <w:r w:rsidR="00A85774">
        <w:t xml:space="preserve">searched and </w:t>
      </w:r>
      <w:r w:rsidR="00A85774" w:rsidRPr="00A85774">
        <w:t>suppl</w:t>
      </w:r>
      <w:r w:rsidR="00A85774">
        <w:t>ied</w:t>
      </w:r>
      <w:r w:rsidR="00A85774" w:rsidRPr="00A85774">
        <w:t xml:space="preserve"> </w:t>
      </w:r>
      <w:r w:rsidR="00A85774">
        <w:fldChar w:fldCharType="begin" w:fldLock="1"/>
      </w:r>
      <w:r w:rsidR="00E971A6">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id":"ITEM-2","itemData":{"author":[{"dropping-particle":"","family":"Gammack","given":"John","non-dropping-particle":"","parse-names":false,"suffix":""},{"dropping-particle":"","family":"Hobbs","given":"Valarie","non-dropping-particle":"","parse-names":false,"suffix":""},{"dropping-particle":"","family":"Pigott","given":"Diarmuid","non-dropping-particle":"","parse-names":false,"suffix":""}],"id":"ITEM-2","issued":{"date-parts":[["2011"]]},"publisher":"Cengage Learning","title":"The Book of Informatics","type":"book"},"uris":["http://www.mendeley.com/documents/?uuid=cb76bd0b-17ef-472f-a523-8a52531dcd02"]}],"mendeley":{"formattedCitation":"(Gammack et al., 2011; Stock &amp; Stock, 2013)","plainTextFormattedCitation":"(Gammack et al., 2011; Stock &amp; Stock, 2013)","previouslyFormattedCitation":"(Gammack et al., 2011; Stock &amp; Stock, 2013)"},"properties":{"noteIndex":0},"schema":"https://github.com/citation-style-language/schema/raw/master/csl-citation.json"}</w:instrText>
      </w:r>
      <w:r w:rsidR="00A85774">
        <w:fldChar w:fldCharType="separate"/>
      </w:r>
      <w:r w:rsidR="00CB61D2" w:rsidRPr="00CB61D2">
        <w:rPr>
          <w:noProof/>
        </w:rPr>
        <w:t>(Gammack et al., 2011; Stock &amp; Stock, 2013)</w:t>
      </w:r>
      <w:r w:rsidR="00A85774">
        <w:fldChar w:fldCharType="end"/>
      </w:r>
      <w:r w:rsidR="00A85774">
        <w:t>. Many subfields of informatics have been demarcate</w:t>
      </w:r>
      <w:r w:rsidR="00E377E5">
        <w:t>d with m</w:t>
      </w:r>
      <w:r w:rsidR="00A85774">
        <w:t xml:space="preserve">edical informatics </w:t>
      </w:r>
      <w:r w:rsidR="003F4D89">
        <w:t>being</w:t>
      </w:r>
      <w:r w:rsidR="00A85774">
        <w:t xml:space="preserve"> one of the first </w:t>
      </w:r>
      <w:r w:rsidR="00E377E5">
        <w:fldChar w:fldCharType="begin" w:fldLock="1"/>
      </w:r>
      <w:r w:rsidR="00E947B2">
        <w:instrText>ADDIN CSL_CITATION {"citationItems":[{"id":"ITEM-1","itemData":{"DOI":"10.3414/ME9117","ISSN":"00261270","abstract":"Objectives: To clarify challenges and research topics for informatics in health and to describe new approaches for interdisciplinary collaboration and education. Methods: Research challenges and possible solutions were elaborated by scientists of two universities using an interdisciplinary approach, in a series of meetings over several months. Results and Conclusion: In order to translate scientific results from bench to bedside and further into an evidence-based and efficient health system, intensive collaboration is needed between experts from medicine, biology, informatics, engineering, public health, as well as social and economic sciences. Research challenges can be attributed to four areas: bioinformatics and systems biology, biomedical engineering and informatics, health informatics and individual healthcare, and public health informatics. In order to bridge existing gaps between different disciplines and cultures, we suggest focusing on interdisciplinary education, taking an integrative approach and starting interdisciplinary practice at early stages of education. © 2008 Schattauer GmbH.","author":[{"dropping-particle":"","family":"Kuhn","given":"Klaus A.","non-dropping-particle":"","parse-names":false,"suffix":""},{"dropping-particle":"","family":"Knoll","given":"A.","non-dropping-particle":"","parse-names":false,"suffix":""},{"dropping-particle":"","family":"Mewes","given":"H. W.","non-dropping-particle":"","parse-names":false,"suffix":""},{"dropping-particle":"","family":"Schwaiger","given":"M.","non-dropping-particle":"","parse-names":false,"suffix":""},{"dropping-particle":"","family":"Bode","given":"A.","non-dropping-particle":"","parse-names":false,"suffix":""},{"dropping-particle":"","family":"Broy","given":"M.","non-dropping-particle":"","parse-names":false,"suffix":""},{"dropping-particle":"","family":"Daniel","given":"H.","non-dropping-particle":"","parse-names":false,"suffix":""},{"dropping-particle":"","family":"Feussner","given":"H.","non-dropping-particle":"","parse-names":false,"suffix":""},{"dropping-particle":"","family":"Gradinger","given":"R.","non-dropping-particle":"","parse-names":false,"suffix":""},{"dropping-particle":"","family":"Hauner","given":"H.","non-dropping-particle":"","parse-names":false,"suffix":""},{"dropping-particle":"","family":"Höfler","given":"H.","non-dropping-particle":"","parse-names":false,"suffix":""},{"dropping-particle":"","family":"Holzmann","given":"B.","non-dropping-particle":"","parse-names":false,"suffix":""},{"dropping-particle":"","family":"Horsch","given":"A.","non-dropping-particle":"","parse-names":false,"suffix":""},{"dropping-particle":"","family":"Kemper","given":"A.","non-dropping-particle":"","parse-names":false,"suffix":""},{"dropping-particle":"","family":"Krcmar","given":"H.","non-dropping-particle":"","parse-names":false,"suffix":""},{"dropping-particle":"","family":"Kochs","given":"E. F.","non-dropping-particle":"","parse-names":false,"suffix":""},{"dropping-particle":"","family":"Lange","given":"R.","non-dropping-particle":"","parse-names":false,"suffix":""},{"dropping-particle":"","family":"Leidl","given":"R.","non-dropping-particle":"","parse-names":false,"suffix":""},{"dropping-particle":"","family":"Mansmann","given":"U.","non-dropping-particle":"","parse-names":false,"suffix":""},{"dropping-particle":"","family":"Mayr","given":"E. W.","non-dropping-particle":"","parse-names":false,"suffix":""},{"dropping-particle":"","family":"Meitinger","given":"T.","non-dropping-particle":"","parse-names":false,"suffix":""},{"dropping-particle":"","family":"Molls","given":"M.","non-dropping-particle":"","parse-names":false,"suffix":""},{"dropping-particle":"","family":"Navab","given":"N.","non-dropping-particle":"","parse-names":false,"suffix":""},{"dropping-particle":"","family":"Nüsslin","given":"F.","non-dropping-particle":"","parse-names":false,"suffix":""},{"dropping-particle":"","family":"Peschel","given":"C.","non-dropping-particle":"","parse-names":false,"suffix":""},{"dropping-particle":"","family":"Reiser","given":"M.","non-dropping-particle":"","parse-names":false,"suffix":""},{"dropping-particle":"","family":"Ring","given":"J.","non-dropping-particle":"","parse-names":false,"suffix":""},{"dropping-particle":"","family":"Rummeny","given":"E. J.","non-dropping-particle":"","parse-names":false,"suffix":""},{"dropping-particle":"","family":"Schlichter","given":"J.","non-dropping-particle":"","parse-names":false,"suffix":""},{"dropping-particle":"","family":"Schmid","given":"R.","non-dropping-particle":"","parse-names":false,"suffix":""},{"dropping-particle":"","family":"Wichmann","given":"H. E.","non-dropping-particle":"","parse-names":false,"suffix":""},{"dropping-particle":"","family":"Ziegler","given":"S.","non-dropping-particle":"","parse-names":false,"suffix":""}],"container-title":"Methods of Information in Medicine","id":"ITEM-1","issue":"4","issued":{"date-parts":[["2008"]]},"page":"283-295","title":"Informatics and Medicine - From Molecules to Populations","type":"article-journal","volume":"47"},"uris":["http://www.mendeley.com/documents/?uuid=1f89be83-7f27-465d-8612-3c369f4a0a09"]}],"mendeley":{"formattedCitation":"(Kuhn et al., 2008)","plainTextFormattedCitation":"(Kuhn et al., 2008)","previouslyFormattedCitation":"(Kuhn et al., 2008)"},"properties":{"noteIndex":0},"schema":"https://github.com/citation-style-language/schema/raw/master/csl-citation.json"}</w:instrText>
      </w:r>
      <w:r w:rsidR="00E377E5">
        <w:fldChar w:fldCharType="separate"/>
      </w:r>
      <w:r w:rsidR="00E377E5" w:rsidRPr="00E377E5">
        <w:rPr>
          <w:noProof/>
        </w:rPr>
        <w:t>(Kuhn et al., 2008)</w:t>
      </w:r>
      <w:r w:rsidR="00E377E5">
        <w:fldChar w:fldCharType="end"/>
      </w:r>
      <w:r w:rsidR="00E377E5">
        <w:t>. Biomedical</w:t>
      </w:r>
      <w:r w:rsidR="00E947B2">
        <w:t xml:space="preserve"> </w:t>
      </w:r>
      <w:r w:rsidR="00E947B2">
        <w:fldChar w:fldCharType="begin" w:fldLock="1"/>
      </w:r>
      <w:r w:rsidR="002555AF">
        <w:instrText>ADDIN CSL_CITATION {"citationItems":[{"id":"ITEM-1","itemData":{"edition":"4th","editor":[{"dropping-particle":"","family":"Shortliffe","given":"Edward H.","non-dropping-particle":"","parse-names":false,"suffix":""},{"dropping-particle":"","family":"Cimino","given":"James J","non-dropping-particle":"","parse-names":false,"suffix":""}],"id":"ITEM-1","issued":{"date-parts":[["2013"]]},"publisher":"Springer","publisher-place":"New York","title":"Biomedical Informatics: Computer applications in healthcare and biomedicine","type":"book"},"uris":["http://www.mendeley.com/documents/?uuid=12496a07-4af6-49b8-9b85-154217d99043"]}],"mendeley":{"formattedCitation":"(Shortliffe &amp; Cimino, 2013)","plainTextFormattedCitation":"(Shortliffe &amp; Cimino, 2013)","previouslyFormattedCitation":"(Shortliffe &amp; Cimino, 2013)"},"properties":{"noteIndex":0},"schema":"https://github.com/citation-style-language/schema/raw/master/csl-citation.json"}</w:instrText>
      </w:r>
      <w:r w:rsidR="00E947B2">
        <w:fldChar w:fldCharType="separate"/>
      </w:r>
      <w:r w:rsidR="00E947B2" w:rsidRPr="00E947B2">
        <w:rPr>
          <w:noProof/>
        </w:rPr>
        <w:t>(Shortliffe &amp; Cimino, 2013)</w:t>
      </w:r>
      <w:r w:rsidR="00E947B2">
        <w:fldChar w:fldCharType="end"/>
      </w:r>
      <w:r w:rsidR="00E377E5">
        <w:t>, nursing</w:t>
      </w:r>
      <w:r w:rsidR="002555AF">
        <w:t xml:space="preserve"> </w:t>
      </w:r>
      <w:r w:rsidR="002555AF">
        <w:fldChar w:fldCharType="begin" w:fldLock="1"/>
      </w:r>
      <w:r w:rsidR="002555AF">
        <w:instrText>ADDIN CSL_CITATION {"citationItems":[{"id":"ITEM-1","itemData":{"author":[{"dropping-particle":"","family":"McCormick","given":"Kathleen","non-dropping-particle":"","parse-names":false,"suffix":""},{"dropping-particle":"","family":"Saba","given":"Virginia","non-dropping-particle":"","parse-names":false,"suffix":""}],"edition":"6th","id":"ITEM-1","issued":{"date-parts":[["2015"]]},"publisher":"McGraw-Hill Education","title":"Essentials of nursing informatics","type":"book"},"uris":["http://www.mendeley.com/documents/?uuid=1b1ca058-7869-472e-81db-74c62026670b"]}],"mendeley":{"formattedCitation":"(McCormick &amp; Saba, 2015)","plainTextFormattedCitation":"(McCormick &amp; Saba, 2015)","previouslyFormattedCitation":"(McCormick &amp; Saba, 2015)"},"properties":{"noteIndex":0},"schema":"https://github.com/citation-style-language/schema/raw/master/csl-citation.json"}</w:instrText>
      </w:r>
      <w:r w:rsidR="002555AF">
        <w:fldChar w:fldCharType="separate"/>
      </w:r>
      <w:r w:rsidR="002555AF" w:rsidRPr="002555AF">
        <w:rPr>
          <w:noProof/>
        </w:rPr>
        <w:t>(McCormick &amp; Saba, 2015)</w:t>
      </w:r>
      <w:r w:rsidR="002555AF">
        <w:fldChar w:fldCharType="end"/>
      </w:r>
      <w:r w:rsidR="00E377E5">
        <w:t>, clinical</w:t>
      </w:r>
      <w:r w:rsidR="00F33529">
        <w:t xml:space="preserve"> and clinical-research </w:t>
      </w:r>
      <w:r w:rsidR="00F33529">
        <w:fldChar w:fldCharType="begin" w:fldLock="1"/>
      </w:r>
      <w:r w:rsidR="0094634B">
        <w:instrText>ADDIN CSL_CITATION {"citationItems":[{"id":"ITEM-1","itemData":{"author":[{"dropping-particle":"","family":"Degoulet","given":"Patrice","non-dropping-particle":"","parse-names":false,"suffix":""},{"dropping-particle":"","family":"Fieschi","given":"Marius","non-dropping-particle":"","parse-names":false,"suffix":""}],"id":"ITEM-1","issued":{"date-parts":[["2012"]]},"publisher":"Springer","publisher-place":"New York","title":"Introduction to clinical informatics","type":"book"},"uris":["http://www.mendeley.com/documents/?uuid=3bb9f8dc-e609-4a2c-a63d-e7a945184683"]},{"id":"ITEM-2","itemData":{"edition":"2nd","editor":[{"dropping-particle":"","family":"Richesson","given":"Rachel L.","non-dropping-particle":"","parse-names":false,"suffix":""},{"dropping-particle":"","family":"Andrews","given":"James E.","non-dropping-particle":"","parse-names":false,"suffix":""}],"id":"ITEM-2","issued":{"date-parts":[["2019"]]},"publisher":"Springer","title":"Clinical research informatics","type":"book"},"uris":["http://www.mendeley.com/documents/?uuid=97a6528e-1fa4-4720-8827-82a568b4db7a"]}],"mendeley":{"formattedCitation":"(Degoulet &amp; Fieschi, 2012; Richesson &amp; Andrews, 2019)","plainTextFormattedCitation":"(Degoulet &amp; Fieschi, 2012; Richesson &amp; Andrews, 2019)","previouslyFormattedCitation":"(Degoulet &amp; Fieschi, 2012; Richesson &amp; Andrews, 2019)"},"properties":{"noteIndex":0},"schema":"https://github.com/citation-style-language/schema/raw/master/csl-citation.json"}</w:instrText>
      </w:r>
      <w:r w:rsidR="00F33529">
        <w:fldChar w:fldCharType="separate"/>
      </w:r>
      <w:r w:rsidR="00F33529" w:rsidRPr="00F33529">
        <w:rPr>
          <w:noProof/>
        </w:rPr>
        <w:t>(Degoulet &amp; Fieschi, 2012; Richesson &amp; Andrews, 2019)</w:t>
      </w:r>
      <w:r w:rsidR="00F33529">
        <w:fldChar w:fldCharType="end"/>
      </w:r>
      <w:r w:rsidR="00E377E5">
        <w:t>, public-health</w:t>
      </w:r>
      <w:r w:rsidR="002555AF">
        <w:t xml:space="preserve"> </w:t>
      </w:r>
      <w:r w:rsidR="002555AF">
        <w:fldChar w:fldCharType="begin" w:fldLock="1"/>
      </w:r>
      <w:r w:rsidR="00F33529">
        <w:instrText>ADDIN CSL_CITATION {"citationItems":[{"id":"ITEM-1","itemData":{"edition":"2nd","editor":[{"dropping-particle":"","family":"Magnusson","given":"J.A.","non-dropping-particle":"","parse-names":false,"suffix":""},{"dropping-particle":"","family":"Fu Jr.","given":"Paul C.","non-dropping-particle":"","parse-names":false,"suffix":""}],"id":"ITEM-1","issued":{"date-parts":[["2013"]]},"publisher":"Springer","publisher-place":"London","title":"Public health informatics and information systems","type":"book"},"uris":["http://www.mendeley.com/documents/?uuid=4ca1503d-8810-416b-99ee-cda7a2b93a79"]}],"mendeley":{"formattedCitation":"(Magnusson &amp; Fu Jr., 2013)","plainTextFormattedCitation":"(Magnusson &amp; Fu Jr., 2013)","previouslyFormattedCitation":"(Magnusson &amp; Fu Jr., 2013)"},"properties":{"noteIndex":0},"schema":"https://github.com/citation-style-language/schema/raw/master/csl-citation.json"}</w:instrText>
      </w:r>
      <w:r w:rsidR="002555AF">
        <w:fldChar w:fldCharType="separate"/>
      </w:r>
      <w:r w:rsidR="002555AF" w:rsidRPr="002555AF">
        <w:rPr>
          <w:noProof/>
        </w:rPr>
        <w:t>(Magnusson &amp; Fu Jr., 2013)</w:t>
      </w:r>
      <w:r w:rsidR="002555AF">
        <w:fldChar w:fldCharType="end"/>
      </w:r>
      <w:r w:rsidR="00E377E5">
        <w:t xml:space="preserve">, </w:t>
      </w:r>
      <w:r w:rsidR="003F4D89">
        <w:t xml:space="preserve">and </w:t>
      </w:r>
      <w:r w:rsidR="00E377E5">
        <w:t>bio</w:t>
      </w:r>
      <w:r w:rsidR="0094634B">
        <w:t xml:space="preserve">informatics </w:t>
      </w:r>
      <w:r w:rsidR="0094634B">
        <w:lastRenderedPageBreak/>
        <w:fldChar w:fldCharType="begin" w:fldLock="1"/>
      </w:r>
      <w:r w:rsidR="0094634B">
        <w:instrText>ADDIN CSL_CITATION {"citationItems":[{"id":"ITEM-1","itemData":{"DOI":"10.1007/s10439-006-9105-9","ISBN":"0471383902","ISSN":"0090-6964","edition":"2nd","editor":[{"dropping-particle":"","family":"Baxevanis","given":"Andreas D.","non-dropping-particle":"","parse-names":false,"suffix":""},{"dropping-particle":"","family":"Ouellette","given":"B.F. Francis","non-dropping-particle":"","parse-names":false,"suffix":""}],"id":"ITEM-1","issued":{"date-parts":[["2020"]]},"publisher":"Wiley-Interscience","title":"Bioinformatics: A Practical Guide to the Analysis of Genes and Proteins","type":"book"},"uris":["http://www.mendeley.com/documents/?uuid=ac5c7255-7393-417a-b98a-4dfdaf47becd"]}],"mendeley":{"formattedCitation":"(Baxevanis &amp; Ouellette, 2020)","plainTextFormattedCitation":"(Baxevanis &amp; Ouellette, 2020)","previouslyFormattedCitation":"(Baxevanis &amp; Ouellette, 2020)"},"properties":{"noteIndex":0},"schema":"https://github.com/citation-style-language/schema/raw/master/csl-citation.json"}</w:instrText>
      </w:r>
      <w:r w:rsidR="0094634B">
        <w:fldChar w:fldCharType="separate"/>
      </w:r>
      <w:r w:rsidR="0094634B" w:rsidRPr="0094634B">
        <w:rPr>
          <w:noProof/>
        </w:rPr>
        <w:t>(Baxevanis &amp; Ouellette, 2020)</w:t>
      </w:r>
      <w:r w:rsidR="0094634B">
        <w:fldChar w:fldCharType="end"/>
      </w:r>
      <w:r w:rsidR="00E377E5">
        <w:t xml:space="preserve"> are but a few of the </w:t>
      </w:r>
      <w:r w:rsidR="00CB61D2">
        <w:t xml:space="preserve">further </w:t>
      </w:r>
      <w:r w:rsidR="00E377E5">
        <w:t>subfields recognised by t</w:t>
      </w:r>
      <w:r w:rsidR="002555AF">
        <w:t xml:space="preserve">he International </w:t>
      </w:r>
      <w:r w:rsidR="00E377E5">
        <w:t xml:space="preserve">Medical Informatics Association </w:t>
      </w:r>
      <w:r w:rsidR="0094634B">
        <w:fldChar w:fldCharType="begin" w:fldLock="1"/>
      </w:r>
      <w:r w:rsidR="00CB61D2">
        <w:instrText>ADDIN CSL_CITATION {"citationItems":[{"id":"ITEM-1","itemData":{"author":[{"dropping-particle":"","family":"IMIA","given":"","non-dropping-particle":"","parse-names":false,"suffix":""}],"id":"ITEM-1","issued":{"date-parts":[["2020"]]},"title":"International Medical Informatics Association","type":"article"},"uris":["http://www.mendeley.com/documents/?uuid=e089cfd1-334d-4e3a-876a-b477037bdaca"]}],"mendeley":{"formattedCitation":"(IMIA, 2020)","plainTextFormattedCitation":"(IMIA, 2020)","previouslyFormattedCitation":"(IMIA, 2020)"},"properties":{"noteIndex":0},"schema":"https://github.com/citation-style-language/schema/raw/master/csl-citation.json"}</w:instrText>
      </w:r>
      <w:r w:rsidR="0094634B">
        <w:fldChar w:fldCharType="separate"/>
      </w:r>
      <w:r w:rsidR="0094634B" w:rsidRPr="0094634B">
        <w:rPr>
          <w:noProof/>
        </w:rPr>
        <w:t>(IMIA, 2020)</w:t>
      </w:r>
      <w:r w:rsidR="0094634B">
        <w:fldChar w:fldCharType="end"/>
      </w:r>
      <w:r w:rsidR="00E377E5">
        <w:t>, where they use principles from information science to address particular needs.</w:t>
      </w:r>
    </w:p>
    <w:p w14:paraId="3BC4C3AE" w14:textId="0AC84443" w:rsidR="004E5CE1" w:rsidRPr="00322A06" w:rsidRDefault="00151E77" w:rsidP="004E5CE1">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Pr="00BC410C">
        <w:rPr>
          <w:noProof/>
        </w:rPr>
        <w:t>(IMIA WG7, 2018)</w:t>
      </w:r>
      <w:r>
        <w:fldChar w:fldCharType="end"/>
      </w:r>
      <w:r>
        <w:t>.</w:t>
      </w:r>
      <w:r w:rsidR="004E5CE1">
        <w:t xml:space="preserve"> This scope is exemplified in </w:t>
      </w:r>
      <w:r w:rsidR="004E5CE1" w:rsidRPr="00322A06">
        <w:fldChar w:fldCharType="begin" w:fldLock="1"/>
      </w:r>
      <w:r w:rsidR="004E5CE1">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&amp; Sittig, 2016)","manualFormatting":"Singh and Sittig's (2016)","plainTextFormattedCitation":"(Singh &amp; Sittig, 2016)","previouslyFormattedCitation":"(Singh &amp;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3F2662">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&amp; Stock, 2013)","plainTextFormattedCitation":"(Stock &amp; Stock, 2013)","previouslyFormattedCitation":"(Stock &amp; Stock, 2013)"},"properties":{"noteIndex":0},"schema":"https://github.com/citation-style-language/schema/raw/master/csl-citation.json"}</w:instrText>
      </w:r>
      <w:r w:rsidR="000C464D">
        <w:fldChar w:fldCharType="separate"/>
      </w:r>
      <w:r w:rsidR="000C464D" w:rsidRPr="000C464D">
        <w:rPr>
          <w:noProof/>
        </w:rPr>
        <w:t>(Stock &amp;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t xml:space="preserve">Section 2: </w:t>
      </w:r>
      <w:r w:rsidR="00656305">
        <w:t>Method</w:t>
      </w:r>
    </w:p>
    <w:p w14:paraId="30BE240E" w14:textId="008F1D7A" w:rsidR="00656305" w:rsidRDefault="006A63CC" w:rsidP="00656305">
      <w:r>
        <w:t xml:space="preserve">A workshop of </w:t>
      </w:r>
      <w:r w:rsidR="00D77B4B">
        <w:t>14</w:t>
      </w:r>
      <w:r>
        <w:t xml:space="preserve"> collaborators</w:t>
      </w:r>
      <w:r w:rsidRPr="00AA44BF">
        <w:t xml:space="preserve"> </w:t>
      </w:r>
      <w:r>
        <w:t>was convened who represent those who develop, evaluate and</w:t>
      </w:r>
      <w:r w:rsidRPr="00AA44BF">
        <w:t xml:space="preserve"> use</w:t>
      </w:r>
      <w:r>
        <w:t xml:space="preserve"> health information technologies and the</w:t>
      </w:r>
      <w:r w:rsidRPr="001809FF">
        <w:t>ir data for both research and practical purposes.</w:t>
      </w:r>
      <w:r w:rsidR="005646F8">
        <w:t xml:space="preserve"> C</w:t>
      </w:r>
      <w:r w:rsidR="005646F8" w:rsidRPr="001809FF">
        <w:t>ollaborators discussed the patient-safety implications of the challenges posed</w:t>
      </w:r>
      <w:r w:rsidR="005646F8">
        <w:t xml:space="preserve"> by a</w:t>
      </w:r>
      <w:r w:rsidR="00B11DC6" w:rsidRPr="001809FF">
        <w:t xml:space="preserve"> set of new and emerging health information technologies</w:t>
      </w:r>
      <w:r w:rsidR="005646F8">
        <w:t xml:space="preserve"> that</w:t>
      </w:r>
      <w:r w:rsidR="00B11DC6" w:rsidRPr="001809FF">
        <w:t xml:space="preserve"> were collated from a scoping review of the academic, commercial and grey literature relating to </w:t>
      </w:r>
      <w:r w:rsidR="00CB1C67">
        <w:t>HIS</w:t>
      </w:r>
      <w:r w:rsidR="00B11DC6" w:rsidRPr="001809FF">
        <w:t>s.</w:t>
      </w:r>
      <w:r w:rsidR="001809FF" w:rsidRPr="001809FF">
        <w:t xml:space="preserve"> In subsequent meetings, the group collated and synthesised contributions to 1) describe characteristics of new and emerging health information technologies, 2) describe the challenges posed by the evolving </w:t>
      </w:r>
      <w:r w:rsidR="00CB1C67">
        <w:t>HIS</w:t>
      </w:r>
      <w:r w:rsidR="001809FF" w:rsidRPr="001809FF">
        <w:t>, 3) describe the patient-safety implications of the challenges posed, and 4) recommend approaches to address the patient-safety implications</w:t>
      </w:r>
      <w:r w:rsidR="001809FF">
        <w:t>.</w:t>
      </w:r>
    </w:p>
    <w:p w14:paraId="35067DB6" w14:textId="2B32E2E3" w:rsidR="008E287D" w:rsidRDefault="008E287D" w:rsidP="00656305"/>
    <w:p w14:paraId="4CF81741" w14:textId="560A7F29" w:rsidR="009D0ABB" w:rsidRDefault="009D0ABB" w:rsidP="00F700A2">
      <w:pPr>
        <w:pStyle w:val="Heading1"/>
      </w:pPr>
      <w:r>
        <w:lastRenderedPageBreak/>
        <w:t xml:space="preserve">Section 3: </w:t>
      </w:r>
      <w:r w:rsidR="00FB2A79">
        <w:t>Workshop synthesis</w:t>
      </w:r>
    </w:p>
    <w:p w14:paraId="2320E89E" w14:textId="6FBDBE00" w:rsidR="00AB3439" w:rsidRDefault="00C87DCA" w:rsidP="009D0ABB">
      <w:pPr>
        <w:pStyle w:val="Heading2"/>
      </w:pPr>
      <w:r>
        <w:t>Characteristics of n</w:t>
      </w:r>
      <w:r w:rsidR="00E97300">
        <w:t xml:space="preserve">ew and emerging </w:t>
      </w:r>
      <w:r w:rsidR="00CB1C67">
        <w:t>HIT</w:t>
      </w:r>
    </w:p>
    <w:p w14:paraId="7DB071C0" w14:textId="35D27CE4" w:rsidR="00A20FF2" w:rsidRPr="00F76262" w:rsidRDefault="00404DCD" w:rsidP="00404DCD">
      <w:r>
        <w:t>We define emerging technology as innovation, novel application of an existing technology, or novel uptake or use of an existing technology by an organisation or user.</w:t>
      </w:r>
      <w:r w:rsidRPr="00F76262">
        <w:t xml:space="preserve"> </w:t>
      </w:r>
      <w:r w:rsidR="00D77B4B">
        <w:t>Table x</w:t>
      </w:r>
      <w:r w:rsidR="00D77B4B" w:rsidRPr="00D77B4B">
        <w:rPr>
          <w:highlight w:val="yellow"/>
        </w:rPr>
        <w:t>1</w:t>
      </w:r>
      <w:r w:rsidR="00D77B4B">
        <w:t xml:space="preserve">x shows some of the example HITs considered by collaborators. </w:t>
      </w:r>
      <w:r w:rsidR="00D77B4B" w:rsidRPr="00D77B4B">
        <w:rPr>
          <w:highlight w:val="yellow"/>
        </w:rPr>
        <w:t>The technologies are characterised by…</w:t>
      </w:r>
    </w:p>
    <w:p w14:paraId="628FE09B" w14:textId="77777777" w:rsidR="00865867" w:rsidRDefault="00865867" w:rsidP="00865867"/>
    <w:p w14:paraId="44A892CB" w14:textId="20A55BE2" w:rsidR="00E97300" w:rsidRDefault="00C87DCA" w:rsidP="00FB2A79">
      <w:pPr>
        <w:pStyle w:val="Heading2"/>
      </w:pPr>
      <w:commentRangeStart w:id="19"/>
      <w:r>
        <w:t>C</w:t>
      </w:r>
      <w:r w:rsidR="001F4ED1">
        <w:t xml:space="preserve">hallenges </w:t>
      </w:r>
      <w:r>
        <w:t xml:space="preserve">posed by </w:t>
      </w:r>
      <w:r w:rsidR="001F4ED1">
        <w:t xml:space="preserve">new and </w:t>
      </w:r>
      <w:r w:rsidR="00E97300">
        <w:t xml:space="preserve">emerging </w:t>
      </w:r>
      <w:r w:rsidR="00CB1C67">
        <w:t>HIT</w:t>
      </w:r>
      <w:commentRangeEnd w:id="19"/>
      <w:r w:rsidR="005646F8">
        <w:rPr>
          <w:rStyle w:val="CommentReference"/>
          <w:rFonts w:asciiTheme="minorHAnsi" w:eastAsiaTheme="minorHAnsi" w:hAnsiTheme="minorHAnsi" w:cstheme="minorBidi"/>
        </w:rPr>
        <w:commentReference w:id="19"/>
      </w:r>
    </w:p>
    <w:p w14:paraId="2AC08117" w14:textId="04428754" w:rsidR="005646F8" w:rsidRDefault="000A1BAC" w:rsidP="000A1BAC">
      <w:r>
        <w:t>We propose six challenges posed by the k</w:t>
      </w:r>
      <w:r w:rsidR="005646F8">
        <w:t>inds of HIT that are emerging</w:t>
      </w:r>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non-physical influences</w:t>
      </w:r>
      <w:r w:rsidR="005646F8">
        <w:t xml:space="preserve"> because it </w:t>
      </w:r>
      <w:r>
        <w:t>require</w:t>
      </w:r>
      <w:r w:rsidR="005646F8">
        <w:t>s</w:t>
      </w:r>
      <w:r>
        <w:t xml:space="preserve"> more-abstract consideration</w:t>
      </w:r>
      <w:r w:rsidR="00B4439A">
        <w:t xml:space="preserve"> of interactions and effects.</w:t>
      </w:r>
      <w:r w:rsidR="005646F8">
        <w:t xml:space="preserve"> </w:t>
      </w:r>
      <w:r w:rsidR="00B4439A">
        <w:t>Secondly, it is increasingly easier to collect data but it is not clear how they can be sensibly integrated and interpreted</w:t>
      </w:r>
      <w:r w:rsidR="003C6222">
        <w:t xml:space="preserve"> </w:t>
      </w:r>
      <w:r w:rsidR="003C6222">
        <w:fldChar w:fldCharType="begin" w:fldLock="1"/>
      </w:r>
      <w:r w:rsidR="000D63DD">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et al., 2018)","plainTextFormattedCitation":"(Ranjan et al., 2018)","previouslyFormattedCitation":"(Ranjan et al., 2018)"},"properties":{"noteIndex":0},"schema":"https://github.com/citation-style-language/schema/raw/master/csl-citation.json"}</w:instrText>
      </w:r>
      <w:r w:rsidR="003C6222">
        <w:fldChar w:fldCharType="separate"/>
      </w:r>
      <w:r w:rsidR="003C6222" w:rsidRPr="003C6222">
        <w:rPr>
          <w:noProof/>
        </w:rPr>
        <w:t>(Ranjan et al., 2018)</w:t>
      </w:r>
      <w:r w:rsidR="003C6222">
        <w:fldChar w:fldCharType="end"/>
      </w:r>
      <w:r w:rsidR="00B4439A">
        <w:t>. Thirdly, as the pace of innovation accelerates, the current reactive (rather than proactive) regulatory- and standards-based approaches to safety will be increasingly ineffective at assuring patients’ safety.</w:t>
      </w:r>
    </w:p>
    <w:p w14:paraId="2362287F" w14:textId="7BA09D58" w:rsidR="00670128" w:rsidRPr="00670128" w:rsidRDefault="00670128" w:rsidP="00670128">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Pr="00670128">
        <w:rPr>
          <w:noProof/>
        </w:rPr>
        <w:t>(Morozov, 2013)</w:t>
      </w:r>
      <w:r>
        <w:fldChar w:fldCharType="end"/>
      </w:r>
      <w:r>
        <w:t xml:space="preserve">. Examples include diet apps that inappropriately simplify body composition as merely </w:t>
      </w:r>
      <w:r>
        <w:lastRenderedPageBreak/>
        <w:t xml:space="preserve">a function of </w:t>
      </w:r>
      <w:r w:rsidR="00DF5C59">
        <w:t>calorie</w:t>
      </w:r>
      <w:r>
        <w:t xml:space="preserve"> consumption </w:t>
      </w:r>
      <w:r>
        <w:fldChar w:fldCharType="begin" w:fldLock="1"/>
      </w:r>
      <w:r w:rsidR="00DF5C59">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Pr="00670128">
        <w:rPr>
          <w:noProof/>
        </w:rPr>
        <w:t>(Maturo, 2014)</w:t>
      </w:r>
      <w:r>
        <w:fldChar w:fldCharType="end"/>
      </w:r>
      <w:r w:rsidR="00DF5C59">
        <w:t xml:space="preserve"> and many medical treatments </w:t>
      </w:r>
      <w:r w:rsidR="00DF5C59">
        <w:fldChar w:fldCharType="begin" w:fldLock="1"/>
      </w:r>
      <w:r w:rsidR="00045EB8">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&amp; Warren, 2019)","plainTextFormattedCitation":"(Gardner &amp; Warren, 2019)","previouslyFormattedCitation":"(Gardner &amp; Warren, 2019)"},"properties":{"noteIndex":0},"schema":"https://github.com/citation-style-language/schema/raw/master/csl-citation.json"}</w:instrText>
      </w:r>
      <w:r w:rsidR="00DF5C59">
        <w:fldChar w:fldCharType="separate"/>
      </w:r>
      <w:r w:rsidR="00DF5C59" w:rsidRPr="00DF5C59">
        <w:rPr>
          <w:noProof/>
        </w:rPr>
        <w:t>(Gardner &amp; Warren, 2019)</w:t>
      </w:r>
      <w:r w:rsidR="00DF5C59">
        <w:fldChar w:fldCharType="end"/>
      </w:r>
      <w:r w:rsidR="00DF5C59">
        <w:t>.</w:t>
      </w:r>
    </w:p>
    <w:p w14:paraId="0786E407" w14:textId="0AB9B19E" w:rsidR="00670128" w:rsidRDefault="00D67540" w:rsidP="00D14F7E">
      <w:r>
        <w:t>Sixthly, the increased complexity and distal connectedness of HISs challenges notions of trust that have long been a part of patient care</w:t>
      </w:r>
      <w:r w:rsidR="00045EB8">
        <w:t xml:space="preserve"> </w:t>
      </w:r>
      <w:r w:rsidR="00045EB8">
        <w:fldChar w:fldCharType="begin" w:fldLock="1"/>
      </w:r>
      <w:r w:rsidR="00022E7F">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infomediaries","type":"article-journal","volume":"43"},"uris":["http://www.mendeley.com/documents/?uuid=7a9d7c5e-7e04-4c36-872b-34c6cc5f64a7"]}],"mendeley":{"formattedCitation":"(Song &amp; Zahedi, 2007; Thorne &amp; Robinson, 1988)","plainTextFormattedCitation":"(Song &amp; Zahedi, 2007; Thorne &amp; Robinson, 1988)","previouslyFormattedCitation":"(Song &amp; Zahedi, 2007; Thorne &amp; Robinson, 1988)"},"properties":{"noteIndex":0},"schema":"https://github.com/citation-style-language/schema/raw/master/csl-citation.json"}</w:instrText>
      </w:r>
      <w:r w:rsidR="00045EB8">
        <w:fldChar w:fldCharType="separate"/>
      </w:r>
      <w:r w:rsidR="009D34D2" w:rsidRPr="009D34D2">
        <w:rPr>
          <w:noProof/>
        </w:rPr>
        <w:t>(Song &amp; Zahedi, 2007; Thorne &amp; Robinson, 1988)</w:t>
      </w:r>
      <w:r w:rsidR="00045EB8">
        <w:fldChar w:fldCharType="end"/>
      </w:r>
      <w:r>
        <w:t>.</w:t>
      </w:r>
      <w:r w:rsidR="00B8035A">
        <w:t xml:space="preserve"> T</w:t>
      </w:r>
      <w:r w:rsidR="00045EB8">
        <w:t xml:space="preserve">rust </w:t>
      </w:r>
      <w:r w:rsidR="00B8035A">
        <w:t xml:space="preserve">in healthcare </w:t>
      </w:r>
      <w:r w:rsidR="00045EB8">
        <w:t xml:space="preserve">is a </w:t>
      </w:r>
      <w:r w:rsidR="009D34D2">
        <w:t xml:space="preserve">partly </w:t>
      </w:r>
      <w:r w:rsidR="00045EB8">
        <w:t xml:space="preserve">function of inter-personal behaviours </w:t>
      </w:r>
      <w:r w:rsidR="00045EB8">
        <w:fldChar w:fldCharType="begin" w:fldLock="1"/>
      </w:r>
      <w:r w:rsidR="00045EB8">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&amp; Rowe, 2006)","plainTextFormattedCitation":"(Calnan &amp; Rowe, 2006)","previouslyFormattedCitation":"(Calnan &amp; Rowe, 2006)"},"properties":{"noteIndex":0},"schema":"https://github.com/citation-style-language/schema/raw/master/csl-citation.json"}</w:instrText>
      </w:r>
      <w:r w:rsidR="00045EB8">
        <w:fldChar w:fldCharType="separate"/>
      </w:r>
      <w:r w:rsidR="00045EB8" w:rsidRPr="00045EB8">
        <w:rPr>
          <w:noProof/>
        </w:rPr>
        <w:t>(Calnan &amp; Rowe, 2006)</w:t>
      </w:r>
      <w:r w:rsidR="00045EB8">
        <w:fldChar w:fldCharType="end"/>
      </w:r>
      <w:r w:rsidR="00045EB8">
        <w:t xml:space="preserve"> and the gatekeeping and competing incentives of actors in a HIS threaten </w:t>
      </w:r>
      <w:r w:rsidR="00B8035A">
        <w:t xml:space="preserve">this </w:t>
      </w:r>
      <w:r w:rsidR="00A358FA">
        <w:t xml:space="preserve">trust </w:t>
      </w:r>
      <w:r w:rsidR="00045EB8">
        <w:fldChar w:fldCharType="begin" w:fldLock="1"/>
      </w:r>
      <w:r w:rsidR="003C6222">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health","type":"article-journal","volume":"5"},"uris":["http://www.mendeley.com/documents/?uuid=bbc34b74-f0bc-4c81-8cf2-0cd467fd3d44"]}],"mendeley":{"formattedCitation":"(Alaszewski, 2003; Mechanic &amp; Schlesinger, 1996)","plainTextFormattedCitation":"(Alaszewski, 2003; Mechanic &amp; Schlesinger, 1996)","previouslyFormattedCitation":"(Alaszewski, 2003; Mechanic &amp; Schlesinger, 1996)"},"properties":{"noteIndex":0},"schema":"https://github.com/citation-style-language/schema/raw/master/csl-citation.json"}</w:instrText>
      </w:r>
      <w:r w:rsidR="00045EB8">
        <w:fldChar w:fldCharType="separate"/>
      </w:r>
      <w:r w:rsidR="00022E7F" w:rsidRPr="00022E7F">
        <w:rPr>
          <w:noProof/>
        </w:rPr>
        <w:t>(Alaszewski, 2003; Mechanic &amp; Schlesinger, 1996)</w:t>
      </w:r>
      <w:r w:rsidR="00045EB8">
        <w:fldChar w:fldCharType="end"/>
      </w:r>
      <w:r w:rsidR="00045EB8">
        <w:t>.</w:t>
      </w:r>
      <w:r w:rsidR="00D14F7E">
        <w:t xml:space="preserve"> </w:t>
      </w:r>
      <w:r w:rsidR="006930BF">
        <w:t>Finally, there is the question of how these challenges will interact with the existing challenges alluded t</w:t>
      </w:r>
      <w:r w:rsidR="005646F8">
        <w:t>o Section 1</w:t>
      </w:r>
      <w:r w:rsidR="006930BF">
        <w:t>.</w:t>
      </w:r>
    </w:p>
    <w:p w14:paraId="026FA11C" w14:textId="77777777" w:rsidR="00D14F7E" w:rsidRPr="00D14F7E" w:rsidRDefault="00D14F7E" w:rsidP="00D14F7E"/>
    <w:p w14:paraId="1FF8E64D" w14:textId="521E620E" w:rsidR="00A20FF2" w:rsidRPr="00660F62" w:rsidRDefault="00A20FF2" w:rsidP="00A20FF2">
      <w:pPr>
        <w:pStyle w:val="Heading2"/>
      </w:pPr>
      <w:r>
        <w:t>Patient-safety implications</w:t>
      </w:r>
      <w:r w:rsidR="00C87DCA">
        <w:t xml:space="preserve"> of </w:t>
      </w:r>
      <w:r w:rsidR="00CB1C67">
        <w:t>HIT</w:t>
      </w:r>
      <w:r w:rsidR="00C87DCA">
        <w:t xml:space="preserve"> challenges</w:t>
      </w:r>
    </w:p>
    <w:p w14:paraId="4180AD56" w14:textId="53B45D13" w:rsidR="00FD1560" w:rsidRDefault="00CE48ED" w:rsidP="00970743">
      <w:pPr>
        <w:rPr>
          <w:color w:val="FF0000"/>
        </w:rPr>
      </w:pPr>
      <w:r>
        <w:rPr>
          <w:color w:val="FF0000"/>
        </w:rPr>
        <w:t>*</w:t>
      </w:r>
    </w:p>
    <w:p w14:paraId="49637D17" w14:textId="77777777" w:rsidR="00CE48ED" w:rsidRPr="002D033C" w:rsidRDefault="00CE48ED" w:rsidP="00970743">
      <w:pPr>
        <w:rPr>
          <w:color w:val="FF0000"/>
        </w:rPr>
      </w:pPr>
    </w:p>
    <w:p w14:paraId="5457B14C" w14:textId="1EB8914E" w:rsidR="00E97300" w:rsidRPr="00F700A2" w:rsidRDefault="009D0ABB" w:rsidP="00F700A2">
      <w:pPr>
        <w:pStyle w:val="Heading1"/>
      </w:pPr>
      <w:r>
        <w:t xml:space="preserve">Section 4: </w:t>
      </w:r>
      <w:r w:rsidR="00EC0EB1">
        <w:t xml:space="preserve">Addressing </w:t>
      </w:r>
      <w:r>
        <w:t>challenges to patient-safety</w:t>
      </w:r>
    </w:p>
    <w:p w14:paraId="1CCB8F93" w14:textId="74EA751D" w:rsidR="00B05D6C" w:rsidRPr="0048402F" w:rsidRDefault="0048402F" w:rsidP="00EC0EB1">
      <w:r w:rsidRPr="0048402F">
        <w:t>In this section, we recommend theoretically-informed frameworks to address these patient-safety implications raised in Section 3.</w:t>
      </w:r>
    </w:p>
    <w:p w14:paraId="448C8414" w14:textId="77777777" w:rsidR="00B05D6C" w:rsidRPr="00B05D6C" w:rsidRDefault="00B05D6C" w:rsidP="00B05D6C"/>
    <w:p w14:paraId="43399131" w14:textId="4F854331" w:rsidR="00E97300" w:rsidRDefault="00E97300" w:rsidP="00284465">
      <w:pPr>
        <w:pStyle w:val="Heading2"/>
      </w:pPr>
      <w:r>
        <w:t>Safety cases</w:t>
      </w:r>
    </w:p>
    <w:p w14:paraId="699F4F55" w14:textId="6248FA00" w:rsidR="00004E11" w:rsidRDefault="00004E11" w:rsidP="00004E11">
      <w:pPr>
        <w:rPr>
          <w:color w:val="FF0000"/>
        </w:rPr>
      </w:pPr>
      <w:r w:rsidRPr="00F13924">
        <w:rPr>
          <w:color w:val="FF0000"/>
        </w:rPr>
        <w:t>*</w:t>
      </w:r>
      <w:r w:rsidR="00AD734F">
        <w:rPr>
          <w:color w:val="FF0000"/>
        </w:rPr>
        <w:t xml:space="preserve">Suggestion: </w:t>
      </w:r>
      <w:r>
        <w:rPr>
          <w:color w:val="FF0000"/>
        </w:rPr>
        <w:t>Ibrahim Habli (UoY) to lead on this section*</w:t>
      </w:r>
    </w:p>
    <w:p w14:paraId="24ABCB89" w14:textId="77293560" w:rsidR="00B16B1C" w:rsidRDefault="00B16B1C" w:rsidP="00004E11">
      <w:pPr>
        <w:rPr>
          <w:color w:val="FF0000"/>
        </w:rPr>
      </w:pPr>
      <w:r w:rsidRPr="00B16B1C">
        <w:rPr>
          <w:color w:val="FF0000"/>
        </w:rPr>
        <w:t>*Possible connection to decision field theory planning “</w:t>
      </w:r>
      <w:r w:rsidRPr="00B16B1C">
        <w:rPr>
          <w:color w:val="FF0000"/>
          <w:sz w:val="23"/>
          <w:szCs w:val="23"/>
        </w:rPr>
        <w:t>individuals plan future choices on the fly</w:t>
      </w:r>
      <w:r>
        <w:rPr>
          <w:color w:val="FF0000"/>
          <w:sz w:val="23"/>
          <w:szCs w:val="23"/>
        </w:rPr>
        <w:t xml:space="preserve"> </w:t>
      </w:r>
      <w:r w:rsidRPr="00B16B1C">
        <w:rPr>
          <w:color w:val="FF0000"/>
          <w:sz w:val="23"/>
          <w:szCs w:val="23"/>
        </w:rPr>
        <w:t>through repeated forward-looking mental simulations</w:t>
      </w:r>
      <w:r>
        <w:rPr>
          <w:color w:val="FF0000"/>
        </w:rPr>
        <w:t>”</w:t>
      </w:r>
    </w:p>
    <w:p w14:paraId="68C76253" w14:textId="247F3E08" w:rsidR="00851E30" w:rsidRDefault="00B05D6C" w:rsidP="00004E11">
      <w:pPr>
        <w:rPr>
          <w:color w:val="4472C4" w:themeColor="accent5"/>
        </w:rPr>
      </w:pPr>
      <w:r w:rsidRPr="00F700A2">
        <w:rPr>
          <w:color w:val="4472C4" w:themeColor="accent5"/>
        </w:rPr>
        <w:lastRenderedPageBreak/>
        <w:t xml:space="preserve">The purpose of this subsection is to present the concept of a safety case </w:t>
      </w:r>
      <w:r w:rsidR="00851E30" w:rsidRPr="00F700A2">
        <w:rPr>
          <w:color w:val="4472C4" w:themeColor="accent5"/>
        </w:rPr>
        <w:fldChar w:fldCharType="begin" w:fldLock="1"/>
      </w:r>
      <w:r w:rsidR="000B2D7E" w:rsidRPr="00F700A2">
        <w:rPr>
          <w:color w:val="4472C4" w:themeColor="accent5"/>
        </w:rPr>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Technology","type":"article-journal","volume":"5"},"uris":["http://www.mendeley.com/documents/?uuid=8f8bc3bb-d69d-413f-9768-8580a1efb64f"]},{"id":"ITEM-6","itemData":{"DOI":"10.1177/1460458212462079","author":[{"dropping-particle":"","family":"Sujan","given":"Mark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rsidR="00851E30" w:rsidRPr="00F700A2">
        <w:rPr>
          <w:color w:val="4472C4" w:themeColor="accent5"/>
        </w:rPr>
        <w:fldChar w:fldCharType="separate"/>
      </w:r>
      <w:r w:rsidR="00851E30" w:rsidRPr="00F700A2">
        <w:rPr>
          <w:noProof/>
          <w:color w:val="4472C4" w:themeColor="accent5"/>
        </w:rPr>
        <w:t>(Denney et al., 2015; Despotou et al., 2012; Flood &amp; Habli, 2011; Habli et al., 2019; Sujan et al., 2016, 2013, 2015)</w:t>
      </w:r>
      <w:r w:rsidR="00851E30" w:rsidRPr="00F700A2">
        <w:rPr>
          <w:color w:val="4472C4" w:themeColor="accent5"/>
        </w:rPr>
        <w:fldChar w:fldCharType="end"/>
      </w:r>
      <w:r w:rsidRPr="00F700A2">
        <w:rPr>
          <w:color w:val="4472C4" w:themeColor="accent5"/>
        </w:rPr>
        <w:t>.</w:t>
      </w:r>
    </w:p>
    <w:p w14:paraId="407B6E7B" w14:textId="7B8AEE29" w:rsidR="00F76262" w:rsidRDefault="00F76262" w:rsidP="00004E11">
      <w:pPr>
        <w:rPr>
          <w:color w:val="4472C4" w:themeColor="accent5"/>
        </w:rPr>
      </w:pPr>
    </w:p>
    <w:p w14:paraId="1BDF9003" w14:textId="54D243E9" w:rsidR="007E4136" w:rsidRDefault="007E4136" w:rsidP="007E4136">
      <w:pPr>
        <w:pStyle w:val="Heading2"/>
      </w:pPr>
      <w:r>
        <w:t>Interoperability</w:t>
      </w:r>
    </w:p>
    <w:p w14:paraId="670D73F6" w14:textId="664F3806" w:rsidR="007E4136" w:rsidRDefault="007E4136" w:rsidP="007E4136">
      <w:pPr>
        <w:rPr>
          <w:color w:val="FF0000"/>
        </w:rPr>
      </w:pPr>
      <w:r w:rsidRPr="007E4136">
        <w:rPr>
          <w:color w:val="FF0000"/>
        </w:rPr>
        <w:t xml:space="preserve">*The purpose of this subsection is to present efforts made to improve the interoperability of health information technologies and health information technology systems. Special reference will be made to the HL7 FHIR standard created by HL7 International </w:t>
      </w:r>
      <w:r w:rsidRPr="007E4136">
        <w:rPr>
          <w:color w:val="FF0000"/>
        </w:rPr>
        <w:fldChar w:fldCharType="begin" w:fldLock="1"/>
      </w:r>
      <w:r w:rsidRPr="007E4136">
        <w:rPr>
          <w:color w:val="FF0000"/>
        </w:rPr>
        <w:instrText>ADDIN CSL_CITATION {"citationItems":[{"id":"ITEM-1","itemData":{"author":[{"dropping-particle":"","family":"Health Level Seven International","given":"","non-dropping-particle":"","parse-names":false,"suffix":""}],"id":"ITEM-1","issued":{"date-parts":[["2020"]]},"title":"HL7 International","type":"article"},"uris":["http://www.mendeley.com/documents/?uuid=b896944c-501e-437c-a761-8e46b47eb713"]}],"mendeley":{"formattedCitation":"(Health Level Seven International, 2020)","plainTextFormattedCitation":"(Health Level Seven International, 2020)","previouslyFormattedCitation":"(Health Level Seven International, 2020)"},"properties":{"noteIndex":0},"schema":"https://github.com/citation-style-language/schema/raw/master/csl-citation.json"}</w:instrText>
      </w:r>
      <w:r w:rsidRPr="007E4136">
        <w:rPr>
          <w:color w:val="FF0000"/>
        </w:rPr>
        <w:fldChar w:fldCharType="separate"/>
      </w:r>
      <w:r w:rsidRPr="007E4136">
        <w:rPr>
          <w:noProof/>
          <w:color w:val="FF0000"/>
        </w:rPr>
        <w:t>(Health Level Seven International, 2020)</w:t>
      </w:r>
      <w:r w:rsidRPr="007E4136">
        <w:rPr>
          <w:color w:val="FF0000"/>
        </w:rPr>
        <w:fldChar w:fldCharType="end"/>
      </w:r>
      <w:r w:rsidRPr="007E4136">
        <w:rPr>
          <w:color w:val="FF0000"/>
        </w:rPr>
        <w:t xml:space="preserve">, which is a standard for exchanging EHRs </w:t>
      </w:r>
      <w:r w:rsidRPr="007E4136">
        <w:rPr>
          <w:color w:val="FF0000"/>
        </w:rPr>
        <w:fldChar w:fldCharType="begin" w:fldLock="1"/>
      </w:r>
      <w:r w:rsidRPr="007E4136">
        <w:rPr>
          <w:color w:val="FF0000"/>
        </w:rPr>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et al., 2019; Saripalle et al., 2019)","manualFormatting":"(Saripalle et al., 2019; see Houta et al., 2019 for application in epilepsy data)","plainTextFormattedCitation":"(Houta et al., 2019; Saripalle et al., 2019)","previouslyFormattedCitation":"(Houta et al., 2019; Saripalle et al., 2019)"},"properties":{"noteIndex":0},"schema":"https://github.com/citation-style-language/schema/raw/master/csl-citation.json"}</w:instrText>
      </w:r>
      <w:r w:rsidRPr="007E4136">
        <w:rPr>
          <w:color w:val="FF0000"/>
        </w:rPr>
        <w:fldChar w:fldCharType="separate"/>
      </w:r>
      <w:r w:rsidRPr="007E4136">
        <w:rPr>
          <w:noProof/>
          <w:color w:val="FF0000"/>
        </w:rPr>
        <w:t>(Saripalle et al., 2019; see Houta et al., 2019 for application in epilepsy data)</w:t>
      </w:r>
      <w:r w:rsidRPr="007E4136">
        <w:rPr>
          <w:color w:val="FF0000"/>
        </w:rPr>
        <w:fldChar w:fldCharType="end"/>
      </w:r>
      <w:r w:rsidRPr="007E4136">
        <w:rPr>
          <w:color w:val="FF0000"/>
        </w:rPr>
        <w:t xml:space="preserve">, and an example of a distributed architecture to integrate EHRs </w:t>
      </w:r>
      <w:r w:rsidRPr="007E4136">
        <w:rPr>
          <w:color w:val="FF0000"/>
        </w:rPr>
        <w:fldChar w:fldCharType="begin" w:fldLock="1"/>
      </w:r>
      <w:r w:rsidRPr="007E4136">
        <w:rPr>
          <w:color w:val="FF0000"/>
        </w:rPr>
        <w:instrText>ADDIN CSL_CITATION {"citationItems":[{"id":"ITEM-1","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Informatics","id":"ITEM-1","issued":{"date-parts":[["2017"]]},"page":"70-81","publisher":"Elsevier Inc.","title":"OmniPHR : A distributed architecture model to integrate personal health records","type":"article-journal","volume":"71"},"uris":["http://www.mendeley.com/documents/?uuid=05c32272-f736-4af2-bb40-6cf5c537d632"]},{"id":"ITEM-2","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Informatics","id":"ITEM-2","issue":"2","issued":{"date-parts":[["2019"]]},"page":"867-873","title":"Toward a Model for Personal Health Record Interoperability","type":"article-journal","volume":"23"},"uris":["http://www.mendeley.com/documents/?uuid=cfce974b-ad7b-4c7f-9e18-757e48591be6"]}],"mendeley":{"formattedCitation":"(Roehrs et al., 2019, 2017)","plainTextFormattedCitation":"(Roehrs et al., 2019, 2017)","previouslyFormattedCitation":"(Roehrs et al., 2019, 2017)"},"properties":{"noteIndex":0},"schema":"https://github.com/citation-style-language/schema/raw/master/csl-citation.json"}</w:instrText>
      </w:r>
      <w:r w:rsidRPr="007E4136">
        <w:rPr>
          <w:color w:val="FF0000"/>
        </w:rPr>
        <w:fldChar w:fldCharType="separate"/>
      </w:r>
      <w:r w:rsidRPr="007E4136">
        <w:rPr>
          <w:noProof/>
          <w:color w:val="FF0000"/>
        </w:rPr>
        <w:t>(Roehrs et al., 2019, 2017)</w:t>
      </w:r>
      <w:r w:rsidRPr="007E4136">
        <w:rPr>
          <w:color w:val="FF0000"/>
        </w:rPr>
        <w:fldChar w:fldCharType="end"/>
      </w:r>
      <w:r w:rsidRPr="007E4136">
        <w:rPr>
          <w:color w:val="FF0000"/>
        </w:rPr>
        <w:t xml:space="preserve">, which makes use of blockchain approaches </w:t>
      </w:r>
      <w:r w:rsidRPr="007E4136">
        <w:rPr>
          <w:color w:val="FF0000"/>
        </w:rPr>
        <w:fldChar w:fldCharType="begin" w:fldLock="1"/>
      </w:r>
      <w:r w:rsidRPr="007E4136">
        <w:rPr>
          <w:color w:val="FF0000"/>
        </w:rPr>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records","type":"thesis"},"uris":["http://www.mendeley.com/documents/?uuid=6a9e5cea-7475-4b6f-abe2-621171d49b99"]}],"mendeley":{"formattedCitation":"(Roehrs, 2019)","plainTextFormattedCitation":"(Roehrs, 2019)","previouslyFormattedCitation":"(Roehrs, 2019)"},"properties":{"noteIndex":0},"schema":"https://github.com/citation-style-language/schema/raw/master/csl-citation.json"}</w:instrText>
      </w:r>
      <w:r w:rsidRPr="007E4136">
        <w:rPr>
          <w:color w:val="FF0000"/>
        </w:rPr>
        <w:fldChar w:fldCharType="separate"/>
      </w:r>
      <w:r w:rsidRPr="007E4136">
        <w:rPr>
          <w:noProof/>
          <w:color w:val="FF0000"/>
        </w:rPr>
        <w:t>(Roehrs, 2019)</w:t>
      </w:r>
      <w:r w:rsidRPr="007E4136">
        <w:rPr>
          <w:color w:val="FF0000"/>
        </w:rPr>
        <w:fldChar w:fldCharType="end"/>
      </w:r>
      <w:r w:rsidRPr="007E4136">
        <w:rPr>
          <w:color w:val="FF0000"/>
        </w:rPr>
        <w:t>.</w:t>
      </w:r>
    </w:p>
    <w:p w14:paraId="0825286F" w14:textId="4F9758B4" w:rsidR="000D63DD" w:rsidRDefault="000D63DD" w:rsidP="007E4136">
      <w:pPr>
        <w:rPr>
          <w:color w:val="FF0000"/>
        </w:rPr>
      </w:pPr>
      <w:r>
        <w:rPr>
          <w:color w:val="FF0000"/>
        </w:rPr>
        <w:t>*Middleware as “</w:t>
      </w:r>
      <w:r w:rsidRPr="000D63DD">
        <w:rPr>
          <w:i/>
          <w:color w:val="FF0000"/>
        </w:rPr>
        <w:t>an abstraction layer is necessary to abstract this heterogeneity in order to achieve a seamless integration with anything</w:t>
      </w:r>
      <w:r>
        <w:rPr>
          <w:color w:val="FF0000"/>
        </w:rPr>
        <w:t xml:space="preserve">” </w:t>
      </w:r>
      <w:r>
        <w:rPr>
          <w:color w:val="FF0000"/>
        </w:rPr>
        <w:fldChar w:fldCharType="begin" w:fldLock="1"/>
      </w:r>
      <w:r w:rsidR="00116939">
        <w:rPr>
          <w:color w:val="FF0000"/>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et al., 2016)","plainTextFormattedCitation":"(Díaz et al., 2016)","previouslyFormattedCitation":"(Díaz et al., 2016)"},"properties":{"noteIndex":0},"schema":"https://github.com/citation-style-language/schema/raw/master/csl-citation.json"}</w:instrText>
      </w:r>
      <w:r>
        <w:rPr>
          <w:color w:val="FF0000"/>
        </w:rPr>
        <w:fldChar w:fldCharType="separate"/>
      </w:r>
      <w:r w:rsidRPr="000D63DD">
        <w:rPr>
          <w:noProof/>
          <w:color w:val="FF0000"/>
        </w:rPr>
        <w:t>(Díaz et al., 2016)</w:t>
      </w:r>
      <w:r>
        <w:rPr>
          <w:color w:val="FF0000"/>
        </w:rPr>
        <w:fldChar w:fldCharType="end"/>
      </w:r>
    </w:p>
    <w:p w14:paraId="4210AB85" w14:textId="3D41A9F9" w:rsidR="00116939" w:rsidRPr="007E4136" w:rsidRDefault="00116939" w:rsidP="007E4136">
      <w:pPr>
        <w:rPr>
          <w:color w:val="FF0000"/>
        </w:rPr>
      </w:pPr>
      <w:r>
        <w:rPr>
          <w:color w:val="FF0000"/>
        </w:rPr>
        <w:t xml:space="preserve">*The CSIRO Health Data Integration tool </w:t>
      </w:r>
      <w:r>
        <w:rPr>
          <w:color w:val="FF0000"/>
        </w:rPr>
        <w:fldChar w:fldCharType="begin" w:fldLock="1"/>
      </w:r>
      <w:r w:rsidR="00203C24">
        <w:rPr>
          <w:color w:val="FF0000"/>
        </w:rPr>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et al., 2007)","plainTextFormattedCitation":"(Hansen et al., 2007)","previouslyFormattedCitation":"(Hansen et al., 2007)"},"properties":{"noteIndex":0},"schema":"https://github.com/citation-style-language/schema/raw/master/csl-citation.json"}</w:instrText>
      </w:r>
      <w:r>
        <w:rPr>
          <w:color w:val="FF0000"/>
        </w:rPr>
        <w:fldChar w:fldCharType="separate"/>
      </w:r>
      <w:r w:rsidRPr="00116939">
        <w:rPr>
          <w:noProof/>
          <w:color w:val="FF0000"/>
        </w:rPr>
        <w:t>(Hansen et al., 2007)</w:t>
      </w:r>
      <w:r>
        <w:rPr>
          <w:color w:val="FF0000"/>
        </w:rPr>
        <w:fldChar w:fldCharType="end"/>
      </w:r>
    </w:p>
    <w:p w14:paraId="62C1966A" w14:textId="4534C674" w:rsidR="00116939" w:rsidRPr="007E4136" w:rsidRDefault="00116939" w:rsidP="007E4136"/>
    <w:p w14:paraId="4D6E52CB" w14:textId="3A9941D4" w:rsidR="00E97300" w:rsidRDefault="00F76262" w:rsidP="00284465">
      <w:pPr>
        <w:pStyle w:val="Heading2"/>
      </w:pPr>
      <w:r>
        <w:t>S</w:t>
      </w:r>
      <w:r w:rsidR="00E97300">
        <w:t>tandards</w:t>
      </w:r>
    </w:p>
    <w:p w14:paraId="61AFA88D" w14:textId="269F2F9F" w:rsidR="00B23B5B" w:rsidRPr="00F700A2" w:rsidRDefault="00B05D6C" w:rsidP="00B05D6C">
      <w:pPr>
        <w:rPr>
          <w:color w:val="4472C4" w:themeColor="accent5"/>
        </w:rPr>
      </w:pPr>
      <w:r w:rsidRPr="00F700A2">
        <w:rPr>
          <w:color w:val="4472C4" w:themeColor="accent5"/>
        </w:rPr>
        <w:t xml:space="preserve">The purpose of this subsection is to present efforts to develop design standards for </w:t>
      </w:r>
      <w:r w:rsidR="00CB1C67">
        <w:rPr>
          <w:color w:val="4472C4" w:themeColor="accent5"/>
        </w:rPr>
        <w:t>HIT</w:t>
      </w:r>
      <w:r w:rsidR="00D55A92" w:rsidRPr="00F700A2">
        <w:rPr>
          <w:color w:val="4472C4" w:themeColor="accent5"/>
        </w:rPr>
        <w:t xml:space="preserve"> </w:t>
      </w:r>
      <w:r w:rsidR="00D55A92" w:rsidRPr="00F700A2">
        <w:rPr>
          <w:color w:val="4472C4" w:themeColor="accent5"/>
        </w:rPr>
        <w:fldChar w:fldCharType="begin" w:fldLock="1"/>
      </w:r>
      <w:r w:rsidR="00021296" w:rsidRPr="00F700A2">
        <w:rPr>
          <w:color w:val="4472C4" w:themeColor="accent5"/>
        </w:rPr>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us?","type":"article-journal","volume":"9"},"uris":["http://www.mendeley.com/documents/?uuid=74ac3f68-d244-4e6c-aa52-b553d073d345"]},{"id":"ITEM-2","itemData":{"DOI":"10.3233/978-1-61499-808-2-127","ISBN":"9781614998082","abstract":"Clinical Decision Support Systems (CDSS) can have positive effects on quality of care measures, yet have not gained widespread traction in healthcare. This study sought to determine and evaluate barriers and facilitators to CDSS implementation and distribution. Based on 768 systems identified in a literature review we conducted semi-structured telephone interviews with 54 system developers in 16 countries. Qualitative analysis led to the identification of 66 key factors influencing implementation. Central issues evolved around CDSS properties, quality and integration, as well as usability, user related factors, internal marketing, resource issues and collaborations with emphasis partly on topics differing from existing research. Additionally, evidence pointed to regional differences regarding implementation hurdles. Recent regulatory requirements were deemed less of a barrier to system adoption than expected, even though lacking expertise in this area was surprisingly common among interview partners","author":[{"dropping-particle":"","family":"Kux","given":"Benjamin R","non-dropping-particle":"","parse-names":false,"suffix":""},{"dropping-particle":"","family":"Majeed","given":"Raphael W","non-dropping-particle":"","parse-names":false,"suffix":""}],"container-title":"Studies in Health Technology and Informatics","id":"ITEM-2","issued":{"date-parts":[["2017"]]},"page":"127-131","title":"Factors Influencing the Implementation and Distribution of Clinical Decision Support Systems (CDSS)","type":"article-journal","volume":"243"},"uris":["http://www.mendeley.com/documents/?uuid=6780e238-4860-4a1e-b551-50982e2578f3"]},{"id":"ITEM-3","itemData":{"DOI":"10.1136/bmjqs-2019-009484","author":[{"dropping-particle":"","family":"Macrae","given":"Carl","non-dropping-particle":"","parse-names":false,"suffix":""}],"container-title":"BMJ Qual Saf","id":"ITEM-3","issued":{"date-parts":[["2019"]]},"page":"495-498","title":"Governing the safety of artificial intelligence in healthcare","type":"article-journal","volume":"28"},"uris":["http://www.mendeley.com/documents/?uuid=03f4e3b8-d271-4aac-a72b-48f8782bb709"]}],"mendeley":{"formattedCitation":"(Kux &amp; Majeed, 2017; Macrae, 2019; Masum et al., 2013)","plainTextFormattedCitation":"(Kux &amp; Majeed, 2017; Macrae, 2019; Masum et al., 2013)","previouslyFormattedCitation":"(Kux &amp; Majeed, 2017; Macrae, 2019; Masum et al., 2013)"},"properties":{"noteIndex":0},"schema":"https://github.com/citation-style-language/schema/raw/master/csl-citation.json"}</w:instrText>
      </w:r>
      <w:r w:rsidR="00D55A92" w:rsidRPr="00F700A2">
        <w:rPr>
          <w:color w:val="4472C4" w:themeColor="accent5"/>
        </w:rPr>
        <w:fldChar w:fldCharType="separate"/>
      </w:r>
      <w:r w:rsidR="00021296" w:rsidRPr="00F700A2">
        <w:rPr>
          <w:noProof/>
          <w:color w:val="4472C4" w:themeColor="accent5"/>
        </w:rPr>
        <w:t>(Kux &amp; Majeed, 2017; Macrae, 2019; Masum et al., 2013)</w:t>
      </w:r>
      <w:r w:rsidR="00D55A92" w:rsidRPr="00F700A2">
        <w:rPr>
          <w:color w:val="4472C4" w:themeColor="accent5"/>
        </w:rPr>
        <w:fldChar w:fldCharType="end"/>
      </w:r>
      <w:r w:rsidR="00021296" w:rsidRPr="00F700A2">
        <w:rPr>
          <w:color w:val="4472C4" w:themeColor="accent5"/>
        </w:rPr>
        <w:t>, e.g.</w:t>
      </w:r>
      <w:r w:rsidR="003F2662">
        <w:rPr>
          <w:color w:val="4472C4" w:themeColor="accent5"/>
        </w:rPr>
        <w:t xml:space="preserve"> IEC 80001 standard </w:t>
      </w:r>
      <w:r w:rsidR="003F2662">
        <w:rPr>
          <w:color w:val="4472C4" w:themeColor="accent5"/>
        </w:rPr>
        <w:fldChar w:fldCharType="begin" w:fldLock="1"/>
      </w:r>
      <w:r w:rsidR="00387EBD">
        <w:rPr>
          <w:color w:val="4472C4" w:themeColor="accent5"/>
        </w:rPr>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devices","type":"article"},"uris":["http://www.mendeley.com/documents/?uuid=a28a89e9-35f4-4897-90f7-90f1cda4a455"]}],"mendeley":{"formattedCitation":"(IEC, 2011)","plainTextFormattedCitation":"(IEC, 2011)","previouslyFormattedCitation":"(IEC, 2011)"},"properties":{"noteIndex":0},"schema":"https://github.com/citation-style-language/schema/raw/master/csl-citation.json"}</w:instrText>
      </w:r>
      <w:r w:rsidR="003F2662">
        <w:rPr>
          <w:color w:val="4472C4" w:themeColor="accent5"/>
        </w:rPr>
        <w:fldChar w:fldCharType="separate"/>
      </w:r>
      <w:r w:rsidR="003F2662" w:rsidRPr="003F2662">
        <w:rPr>
          <w:noProof/>
          <w:color w:val="4472C4" w:themeColor="accent5"/>
        </w:rPr>
        <w:t>(IEC, 2011)</w:t>
      </w:r>
      <w:r w:rsidR="003F2662">
        <w:rPr>
          <w:color w:val="4472C4" w:themeColor="accent5"/>
        </w:rPr>
        <w:fldChar w:fldCharType="end"/>
      </w:r>
      <w:r w:rsidR="003F2662">
        <w:rPr>
          <w:color w:val="4472C4" w:themeColor="accent5"/>
        </w:rPr>
        <w:t>,</w:t>
      </w:r>
      <w:r w:rsidR="00021296" w:rsidRPr="00F700A2">
        <w:rPr>
          <w:color w:val="4472C4" w:themeColor="accent5"/>
        </w:rPr>
        <w:t xml:space="preserve"> </w:t>
      </w:r>
      <w:r w:rsidR="00B23B5B" w:rsidRPr="00F700A2">
        <w:rPr>
          <w:color w:val="4472C4" w:themeColor="accent5"/>
        </w:rPr>
        <w:t xml:space="preserve">learning from Business Intelligence and sociotechnical theories </w:t>
      </w:r>
      <w:r w:rsidR="00B23B5B" w:rsidRPr="00F700A2">
        <w:rPr>
          <w:color w:val="4472C4" w:themeColor="accent5"/>
        </w:rPr>
        <w:fldChar w:fldCharType="begin" w:fldLock="1"/>
      </w:r>
      <w:r w:rsidR="009D445B" w:rsidRPr="00F700A2">
        <w:rPr>
          <w:color w:val="4472C4" w:themeColor="accent5"/>
        </w:rPr>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rsidR="00B23B5B" w:rsidRPr="00F700A2">
        <w:rPr>
          <w:color w:val="4472C4" w:themeColor="accent5"/>
        </w:rPr>
        <w:fldChar w:fldCharType="separate"/>
      </w:r>
      <w:r w:rsidR="003D5C61" w:rsidRPr="00F700A2">
        <w:rPr>
          <w:noProof/>
          <w:color w:val="4472C4" w:themeColor="accent5"/>
        </w:rPr>
        <w:t>(Moghimi et al., 2020)</w:t>
      </w:r>
      <w:r w:rsidR="00B23B5B" w:rsidRPr="00F700A2">
        <w:rPr>
          <w:color w:val="4472C4" w:themeColor="accent5"/>
        </w:rPr>
        <w:fldChar w:fldCharType="end"/>
      </w:r>
      <w:r w:rsidR="00021296" w:rsidRPr="00F700A2">
        <w:rPr>
          <w:color w:val="4472C4" w:themeColor="accent5"/>
        </w:rPr>
        <w:t xml:space="preserve">, </w:t>
      </w:r>
      <w:r w:rsidR="00021296" w:rsidRPr="00F700A2">
        <w:rPr>
          <w:rStyle w:val="normaltextrun"/>
          <w:rFonts w:ascii="Calibri" w:hAnsi="Calibri" w:cs="Calibri"/>
          <w:color w:val="4472C4" w:themeColor="accent5"/>
        </w:rPr>
        <w:t xml:space="preserve">Clinical Decision Support Consortia </w:t>
      </w:r>
      <w:r w:rsidR="00021296" w:rsidRPr="00F700A2">
        <w:rPr>
          <w:rStyle w:val="normaltextrun"/>
          <w:rFonts w:ascii="Calibri" w:hAnsi="Calibri" w:cs="Calibri"/>
          <w:color w:val="4472C4" w:themeColor="accent5"/>
        </w:rPr>
        <w:fldChar w:fldCharType="begin" w:fldLock="1"/>
      </w:r>
      <w:r w:rsidR="00021296" w:rsidRPr="00F700A2">
        <w:rPr>
          <w:rStyle w:val="normaltextrun"/>
          <w:rFonts w:ascii="Calibri" w:hAnsi="Calibri" w:cs="Calibri"/>
          <w:color w:val="4472C4" w:themeColor="accent5"/>
        </w:rPr>
        <w:instrText>ADDIN CSL_CITATION {"citationItems":[{"id":"ITEM-1","itemData":{"DOI":"10.1136/jamia.2009.002030","author":[{"dropping-particle":"","family":"Wright","given":"Adam","non-dropping-particle":"","parse-names":false,"suffix":""},{"dropping-particle":"","family":"Sittig","given":"Dean F.","non-dropping-particle":"","parse-names":false,"suffix":""},{"dropping-particle":"","family":"Ash","given":"Joan S.","non-dropping-particle":"","parse-names":false,"suffix":""},{"dropping-particle":"","family":"Bates","given":"David W.","non-dropping-particle":"","parse-names":false,"suffix":""},{"dropping-particle":"","family":"Feblowitz","given":"Joshua","non-dropping-particle":"","parse-names":false,"suffix":""},{"dropping-particle":"","family":"Fraser","given":"Greg","non-dropping-particle":"","parse-names":false,"suffix":""},{"dropping-particle":"","family":"Maviglia","given":"Saverio M","non-dropping-particle":"","parse-names":false,"suffix":""},{"dropping-particle":"","family":"Mcmullen","given":"Carmit","non-dropping-particle":"","parse-names":false,"suffix":""},{"dropping-particle":"","family":"Nichol","given":"W Paul","non-dropping-particle":"","parse-names":false,"suffix":""},{"dropping-particle":"","family":"Pang","given":"Justine E","non-dropping-particle":"","parse-names":false,"suffix":""},{"dropping-particle":"","family":"Starmer","given":"Jack","non-dropping-particle":"","parse-names":false,"suffix":""},{"dropping-particle":"","family":"Middleton","given":"Blackford","non-dropping-particle":"","parse-names":false,"suffix":""}],"container-title":"J Am Med Inform Assoc 2011;18:187e194.","id":"ITEM-1","issued":{"date-parts":[["2011"]]},"page":"187-194","title":"Governance for clinical decision support: case studies and recommended practices from leading institutions","type":"article-journal","volume":"18"},"uris":["http://www.mendeley.com/documents/?uuid=71e63067-e229-4fab-b9e0-b90d2483fed1"]}],"mendeley":{"formattedCitation":"(Wright et al., 2011)","plainTextFormattedCitation":"(Wright et al., 2011)","previouslyFormattedCitation":"(Wright et al., 2011)"},"properties":{"noteIndex":0},"schema":"https://github.com/citation-style-language/schema/raw/master/csl-citation.json"}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(Wright et al., 2011)</w:t>
      </w:r>
      <w:r w:rsidR="00021296" w:rsidRPr="00F700A2">
        <w:rPr>
          <w:rStyle w:val="normaltextrun"/>
          <w:rFonts w:ascii="Calibri" w:hAnsi="Calibri" w:cs="Calibri"/>
          <w:color w:val="4472C4" w:themeColor="accent5"/>
        </w:rPr>
        <w:fldChar w:fldCharType="end"/>
      </w:r>
      <w:r w:rsidR="00021296" w:rsidRPr="00F700A2">
        <w:rPr>
          <w:rStyle w:val="normaltextrun"/>
          <w:rFonts w:ascii="Calibri" w:hAnsi="Calibri" w:cs="Calibri"/>
          <w:color w:val="4472C4" w:themeColor="accent5"/>
        </w:rPr>
        <w:t xml:space="preserve">, preceding scale-up with a scoping review of international, national, and relevant local guidelines </w:t>
      </w:r>
      <w:r w:rsidR="00021296" w:rsidRPr="00F700A2">
        <w:rPr>
          <w:rStyle w:val="normaltextrun"/>
          <w:rFonts w:ascii="Calibri" w:hAnsi="Calibri" w:cs="Calibri"/>
          <w:color w:val="4472C4" w:themeColor="accent5"/>
        </w:rPr>
        <w:fldChar w:fldCharType="begin" w:fldLock="1"/>
      </w:r>
      <w:r w:rsidR="008A0035" w:rsidRPr="00F700A2">
        <w:rPr>
          <w:rStyle w:val="normaltextrun"/>
          <w:rFonts w:ascii="Calibri" w:hAnsi="Calibri" w:cs="Calibri"/>
          <w:color w:val="4472C4" w:themeColor="accent5"/>
        </w:rPr>
        <w:instrText>ADDIN CSL_CITATION {"citationItems":[{"id":"ITEM-1","itemData":{"DOI":"10.2196/10813","author":[{"dropping-particle":"","family":"Furlong","given":"Eileen","non-dropping-particle":"","parse-names":false,"suffix":""},{"dropping-particle":"","family":"Darley","given":"Andrew","non-dropping-particle":"","parse-names":false,"suffix":""},{"dropping-particle":"","family":"Fox","given":"Patricia","non-dropping-particle":"","parse-names":false,"suffix":""},{"dropping-particle":"","family":"et al.","given":"","non-dropping-particle":"","parse-names":false,"suffix":""}],"container-title":"JMIR Cancer","id":"ITEM-1","issue":"1","issued":{"date-parts":[["2019"]]},"page":"e10813","title":"Adaptation and Implementation of a Mobile Phone–Based Remote Symptom Monitoring System for People With Cancer in Europe","type":"article-journal","volume":"5"},"uris":["http://www.mendeley.com/documents/?uuid=5598cec4-aff0-4f55-b22e-94c4a48a0d2d"]}],"mendeley":{"formattedCitation":"(Furlong et al., 2019)","plainTextFormattedCitation":"(Furlong et al., 2019)","previouslyFormattedCitation":"(Furlong et al., 2019)"},"properties":{"noteIndex":0},"schema":"https://github.com/citation-style-language/schema/raw/master/csl-citation.json"}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(Furlong et al., 2019)</w:t>
      </w:r>
      <w:r w:rsidR="00021296" w:rsidRPr="00F700A2">
        <w:rPr>
          <w:rStyle w:val="normaltextrun"/>
          <w:rFonts w:ascii="Calibri" w:hAnsi="Calibri" w:cs="Calibri"/>
          <w:color w:val="4472C4" w:themeColor="accent5"/>
        </w:rPr>
        <w:fldChar w:fldCharType="end"/>
      </w:r>
      <w:r w:rsidR="001809FF">
        <w:rPr>
          <w:rStyle w:val="normaltextrun"/>
          <w:rFonts w:ascii="Calibri" w:hAnsi="Calibri" w:cs="Calibri"/>
          <w:color w:val="4472C4" w:themeColor="accent5"/>
        </w:rPr>
        <w:t xml:space="preserve">, </w:t>
      </w:r>
      <w:r w:rsidR="00977D1D">
        <w:rPr>
          <w:rStyle w:val="normaltextrun"/>
          <w:rFonts w:ascii="Calibri" w:hAnsi="Calibri" w:cs="Calibri"/>
          <w:color w:val="4472C4" w:themeColor="accent5"/>
        </w:rPr>
        <w:t xml:space="preserve">Hippocratic Oath for Connected Medical Devices ; </w:t>
      </w:r>
      <w:r w:rsidR="001809FF">
        <w:rPr>
          <w:rStyle w:val="normaltextrun"/>
          <w:rFonts w:ascii="Calibri" w:hAnsi="Calibri" w:cs="Calibri"/>
          <w:color w:val="4472C4" w:themeColor="accent5"/>
        </w:rPr>
        <w:t xml:space="preserve">and using frameworks that sufficiently consider socio-technical systems and lifecycles of technology </w:t>
      </w:r>
      <w:r w:rsidR="001809FF">
        <w:rPr>
          <w:rStyle w:val="normaltextrun"/>
          <w:rFonts w:ascii="Calibri" w:hAnsi="Calibri" w:cs="Calibri"/>
          <w:color w:val="4472C4" w:themeColor="accent5"/>
        </w:rPr>
        <w:fldChar w:fldCharType="begin" w:fldLock="1"/>
      </w:r>
      <w:r w:rsidR="000C464D">
        <w:rPr>
          <w:rStyle w:val="normaltextrun"/>
          <w:rFonts w:ascii="Calibri" w:hAnsi="Calibri" w:cs="Calibri"/>
          <w:color w:val="4472C4" w:themeColor="accent5"/>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technologies","type":"article-journal","volume":"19"},"uris":["http://www.mendeley.com/documents/?uuid=31246399-e75f-4214-a1a5-fa6f29f268b0"]}],"mendeley":{"formattedCitation":"(Greenhalgh et al., 2017)","plainTextFormattedCitation":"(Greenhalgh et al., 2017)","previouslyFormattedCitation":"(Greenhalgh et al., 2017)"},"properties":{"noteIndex":0},"schema":"https://github.com/citation-style-language/schema/raw/master/csl-citation.json"}</w:instrText>
      </w:r>
      <w:r w:rsidR="001809FF">
        <w:rPr>
          <w:rStyle w:val="normaltextrun"/>
          <w:rFonts w:ascii="Calibri" w:hAnsi="Calibri" w:cs="Calibri"/>
          <w:color w:val="4472C4" w:themeColor="accent5"/>
        </w:rPr>
        <w:fldChar w:fldCharType="separate"/>
      </w:r>
      <w:r w:rsidR="001809FF" w:rsidRPr="001809FF">
        <w:rPr>
          <w:rStyle w:val="normaltextrun"/>
          <w:rFonts w:ascii="Calibri" w:hAnsi="Calibri" w:cs="Calibri"/>
          <w:noProof/>
          <w:color w:val="4472C4" w:themeColor="accent5"/>
        </w:rPr>
        <w:t>(Greenhalgh et al., 2017)</w:t>
      </w:r>
      <w:r w:rsidR="001809FF">
        <w:rPr>
          <w:rStyle w:val="normaltextrun"/>
          <w:rFonts w:ascii="Calibri" w:hAnsi="Calibri" w:cs="Calibri"/>
          <w:color w:val="4472C4" w:themeColor="accent5"/>
        </w:rPr>
        <w:fldChar w:fldCharType="end"/>
      </w:r>
      <w:r w:rsidRPr="00F700A2">
        <w:rPr>
          <w:color w:val="4472C4" w:themeColor="accent5"/>
        </w:rPr>
        <w:t>.</w:t>
      </w:r>
    </w:p>
    <w:p w14:paraId="3EEB06DB" w14:textId="10131B96" w:rsidR="00DF5C59" w:rsidRDefault="00DF5C59" w:rsidP="00DF5C59">
      <w:pPr>
        <w:rPr>
          <w:color w:val="FF0000"/>
        </w:rPr>
      </w:pPr>
      <w:r>
        <w:lastRenderedPageBreak/>
        <w:t>*</w:t>
      </w:r>
      <w:r w:rsidRPr="00DF5C59">
        <w:rPr>
          <w:color w:val="FF0000"/>
        </w:rPr>
        <w:t xml:space="preserve">Studies in other domains suggest perceptions of risk diverge based on values </w:t>
      </w:r>
      <w:r w:rsidRPr="00DF5C59">
        <w:rPr>
          <w:color w:val="FF0000"/>
        </w:rPr>
        <w:fldChar w:fldCharType="begin" w:fldLock="1"/>
      </w:r>
      <w:r w:rsidRPr="00DF5C59">
        <w:rPr>
          <w:color w:val="FF0000"/>
        </w:rPr>
        <w:instrText>ADDIN CSL_CITATION {"citationItems":[{"id":"ITEM-1","itemData":{"DOI":"10.1016/j.njas.2019.02.003","ISSN":"22121307","abstract":"As research and innovation around Smart Farming further advances, there is a need to consider the impact of these technologies including the socio-economic, behavioural and cultural issues that may arise from their adoption. The current study explores the perceived risks and benefits arising from the development of Smart Farming in Ireland and in particular focuses on the different interpretations ascribed to risk issues by different actors. Semi-structured interviews were carried out with 21 actors who through their professional positions have some level of responsibility for the growth of Smart Farming in Ireland. Although the participants in the current study were largely in agreement about the benefits presented by Smart Farming for Irish agriculture and society, they held different interpretations and opinions when discussing identified risks. The main concerns related to consumer rejection of technologies, inequitable distribution of risks and benefits within the farming community, adverse socio-economic impacts of increased farmer-technology interactions, and ethical threats presented by the collection and sharing of farmers’ data. The current study reinforces how ambiguity can surround the discussion of risks as individuals form perceptions based on divergent value judgements. The findings reinforce the call for discourse-based management of risks and the embedding of frameworks such as Responsible Research and Innovation within Smart Farming.","author":[{"dropping-particle":"","family":"Regan","given":"Áine","non-dropping-particle":"","parse-names":false,"suffix":""}],"container-title":"NJAS - Wageningen Journal of Life Sciences","id":"ITEM-1","issued":{"date-parts":[["2019"]]},"publisher":"Elsevier","title":"‘Smart farming’ in Ireland: A risk perception study with key governance actors","type":"article-journal"},"uris":["http://www.mendeley.com/documents/?uuid=419f01de-bd5f-4487-9ad9-4b11187339ab"]}],"mendeley":{"formattedCitation":"(Regan, 2019)","plainTextFormattedCitation":"(Regan, 2019)","previouslyFormattedCitation":"(Regan, 2019)"},"properties":{"noteIndex":0},"schema":"https://github.com/citation-style-language/schema/raw/master/csl-citation.json"}</w:instrText>
      </w:r>
      <w:r w:rsidRPr="00DF5C59">
        <w:rPr>
          <w:color w:val="FF0000"/>
        </w:rPr>
        <w:fldChar w:fldCharType="separate"/>
      </w:r>
      <w:r w:rsidRPr="00DF5C59">
        <w:rPr>
          <w:noProof/>
          <w:color w:val="FF0000"/>
        </w:rPr>
        <w:t>(Regan, 2019)</w:t>
      </w:r>
      <w:r w:rsidRPr="00DF5C59">
        <w:rPr>
          <w:color w:val="FF0000"/>
        </w:rPr>
        <w:fldChar w:fldCharType="end"/>
      </w:r>
      <w:r w:rsidRPr="00DF5C59">
        <w:rPr>
          <w:color w:val="FF0000"/>
        </w:rPr>
        <w:t xml:space="preserve">, and call for discourse-based management of risk. </w:t>
      </w:r>
    </w:p>
    <w:p w14:paraId="48160489" w14:textId="40B6DF87" w:rsidR="00DF5C59" w:rsidRPr="00DF5C59" w:rsidRDefault="00DF5C59" w:rsidP="00DF5C59">
      <w:pPr>
        <w:rPr>
          <w:color w:val="FF0000"/>
        </w:rPr>
      </w:pPr>
      <w:r>
        <w:rPr>
          <w:color w:val="FF0000"/>
        </w:rPr>
        <w:t>*Also, bring in stuff on complex understanding of risk, and decisions under uncertainty.</w:t>
      </w:r>
    </w:p>
    <w:p w14:paraId="2AE2199E" w14:textId="5972E024" w:rsidR="00D55A92" w:rsidRDefault="00DF5C59" w:rsidP="00DF5C59">
      <w:r>
        <w:t xml:space="preserve"> </w:t>
      </w:r>
      <w:r w:rsidR="00CB1C67">
        <w:t>Standards for HIT and HIS</w:t>
      </w:r>
    </w:p>
    <w:p w14:paraId="2FDF57EB" w14:textId="77777777" w:rsidR="00CB1C67" w:rsidRDefault="00CB1C67" w:rsidP="00E97300"/>
    <w:p w14:paraId="1ABCE160" w14:textId="3D052651" w:rsidR="00810D0C" w:rsidRDefault="00810D0C" w:rsidP="00810D0C">
      <w:pPr>
        <w:pStyle w:val="Heading2"/>
      </w:pPr>
      <w:r>
        <w:t>Dynamic and causal modelling</w:t>
      </w:r>
    </w:p>
    <w:p w14:paraId="6F7FE79D" w14:textId="222A1D29" w:rsidR="00502C2A" w:rsidRDefault="00004E11" w:rsidP="00004E11">
      <w:pPr>
        <w:rPr>
          <w:color w:val="FF0000"/>
        </w:rPr>
      </w:pPr>
      <w:r w:rsidRPr="00004E11">
        <w:rPr>
          <w:color w:val="FF0000"/>
        </w:rPr>
        <w:t>*</w:t>
      </w:r>
      <w:r w:rsidR="00AD734F">
        <w:rPr>
          <w:color w:val="FF0000"/>
        </w:rPr>
        <w:t xml:space="preserve">Suggestion: </w:t>
      </w:r>
      <w:r w:rsidRPr="00004E11">
        <w:rPr>
          <w:color w:val="FF0000"/>
        </w:rPr>
        <w:t>David Jenkins (UoM) to lead on this section*</w:t>
      </w:r>
    </w:p>
    <w:p w14:paraId="4D6CEE62" w14:textId="443954D2" w:rsidR="00810D0C" w:rsidRPr="00F700A2" w:rsidRDefault="00502C2A" w:rsidP="00502C2A">
      <w:pPr>
        <w:rPr>
          <w:color w:val="4472C4" w:themeColor="accent5"/>
        </w:rPr>
      </w:pPr>
      <w:r>
        <w:rPr>
          <w:color w:val="FF0000"/>
        </w:rPr>
        <w:t>*Possible citations:</w:t>
      </w:r>
      <w:r w:rsidR="008A0035" w:rsidRPr="00502C2A">
        <w:rPr>
          <w:color w:val="FF0000"/>
        </w:rPr>
        <w:t xml:space="preserve"> </w:t>
      </w:r>
      <w:r w:rsidR="008A0035" w:rsidRPr="00502C2A">
        <w:rPr>
          <w:color w:val="FF0000"/>
        </w:rPr>
        <w:fldChar w:fldCharType="begin" w:fldLock="1"/>
      </w:r>
      <w:r w:rsidR="001F4ED1" w:rsidRPr="00502C2A">
        <w:rPr>
          <w:color w:val="FF0000"/>
        </w:rPr>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models","type":"article-journal","volume":"27"},"uris":["http://www.mendeley.com/documents/?uuid=db90f3dc-1d9f-4198-897b-19a67160790e"]},{"id":"ITEM-2","itemData":{"DOI":"10.1161/CIRCOUTCOMES.111.000012","ISSN":"19417713","abstract":"Background-The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surgery","type":"article-journal","volume":"6"},"uris":["http://www.mendeley.com/documents/?uuid=7f1fdbc7-b623-4c0d-b3b3-a8272776b389"]},{"id":"ITEM-3","itemData":{"DOI":"10.1002/sim.6860.A","ISBN":"0277-6715","abstract":"Dynamic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Medicine","id":"ITEM-3","issue":"13","issued":{"date-parts":[["2016"]]},"page":"2167-2182","title":"A two-stage approach for dynamic prediction of time-to-event distributions","type":"article-journal","volume":"35"},"uris":["http://www.mendeley.com/documents/?uuid=73cc8330-affc-4ba1-a55d-1c39c2d46f75"]},{"id":"ITEM-4","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Association","id":"ITEM-4","issue":"12","issued":{"date-parts":[["2019"]]},"page":"1675-1676","title":"Explicit causal reasoning is needed to prevent prognostic models being victims of their own success","type":"article-journal","volume":"26"},"uris":["http://www.mendeley.com/documents/?uuid=89ca11e4-e838-4fa8-bfc4-b1493b7f3253"]},{"id":"ITEM-5","itemData":{"DOI":"10.1002/sim.7913","ISSN":"10970258","abstract":"Clinical prediction models (CPMs) can inform decision making about treatment initiation, which requires predicted risks assuming no treatment is given. However, this is challenging since CPMs are usually derived using data sets where patients received treatment, often initiated postbaseline as “treatment drop-ins.” This study proposes the use of marginal structural models (MSMs) to adjust for treatment drop-in. We illustrate the use of MSMs in the CPM framework through simulation studies that represent randomized controlled trials and real-world observational data and the example of statin initiation for cardiovascular disease prevention. The simulations include a binary treatment and a covariate, each recorded at two timepoints and having a prognostic effect on a binary outcome. The bias in predicted risk was examined in a model ignoring treatment, a model fitted on treatment-naïve patients (at baseline), a model including baseline treatment, and the MSM. In all simulation scenarios, all models except the MSM underestimated the risk of outcome given absence of treatment. These results were supported in the statin initiation example, which showed that ignoring statin initiation postbaseline resulted in models that significantly underestimated the risk of a cardiovascular disease event occurring within 10 years. Consequently, CPMs that do not acknowledge treatment drop-in can lead to underallocation of treatment. In conclusion, when developing CPMs to predict treatment-naïve risk, researchers should consider using MSMs to adjust for treatment drop-in, and also seek to exploit the ability of MSMs to allow estimation of individual treatment effects.","author":[{"dropping-particle":"","family":"Sperrin","given":"Matthew","non-dropping-particle":"","parse-names":false,"suffix":""},{"dropping-particle":"","family":"Martin","given":"Glen P.","non-dropping-particle":"","parse-names":false,"suffix":""},{"dropping-particle":"","family":"Pate","given":"Alexander","non-dropping-particle":"","parse-names":false,"suffix":""},{"dropping-particle":"","family":"Staa","given":"Tjeerd","non-dropping-particle":"Van","parse-names":false,"suffix":""},{"dropping-particle":"","family":"Peek","given":"Niels","non-dropping-particle":"","parse-names":false,"suffix":""},{"dropping-particle":"","family":"Buchan","given":"Iain","non-dropping-particle":"","parse-names":false,"suffix":""}],"container-title":"Statistics in Medicine","id":"ITEM-5","issue":"28","issued":{"date-parts":[["2018"]]},"page":"4142-4154","title":"Using marginal structural models to adjust for treatment drop-in when developing clinical prediction models","type":"article-journal","volume":"37"},"uris":["http://www.mendeley.com/documents/?uuid=52450dd0-0f99-41ee-adf8-7dc242cab719"]}],"mendeley":{"formattedCitation":"(Hickey, Grant, Caiado, et al., 2013; Huang et al., 2016; Sperrin et al., 2019, 2018; Su et al., 2018)","plainTextFormattedCitation":"(Hickey, Grant, Caiado, et al., 2013; Huang et al., 2016; Sperrin et al., 2019, 2018; Su et al., 2018)","previouslyFormattedCitation":"(Hickey, Grant, Caiado, et al., 2013; Huang et al., 2016; Sperrin et al., 2019, 2018; Su et al., 2018)"},"properties":{"noteIndex":0},"schema":"https://github.com/citation-style-language/schema/raw/master/csl-citation.json"}</w:instrText>
      </w:r>
      <w:r w:rsidR="008A0035" w:rsidRPr="00502C2A">
        <w:rPr>
          <w:color w:val="FF0000"/>
        </w:rPr>
        <w:fldChar w:fldCharType="separate"/>
      </w:r>
      <w:r w:rsidR="00440844" w:rsidRPr="00502C2A">
        <w:rPr>
          <w:noProof/>
          <w:color w:val="FF0000"/>
        </w:rPr>
        <w:t>(Hickey, Grant, Caiado, et al., 2013; Huang et al., 2016; Sperrin et al., 2019, 2018; Su et al., 2018)</w:t>
      </w:r>
      <w:r w:rsidR="008A0035" w:rsidRPr="00502C2A">
        <w:rPr>
          <w:color w:val="FF0000"/>
        </w:rPr>
        <w:fldChar w:fldCharType="end"/>
      </w:r>
      <w:r w:rsidR="00810D0C" w:rsidRPr="00502C2A">
        <w:rPr>
          <w:color w:val="FF0000"/>
        </w:rPr>
        <w:t>.</w:t>
      </w:r>
    </w:p>
    <w:p w14:paraId="6013784C" w14:textId="77777777" w:rsidR="00004E11" w:rsidRPr="00810D0C" w:rsidRDefault="00004E11" w:rsidP="00004E11"/>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05541B14" w14:textId="65091890" w:rsidR="007728F1" w:rsidRDefault="006A43D7" w:rsidP="00B05D6C">
      <w:r>
        <w:t xml:space="preserve">Despite the potential threats to patient safety, progress in artificial intelligence (particularly anomaly detection) might help to mitigate problems arising from data errors (an example of the HIS’s self-regulation </w:t>
      </w:r>
      <w:r>
        <w:fldChar w:fldCharType="begin" w:fldLock="1"/>
      </w:r>
      <w:r>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Pr="00C2018E">
        <w:rPr>
          <w:noProof/>
        </w:rPr>
        <w:t>(Comfort, 1994)</w:t>
      </w:r>
      <w:r>
        <w:fldChar w:fldCharType="end"/>
      </w:r>
      <w:r>
        <w:t xml:space="preserve"> ).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7728F1" w:rsidRPr="007728F1">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t xml:space="preserve">re guides to operationalise </w:t>
      </w:r>
      <w:r w:rsidR="00EF53C4">
        <w:t xml:space="preserve">data quality assessment protocols </w:t>
      </w:r>
      <w:r w:rsidR="00EF53C4">
        <w:fldChar w:fldCharType="begin" w:fldLock="1"/>
      </w:r>
      <w:r w:rsidR="00E37BDE">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et al., 2017, 2013)","plainTextFormattedCitation":"(Weiskopf et al., 2017, 2013)","previouslyFormattedCitation":"(Weiskopf et al., 2017, 2013)"},"properties":{"noteIndex":0},"schema":"https://github.com/citation-style-language/schema/raw/master/csl-citation.json"}</w:instrText>
      </w:r>
      <w:r w:rsidR="00EF53C4">
        <w:fldChar w:fldCharType="separate"/>
      </w:r>
      <w:r w:rsidR="00C2018E" w:rsidRPr="00C2018E">
        <w:rPr>
          <w:noProof/>
        </w:rPr>
        <w:t>(Weiskopf et al., 2017, 2013)</w:t>
      </w:r>
      <w:r w:rsidR="00EF53C4">
        <w:fldChar w:fldCharType="end"/>
      </w:r>
      <w:r w:rsidR="00EF53C4">
        <w:t xml:space="preserve">, themselves informed by taxonomies of data quality dimensions </w:t>
      </w:r>
      <w:r w:rsidR="00EF53C4">
        <w:fldChar w:fldCharType="begin" w:fldLock="1"/>
      </w:r>
      <w:r w:rsidR="00E37BDE">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Methods","type":"article-journal","volume":"40"},"uris":["http://www.mendeley.com/documents/?uuid=d73c1f17-4cd1-45ca-a2a9-cab5d25fa7f9"]}],"mendeley":{"formattedCitation":"(Feder, 2018; Weiskopf &amp; Weng, 2013)","manualFormatting":"(e.g. Feder, 2018; Weiskopf &amp; Weng, 2013)","plainTextFormattedCitation":"(Feder, 2018; Weiskopf &amp; Weng, 2013)","previouslyFormattedCitation":"(Feder, 2018; Weiskopf &amp; Weng, 2013)"},"properties":{"noteIndex":0},"schema":"https://github.com/citation-style-language/schema/raw/master/csl-citation.json"}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r w:rsidR="002B72B9">
        <w:t xml:space="preserve"> </w:t>
      </w:r>
    </w:p>
    <w:p w14:paraId="31864611" w14:textId="77777777" w:rsidR="00004E11" w:rsidRDefault="00004E11" w:rsidP="00B05D6C"/>
    <w:p w14:paraId="175414E6" w14:textId="25893E99" w:rsidR="00004E11" w:rsidRDefault="00004E11" w:rsidP="00004E11">
      <w:pPr>
        <w:pStyle w:val="Heading2"/>
      </w:pPr>
      <w:r>
        <w:t>Human Factors</w:t>
      </w:r>
    </w:p>
    <w:p w14:paraId="7E539A46" w14:textId="0F3DA78A" w:rsidR="00F700A2" w:rsidRPr="00502C2A" w:rsidRDefault="00004E11" w:rsidP="00004E11">
      <w:pPr>
        <w:rPr>
          <w:color w:val="FF0000"/>
        </w:rPr>
      </w:pPr>
      <w:r w:rsidRPr="00004E11">
        <w:rPr>
          <w:color w:val="FF0000"/>
        </w:rPr>
        <w:t>*</w:t>
      </w:r>
      <w:r w:rsidR="00AD734F">
        <w:rPr>
          <w:color w:val="FF0000"/>
        </w:rPr>
        <w:t xml:space="preserve">Suggestion: </w:t>
      </w:r>
      <w:r w:rsidRPr="00004E11">
        <w:rPr>
          <w:color w:val="FF0000"/>
        </w:rPr>
        <w:t>Jon Benn (UoL) to lead on this section*</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r>
        <w:t>Conclusion</w:t>
      </w:r>
    </w:p>
    <w:p w14:paraId="7E8D486A" w14:textId="7ACA8903" w:rsidR="006D4CA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2) succinctly summarise the </w:t>
      </w:r>
      <w:r w:rsidR="000C0B41">
        <w:rPr>
          <w:color w:val="4472C4" w:themeColor="accent5"/>
        </w:rPr>
        <w:t>characteristics</w:t>
      </w:r>
      <w:r w:rsidR="009B3EEC" w:rsidRPr="00F700A2">
        <w:rPr>
          <w:color w:val="4472C4" w:themeColor="accent5"/>
        </w:rPr>
        <w:t xml:space="preserve"> of new and emerging </w:t>
      </w:r>
      <w:r w:rsidR="00AA6BB1" w:rsidRPr="00F700A2">
        <w:rPr>
          <w:color w:val="4472C4" w:themeColor="accent5"/>
        </w:rPr>
        <w:t>health information tech</w:t>
      </w:r>
      <w:r w:rsidR="009B3EEC" w:rsidRPr="00F700A2">
        <w:rPr>
          <w:color w:val="4472C4" w:themeColor="accent5"/>
        </w:rPr>
        <w:t xml:space="preserve">nologies, 3) succinctly summarise the </w:t>
      </w:r>
      <w:r w:rsidR="000C0B41">
        <w:rPr>
          <w:color w:val="4472C4" w:themeColor="accent5"/>
        </w:rPr>
        <w:t>classes</w:t>
      </w:r>
      <w:r w:rsidR="009B3EEC" w:rsidRPr="00F700A2">
        <w:rPr>
          <w:color w:val="4472C4" w:themeColor="accent5"/>
        </w:rPr>
        <w:t xml:space="preserve"> of </w:t>
      </w:r>
      <w:r w:rsidR="000C0B41">
        <w:rPr>
          <w:color w:val="4472C4" w:themeColor="accent5"/>
        </w:rPr>
        <w:t>patient-safety</w:t>
      </w:r>
      <w:r w:rsidR="009B3EEC" w:rsidRPr="00F700A2">
        <w:rPr>
          <w:color w:val="4472C4" w:themeColor="accent5"/>
        </w:rPr>
        <w:t xml:space="preserve"> </w:t>
      </w:r>
      <w:r w:rsidR="000C0B41">
        <w:rPr>
          <w:color w:val="4472C4" w:themeColor="accent5"/>
        </w:rPr>
        <w:t>challenges and their safety implications</w:t>
      </w:r>
      <w:r w:rsidR="009B3EEC" w:rsidRPr="00F700A2">
        <w:rPr>
          <w:color w:val="4472C4" w:themeColor="accent5"/>
        </w:rPr>
        <w:t xml:space="preserve">, 4) succinctly summarise </w:t>
      </w:r>
      <w:r w:rsidR="000C0B41">
        <w:rPr>
          <w:color w:val="4472C4" w:themeColor="accent5"/>
        </w:rPr>
        <w:t>our suggested approaches to address the patient-safety challenges</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 in the series “</w:t>
      </w:r>
      <w:r w:rsidR="009B3EEC" w:rsidRPr="00F700A2">
        <w:rPr>
          <w:i/>
          <w:color w:val="4472C4" w:themeColor="accent5"/>
        </w:rPr>
        <w:t>The implications of contemporary safety theory (Safety-I and Safety-II) for digital innovation</w:t>
      </w:r>
      <w:r w:rsidR="00250CF3" w:rsidRPr="00F700A2">
        <w:rPr>
          <w:i/>
          <w:color w:val="4472C4" w:themeColor="accent5"/>
        </w:rPr>
        <w:t xml:space="preserve"> in healthcare</w:t>
      </w:r>
      <w:r w:rsidR="009B3EEC" w:rsidRPr="00F700A2">
        <w:rPr>
          <w:color w:val="4472C4" w:themeColor="accent5"/>
        </w:rPr>
        <w:t>”.</w:t>
      </w:r>
    </w:p>
    <w:p w14:paraId="46F73A51" w14:textId="3D21E812" w:rsidR="00502C2A" w:rsidRDefault="00F76262" w:rsidP="006D4CAF">
      <w:pPr>
        <w:rPr>
          <w:color w:val="FF0000"/>
        </w:rPr>
      </w:pPr>
      <w:r w:rsidRPr="00F76262">
        <w:rPr>
          <w:color w:val="FF0000"/>
        </w:rPr>
        <w:t>*</w:t>
      </w:r>
      <w:r w:rsidR="00502C2A" w:rsidRPr="00F76262">
        <w:rPr>
          <w:color w:val="FF0000"/>
        </w:rPr>
        <w:t>Space permitting, we might make the publication relevant to the COVID-19 pandemic by discussing patient-safety concerns arising from sudden atypical growth in remote monitoring, remote testing, remote imaging, robotic care, and personal preventive medicine.</w:t>
      </w:r>
    </w:p>
    <w:p w14:paraId="58D0CA1D" w14:textId="446373A1" w:rsidR="000250BA" w:rsidRDefault="000250BA" w:rsidP="006D4CAF">
      <w:pPr>
        <w:rPr>
          <w:color w:val="FF0000"/>
        </w:rPr>
      </w:pPr>
      <w:r w:rsidRPr="000250BA">
        <w:rPr>
          <w:color w:val="FF0000"/>
        </w:rPr>
        <w:t>*Talk about “Our research highlights that such change is not merely about installing and using new technology. It involves introducing and sustaining major changes to a complex system with multiple interacting components</w:t>
      </w:r>
      <w:r>
        <w:rPr>
          <w:color w:val="FF0000"/>
        </w:rPr>
        <w:t xml:space="preserve">” </w:t>
      </w:r>
      <w:r>
        <w:rPr>
          <w:color w:val="FF0000"/>
        </w:rPr>
        <w:fldChar w:fldCharType="begin" w:fldLock="1"/>
      </w:r>
      <w:r w:rsidR="009D34D2">
        <w:rPr>
          <w:color w:val="FF0000"/>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et al., 2020)","plainTextFormattedCitation":"(Wherton et al., 2020)","previouslyFormattedCitation":"(Wherton et al., 2020)"},"properties":{"noteIndex":0},"schema":"https://github.com/citation-style-language/schema/raw/master/csl-citation.json"}</w:instrText>
      </w:r>
      <w:r>
        <w:rPr>
          <w:color w:val="FF0000"/>
        </w:rPr>
        <w:fldChar w:fldCharType="separate"/>
      </w:r>
      <w:r w:rsidRPr="000250BA">
        <w:rPr>
          <w:noProof/>
          <w:color w:val="FF0000"/>
        </w:rPr>
        <w:t>(Wherton et al., 2020)</w:t>
      </w:r>
      <w:r>
        <w:rPr>
          <w:color w:val="FF0000"/>
        </w:rPr>
        <w:fldChar w:fldCharType="end"/>
      </w:r>
    </w:p>
    <w:p w14:paraId="248ECFC9" w14:textId="49E14023" w:rsidR="00E27DC6" w:rsidRDefault="00BF48F2" w:rsidP="000250BA">
      <w:r>
        <w:t xml:space="preserve">The intention of this article was to begin the process of developing the theoretical and practical foundations of safety informatics, contributing to a unifying theory that is lacking in safety science </w:t>
      </w:r>
      <w:r>
        <w:fldChar w:fldCharType="begin" w:fldLock="1"/>
      </w:r>
      <w:r>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et al., 2020)","plainTextFormattedCitation":"(Swuste et al., 2020)"},"properties":{"noteIndex":0},"schema":"https://github.com/citation-style-language/schema/raw/master/csl-citation.json"}</w:instrText>
      </w:r>
      <w:r>
        <w:fldChar w:fldCharType="separate"/>
      </w:r>
      <w:r w:rsidRPr="00BF48F2">
        <w:rPr>
          <w:noProof/>
        </w:rPr>
        <w:t>(Swuste et al., 2020)</w:t>
      </w:r>
      <w:r>
        <w:fldChar w:fldCharType="end"/>
      </w:r>
      <w:r>
        <w:t xml:space="preserve">. </w:t>
      </w:r>
      <w:r w:rsidR="009D0DA8">
        <w:t>At the time of writing, the SARS-CoV2 pandemic is occurring and accelerating the conception, design, development and use of digital health technology. Healthcare providers have quickly responded with</w:t>
      </w:r>
      <w:r w:rsidR="00203C24">
        <w:t xml:space="preserve"> rapid adaptations like video consultation, which has accelerated community learning </w:t>
      </w:r>
      <w:r w:rsidR="00203C24">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et al., 2020)","plainTextFormattedCitation":"(Wherton et al., 2020)","previouslyFormattedCitation":"(Wherton et al., 2020)"},"properties":{"noteIndex":0},"schema":"https://github.com/citation-style-language/schema/raw/master/csl-citation.json"}</w:instrText>
      </w:r>
      <w:r w:rsidR="00203C24">
        <w:fldChar w:fldCharType="separate"/>
      </w:r>
      <w:r w:rsidR="00203C24" w:rsidRPr="00203C24">
        <w:rPr>
          <w:noProof/>
        </w:rPr>
        <w:t>(Wherton et al., 2020)</w:t>
      </w:r>
      <w:r w:rsidR="00203C24">
        <w:fldChar w:fldCharType="end"/>
      </w:r>
      <w:r w:rsidR="009D0DA8">
        <w:t xml:space="preserve">. We anticipate that the pandemic has encouraged investment and production of remote health solutions at a pace far in excess of regulatory frameworks that were in place prior. </w:t>
      </w:r>
      <w:r w:rsidR="00E27DC6">
        <w:t xml:space="preserve">In their 2020 Global Risk Report, the World Economic Forum note how health systems are often early adopters </w:t>
      </w:r>
      <w:r w:rsidR="00E27DC6">
        <w:lastRenderedPageBreak/>
        <w:t>of technologies despite safety concerns</w:t>
      </w:r>
      <w:r w:rsidR="00243BBE">
        <w:t xml:space="preserve"> </w:t>
      </w:r>
      <w:r w:rsidR="00243BBE">
        <w:fldChar w:fldCharType="begin" w:fldLock="1"/>
      </w:r>
      <w:r w:rsidR="00551408">
        <w:instrText>ADDIN CSL_CITATION {"citationItems":[{"id":"ITEM-1","itemData":{"ISBN":"978-1-944835-15-6","abstract":"The Global Risks Report 2017 is published at a time of encouraging headline global growth. Any breathing space this offers to leaders should not be squandered: the urgency of facing up to systemic challenges has intensified over the past year amid proliferating signs of uncertainty, instability and fragility. This year’s report covers more risks than ever, but focuses in particular on four key areas: environmental degradation, cybersecurity breaches, economic strains and geopolitical tensions. And in a new series called “Future Shocks” the report cautions against complacency and highlights the need to prepare for sudden and dramatic disruptions. The 2018 report also presents the results of our latest Global Risks Perception Survey, in which nearly 1,000 experts and decision-makers assess the likelihood and impact of 30 global risks over a 10-year horizon. Over this medium-term period, environmental and cyber risks predominate. However, the survey also highlights elevated levels of concern about risk trajectories in 2018, particularly in relation to geopolitical tensions.","author":[{"dropping-particle":"","family":"World Economic Forum","given":"","non-dropping-particle":"","parse-names":false,"suffix":""}],"id":"ITEM-1","issued":{"date-parts":[["2019"]]},"page":"1-114","title":"The Global Risks Report","type":"article-journal"},"uris":["http://www.mendeley.com/documents/?uuid=8d5f8237-1fb3-4763-b994-363871260545"]}],"mendeley":{"formattedCitation":"(World Economic Forum, 2019)","plainTextFormattedCitation":"(World Economic Forum, 2019)","previouslyFormattedCitation":"(World Economic Forum, 2019)"},"properties":{"noteIndex":0},"schema":"https://github.com/citation-style-language/schema/raw/master/csl-citation.json"}</w:instrText>
      </w:r>
      <w:r w:rsidR="00243BBE">
        <w:fldChar w:fldCharType="separate"/>
      </w:r>
      <w:r w:rsidR="00243BBE" w:rsidRPr="00243BBE">
        <w:rPr>
          <w:noProof/>
        </w:rPr>
        <w:t>(World Economic Forum, 2019)</w:t>
      </w:r>
      <w:r w:rsidR="00243BBE">
        <w:fldChar w:fldCharType="end"/>
      </w:r>
      <w:r w:rsidR="00E27DC6">
        <w:t>.</w:t>
      </w:r>
      <w:r w:rsidR="009D0DA8">
        <w:t xml:space="preserve"> x</w:t>
      </w:r>
      <w:r w:rsidR="009D0DA8" w:rsidRPr="009D0DA8">
        <w:rPr>
          <w:highlight w:val="yellow"/>
        </w:rPr>
        <w:t>Is the comment to be made about changes in regulations relating to COVID</w:t>
      </w:r>
      <w:r w:rsidR="009D0DA8">
        <w:t xml:space="preserve">x. </w:t>
      </w:r>
    </w:p>
    <w:p w14:paraId="091F891B" w14:textId="2C9BB511" w:rsidR="009D0DA8" w:rsidRDefault="009D0DA8" w:rsidP="00E27DC6">
      <w:r>
        <w:t xml:space="preserve">Perhaps the best defence </w:t>
      </w:r>
      <w:r w:rsidR="00300AFD">
        <w:t>against the</w:t>
      </w:r>
      <w:r>
        <w:t xml:space="preserve"> challenges discussed in this article is to recognise and engage with health information systems as the complex dynamic systems that they ar</w:t>
      </w:r>
      <w:r w:rsidR="00300AFD">
        <w:t>e.</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0CA11EC3" w14:textId="52316A07" w:rsidR="000B2D7E" w:rsidRPr="000B2D7E" w:rsidRDefault="000B2D7E" w:rsidP="000B2D7E"/>
    <w:sectPr w:rsidR="000B2D7E" w:rsidRPr="000B2D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Ciarán McInerney" w:date="2020-05-20T15:34:00Z" w:initials="CM">
    <w:p w14:paraId="44A30EB1" w14:textId="6E3A9D80" w:rsidR="005646F8" w:rsidRDefault="005646F8">
      <w:pPr>
        <w:pStyle w:val="CommentText"/>
      </w:pPr>
      <w:r>
        <w:rPr>
          <w:rStyle w:val="CommentReference"/>
        </w:rPr>
        <w:annotationRef/>
      </w:r>
      <w:r>
        <w:t>This whole section could go in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A30E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30EB1" w16cid:durableId="227CEC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7"/>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lyn McCrorie">
    <w15:presenceInfo w15:providerId="None" w15:userId="Carolyn McCrorie"/>
  </w15:person>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22E7F"/>
    <w:rsid w:val="000250BA"/>
    <w:rsid w:val="00034A72"/>
    <w:rsid w:val="00045EB8"/>
    <w:rsid w:val="00091076"/>
    <w:rsid w:val="000A1BAC"/>
    <w:rsid w:val="000B1500"/>
    <w:rsid w:val="000B2D7E"/>
    <w:rsid w:val="000C0B41"/>
    <w:rsid w:val="000C3285"/>
    <w:rsid w:val="000C464D"/>
    <w:rsid w:val="000C78E4"/>
    <w:rsid w:val="000D3D43"/>
    <w:rsid w:val="000D63DD"/>
    <w:rsid w:val="000F3C4B"/>
    <w:rsid w:val="00106D11"/>
    <w:rsid w:val="00112647"/>
    <w:rsid w:val="00116939"/>
    <w:rsid w:val="00145866"/>
    <w:rsid w:val="00151E77"/>
    <w:rsid w:val="00176F47"/>
    <w:rsid w:val="001809FF"/>
    <w:rsid w:val="0019077F"/>
    <w:rsid w:val="001D250F"/>
    <w:rsid w:val="001D63F3"/>
    <w:rsid w:val="001E6930"/>
    <w:rsid w:val="001E7B78"/>
    <w:rsid w:val="001F1F11"/>
    <w:rsid w:val="001F4ED1"/>
    <w:rsid w:val="001F7958"/>
    <w:rsid w:val="00202BF3"/>
    <w:rsid w:val="00203C24"/>
    <w:rsid w:val="002042AB"/>
    <w:rsid w:val="0022366B"/>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E4B1D"/>
    <w:rsid w:val="002E7C97"/>
    <w:rsid w:val="002F4F7F"/>
    <w:rsid w:val="00300119"/>
    <w:rsid w:val="00300AFD"/>
    <w:rsid w:val="00317D7E"/>
    <w:rsid w:val="00322A06"/>
    <w:rsid w:val="0032493D"/>
    <w:rsid w:val="00327447"/>
    <w:rsid w:val="0033423D"/>
    <w:rsid w:val="003406D7"/>
    <w:rsid w:val="0035003E"/>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D1594"/>
    <w:rsid w:val="004D3B59"/>
    <w:rsid w:val="004E1810"/>
    <w:rsid w:val="004E5CE1"/>
    <w:rsid w:val="00502C2A"/>
    <w:rsid w:val="005433AE"/>
    <w:rsid w:val="00551408"/>
    <w:rsid w:val="005646F8"/>
    <w:rsid w:val="005669B6"/>
    <w:rsid w:val="005843D6"/>
    <w:rsid w:val="0058573C"/>
    <w:rsid w:val="005951F5"/>
    <w:rsid w:val="005B1194"/>
    <w:rsid w:val="005B384E"/>
    <w:rsid w:val="005C188E"/>
    <w:rsid w:val="005C22CE"/>
    <w:rsid w:val="005C3899"/>
    <w:rsid w:val="005D1861"/>
    <w:rsid w:val="005D5021"/>
    <w:rsid w:val="0060263F"/>
    <w:rsid w:val="00645B3A"/>
    <w:rsid w:val="00656305"/>
    <w:rsid w:val="00660180"/>
    <w:rsid w:val="00660BE3"/>
    <w:rsid w:val="00660F62"/>
    <w:rsid w:val="00664690"/>
    <w:rsid w:val="006655F1"/>
    <w:rsid w:val="00670128"/>
    <w:rsid w:val="006930BF"/>
    <w:rsid w:val="00696E91"/>
    <w:rsid w:val="006A43D7"/>
    <w:rsid w:val="006A63CC"/>
    <w:rsid w:val="006B1420"/>
    <w:rsid w:val="006D4CAF"/>
    <w:rsid w:val="006F40D7"/>
    <w:rsid w:val="006F548D"/>
    <w:rsid w:val="007013C0"/>
    <w:rsid w:val="00726CBE"/>
    <w:rsid w:val="0074365C"/>
    <w:rsid w:val="00745D0A"/>
    <w:rsid w:val="007728F1"/>
    <w:rsid w:val="007768B1"/>
    <w:rsid w:val="007A4AE6"/>
    <w:rsid w:val="007C2CFC"/>
    <w:rsid w:val="007E3C62"/>
    <w:rsid w:val="007E4136"/>
    <w:rsid w:val="00806240"/>
    <w:rsid w:val="00810D0C"/>
    <w:rsid w:val="00844834"/>
    <w:rsid w:val="0084507D"/>
    <w:rsid w:val="00845B9A"/>
    <w:rsid w:val="00851E30"/>
    <w:rsid w:val="00865867"/>
    <w:rsid w:val="008A0035"/>
    <w:rsid w:val="008E287D"/>
    <w:rsid w:val="008F18E2"/>
    <w:rsid w:val="00904F12"/>
    <w:rsid w:val="0091758F"/>
    <w:rsid w:val="009224CA"/>
    <w:rsid w:val="0092381F"/>
    <w:rsid w:val="00925D03"/>
    <w:rsid w:val="00942589"/>
    <w:rsid w:val="0094634B"/>
    <w:rsid w:val="009566A0"/>
    <w:rsid w:val="00957EF1"/>
    <w:rsid w:val="009667C9"/>
    <w:rsid w:val="00970743"/>
    <w:rsid w:val="0097113D"/>
    <w:rsid w:val="00977D1D"/>
    <w:rsid w:val="00982746"/>
    <w:rsid w:val="009B3EEC"/>
    <w:rsid w:val="009D0ABB"/>
    <w:rsid w:val="009D0DA8"/>
    <w:rsid w:val="009D34D2"/>
    <w:rsid w:val="009D445B"/>
    <w:rsid w:val="009E6042"/>
    <w:rsid w:val="00A01C74"/>
    <w:rsid w:val="00A20FF2"/>
    <w:rsid w:val="00A358FA"/>
    <w:rsid w:val="00A37072"/>
    <w:rsid w:val="00A41E27"/>
    <w:rsid w:val="00A66B8C"/>
    <w:rsid w:val="00A85774"/>
    <w:rsid w:val="00AA168B"/>
    <w:rsid w:val="00AA3B35"/>
    <w:rsid w:val="00AA44BF"/>
    <w:rsid w:val="00AA6BB1"/>
    <w:rsid w:val="00AB2605"/>
    <w:rsid w:val="00AB3439"/>
    <w:rsid w:val="00AC2027"/>
    <w:rsid w:val="00AC4731"/>
    <w:rsid w:val="00AC7E1A"/>
    <w:rsid w:val="00AD4971"/>
    <w:rsid w:val="00AD734F"/>
    <w:rsid w:val="00AE6E53"/>
    <w:rsid w:val="00B05D6C"/>
    <w:rsid w:val="00B11DC6"/>
    <w:rsid w:val="00B16B1C"/>
    <w:rsid w:val="00B16CD2"/>
    <w:rsid w:val="00B23B5B"/>
    <w:rsid w:val="00B257BA"/>
    <w:rsid w:val="00B4439A"/>
    <w:rsid w:val="00B539A6"/>
    <w:rsid w:val="00B56E66"/>
    <w:rsid w:val="00B613F9"/>
    <w:rsid w:val="00B63A48"/>
    <w:rsid w:val="00B8035A"/>
    <w:rsid w:val="00B80719"/>
    <w:rsid w:val="00BA1042"/>
    <w:rsid w:val="00BA5A47"/>
    <w:rsid w:val="00BA7B39"/>
    <w:rsid w:val="00BB64DA"/>
    <w:rsid w:val="00BC5580"/>
    <w:rsid w:val="00BC70AB"/>
    <w:rsid w:val="00BE037C"/>
    <w:rsid w:val="00BE66F8"/>
    <w:rsid w:val="00BF31E9"/>
    <w:rsid w:val="00BF48F2"/>
    <w:rsid w:val="00BF751D"/>
    <w:rsid w:val="00C104AB"/>
    <w:rsid w:val="00C17F5B"/>
    <w:rsid w:val="00C2018E"/>
    <w:rsid w:val="00C4621B"/>
    <w:rsid w:val="00C630E0"/>
    <w:rsid w:val="00C87DCA"/>
    <w:rsid w:val="00C903CD"/>
    <w:rsid w:val="00C94FC0"/>
    <w:rsid w:val="00CB1C67"/>
    <w:rsid w:val="00CB61D2"/>
    <w:rsid w:val="00CC11BB"/>
    <w:rsid w:val="00CE48ED"/>
    <w:rsid w:val="00D00A14"/>
    <w:rsid w:val="00D018E4"/>
    <w:rsid w:val="00D10464"/>
    <w:rsid w:val="00D14F7E"/>
    <w:rsid w:val="00D43272"/>
    <w:rsid w:val="00D432FD"/>
    <w:rsid w:val="00D4514C"/>
    <w:rsid w:val="00D55A92"/>
    <w:rsid w:val="00D6264E"/>
    <w:rsid w:val="00D67540"/>
    <w:rsid w:val="00D70AD9"/>
    <w:rsid w:val="00D70CDB"/>
    <w:rsid w:val="00D77B4B"/>
    <w:rsid w:val="00D90488"/>
    <w:rsid w:val="00DA09EC"/>
    <w:rsid w:val="00DA25EE"/>
    <w:rsid w:val="00DB6DEE"/>
    <w:rsid w:val="00DB7CE8"/>
    <w:rsid w:val="00DC3CBB"/>
    <w:rsid w:val="00DE29AB"/>
    <w:rsid w:val="00DF5C59"/>
    <w:rsid w:val="00E20652"/>
    <w:rsid w:val="00E20AE5"/>
    <w:rsid w:val="00E27DC6"/>
    <w:rsid w:val="00E377E5"/>
    <w:rsid w:val="00E37BDE"/>
    <w:rsid w:val="00E619A1"/>
    <w:rsid w:val="00E72FB6"/>
    <w:rsid w:val="00E801B5"/>
    <w:rsid w:val="00E844AE"/>
    <w:rsid w:val="00E947B2"/>
    <w:rsid w:val="00E971A6"/>
    <w:rsid w:val="00E97300"/>
    <w:rsid w:val="00EA677C"/>
    <w:rsid w:val="00EB41D2"/>
    <w:rsid w:val="00EB77A0"/>
    <w:rsid w:val="00EC0EB1"/>
    <w:rsid w:val="00EC546B"/>
    <w:rsid w:val="00EC5B1F"/>
    <w:rsid w:val="00ED7385"/>
    <w:rsid w:val="00EE1801"/>
    <w:rsid w:val="00EE6CBD"/>
    <w:rsid w:val="00EF53C4"/>
    <w:rsid w:val="00F0078E"/>
    <w:rsid w:val="00F044CF"/>
    <w:rsid w:val="00F13924"/>
    <w:rsid w:val="00F33529"/>
    <w:rsid w:val="00F403E4"/>
    <w:rsid w:val="00F63C3E"/>
    <w:rsid w:val="00F700A2"/>
    <w:rsid w:val="00F76262"/>
    <w:rsid w:val="00F856BE"/>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e36aeda-f48f-46f3-9de8-7474189645c5"/>
    <ds:schemaRef ds:uri="bbd61249-83b9-438e-a84b-789da273a8cb"/>
    <ds:schemaRef ds:uri="http://www.w3.org/XML/1998/namespace"/>
    <ds:schemaRef ds:uri="http://purl.org/dc/dcmitype/"/>
  </ds:schemaRefs>
</ds:datastoreItem>
</file>

<file path=customXml/itemProps2.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8256A7BA-874D-4791-BD13-D10C17DC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26452</Words>
  <Characters>150782</Characters>
  <Application>Microsoft Office Word</Application>
  <DocSecurity>4</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176881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2020-06-01T08:16:00Z</dcterms:created>
  <dcterms:modified xsi:type="dcterms:W3CDTF">2020-06-01T08:16:00Z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