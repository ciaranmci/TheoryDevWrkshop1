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DC76D" w14:textId="77777777" w:rsidR="007D55CB" w:rsidRDefault="007D55CB"/>
    <w:p w14:paraId="50B88A05" w14:textId="77777777" w:rsidR="006D4CAF" w:rsidRDefault="006D4CAF"/>
    <w:p w14:paraId="5293D175" w14:textId="19C3280E" w:rsidR="006D4CAF" w:rsidRPr="00E97300" w:rsidRDefault="00AD4971" w:rsidP="00E97300">
      <w:pPr>
        <w:jc w:val="center"/>
        <w:rPr>
          <w:sz w:val="32"/>
        </w:rPr>
      </w:pPr>
      <w:r w:rsidRPr="00AD4971">
        <w:rPr>
          <w:sz w:val="32"/>
        </w:rPr>
        <w:t xml:space="preserve">Safety Informatics: </w:t>
      </w:r>
      <w:r w:rsidR="00BF31E9">
        <w:rPr>
          <w:sz w:val="32"/>
        </w:rPr>
        <w:t>M</w:t>
      </w:r>
      <w:r w:rsidRPr="00AD4971">
        <w:rPr>
          <w:sz w:val="32"/>
        </w:rPr>
        <w:t xml:space="preserve">eeting the patient safety challenges </w:t>
      </w:r>
      <w:r w:rsidR="000C663C">
        <w:rPr>
          <w:sz w:val="32"/>
        </w:rPr>
        <w:t>of</w:t>
      </w:r>
      <w:r w:rsidRPr="00AD4971">
        <w:rPr>
          <w:sz w:val="32"/>
        </w:rPr>
        <w:t xml:space="preserve"> health information technologies</w:t>
      </w:r>
    </w:p>
    <w:p w14:paraId="0BD76813" w14:textId="66DEB7FB" w:rsidR="00DC3CBB" w:rsidRDefault="001D337E" w:rsidP="00DC3CBB">
      <w:r>
        <w:t xml:space="preserve">  </w:t>
      </w:r>
    </w:p>
    <w:p w14:paraId="647798EA" w14:textId="55646FF9" w:rsidR="009D0ABB" w:rsidRPr="005843D6" w:rsidRDefault="009D0ABB" w:rsidP="00DC3CBB">
      <w:pPr>
        <w:rPr>
          <w:i/>
        </w:rPr>
      </w:pPr>
      <w:r w:rsidRPr="005843D6">
        <w:rPr>
          <w:i/>
        </w:rPr>
        <w:t>Likely word count for Viewpoint or Perspective article = 2,000 words</w:t>
      </w:r>
    </w:p>
    <w:p w14:paraId="61C049F6" w14:textId="77777777" w:rsidR="0084507D" w:rsidRDefault="0084507D" w:rsidP="00F700A2">
      <w:pPr>
        <w:pStyle w:val="Heading1"/>
      </w:pPr>
      <w:r>
        <w:t>Introduction</w:t>
      </w:r>
    </w:p>
    <w:p w14:paraId="1C2AB3B6" w14:textId="7A69369C" w:rsidR="009D0ABB" w:rsidRDefault="009D0ABB" w:rsidP="007D064F">
      <w:r>
        <w:t xml:space="preserve">Healthcare is becoming increasingly digital and connected </w:t>
      </w:r>
      <w:r>
        <w:fldChar w:fldCharType="begin" w:fldLock="1"/>
      </w:r>
      <w:r w:rsidR="008E3903">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and Bodendorf, 2020)","plainTextFormattedCitation":"(Wickramasinghe and Bodendorf, 2020)","previouslyFormattedCitation":"(Wickramasinghe and Bodendorf, 2020)"},"properties":{"noteIndex":0},"schema":"https://github.com/citation-style-language/schema/raw/master/csl-citation.json"}</w:instrText>
      </w:r>
      <w:r>
        <w:fldChar w:fldCharType="separate"/>
      </w:r>
      <w:r w:rsidR="00351A05" w:rsidRPr="00351A05">
        <w:rPr>
          <w:noProof/>
        </w:rPr>
        <w:t>(Wickramasinghe and Bodendorf, 2020)</w:t>
      </w:r>
      <w:r>
        <w:fldChar w:fldCharType="end"/>
      </w:r>
      <w:r>
        <w:t>.</w:t>
      </w:r>
      <w:r w:rsidR="0077572A">
        <w:t xml:space="preserve"> At the time of writing, the </w:t>
      </w:r>
      <w:r w:rsidR="00026387">
        <w:t>COVID-19</w:t>
      </w:r>
      <w:r w:rsidR="0077572A">
        <w:t xml:space="preserve"> pandemic is occurring and accelerating the conception, design, development and use of digital health technology. </w:t>
      </w:r>
      <w:commentRangeStart w:id="0"/>
      <w:commentRangeStart w:id="1"/>
      <w:r w:rsidR="0077572A">
        <w:t xml:space="preserve">Healthcare providers have quickly responded with rapid adaptations like video consultation, </w:t>
      </w:r>
      <w:commentRangeEnd w:id="0"/>
      <w:r w:rsidR="007B1433">
        <w:rPr>
          <w:rStyle w:val="CommentReference"/>
        </w:rPr>
        <w:commentReference w:id="0"/>
      </w:r>
      <w:commentRangeEnd w:id="1"/>
      <w:r w:rsidR="00587210">
        <w:rPr>
          <w:rStyle w:val="CommentReference"/>
        </w:rPr>
        <w:commentReference w:id="1"/>
      </w:r>
      <w:r w:rsidR="0077572A">
        <w:t xml:space="preserve">which </w:t>
      </w:r>
      <w:commentRangeStart w:id="2"/>
      <w:r w:rsidR="0077572A">
        <w:t xml:space="preserve">has accelerated community learning </w:t>
      </w:r>
      <w:commentRangeEnd w:id="2"/>
      <w:r w:rsidR="007B1433">
        <w:rPr>
          <w:rStyle w:val="CommentReference"/>
        </w:rPr>
        <w:commentReference w:id="2"/>
      </w:r>
      <w:r w:rsidR="0077572A">
        <w:fldChar w:fldCharType="begin" w:fldLock="1"/>
      </w:r>
      <w:r w:rsidR="008E3903">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research","type":"article-journal"},"uris":["http://www.mendeley.com/documents/?uuid=85a6c090-6d16-42ba-8f2e-56c7fe4b3b6b"]}],"mendeley":{"formattedCitation":"(Wherton &lt;i&gt;et al.&lt;/i&gt;, 2020)","plainTextFormattedCitation":"(Wherton et al., 2020)","previouslyFormattedCitation":"(Wherton &lt;i&gt;et al.&lt;/i&gt;, 2020)"},"properties":{"noteIndex":0},"schema":"https://github.com/citation-style-language/schema/raw/master/csl-citation.json"}</w:instrText>
      </w:r>
      <w:r w:rsidR="0077572A">
        <w:fldChar w:fldCharType="separate"/>
      </w:r>
      <w:r w:rsidR="00351A05" w:rsidRPr="00351A05">
        <w:rPr>
          <w:noProof/>
        </w:rPr>
        <w:t xml:space="preserve">(Wherton </w:t>
      </w:r>
      <w:r w:rsidR="00351A05" w:rsidRPr="00351A05">
        <w:rPr>
          <w:i/>
          <w:noProof/>
        </w:rPr>
        <w:t>et al.</w:t>
      </w:r>
      <w:r w:rsidR="00351A05" w:rsidRPr="00351A05">
        <w:rPr>
          <w:noProof/>
        </w:rPr>
        <w:t>, 2020)</w:t>
      </w:r>
      <w:r w:rsidR="0077572A">
        <w:fldChar w:fldCharType="end"/>
      </w:r>
      <w:r w:rsidR="0077572A">
        <w:t xml:space="preserve">. </w:t>
      </w:r>
      <w:r>
        <w:t xml:space="preserve"> </w:t>
      </w:r>
      <w:commentRangeStart w:id="3"/>
      <w:r w:rsidR="007D064F">
        <w:t>Other</w:t>
      </w:r>
      <w:commentRangeEnd w:id="3"/>
      <w:r w:rsidR="00587210">
        <w:rPr>
          <w:rStyle w:val="CommentReference"/>
        </w:rPr>
        <w:commentReference w:id="3"/>
      </w:r>
      <w:r w:rsidR="007D064F">
        <w:t xml:space="preserve"> t</w:t>
      </w:r>
      <w:r>
        <w:t xml:space="preserve">echnologies like electronic health records, decision-support tools and handheld medical devices have been developed and used for many years with reported benefits for patient care but also with concerns for patient safety </w:t>
      </w:r>
      <w:r>
        <w:fldChar w:fldCharType="begin" w:fldLock="1"/>
      </w:r>
      <w:r w:rsidR="008E3903">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safety","type":"article-journal"},"uris":["http://www.mendeley.com/documents/?uuid=b9db33f0-a753-4fc4-b3d8-ab0597270afd"]}],"mendeley":{"formattedCitation":"(Sittig &lt;i&gt;et al.&lt;/i&gt;, 2018)","plainTextFormattedCitation":"(Sittig et al., 2018)","previouslyFormattedCitation":"(Sittig &lt;i&gt;et al.&lt;/i&gt;, 2018)"},"properties":{"noteIndex":0},"schema":"https://github.com/citation-style-language/schema/raw/master/csl-citation.json"}</w:instrText>
      </w:r>
      <w:r>
        <w:fldChar w:fldCharType="separate"/>
      </w:r>
      <w:r w:rsidR="00351A05" w:rsidRPr="00351A05">
        <w:rPr>
          <w:noProof/>
        </w:rPr>
        <w:t xml:space="preserve">(Sittig </w:t>
      </w:r>
      <w:r w:rsidR="00351A05" w:rsidRPr="00351A05">
        <w:rPr>
          <w:i/>
          <w:noProof/>
        </w:rPr>
        <w:t>et al.</w:t>
      </w:r>
      <w:r w:rsidR="00351A05" w:rsidRPr="00351A05">
        <w:rPr>
          <w:noProof/>
        </w:rPr>
        <w:t>, 2018)</w:t>
      </w:r>
      <w:r>
        <w:fldChar w:fldCharType="end"/>
      </w:r>
      <w:r>
        <w:t>.</w:t>
      </w:r>
      <w:r w:rsidR="00E27DC6">
        <w:t xml:space="preserve"> </w:t>
      </w:r>
      <w:r>
        <w:t xml:space="preserve"> It is currently unclear what the implications are for patient safety </w:t>
      </w:r>
      <w:r w:rsidR="00AC4FD6">
        <w:t>as</w:t>
      </w:r>
      <w:r>
        <w:t xml:space="preserve"> </w:t>
      </w:r>
      <w:commentRangeStart w:id="4"/>
      <w:r>
        <w:t>existing</w:t>
      </w:r>
      <w:commentRangeEnd w:id="4"/>
      <w:r w:rsidR="00A166DA">
        <w:rPr>
          <w:rStyle w:val="CommentReference"/>
        </w:rPr>
        <w:commentReference w:id="4"/>
      </w:r>
      <w:r>
        <w:t xml:space="preserve"> health information technologies become ubiquitous with increasing pace and interact with new and emerging technologies</w:t>
      </w:r>
      <w:r w:rsidR="00A41E27">
        <w:t xml:space="preserve"> </w:t>
      </w:r>
      <w:r w:rsidR="00A41E27">
        <w:fldChar w:fldCharType="begin" w:fldLock="1"/>
      </w:r>
      <w:r w:rsidR="008E3903">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World","type":"article-journal","volume":"44"},"uris":["http://www.mendeley.com/documents/?uuid=5f79c7b6-20ae-449b-9eeb-841da126e9e2"]}],"mendeley":{"formattedCitation":"(Benbya &lt;i&gt;et al.&lt;/i&gt;, 2020)","plainTextFormattedCitation":"(Benbya et al., 2020)","previouslyFormattedCitation":"(Benbya &lt;i&gt;et al.&lt;/i&gt;, 2020)"},"properties":{"noteIndex":0},"schema":"https://github.com/citation-style-language/schema/raw/master/csl-citation.json"}</w:instrText>
      </w:r>
      <w:r w:rsidR="00A41E27">
        <w:fldChar w:fldCharType="separate"/>
      </w:r>
      <w:r w:rsidR="00351A05" w:rsidRPr="00351A05">
        <w:rPr>
          <w:noProof/>
        </w:rPr>
        <w:t xml:space="preserve">(Benbya </w:t>
      </w:r>
      <w:r w:rsidR="00351A05" w:rsidRPr="00351A05">
        <w:rPr>
          <w:i/>
          <w:noProof/>
        </w:rPr>
        <w:t>et al.</w:t>
      </w:r>
      <w:r w:rsidR="00351A05" w:rsidRPr="00351A05">
        <w:rPr>
          <w:noProof/>
        </w:rPr>
        <w:t>, 2020)</w:t>
      </w:r>
      <w:r w:rsidR="00A41E27">
        <w:fldChar w:fldCharType="end"/>
      </w:r>
      <w:r>
        <w:t>.</w:t>
      </w:r>
      <w:r w:rsidR="007D064F">
        <w:t xml:space="preserve"> The need for an improved understanding and praxis of patient safety </w:t>
      </w:r>
      <w:ins w:id="5" w:author="Rebecca Randell" w:date="2020-07-17T10:27:00Z">
        <w:r w:rsidR="007B1433">
          <w:t xml:space="preserve">within the field of health informatics? </w:t>
        </w:r>
      </w:ins>
      <w:r w:rsidR="007D064F">
        <w:t xml:space="preserve">is even more urgent given the accelerated development and adoption during the </w:t>
      </w:r>
      <w:r w:rsidR="00026387">
        <w:t>COVID-19</w:t>
      </w:r>
      <w:r w:rsidR="007D064F">
        <w:t xml:space="preserve"> pandemic.</w:t>
      </w:r>
    </w:p>
    <w:p w14:paraId="2029E978" w14:textId="1E1774EC" w:rsidR="009D0ABB" w:rsidRDefault="00636CC5" w:rsidP="009D0ABB">
      <w:r>
        <w:t xml:space="preserve">The Patient Safety Translational Research Centres were set up by the UK National Institute for Health Research to translate patient-safety knowledge into practice. </w:t>
      </w:r>
      <w:commentRangeStart w:id="6"/>
      <w:r w:rsidR="009D0ABB">
        <w:t>In</w:t>
      </w:r>
      <w:commentRangeEnd w:id="6"/>
      <w:r w:rsidR="00AC4FD6">
        <w:rPr>
          <w:rStyle w:val="CommentReference"/>
        </w:rPr>
        <w:commentReference w:id="6"/>
      </w:r>
      <w:r w:rsidR="009D0ABB">
        <w:t xml:space="preserve"> April 2020, </w:t>
      </w:r>
      <w:r>
        <w:t xml:space="preserve">a </w:t>
      </w:r>
      <w:r w:rsidRPr="00AA44BF">
        <w:t>national</w:t>
      </w:r>
      <w:r>
        <w:t>,</w:t>
      </w:r>
      <w:r w:rsidRPr="00AA44BF">
        <w:t xml:space="preserve"> expert</w:t>
      </w:r>
      <w:r>
        <w:t xml:space="preserve"> collaboration led</w:t>
      </w:r>
      <w:r w:rsidRPr="00AA44BF">
        <w:t xml:space="preserve"> by the </w:t>
      </w:r>
      <w:r>
        <w:t>Centres from both Yorkshire and Humber, and Greater Manchester</w:t>
      </w:r>
      <w:r w:rsidDel="00636CC5">
        <w:t xml:space="preserve"> </w:t>
      </w:r>
      <w:r>
        <w:t xml:space="preserve">was </w:t>
      </w:r>
      <w:r w:rsidR="009D0ABB">
        <w:t xml:space="preserve">set up </w:t>
      </w:r>
      <w:del w:id="7" w:author="Richard Williams" w:date="2020-07-21T09:34:00Z">
        <w:r w:rsidR="009D0ABB" w:rsidDel="00C82A4A">
          <w:delText xml:space="preserve"> </w:delText>
        </w:r>
      </w:del>
      <w:r w:rsidR="009D0ABB">
        <w:t xml:space="preserve">to appraise the academic evidence for patient safety in health information systems. </w:t>
      </w:r>
      <w:r w:rsidR="00AC4FD6">
        <w:t>Our</w:t>
      </w:r>
      <w:r w:rsidR="009D0ABB">
        <w:t xml:space="preserve"> collaborative intend</w:t>
      </w:r>
      <w:ins w:id="8" w:author="Dawn Dowding" w:date="2020-07-17T15:40:00Z">
        <w:r w:rsidR="00B51A64">
          <w:t>s</w:t>
        </w:r>
      </w:ins>
      <w:del w:id="9" w:author="Dawn Dowding" w:date="2020-07-17T15:40:00Z">
        <w:r w:rsidR="009D0ABB" w:rsidDel="00B51A64">
          <w:delText>ed</w:delText>
        </w:r>
      </w:del>
      <w:r w:rsidR="009D0ABB">
        <w:t xml:space="preserve"> to host a series of </w:t>
      </w:r>
      <w:r w:rsidR="009D0ABB" w:rsidRPr="002A32FD">
        <w:t xml:space="preserve">workshops </w:t>
      </w:r>
      <w:r w:rsidR="009D0ABB">
        <w:t>that</w:t>
      </w:r>
      <w:r w:rsidR="009D0ABB" w:rsidRPr="002A32FD">
        <w:t xml:space="preserve"> deliver publications to engage those</w:t>
      </w:r>
      <w:r w:rsidR="009D0ABB">
        <w:t xml:space="preserve"> directly</w:t>
      </w:r>
      <w:r w:rsidR="009D0ABB" w:rsidRPr="002A32FD">
        <w:t xml:space="preserve"> involved in the delivery and study of healthcare, and to provide recommendations to address theoretical </w:t>
      </w:r>
      <w:r w:rsidR="009D0ABB">
        <w:t xml:space="preserve">and </w:t>
      </w:r>
      <w:r w:rsidR="009D0ABB" w:rsidRPr="002A32FD">
        <w:t xml:space="preserve">practical </w:t>
      </w:r>
      <w:commentRangeStart w:id="10"/>
      <w:r w:rsidR="009D0ABB" w:rsidRPr="002A32FD">
        <w:t>gaps</w:t>
      </w:r>
      <w:commentRangeEnd w:id="10"/>
      <w:r w:rsidR="00A166DA">
        <w:rPr>
          <w:rStyle w:val="CommentReference"/>
        </w:rPr>
        <w:commentReference w:id="10"/>
      </w:r>
      <w:r w:rsidR="009D0ABB">
        <w:t xml:space="preserve"> in</w:t>
      </w:r>
      <w:ins w:id="11" w:author="Rebecca Randell" w:date="2020-07-17T10:29:00Z">
        <w:r w:rsidR="007B1433">
          <w:t xml:space="preserve"> the literature on/understanding of?</w:t>
        </w:r>
      </w:ins>
      <w:r w:rsidR="009D0ABB">
        <w:t xml:space="preserve"> </w:t>
      </w:r>
      <w:del w:id="12" w:author="Rebecca Randell" w:date="2020-07-17T10:29:00Z">
        <w:r w:rsidR="009D0ABB" w:rsidDel="007B1433">
          <w:delText xml:space="preserve">the </w:delText>
        </w:r>
      </w:del>
      <w:r w:rsidR="009D0ABB">
        <w:t xml:space="preserve">safety </w:t>
      </w:r>
      <w:del w:id="13" w:author="Rebecca Randell" w:date="2020-07-17T10:29:00Z">
        <w:r w:rsidR="009D0ABB" w:rsidDel="007B1433">
          <w:delText xml:space="preserve">of </w:delText>
        </w:r>
      </w:del>
      <w:r w:rsidR="009D0ABB">
        <w:t>informatics</w:t>
      </w:r>
      <w:r w:rsidR="009D0ABB" w:rsidRPr="002A32FD">
        <w:t>.</w:t>
      </w:r>
      <w:r w:rsidR="009D0ABB" w:rsidRPr="009D0ABB">
        <w:t xml:space="preserve"> </w:t>
      </w:r>
      <w:r w:rsidR="00C42EFF">
        <w:t>Our aim is to</w:t>
      </w:r>
      <w:r w:rsidR="009D0ABB">
        <w:t xml:space="preserve"> define the </w:t>
      </w:r>
      <w:r w:rsidR="009D0ABB" w:rsidRPr="00284512">
        <w:t xml:space="preserve">field of </w:t>
      </w:r>
      <w:r w:rsidR="004E5CE1">
        <w:t>S</w:t>
      </w:r>
      <w:r w:rsidR="009D0ABB" w:rsidRPr="00284512">
        <w:t xml:space="preserve">afety </w:t>
      </w:r>
      <w:r w:rsidR="004E5CE1">
        <w:t>I</w:t>
      </w:r>
      <w:r w:rsidR="009D0ABB" w:rsidRPr="00284512">
        <w:t xml:space="preserve">nformatics </w:t>
      </w:r>
      <w:commentRangeStart w:id="14"/>
      <w:del w:id="15" w:author="David Jenkins" w:date="2020-07-21T11:40:00Z">
        <w:r w:rsidR="00C42EFF" w:rsidDel="00A166DA">
          <w:delText xml:space="preserve">from </w:delText>
        </w:r>
        <w:r w:rsidDel="00A166DA">
          <w:delText>the</w:delText>
        </w:r>
        <w:r w:rsidR="00C42EFF" w:rsidDel="00A166DA">
          <w:delText xml:space="preserve"> </w:delText>
        </w:r>
        <w:commentRangeStart w:id="16"/>
        <w:r w:rsidR="00C42EFF" w:rsidDel="00A166DA">
          <w:delText xml:space="preserve">perspective </w:delText>
        </w:r>
        <w:r w:rsidDel="00A166DA">
          <w:delText>of the UK’s NHS</w:delText>
        </w:r>
        <w:r w:rsidRPr="00284512" w:rsidDel="00A166DA">
          <w:delText xml:space="preserve"> </w:delText>
        </w:r>
        <w:commentRangeEnd w:id="16"/>
        <w:r w:rsidR="007B1433" w:rsidDel="00A166DA">
          <w:rPr>
            <w:rStyle w:val="CommentReference"/>
          </w:rPr>
          <w:commentReference w:id="16"/>
        </w:r>
      </w:del>
      <w:commentRangeEnd w:id="14"/>
      <w:r w:rsidR="00A166DA">
        <w:rPr>
          <w:rStyle w:val="CommentReference"/>
        </w:rPr>
        <w:commentReference w:id="14"/>
      </w:r>
      <w:r w:rsidR="009D0ABB" w:rsidRPr="00284512">
        <w:t xml:space="preserve">and </w:t>
      </w:r>
      <w:r w:rsidR="00C42EFF">
        <w:t xml:space="preserve">establish a platform of safety informatics theory </w:t>
      </w:r>
      <w:r w:rsidR="009D0ABB" w:rsidRPr="00284512">
        <w:t>for future research and development</w:t>
      </w:r>
      <w:r w:rsidR="009D0ABB">
        <w:t>.</w:t>
      </w:r>
    </w:p>
    <w:p w14:paraId="15B9EE8F" w14:textId="0E7C2B48" w:rsidR="009D0ABB" w:rsidRDefault="009D0ABB" w:rsidP="009D0ABB">
      <w:r>
        <w:t>In Section 1 of t</w:t>
      </w:r>
      <w:r w:rsidRPr="002A32FD">
        <w:t>h</w:t>
      </w:r>
      <w:r>
        <w:t xml:space="preserve">is paper, we </w:t>
      </w:r>
      <w:r w:rsidR="00C42EFF">
        <w:t xml:space="preserve">outline </w:t>
      </w:r>
      <w:r w:rsidR="004E5CE1">
        <w:t xml:space="preserve">the Safety Informatics domain </w:t>
      </w:r>
      <w:r w:rsidR="00C42EFF">
        <w:t>at the</w:t>
      </w:r>
      <w:r w:rsidR="004E5CE1">
        <w:t xml:space="preserve"> intersection of </w:t>
      </w:r>
      <w:r>
        <w:t>safety science and health informatics</w:t>
      </w:r>
      <w:r w:rsidR="00C42EFF">
        <w:t xml:space="preserve"> and highlight the urgent need for theory development and research</w:t>
      </w:r>
      <w:r>
        <w:t xml:space="preserve">. </w:t>
      </w:r>
      <w:r w:rsidR="00C87DCA">
        <w:t xml:space="preserve">Section 2 </w:t>
      </w:r>
      <w:r w:rsidR="00C42EFF">
        <w:t xml:space="preserve">summarises </w:t>
      </w:r>
      <w:r w:rsidR="00C87DCA">
        <w:t xml:space="preserve">the workshop process. </w:t>
      </w:r>
      <w:r>
        <w:t xml:space="preserve">In Section 3, we </w:t>
      </w:r>
      <w:r w:rsidR="00C42EFF">
        <w:t xml:space="preserve">present </w:t>
      </w:r>
      <w:r>
        <w:t xml:space="preserve">the </w:t>
      </w:r>
      <w:r w:rsidR="00C42EFF">
        <w:t xml:space="preserve">synthesis of </w:t>
      </w:r>
      <w:r>
        <w:t>challenges and patient</w:t>
      </w:r>
      <w:ins w:id="17" w:author="Rebecca Randell" w:date="2020-07-17T10:30:00Z">
        <w:r w:rsidR="007B1433">
          <w:t xml:space="preserve"> </w:t>
        </w:r>
      </w:ins>
      <w:del w:id="18" w:author="Rebecca Randell" w:date="2020-07-17T10:30:00Z">
        <w:r w:rsidDel="007B1433">
          <w:delText>-</w:delText>
        </w:r>
      </w:del>
      <w:r>
        <w:t>safety implications of emerging health information technologies. Finally,</w:t>
      </w:r>
      <w:r w:rsidR="00C42EFF">
        <w:t xml:space="preserve"> in</w:t>
      </w:r>
      <w:r>
        <w:t xml:space="preserve"> Section 4 </w:t>
      </w:r>
      <w:r w:rsidR="00C42EFF">
        <w:t>we propose a</w:t>
      </w:r>
      <w:r>
        <w:t xml:space="preserve"> theor</w:t>
      </w:r>
      <w:r w:rsidR="00C42EFF">
        <w:t>y</w:t>
      </w:r>
      <w:r>
        <w:t>-informed frame</w:t>
      </w:r>
      <w:r w:rsidRPr="008A6A0C">
        <w:t xml:space="preserve">work </w:t>
      </w:r>
      <w:del w:id="19" w:author="Rebecca Randell" w:date="2020-07-17T10:30:00Z">
        <w:r w:rsidDel="007B1433">
          <w:delText>to</w:delText>
        </w:r>
        <w:r w:rsidRPr="008A6A0C" w:rsidDel="007B1433">
          <w:delText xml:space="preserve"> </w:delText>
        </w:r>
        <w:r w:rsidR="00C42EFF" w:rsidDel="007B1433">
          <w:delText>frame</w:delText>
        </w:r>
      </w:del>
      <w:ins w:id="20" w:author="Rebecca Randell" w:date="2020-07-17T10:30:00Z">
        <w:r w:rsidR="007B1433">
          <w:t>for</w:t>
        </w:r>
      </w:ins>
      <w:r w:rsidR="00C42EFF">
        <w:t xml:space="preserve"> future work in safety informatics.</w:t>
      </w:r>
      <w:del w:id="21" w:author="Rebecca Randell" w:date="2020-07-17T10:31:00Z">
        <w:r w:rsidDel="007B1433">
          <w:delText>.</w:delText>
        </w:r>
      </w:del>
    </w:p>
    <w:p w14:paraId="7416D4A6" w14:textId="24230EB3" w:rsidR="00DA09EC" w:rsidRPr="00F700A2" w:rsidRDefault="00DA09EC" w:rsidP="009D0ABB">
      <w:pPr>
        <w:rPr>
          <w:color w:val="4472C4" w:themeColor="accent5"/>
        </w:rPr>
      </w:pPr>
    </w:p>
    <w:p w14:paraId="0342C2C5" w14:textId="768A0B6F" w:rsidR="004B6407" w:rsidRDefault="009D0ABB" w:rsidP="009D0ABB">
      <w:pPr>
        <w:pStyle w:val="Heading1"/>
      </w:pPr>
      <w:r>
        <w:t xml:space="preserve">Section 1: </w:t>
      </w:r>
      <w:commentRangeStart w:id="22"/>
      <w:commentRangeStart w:id="23"/>
      <w:commentRangeStart w:id="24"/>
      <w:commentRangeStart w:id="25"/>
      <w:r w:rsidR="005843D6">
        <w:t xml:space="preserve">Patient </w:t>
      </w:r>
      <w:r w:rsidR="000C663C">
        <w:t>S</w:t>
      </w:r>
      <w:r w:rsidR="005843D6">
        <w:t xml:space="preserve">afety </w:t>
      </w:r>
      <w:commentRangeEnd w:id="22"/>
      <w:r w:rsidR="00084215">
        <w:rPr>
          <w:rStyle w:val="CommentReference"/>
          <w:rFonts w:asciiTheme="minorHAnsi" w:eastAsiaTheme="minorHAnsi" w:hAnsiTheme="minorHAnsi" w:cstheme="minorBidi"/>
        </w:rPr>
        <w:commentReference w:id="22"/>
      </w:r>
      <w:commentRangeEnd w:id="23"/>
      <w:r w:rsidR="000C663C">
        <w:rPr>
          <w:rStyle w:val="CommentReference"/>
          <w:rFonts w:asciiTheme="minorHAnsi" w:eastAsiaTheme="minorHAnsi" w:hAnsiTheme="minorHAnsi" w:cstheme="minorBidi"/>
        </w:rPr>
        <w:commentReference w:id="23"/>
      </w:r>
      <w:commentRangeEnd w:id="24"/>
      <w:r w:rsidR="00E03105">
        <w:rPr>
          <w:rStyle w:val="CommentReference"/>
          <w:rFonts w:asciiTheme="minorHAnsi" w:eastAsiaTheme="minorHAnsi" w:hAnsiTheme="minorHAnsi" w:cstheme="minorBidi"/>
        </w:rPr>
        <w:commentReference w:id="24"/>
      </w:r>
      <w:commentRangeEnd w:id="25"/>
      <w:r w:rsidR="00C82A4A">
        <w:rPr>
          <w:rStyle w:val="CommentReference"/>
          <w:rFonts w:asciiTheme="minorHAnsi" w:eastAsiaTheme="minorHAnsi" w:hAnsiTheme="minorHAnsi" w:cstheme="minorBidi"/>
        </w:rPr>
        <w:commentReference w:id="25"/>
      </w:r>
      <w:r w:rsidR="005843D6">
        <w:t xml:space="preserve">and </w:t>
      </w:r>
      <w:r>
        <w:t>Safety Informatics</w:t>
      </w:r>
    </w:p>
    <w:p w14:paraId="7C2132CA" w14:textId="18461E1F" w:rsidR="00E95698" w:rsidRDefault="002D78D3" w:rsidP="00484E71">
      <w:r>
        <w:t>Although no consensual definition exists, patient safety can be considered to be “</w:t>
      </w:r>
      <w:r w:rsidRPr="008E3903">
        <w:rPr>
          <w:i/>
        </w:rPr>
        <w:t>The avoidance, prevention and amelioration of adverse outcomes or injuries stemming from the process of healthcare</w:t>
      </w:r>
      <w:r>
        <w:t xml:space="preserve">” </w:t>
      </w:r>
      <w:r>
        <w:fldChar w:fldCharType="begin" w:fldLock="1"/>
      </w:r>
      <w:r w:rsidR="008E3903">
        <w:instrText>ADDIN CSL_CITATION {"citationItems":[{"id":"ITEM-1","itemData":{"author":[{"dropping-particle":"","family":"Vincent","given":"Charles","non-dropping-particle":"","parse-names":false,"suffix":""}],"edition":"2nd","id":"ITEM-1","issued":{"date-parts":[["2010"]]},"publisher":"Wiley-Blackwell","publisher-place":"Oxford","title":"Patient Safety","type":"book"},"uris":["http://www.mendeley.com/documents/?uuid=d12a37dc-3cd4-4085-b7cd-ce5622ab7dc1"]}],"mendeley":{"formattedCitation":"(Vincent, 2010)","plainTextFormattedCitation":"(Vincent, 2010)","previouslyFormattedCitation":"(Vincent, 2010)"},"properties":{"noteIndex":0},"schema":"https://github.com/citation-style-language/schema/raw/master/csl-citation.json"}</w:instrText>
      </w:r>
      <w:r>
        <w:fldChar w:fldCharType="separate"/>
      </w:r>
      <w:r w:rsidR="00351A05" w:rsidRPr="00351A05">
        <w:rPr>
          <w:noProof/>
        </w:rPr>
        <w:t>(Vincent, 2010)</w:t>
      </w:r>
      <w:r>
        <w:fldChar w:fldCharType="end"/>
      </w:r>
      <w:r>
        <w:t>.</w:t>
      </w:r>
      <w:r w:rsidR="00386548">
        <w:t xml:space="preserve"> It is</w:t>
      </w:r>
      <w:r w:rsidR="00C361D0">
        <w:t xml:space="preserve"> sometimes conceptualised as a balance between risks of harm</w:t>
      </w:r>
      <w:r w:rsidR="00E03105">
        <w:t xml:space="preserve">, </w:t>
      </w:r>
      <w:r w:rsidR="00C361D0">
        <w:t>resource use</w:t>
      </w:r>
      <w:r w:rsidR="00E03105">
        <w:t xml:space="preserve">, and </w:t>
      </w:r>
      <w:r w:rsidR="00C361D0">
        <w:t xml:space="preserve">improving patient health </w:t>
      </w:r>
      <w:r w:rsidR="00C361D0">
        <w:fldChar w:fldCharType="begin" w:fldLock="1"/>
      </w:r>
      <w:r w:rsidR="008E3903">
        <w:instrText>ADDIN CSL_CITATION {"citationItems":[{"id":"ITEM-1","itemData":{"DOI":"10.1136/qshc.2003.009530","ISSN":"14753898","PMID":"15805459","abstract":"Rather than being a static property of hospitals and other healthcare facilities, safety is dynamic and often on short time scales. In the past most healthcare delivery systems were loosely coupled-that is, activities and conditions in one part of the system had only limited effect on those elsewhere. Loose coupling allowed the system to buffer many conditions such as short term surges in demand. Modern management techniques and information systems have allowed facilities to reduce inefficiencies in operation. One side effect is the loss of buffers that previously accommodated demand surges. As a result, situations occur in which activities in one area of the hospital become critically dependent on seemingly insignificant events in seemingly distant areas. This tight coupling condition is called \"going solid\". Rasmussen's dynamic model of risk and safety can be used to formulate a model of patient safety dynamics that includes \"going solid\" and its consequences. Because the model addresses the dynamic aspects of safety, it is particularly suited to understanding current conditions in modern healthcare delivery and the way these conditions may lead to accidents.","author":[{"dropping-particle":"","family":"Cook","given":"R.","non-dropping-particle":"","parse-names":false,"suffix":""},{"dropping-particle":"","family":"Rasmussen","given":"Jens","non-dropping-particle":"","parse-names":false,"suffix":""}],"container-title":"Quality and Safety in Health Care","id":"ITEM-1","issue":"2","issued":{"date-parts":[["2005"]]},"page":"130-134","title":"\"Going solid\": A model of system dynamics and consequences for patient safety","type":"article-journal","volume":"14"},"uris":["http://www.mendeley.com/documents/?uuid=c2c4b53f-2585-4b38-aa4e-62ffcae3a021"]}],"mendeley":{"formattedCitation":"(Cook and Rasmussen, 2005)","plainTextFormattedCitation":"(Cook and Rasmussen, 2005)","previouslyFormattedCitation":"(Cook and Rasmussen, 2005)"},"properties":{"noteIndex":0},"schema":"https://github.com/citation-style-language/schema/raw/master/csl-citation.json"}</w:instrText>
      </w:r>
      <w:r w:rsidR="00C361D0">
        <w:fldChar w:fldCharType="separate"/>
      </w:r>
      <w:r w:rsidR="00351A05" w:rsidRPr="00351A05">
        <w:rPr>
          <w:noProof/>
        </w:rPr>
        <w:t>(Cook and Rasmussen, 2005)</w:t>
      </w:r>
      <w:r w:rsidR="00C361D0">
        <w:fldChar w:fldCharType="end"/>
      </w:r>
      <w:r w:rsidR="00C361D0">
        <w:t xml:space="preserve">. Healthcare is a safety-critical industry </w:t>
      </w:r>
      <w:r w:rsidR="00C361D0">
        <w:fldChar w:fldCharType="begin" w:fldLock="1"/>
      </w:r>
      <w:r w:rsidR="008E3903">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practices","type":"article-journal","volume":"84"},"uris":["http://www.mendeley.com/documents/?uuid=86855dd1-8bb0-466e-bb10-7d2b47504eca"]}],"mendeley":{"formattedCitation":"(Sujan &lt;i&gt;et al.&lt;/i&gt;, 2016)","plainTextFormattedCitation":"(Sujan et al., 2016)","previouslyFormattedCitation":"(Sujan &lt;i&gt;et al.&lt;/i&gt;, 2016)"},"properties":{"noteIndex":0},"schema":"https://github.com/citation-style-language/schema/raw/master/csl-citation.json"}</w:instrText>
      </w:r>
      <w:r w:rsidR="00C361D0">
        <w:fldChar w:fldCharType="separate"/>
      </w:r>
      <w:r w:rsidR="00351A05" w:rsidRPr="00351A05">
        <w:rPr>
          <w:noProof/>
        </w:rPr>
        <w:t xml:space="preserve">(Sujan </w:t>
      </w:r>
      <w:r w:rsidR="00351A05" w:rsidRPr="00351A05">
        <w:rPr>
          <w:i/>
          <w:noProof/>
        </w:rPr>
        <w:t>et al.</w:t>
      </w:r>
      <w:r w:rsidR="00351A05" w:rsidRPr="00351A05">
        <w:rPr>
          <w:noProof/>
        </w:rPr>
        <w:t>, 2016)</w:t>
      </w:r>
      <w:r w:rsidR="00C361D0">
        <w:fldChar w:fldCharType="end"/>
      </w:r>
      <w:r w:rsidR="00C361D0">
        <w:t xml:space="preserve"> that must approach safety by concurrently avoiding, managing </w:t>
      </w:r>
      <w:r w:rsidR="00C361D0">
        <w:lastRenderedPageBreak/>
        <w:t>and embracing</w:t>
      </w:r>
      <w:r w:rsidR="00C769FE">
        <w:t xml:space="preserve"> risk, depending on which of its range of services it is providing </w:t>
      </w:r>
      <w:r w:rsidR="00C769FE">
        <w:fldChar w:fldCharType="begin" w:fldLock="1"/>
      </w:r>
      <w:r w:rsidR="008E3903">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All","type":"chapter"},"uris":["http://www.mendeley.com/documents/?uuid=65e42a29-59d0-471a-b02b-bc7d3a828621"]}],"mendeley":{"formattedCitation":"(Vincent and Amalberti, 2016)","plainTextFormattedCitation":"(Vincent and Amalberti, 2016)","previouslyFormattedCitation":"(Vincent and Amalberti, 2016)"},"properties":{"noteIndex":0},"schema":"https://github.com/citation-style-language/schema/raw/master/csl-citation.json"}</w:instrText>
      </w:r>
      <w:r w:rsidR="00C769FE">
        <w:fldChar w:fldCharType="separate"/>
      </w:r>
      <w:r w:rsidR="00351A05" w:rsidRPr="00351A05">
        <w:rPr>
          <w:noProof/>
        </w:rPr>
        <w:t>(Vincent and Amalberti, 2016)</w:t>
      </w:r>
      <w:r w:rsidR="00C769FE">
        <w:fldChar w:fldCharType="end"/>
      </w:r>
      <w:r w:rsidR="00C769FE">
        <w:t>;</w:t>
      </w:r>
      <w:r w:rsidR="00C361D0">
        <w:t xml:space="preserve"> This sets healthcare apart from other safety-critical industries, which predominantly focus on only one of these approaches.</w:t>
      </w:r>
    </w:p>
    <w:p w14:paraId="719DA8A2" w14:textId="3FF70EFB" w:rsidR="00322A06" w:rsidRDefault="00484E71" w:rsidP="00484E71">
      <w:r w:rsidRPr="00484E71">
        <w:t>While the patient</w:t>
      </w:r>
      <w:ins w:id="26" w:author="Rebecca Randell" w:date="2020-07-17T10:32:00Z">
        <w:r w:rsidR="007B1433">
          <w:t xml:space="preserve"> </w:t>
        </w:r>
      </w:ins>
      <w:del w:id="27" w:author="Rebecca Randell" w:date="2020-07-17T10:32:00Z">
        <w:r w:rsidRPr="00484E71" w:rsidDel="007B1433">
          <w:delText>-</w:delText>
        </w:r>
      </w:del>
      <w:r w:rsidRPr="00484E71">
        <w:t>safety perspective on health information technology</w:t>
      </w:r>
      <w:r w:rsidR="00CB1C67">
        <w:t xml:space="preserve"> (HIT)</w:t>
      </w:r>
      <w:r w:rsidRPr="00484E71">
        <w:t xml:space="preserve"> is not novel </w:t>
      </w:r>
      <w:r w:rsidRPr="00484E71">
        <w:fldChar w:fldCharType="begin" w:fldLock="1"/>
      </w:r>
      <w:r w:rsidR="008E3903">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health","type":"article-journal","volume":"3"},"uris":["http://www.mendeley.com/documents/?uuid=90b7042f-7ee1-4e6e-acb2-a6dd7a53aaea"]},{"id":"ITEM-2","itemData":{"abstract":"This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-2","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Impact","type":"article-journal"},"uris":["http://www.mendeley.com/documents/?uuid=ec964fa5-0ed0-447b-8a68-770fcd4b0d8c"]}],"mendeley":{"formattedCitation":"(Kostkova, 2015; Gómez-González &lt;i&gt;et al.&lt;/i&gt;, 2020)","manualFormatting":"(e.g. Gómez-González et al., 2020; Kostkova, 2015)","plainTextFormattedCitation":"(Kostkova, 2015; Gómez-González et al., 2020)","previouslyFormattedCitation":"(Kostkova, 2015; Gómez-González &lt;i&gt;et al.&lt;/i&gt;, 2020)"},"properties":{"noteIndex":0},"schema":"https://github.com/citation-style-language/schema/raw/master/csl-citation.json"}</w:instrText>
      </w:r>
      <w:r w:rsidRPr="00484E71">
        <w:fldChar w:fldCharType="separate"/>
      </w:r>
      <w:r w:rsidRPr="00484E71">
        <w:rPr>
          <w:noProof/>
        </w:rPr>
        <w:t>(e.g. Gómez-González et al., 2020; Kostkova, 2015)</w:t>
      </w:r>
      <w:r w:rsidRPr="00484E71">
        <w:fldChar w:fldCharType="end"/>
      </w:r>
      <w:r w:rsidRPr="00484E71">
        <w:t>, the types of patient</w:t>
      </w:r>
      <w:ins w:id="28" w:author="Rebecca Randell" w:date="2020-07-17T10:32:00Z">
        <w:r w:rsidR="007B1433">
          <w:rPr>
            <w:rFonts w:cstheme="minorHAnsi"/>
          </w:rPr>
          <w:t xml:space="preserve"> </w:t>
        </w:r>
      </w:ins>
      <w:del w:id="29" w:author="Rebecca Randell" w:date="2020-07-17T10:32:00Z">
        <w:r w:rsidRPr="00484E71" w:rsidDel="007B1433">
          <w:rPr>
            <w:rFonts w:cstheme="minorHAnsi"/>
          </w:rPr>
          <w:delText>-</w:delText>
        </w:r>
      </w:del>
      <w:r w:rsidRPr="00484E71">
        <w:rPr>
          <w:rFonts w:cstheme="minorHAnsi"/>
        </w:rPr>
        <w:t xml:space="preserve">safety challenges and our capacity to address them are constantly in flux. </w:t>
      </w:r>
      <w:commentRangeStart w:id="30"/>
      <w:commentRangeStart w:id="31"/>
      <w:r w:rsidRPr="00484E71">
        <w:rPr>
          <w:rFonts w:cstheme="minorHAnsi"/>
        </w:rPr>
        <w:t>For example, there continues to be rapid progress in the development and uptake of devices compatible with the Internet of Things: “</w:t>
      </w:r>
      <w:r w:rsidRPr="00484E71">
        <w:rPr>
          <w:rFonts w:cstheme="minorHAnsi"/>
          <w:i/>
        </w:rPr>
        <w:t>a network of devices all embedded with electronics, software, sensors, and connectivity to enable them to connect, interconnect, and exchange data</w:t>
      </w:r>
      <w:r w:rsidRPr="00484E71">
        <w:rPr>
          <w:rFonts w:cstheme="minorHAnsi"/>
        </w:rPr>
        <w:t xml:space="preserve">” </w:t>
      </w:r>
      <w:r w:rsidRPr="00484E71">
        <w:rPr>
          <w:rFonts w:cstheme="minorHAnsi"/>
        </w:rPr>
        <w:fldChar w:fldCharType="begin" w:fldLock="1"/>
      </w:r>
      <w:r w:rsidR="008E3903">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and Bodendorf, 2020)","plainTextFormattedCitation":"(Wickramasinghe and Bodendorf, 2020)","previouslyFormattedCitation":"(Wickramasinghe and Bodendorf, 2020)"},"properties":{"noteIndex":0},"schema":"https://github.com/citation-style-language/schema/raw/master/csl-citation.json"}</w:instrText>
      </w:r>
      <w:r w:rsidRPr="00484E71">
        <w:rPr>
          <w:rFonts w:cstheme="minorHAnsi"/>
        </w:rPr>
        <w:fldChar w:fldCharType="separate"/>
      </w:r>
      <w:r w:rsidR="00351A05" w:rsidRPr="00351A05">
        <w:rPr>
          <w:rFonts w:cstheme="minorHAnsi"/>
          <w:noProof/>
        </w:rPr>
        <w:t>(Wickramasinghe and Bodendorf, 2020)</w:t>
      </w:r>
      <w:r w:rsidRPr="00484E71">
        <w:rPr>
          <w:rFonts w:cstheme="minorHAnsi"/>
        </w:rPr>
        <w:fldChar w:fldCharType="end"/>
      </w:r>
      <w:r w:rsidRPr="00484E71">
        <w:rPr>
          <w:rFonts w:cstheme="minorHAnsi"/>
        </w:rPr>
        <w:t xml:space="preserve">. </w:t>
      </w:r>
      <w:commentRangeEnd w:id="30"/>
      <w:r w:rsidR="000C663C">
        <w:rPr>
          <w:rStyle w:val="CommentReference"/>
        </w:rPr>
        <w:commentReference w:id="30"/>
      </w:r>
      <w:commentRangeEnd w:id="31"/>
      <w:r w:rsidR="00E03105">
        <w:rPr>
          <w:rStyle w:val="CommentReference"/>
        </w:rPr>
        <w:commentReference w:id="31"/>
      </w:r>
      <w:r w:rsidRPr="00484E71">
        <w:rPr>
          <w:rFonts w:cstheme="minorHAnsi"/>
        </w:rPr>
        <w:t>These networked devices, such as s</w:t>
      </w:r>
      <w:r w:rsidRPr="00484E71">
        <w:rPr>
          <w:rFonts w:eastAsia="Times New Roman" w:cstheme="minorHAnsi"/>
          <w:lang w:eastAsia="en-GB"/>
        </w:rPr>
        <w:t xml:space="preserve">mart continuous glucose monitors </w:t>
      </w:r>
      <w:r w:rsidRPr="00484E71">
        <w:rPr>
          <w:rFonts w:eastAsia="Times New Roman" w:cstheme="minorHAnsi"/>
          <w:lang w:eastAsia="en-GB"/>
        </w:rPr>
        <w:fldChar w:fldCharType="begin" w:fldLock="1"/>
      </w:r>
      <w:r w:rsidR="008E3903">
        <w:rPr>
          <w:rFonts w:eastAsia="Times New Roman" w:cstheme="minorHAnsi"/>
          <w:lang w:eastAsia="en-GB"/>
        </w:rPr>
        <w:instrText>ADDIN CSL_CITATION {"citationItems":[{"id":"ITEM-1","itemData":{"DOI":"10.3390/s16122093","ISSN":"14248220","abstract":"Continuous glucose monitoring (CGM) sensors are portable devices that allow measuring and visualizing the glucose concentration in real time almost continuously for several days and are provided with hypo/hyperglycemic alerts and glucose trend information. CGM sensors have revolutionized Type 1 diabetes (T1D) management, improving glucose control when used adjunctively to self-monitoring blood glucose systems. Furthermore, CGM devices have stimulated the development of applications that were impossible to create without a continuous-time glucose signal, e.g., real-time predictive alerts of hypo/hyperglycemic episodes based on the prediction of future glucose concentration, automatic basal insulin attenuation methods for hypoglycemia prevention, and the artificial pancreas. However, CGM sensors’ lack of accuracy and reliability limited their usability in the clinical practice, calling upon the academic community for the development of suitable signal processing methods to improve CGM performance. The aim of this paper is to review the past and present algorithmic challenges of CGM sensors, to show how they have been tackled by our research group, and to identify the possible future ones.","author":[{"dropping-particle":"","family":"Facchinetti","given":"Andrea","non-dropping-particle":"","parse-names":false,"suffix":""}],"container-title":"Sensors (Switzerland)","id":"ITEM-1","issue":"12","issued":{"date-parts":[["2016"]]},"page":"1-12","title":"Continuous glucose monitoring sensors: Past, present and future algorithmic challenges","type":"article-journal","volume":"16"},"uris":["http://www.mendeley.com/documents/?uuid=20023dc2-4458-4c35-a87d-58af4efaeeff"]}],"mendeley":{"formattedCitation":"(Facchinetti, 2016)","plainTextFormattedCitation":"(Facchinetti, 2016)","previouslyFormattedCitation":"(Facchinetti, 2016)"},"properties":{"noteIndex":0},"schema":"https://github.com/citation-style-language/schema/raw/master/csl-citation.json"}</w:instrText>
      </w:r>
      <w:r w:rsidRPr="00484E71">
        <w:rPr>
          <w:rFonts w:eastAsia="Times New Roman" w:cstheme="minorHAnsi"/>
          <w:lang w:eastAsia="en-GB"/>
        </w:rPr>
        <w:fldChar w:fldCharType="separate"/>
      </w:r>
      <w:r w:rsidR="00351A05" w:rsidRPr="00351A05">
        <w:rPr>
          <w:rFonts w:eastAsia="Times New Roman" w:cstheme="minorHAnsi"/>
          <w:noProof/>
          <w:lang w:eastAsia="en-GB"/>
        </w:rPr>
        <w:t>(Facchinetti, 2016)</w:t>
      </w:r>
      <w:r w:rsidRPr="00484E71">
        <w:rPr>
          <w:rFonts w:eastAsia="Times New Roman" w:cstheme="minorHAnsi"/>
          <w:lang w:eastAsia="en-GB"/>
        </w:rPr>
        <w:fldChar w:fldCharType="end"/>
      </w:r>
      <w:r w:rsidRPr="00484E71">
        <w:rPr>
          <w:rFonts w:eastAsia="Times New Roman" w:cstheme="minorHAnsi"/>
          <w:lang w:eastAsia="en-GB"/>
        </w:rPr>
        <w:t xml:space="preserve"> and Parkinson’s disease monitoring watches </w:t>
      </w:r>
      <w:r w:rsidRPr="00484E71">
        <w:rPr>
          <w:rFonts w:eastAsia="Times New Roman" w:cstheme="minorHAnsi"/>
          <w:lang w:eastAsia="en-GB"/>
        </w:rPr>
        <w:fldChar w:fldCharType="begin" w:fldLock="1"/>
      </w:r>
      <w:r w:rsidR="008E3903">
        <w:rPr>
          <w:rFonts w:eastAsia="Times New Roman" w:cstheme="minorHAnsi"/>
          <w:lang w:eastAsia="en-GB"/>
        </w:rPr>
        <w:instrText>ADDIN CSL_CITATION {"citationItems":[{"id":"ITEM-1","itemData":{"DOI":"10.1038/sdata.2016.11","ISSN":"20524463","abstract":"Current measures of health and disease are often insensitive, episodic, and subjective. Further, these measures generally are not designed to provide meaningful feedback to individuals. The impact of high-resolution activity data collected from mobile phones is only beginning to be explored. Here we present data from mPower, a clinical observational study about Parkinson disease conducted purely through an iPhone app interface. The study interrogated aspects of this movement disorder through surveys and frequent sensor-based recordings from participants with and without Parkinson disease. Benefitting from large enrollment and repeated measurements on many individuals, these data may help establish baseline variability of real-world activity measurement collected via mobile phones, and ultimately may lead to quantification of the ebbs-and-flows of Parkinson symptoms. App source code for these data collection modules are available through an open source license for use in studies of other conditions. We hope that releasing data contributed by engaged research participants will seed a new community of analysts working collaboratively on understanding mobile health data to advance human health.","author":[{"dropping-particle":"","family":"Bot","given":"Brian M.","non-dropping-particle":"","parse-names":false,"suffix":""},{"dropping-particle":"","family":"Suver","given":"Christine","non-dropping-particle":"","parse-names":false,"suffix":""},{"dropping-particle":"","family":"Neto","given":"Elias Chaibub","non-dropping-particle":"","parse-names":false,"suffix":""},{"dropping-particle":"","family":"Kellen","given":"Michael","non-dropping-particle":"","parse-names":false,"suffix":""},{"dropping-particle":"","family":"Klein","given":"Arno","non-dropping-particle":"","parse-names":false,"suffix":""},{"dropping-particle":"","family":"Bare","given":"Christopher","non-dropping-particle":"","parse-names":false,"suffix":""},{"dropping-particle":"","family":"Doerr","given":"Megan","non-dropping-particle":"","parse-names":false,"suffix":""},{"dropping-particle":"","family":"Pratap","given":"Abhishek","non-dropping-particle":"","parse-names":false,"suffix":""},{"dropping-particle":"","family":"Wilbanks","given":"John","non-dropping-particle":"","parse-names":false,"suffix":""},{"dropping-particle":"","family":"Dorsey","given":"E. Ray","non-dropping-particle":"","parse-names":false,"suffix":""},{"dropping-particle":"","family":"Friend","given":"Stephen H.","non-dropping-particle":"","parse-names":false,"suffix":""},{"dropping-particle":"","family":"Trister","given":"Andrew D.","non-dropping-particle":"","parse-names":false,"suffix":""}],"container-title":"Scientific Data","id":"ITEM-1","issued":{"date-parts":[["2016"]]},"page":"1-9","title":"The mPower study, Parkinson disease mobile data collected using ResearchKit","type":"article-journal","volume":"3"},"uris":["http://www.mendeley.com/documents/?uuid=cb1f19f0-ddfa-48f8-a6fb-57aa16a6c060"]}],"mendeley":{"formattedCitation":"(Bot &lt;i&gt;et al.&lt;/i&gt;, 2016)","plainTextFormattedCitation":"(Bot et al., 2016)","previouslyFormattedCitation":"(Bot &lt;i&gt;et al.&lt;/i&gt;, 2016)"},"properties":{"noteIndex":0},"schema":"https://github.com/citation-style-language/schema/raw/master/csl-citation.json"}</w:instrText>
      </w:r>
      <w:r w:rsidRPr="00484E71">
        <w:rPr>
          <w:rFonts w:eastAsia="Times New Roman" w:cstheme="minorHAnsi"/>
          <w:lang w:eastAsia="en-GB"/>
        </w:rPr>
        <w:fldChar w:fldCharType="separate"/>
      </w:r>
      <w:r w:rsidR="00351A05" w:rsidRPr="00351A05">
        <w:rPr>
          <w:rFonts w:eastAsia="Times New Roman" w:cstheme="minorHAnsi"/>
          <w:noProof/>
          <w:lang w:eastAsia="en-GB"/>
        </w:rPr>
        <w:t xml:space="preserve">(Bot </w:t>
      </w:r>
      <w:r w:rsidR="00351A05" w:rsidRPr="00351A05">
        <w:rPr>
          <w:rFonts w:eastAsia="Times New Roman" w:cstheme="minorHAnsi"/>
          <w:i/>
          <w:noProof/>
          <w:lang w:eastAsia="en-GB"/>
        </w:rPr>
        <w:t>et al.</w:t>
      </w:r>
      <w:r w:rsidR="00351A05" w:rsidRPr="00351A05">
        <w:rPr>
          <w:rFonts w:eastAsia="Times New Roman" w:cstheme="minorHAnsi"/>
          <w:noProof/>
          <w:lang w:eastAsia="en-GB"/>
        </w:rPr>
        <w:t>, 2016)</w:t>
      </w:r>
      <w:r w:rsidRPr="00484E71">
        <w:rPr>
          <w:rFonts w:eastAsia="Times New Roman" w:cstheme="minorHAnsi"/>
          <w:lang w:eastAsia="en-GB"/>
        </w:rPr>
        <w:fldChar w:fldCharType="end"/>
      </w:r>
      <w:r w:rsidRPr="00484E71">
        <w:rPr>
          <w:rFonts w:eastAsia="Times New Roman" w:cstheme="minorHAnsi"/>
          <w:lang w:eastAsia="en-GB"/>
        </w:rPr>
        <w:t xml:space="preserve">, pose novel risks </w:t>
      </w:r>
      <w:r w:rsidRPr="00484E71">
        <w:rPr>
          <w:rFonts w:eastAsia="Times New Roman" w:cstheme="minorHAnsi"/>
          <w:lang w:eastAsia="en-GB"/>
        </w:rPr>
        <w:fldChar w:fldCharType="begin" w:fldLock="1"/>
      </w:r>
      <w:r w:rsidR="008E3903">
        <w:rPr>
          <w:rFonts w:eastAsia="Times New Roman" w:cstheme="minorHAnsi"/>
          <w:lang w:eastAsia="en-GB"/>
        </w:rPr>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Devices","type":"chapter"},"uris":["http://www.mendeley.com/documents/?uuid=a4618bfc-fd02-4e6d-b47b-40177cfb5397"]}],"mendeley":{"formattedCitation":"(Paxton and Branca, 2020)","plainTextFormattedCitation":"(Paxton and Branca, 2020)","previouslyFormattedCitation":"(Paxton and Branca, 2020)"},"properties":{"noteIndex":0},"schema":"https://github.com/citation-style-language/schema/raw/master/csl-citation.json"}</w:instrText>
      </w:r>
      <w:r w:rsidRPr="00484E71">
        <w:rPr>
          <w:rFonts w:eastAsia="Times New Roman" w:cstheme="minorHAnsi"/>
          <w:lang w:eastAsia="en-GB"/>
        </w:rPr>
        <w:fldChar w:fldCharType="separate"/>
      </w:r>
      <w:r w:rsidR="00351A05" w:rsidRPr="00351A05">
        <w:rPr>
          <w:rFonts w:eastAsia="Times New Roman" w:cstheme="minorHAnsi"/>
          <w:noProof/>
          <w:lang w:eastAsia="en-GB"/>
        </w:rPr>
        <w:t>(Paxton and Branca, 2020)</w:t>
      </w:r>
      <w:r w:rsidRPr="00484E71">
        <w:rPr>
          <w:rFonts w:eastAsia="Times New Roman" w:cstheme="minorHAnsi"/>
          <w:lang w:eastAsia="en-GB"/>
        </w:rPr>
        <w:fldChar w:fldCharType="end"/>
      </w:r>
      <w:r w:rsidRPr="00484E71">
        <w:rPr>
          <w:rFonts w:eastAsia="Times New Roman" w:cstheme="minorHAnsi"/>
          <w:lang w:eastAsia="en-GB"/>
        </w:rPr>
        <w:t xml:space="preserve">. </w:t>
      </w:r>
      <w:commentRangeStart w:id="32"/>
      <w:r w:rsidRPr="00484E71">
        <w:rPr>
          <w:rFonts w:eastAsia="Times New Roman" w:cstheme="minorHAnsi"/>
          <w:lang w:eastAsia="en-GB"/>
        </w:rPr>
        <w:t>This is because w</w:t>
      </w:r>
      <w:r w:rsidR="00322A06" w:rsidRPr="00484E71">
        <w:rPr>
          <w:rFonts w:cstheme="minorHAnsi"/>
        </w:rPr>
        <w:t xml:space="preserve">hen </w:t>
      </w:r>
      <w:del w:id="33" w:author="Rebecca Randell" w:date="2020-07-17T10:33:00Z">
        <w:r w:rsidR="00322A06" w:rsidRPr="00484E71" w:rsidDel="007B1433">
          <w:rPr>
            <w:rFonts w:cstheme="minorHAnsi"/>
          </w:rPr>
          <w:delText>health information technologies</w:delText>
        </w:r>
      </w:del>
      <w:ins w:id="34" w:author="Rebecca Randell" w:date="2020-07-17T10:33:00Z">
        <w:r w:rsidR="007B1433">
          <w:rPr>
            <w:rFonts w:cstheme="minorHAnsi"/>
          </w:rPr>
          <w:t>HITs</w:t>
        </w:r>
      </w:ins>
      <w:r w:rsidR="00322A06" w:rsidRPr="00484E71">
        <w:rPr>
          <w:rFonts w:cstheme="minorHAnsi"/>
        </w:rPr>
        <w:t xml:space="preserve"> </w:t>
      </w:r>
      <w:r w:rsidR="007A4AE6" w:rsidRPr="00484E71">
        <w:rPr>
          <w:rFonts w:cstheme="minorHAnsi"/>
        </w:rPr>
        <w:t>interact,</w:t>
      </w:r>
      <w:r w:rsidR="00322A06" w:rsidRPr="00484E71">
        <w:rPr>
          <w:rFonts w:cstheme="minorHAnsi"/>
        </w:rPr>
        <w:t xml:space="preserve"> they form a </w:t>
      </w:r>
      <w:commentRangeStart w:id="35"/>
      <w:r w:rsidR="00D77B4B">
        <w:rPr>
          <w:rFonts w:cstheme="minorHAnsi"/>
        </w:rPr>
        <w:t xml:space="preserve">health information system </w:t>
      </w:r>
      <w:commentRangeEnd w:id="35"/>
      <w:r w:rsidR="00E124EC">
        <w:rPr>
          <w:rStyle w:val="CommentReference"/>
        </w:rPr>
        <w:commentReference w:id="35"/>
      </w:r>
      <w:r w:rsidR="00D77B4B">
        <w:rPr>
          <w:rFonts w:cstheme="minorHAnsi"/>
        </w:rPr>
        <w:t>(</w:t>
      </w:r>
      <w:r w:rsidR="00CB1C67">
        <w:rPr>
          <w:rFonts w:cstheme="minorHAnsi"/>
        </w:rPr>
        <w:t>HIS</w:t>
      </w:r>
      <w:r w:rsidR="00D77B4B">
        <w:rPr>
          <w:rFonts w:cstheme="minorHAnsi"/>
        </w:rPr>
        <w:t>)</w:t>
      </w:r>
      <w:r w:rsidR="00E37BDE">
        <w:rPr>
          <w:rFonts w:cstheme="minorHAnsi"/>
        </w:rPr>
        <w:t xml:space="preserve"> </w:t>
      </w:r>
      <w:r w:rsidR="00E37BDE">
        <w:rPr>
          <w:rFonts w:cstheme="minorHAnsi"/>
        </w:rPr>
        <w:fldChar w:fldCharType="begin" w:fldLock="1"/>
      </w:r>
      <w:r w:rsidR="008E3903">
        <w:rPr>
          <w:rFonts w:cstheme="minorHAnsi"/>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Review","type":"paper-conference"},"uris":["http://www.mendeley.com/documents/?uuid=58cfbfc3-162c-41c6-b237-bf08453c6af3"]}],"mendeley":{"formattedCitation":"(Onik, Fielt and Gable, 2017)","plainTextFormattedCitation":"(Onik, Fielt and Gable, 2017)","previouslyFormattedCitation":"(Onik, Fielt and Gable, 2017)"},"properties":{"noteIndex":0},"schema":"https://github.com/citation-style-language/schema/raw/master/csl-citation.json"}</w:instrText>
      </w:r>
      <w:r w:rsidR="00E37BDE">
        <w:rPr>
          <w:rFonts w:cstheme="minorHAnsi"/>
        </w:rPr>
        <w:fldChar w:fldCharType="separate"/>
      </w:r>
      <w:r w:rsidR="00351A05" w:rsidRPr="00351A05">
        <w:rPr>
          <w:rFonts w:cstheme="minorHAnsi"/>
          <w:noProof/>
        </w:rPr>
        <w:t>(Onik, Fielt and Gable, 2017)</w:t>
      </w:r>
      <w:r w:rsidR="00E37BDE">
        <w:rPr>
          <w:rFonts w:cstheme="minorHAnsi"/>
        </w:rPr>
        <w:fldChar w:fldCharType="end"/>
      </w:r>
      <w:r w:rsidR="00EC26A9">
        <w:rPr>
          <w:rFonts w:cstheme="minorHAnsi"/>
        </w:rPr>
        <w:t>.</w:t>
      </w:r>
      <w:ins w:id="36" w:author="Ciarán McInerney" w:date="2020-07-15T09:58:00Z">
        <w:r w:rsidR="008E3903">
          <w:rPr>
            <w:rFonts w:cstheme="minorHAnsi"/>
          </w:rPr>
          <w:t xml:space="preserve"> </w:t>
        </w:r>
      </w:ins>
      <w:commentRangeEnd w:id="32"/>
      <w:r w:rsidR="00B51A64">
        <w:rPr>
          <w:rStyle w:val="CommentReference"/>
        </w:rPr>
        <w:commentReference w:id="32"/>
      </w:r>
      <w:r w:rsidR="00EC26A9">
        <w:rPr>
          <w:rFonts w:cstheme="minorHAnsi"/>
        </w:rPr>
        <w:t xml:space="preserve">The </w:t>
      </w:r>
      <w:r w:rsidR="004D2509">
        <w:rPr>
          <w:rFonts w:cstheme="minorHAnsi"/>
        </w:rPr>
        <w:t>success</w:t>
      </w:r>
      <w:del w:id="37" w:author="Richard Williams" w:date="2020-07-21T09:43:00Z">
        <w:r w:rsidR="004D2509" w:rsidDel="007551CF">
          <w:rPr>
            <w:rFonts w:cstheme="minorHAnsi"/>
          </w:rPr>
          <w:delText>ful</w:delText>
        </w:r>
      </w:del>
      <w:r w:rsidR="004D2509">
        <w:rPr>
          <w:rFonts w:cstheme="minorHAnsi"/>
        </w:rPr>
        <w:t xml:space="preserve"> or fail</w:t>
      </w:r>
      <w:ins w:id="38" w:author="Richard Williams" w:date="2020-07-21T09:43:00Z">
        <w:r w:rsidR="007551CF">
          <w:rPr>
            <w:rFonts w:cstheme="minorHAnsi"/>
          </w:rPr>
          <w:t>ure</w:t>
        </w:r>
      </w:ins>
      <w:del w:id="39" w:author="Richard Williams" w:date="2020-07-21T09:43:00Z">
        <w:r w:rsidR="004D2509" w:rsidDel="007551CF">
          <w:rPr>
            <w:rFonts w:cstheme="minorHAnsi"/>
          </w:rPr>
          <w:delText>ed</w:delText>
        </w:r>
      </w:del>
      <w:r w:rsidR="004D2509">
        <w:rPr>
          <w:rFonts w:cstheme="minorHAnsi"/>
        </w:rPr>
        <w:t xml:space="preserve"> </w:t>
      </w:r>
      <w:del w:id="40" w:author="Richard Williams" w:date="2020-07-21T09:43:00Z">
        <w:r w:rsidR="004D2509" w:rsidDel="007551CF">
          <w:rPr>
            <w:rFonts w:cstheme="minorHAnsi"/>
          </w:rPr>
          <w:delText xml:space="preserve">performance </w:delText>
        </w:r>
      </w:del>
      <w:r w:rsidR="00EC26A9">
        <w:rPr>
          <w:rFonts w:cstheme="minorHAnsi"/>
        </w:rPr>
        <w:t xml:space="preserve">of HISs </w:t>
      </w:r>
      <w:r w:rsidR="004D2509">
        <w:rPr>
          <w:rFonts w:cstheme="minorHAnsi"/>
        </w:rPr>
        <w:t xml:space="preserve">is </w:t>
      </w:r>
      <w:del w:id="41" w:author="Richard Williams" w:date="2020-07-21T09:43:00Z">
        <w:r w:rsidR="00EC26A9" w:rsidDel="007551CF">
          <w:rPr>
            <w:rFonts w:cstheme="minorHAnsi"/>
          </w:rPr>
          <w:delText xml:space="preserve">a function of </w:delText>
        </w:r>
      </w:del>
      <w:ins w:id="42" w:author="Richard Williams" w:date="2020-07-21T09:43:00Z">
        <w:r w:rsidR="007551CF">
          <w:rPr>
            <w:rFonts w:cstheme="minorHAnsi"/>
          </w:rPr>
          <w:t xml:space="preserve">due to </w:t>
        </w:r>
      </w:ins>
      <w:r w:rsidR="00EC26A9">
        <w:rPr>
          <w:rFonts w:cstheme="minorHAnsi"/>
        </w:rPr>
        <w:t>emergent rather than planned change</w:t>
      </w:r>
      <w:r w:rsidR="004D2509">
        <w:rPr>
          <w:rFonts w:cstheme="minorHAnsi"/>
        </w:rPr>
        <w:t xml:space="preserve"> </w:t>
      </w:r>
      <w:del w:id="43" w:author="Richard Williams" w:date="2020-07-21T09:43:00Z">
        <w:r w:rsidR="00C60DFC" w:rsidDel="007551CF">
          <w:rPr>
            <w:rFonts w:cstheme="minorHAnsi"/>
          </w:rPr>
          <w:delText xml:space="preserve">that </w:delText>
        </w:r>
      </w:del>
      <w:r w:rsidR="00C60DFC">
        <w:rPr>
          <w:rFonts w:cstheme="minorHAnsi"/>
        </w:rPr>
        <w:t>result</w:t>
      </w:r>
      <w:ins w:id="44" w:author="Richard Williams" w:date="2020-07-21T09:43:00Z">
        <w:r w:rsidR="007551CF">
          <w:rPr>
            <w:rFonts w:cstheme="minorHAnsi"/>
          </w:rPr>
          <w:t>ing</w:t>
        </w:r>
      </w:ins>
      <w:del w:id="45" w:author="Richard Williams" w:date="2020-07-21T09:43:00Z">
        <w:r w:rsidR="00C60DFC" w:rsidDel="007551CF">
          <w:rPr>
            <w:rFonts w:cstheme="minorHAnsi"/>
          </w:rPr>
          <w:delText>s</w:delText>
        </w:r>
      </w:del>
      <w:r w:rsidR="00EC26A9">
        <w:rPr>
          <w:rFonts w:cstheme="minorHAnsi"/>
        </w:rPr>
        <w:t xml:space="preserve"> from</w:t>
      </w:r>
      <w:r w:rsidR="004D2509">
        <w:rPr>
          <w:rFonts w:cstheme="minorHAnsi"/>
        </w:rPr>
        <w:t xml:space="preserve"> local improvisation</w:t>
      </w:r>
      <w:r w:rsidR="00EC26A9">
        <w:rPr>
          <w:rFonts w:cstheme="minorHAnsi"/>
        </w:rPr>
        <w:t xml:space="preserve"> </w:t>
      </w:r>
      <w:r w:rsidR="00EC26A9">
        <w:rPr>
          <w:rFonts w:cstheme="minorHAnsi"/>
        </w:rPr>
        <w:fldChar w:fldCharType="begin" w:fldLock="1"/>
      </w:r>
      <w:r w:rsidR="008E3903">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improvisation","type":"article-journal","volume":"75"},"uris":["http://www.mendeley.com/documents/?uuid=95e3926a-08aa-45a5-9811-109d21081785"]}],"mendeley":{"formattedCitation":"(Heeks, 2006)","plainTextFormattedCitation":"(Heeks, 2006)","previouslyFormattedCitation":"(Heeks, 2006)"},"properties":{"noteIndex":0},"schema":"https://github.com/citation-style-language/schema/raw/master/csl-citation.json"}</w:instrText>
      </w:r>
      <w:r w:rsidR="00EC26A9">
        <w:rPr>
          <w:rFonts w:cstheme="minorHAnsi"/>
        </w:rPr>
        <w:fldChar w:fldCharType="separate"/>
      </w:r>
      <w:r w:rsidR="00351A05" w:rsidRPr="00351A05">
        <w:rPr>
          <w:rFonts w:cstheme="minorHAnsi"/>
          <w:noProof/>
        </w:rPr>
        <w:t>(Heeks, 2006)</w:t>
      </w:r>
      <w:r w:rsidR="00EC26A9">
        <w:rPr>
          <w:rFonts w:cstheme="minorHAnsi"/>
        </w:rPr>
        <w:fldChar w:fldCharType="end"/>
      </w:r>
      <w:r w:rsidR="00EC26A9">
        <w:rPr>
          <w:rFonts w:cstheme="minorHAnsi"/>
        </w:rPr>
        <w:t>. Such a conception of HISs as complex adaptive systems</w:t>
      </w:r>
      <w:r w:rsidR="00C60DFC">
        <w:rPr>
          <w:rFonts w:cstheme="minorHAnsi"/>
        </w:rPr>
        <w:t xml:space="preserve"> </w:t>
      </w:r>
      <w:r w:rsidR="00C60DFC">
        <w:rPr>
          <w:rFonts w:cstheme="minorHAnsi"/>
        </w:rPr>
        <w:fldChar w:fldCharType="begin" w:fldLock="1"/>
      </w:r>
      <w:r w:rsidR="008E3903">
        <w:rPr>
          <w:rFonts w:cstheme="minorHAnsi"/>
        </w:rPr>
        <w:instrText>ADDIN CSL_CITATION {"citationItems":[{"id":"ITEM-1","itemData":{"DOI":"10.3233/SHTI1263","ISBN":"9781614999904","abstract":"General System Theory was proposed in the post-war period as a unifying framework for interdisciplinary science based on the idea that systems have a set of similar properties and characteristics regardless of discipline. General System Theory laid the foundations for talking about things in terms of systems, many of its terms are now embedded in everyday language and it underpins a broad range of systems approaches and systems thinking. This chapter will describe the key elements of the original General System Theory (GST) including control, feedback, emergence, holism and the notion of a hierarchy of systems within systems. It will review the origin, content and foundational role of systems theory in biology, medicine, computer science, organizational theory and its central contribution to health informatics. In recent years, healthcare organizations have been encouraged to see themselves within the context of learning health systems (LHS) and to use emerging big data analytics techniques such as process mining to develop better, integrated and personalized pathways of care for patients. We use GST to reflect on these emerging approaches through a discussion and case study on recent work in urgent and emergency care. Our aim is to trace the influence of GST through emerging LHS ideas and use the framework of GST to reflect on the opportunities and limitations of our process mining approach. In particular, we will reflect on how GST can explain successes and failure in the application of process mining to care pathways and the challenges and opportunities ahead.","author":[{"dropping-particle":"","family":"Johnson","given":"Owen","non-dropping-particle":"","parse-names":false,"suffix":""}],"chapter-number":"Chapter 2","container-title":"Applied Interdisciplinary Theory in Health Informatics: A Knowledge Base for Practitioners","editor":[{"dropping-particle":"","family":"Scott","given":"Philip","non-dropping-particle":"","parse-names":false,"suffix":""},{"dropping-particle":"","family":"Keizer","given":"Nicolet F.","non-dropping-particle":"de","parse-names":false,"suffix":""},{"dropping-particle":"","family":"Georgiou","given":"Andrew","non-dropping-particle":"","parse-names":false,"suffix":""}],"id":"ITEM-1","issued":{"date-parts":[["2019"]]},"page":"11-22","publisher":"IOS Press","title":"General System Theory and the Use of Process Mining to Improve Care Pathways","type":"chapter"},"uris":["http://www.mendeley.com/documents/?uuid=197e9407-c438-43f8-b113-450a58da90c4"]}],"mendeley":{"formattedCitation":"(Johnson, 2019)","plainTextFormattedCitation":"(Johnson, 2019)","previouslyFormattedCitation":"(Johnson, 2019)"},"properties":{"noteIndex":0},"schema":"https://github.com/citation-style-language/schema/raw/master/csl-citation.json"}</w:instrText>
      </w:r>
      <w:r w:rsidR="00C60DFC">
        <w:rPr>
          <w:rFonts w:cstheme="minorHAnsi"/>
        </w:rPr>
        <w:fldChar w:fldCharType="separate"/>
      </w:r>
      <w:r w:rsidR="00351A05" w:rsidRPr="00351A05">
        <w:rPr>
          <w:rFonts w:cstheme="minorHAnsi"/>
          <w:noProof/>
        </w:rPr>
        <w:t>(Johnson, 2019)</w:t>
      </w:r>
      <w:r w:rsidR="00C60DFC">
        <w:rPr>
          <w:rFonts w:cstheme="minorHAnsi"/>
        </w:rPr>
        <w:fldChar w:fldCharType="end"/>
      </w:r>
      <w:r w:rsidR="00EC26A9">
        <w:rPr>
          <w:rFonts w:cstheme="minorHAnsi"/>
        </w:rPr>
        <w:t xml:space="preserve"> is contrary to a normative idea of planned actions and outcomes, instead acknowledging the bounded understanding and control </w:t>
      </w:r>
      <w:r w:rsidR="00C60DFC">
        <w:rPr>
          <w:rFonts w:cstheme="minorHAnsi"/>
        </w:rPr>
        <w:t xml:space="preserve">that </w:t>
      </w:r>
      <w:r w:rsidR="00EC26A9">
        <w:rPr>
          <w:rFonts w:cstheme="minorHAnsi"/>
        </w:rPr>
        <w:t xml:space="preserve">actors </w:t>
      </w:r>
      <w:r w:rsidR="006B300B">
        <w:rPr>
          <w:rFonts w:cstheme="minorHAnsi"/>
        </w:rPr>
        <w:t xml:space="preserve">actually </w:t>
      </w:r>
      <w:r w:rsidR="00EC26A9">
        <w:rPr>
          <w:rFonts w:cstheme="minorHAnsi"/>
        </w:rPr>
        <w:t xml:space="preserve">have. </w:t>
      </w:r>
      <w:del w:id="46" w:author="Rebecca Randell" w:date="2020-07-17T10:35:00Z">
        <w:r w:rsidR="00322A06" w:rsidRPr="00484E71" w:rsidDel="00E124EC">
          <w:rPr>
            <w:rFonts w:cstheme="minorHAnsi"/>
          </w:rPr>
          <w:delText xml:space="preserve">. </w:delText>
        </w:r>
      </w:del>
      <w:commentRangeStart w:id="47"/>
      <w:commentRangeStart w:id="48"/>
      <w:r w:rsidR="00322A06" w:rsidRPr="00484E71">
        <w:rPr>
          <w:rFonts w:cstheme="minorHAnsi"/>
        </w:rPr>
        <w:t>It is for this reason that</w:t>
      </w:r>
      <w:r w:rsidR="00322A06">
        <w:t xml:space="preserve"> standards and regulations for medical device</w:t>
      </w:r>
      <w:r w:rsidR="007A4AE6">
        <w:t xml:space="preserve">s </w:t>
      </w:r>
      <w:r w:rsidR="0022366B">
        <w:t xml:space="preserve">now </w:t>
      </w:r>
      <w:r w:rsidR="007A4AE6">
        <w:t xml:space="preserve">recognise the need for a systems perspective and </w:t>
      </w:r>
      <w:r w:rsidR="00322A06">
        <w:t xml:space="preserve">consider system configurations and processes for device integration </w:t>
      </w:r>
      <w:r w:rsidR="007A4AE6">
        <w:fldChar w:fldCharType="begin" w:fldLock="1"/>
      </w:r>
      <w:r w:rsidR="008E3903">
        <w:instrText>ADDIN CSL_CITATION {"citationItems":[{"id":"ITEM-1","itemData":{"author":[{"dropping-particle":"","family":"IEC","given":"","non-dropping-particle":"","parse-names":false,"suffix":""}],"id":"ITEM-1","issued":{"date-parts":[["2011"]]},"publisher":"International Electrotechnical Commission","publisher-place":"Geneva","title":"International Electrotechnical Commission 80001:2011. Application of risk management to information technology (IT) networks incorporating medical devices","type":"article"},"uris":["http://www.mendeley.com/documents/?uuid=a28a89e9-35f4-4897-90f7-90f1cda4a455"]},{"id":"ITEM-2","itemData":{"author":[{"dropping-particle":"","family":"IEC","given":"","non-dropping-particle":"","parse-names":false,"suffix":""}],"id":"ITEM-2","issued":{"date-parts":[["2006"]]},"publisher":"International Electrotechnical Commission","publisher-place":"Geneva","title":"International Electrotechnical Commission 62304:2006. Medical device software–Software life-cycle processes","type":"article"},"uris":["http://www.mendeley.com/documents/?uuid=5a7cc62c-acf4-4046-b490-47a74e56e7ba"]},{"id":"ITEM-3","itemData":{"author":[{"dropping-particle":"","family":"IEC","given":"","non-dropping-particle":"","parse-names":false,"suffix":""}],"id":"ITEM-3","issued":{"date-parts":[["2009"]]},"publisher":"International Electrotechnical Commission","publisher-place":"Geneva","title":"International Electrotechnical Commission PD IEC/TR 80002:2009. Medical device software.","type":"article"},"uris":["http://www.mendeley.com/documents/?uuid=6e68e4ad-b1cd-4bff-877a-bbf663fa7d29"]},{"id":"ITEM-4","itemData":{"DOI":"10.1177/1460458211432587","ISSN":"14604582","abstract":"In an effort to improve patient safety and reduce adverse events, there has been a rapid growth in the utilisation of health information technology (HIT). However, little work has examined the safety of the HIT systems themselves, the methods used in their development or the potential errors they may introduce into existing systems. This article introduces the conventional safety-related systems development standard IEC 61508 to the medical domain. It is proposed that the techniques used in conventional safety-related systems development should be utilised by regulation bodies, healthcare organisations and HIT developers to provide an assurance of safety for HIT systems. In adopting the IEC 61508 methodology for HIT development and integration, inherent problems in the new systems can be identified and corrected during their development. Also, IEC 61508 should be used to develop a healthcare-specific standard to allow stakeholders to provide an assurance of a system's safety. © The Author(s) 2012.","author":[{"dropping-particle":"","family":"Chadwick","given":"Liam","non-dropping-particle":"","parse-names":false,"suffix":""},{"dropping-particle":"","family":"Fallon","given":"Enda F.","non-dropping-particle":"","parse-names":false,"suffix":""},{"dropping-particle":"","family":"Putten","given":"Wil J.","non-dropping-particle":"Van Der","parse-names":false,"suffix":""},{"dropping-particle":"","family":"Kirrane","given":"Frank","non-dropping-particle":"","parse-names":false,"suffix":""}],"container-title":"Health Informatics Journal","id":"ITEM-4","issue":"1","issued":{"date-parts":[["2012"]]},"page":"36-49","title":"Functional safety of health information technology","type":"article-journal","volume":"18"},"uris":["http://www.mendeley.com/documents/?uuid=9eb62e2d-ca15-4396-bd41-54d7a04db78d"]}],"mendeley":{"formattedCitation":"(IEC, 2006, 2009, 2011; Chadwick &lt;i&gt;et al.&lt;/i&gt;, 2012)","manualFormatting":"(e.g. IEC, 2006, 2009, 2011; see Chadwick et al., 2012 for discussion)","plainTextFormattedCitation":"(IEC, 2006, 2009, 2011; Chadwick et al., 2012)","previouslyFormattedCitation":"(IEC, 2006, 2009, 2011; Chadwick &lt;i&gt;et al.&lt;/i&gt;, 2012)"},"properties":{"noteIndex":0},"schema":"https://github.com/citation-style-language/schema/raw/master/csl-citation.json"}</w:instrText>
      </w:r>
      <w:r w:rsidR="007A4AE6">
        <w:fldChar w:fldCharType="separate"/>
      </w:r>
      <w:r w:rsidR="00B80719">
        <w:rPr>
          <w:noProof/>
        </w:rPr>
        <w:t xml:space="preserve">(e.g. </w:t>
      </w:r>
      <w:r w:rsidR="00B80719" w:rsidRPr="00B80719">
        <w:rPr>
          <w:noProof/>
        </w:rPr>
        <w:t>IEC, 2006, 2009, 2011</w:t>
      </w:r>
      <w:r w:rsidR="00B80719">
        <w:rPr>
          <w:noProof/>
        </w:rPr>
        <w:t>; see Chadwick et al., 2012 for discussion</w:t>
      </w:r>
      <w:r w:rsidR="00B80719" w:rsidRPr="00B80719">
        <w:rPr>
          <w:noProof/>
        </w:rPr>
        <w:t>)</w:t>
      </w:r>
      <w:r w:rsidR="007A4AE6">
        <w:fldChar w:fldCharType="end"/>
      </w:r>
      <w:r w:rsidR="007A4AE6">
        <w:t>.</w:t>
      </w:r>
      <w:r w:rsidR="000C78E4">
        <w:t xml:space="preserve"> </w:t>
      </w:r>
      <w:commentRangeStart w:id="49"/>
      <w:r w:rsidR="000C78E4">
        <w:fldChar w:fldCharType="begin" w:fldLock="1"/>
      </w:r>
      <w:r w:rsidR="008E3903">
        <w:instrText>ADDIN CSL_CITATION {"citationItems":[{"id":"ITEM-1","itemData":{"DOI":"10.1109/COMST.2019.2914094","ISSN":"1553877X","abstract":"Over the last few years, healthcare administrations have been digitizing their provision of care that led to an increased number of networked medical devices and medical telemetry. Due to such digitization, medical devices have made phenomenal strides in the course of the last half-century. These networked medical devices have enhanced the quality and accessibility of health treatments by achieving pervasive healthcare vision. Moreover, these devices have transformed the canvas of medical treatments and improved the lives of the masses. Such innovation, as a result, assisted in paving the way for reliable healthcare facilities through the introduction of new areas of therapeutic and diagnostic treatments. Medical devices, nowadays, are portable, networked, and capable enough to facilitate human lives. The refined quality and variety of these devices put forward a promising future. However, on the other hand, the healthcare sector is experiencing the greatest amount of security breaches due to the presence of security flaws in medical devices. As these devices are no longer standalone systems and are network-connected, the attack surface has increased profoundly. Actually, devices in practice were designed, developed, and disseminated long ago. Therefore, they were not developed from the ground up with security as a vital design constraint. The flaws present in these devices have acquired the consideration of researchers from both industry and academia. In this paper, we studied security vulnerabilities present in state-of-the-art medical devices by studying security tests and the attacks demonstrated by the researchers on more than a hundred devices. Finally, some state-of-the-art solutions and countermeasures along with applicable regulations in literature were also studied and analyzed. Since these devices are life-critical and can even cause the death of a patient, therefore, this survey is significant as it can assist researchers to get an overview of loopholes present in medical devices and existing countermeasures. We concluded this survey paper with some open research areas that should be properly considered in order to secure these life-critical medical devices.","author":[{"dropping-particle":"","family":"Yaqoob","given":"Tehreem","non-dropping-particle":"","parse-names":false,"suffix":""},{"dropping-particle":"","family":"Abbas","given":"Haider","non-dropping-particle":"","parse-names":false,"suffix":""},{"dropping-particle":"","family":"Atiquzzaman","given":"Mohammed","non-dropping-particle":"","parse-names":false,"suffix":""}],"container-title":"IEEE Communications Surveys and Tutorials","id":"ITEM-1","issue":"4","issued":{"date-parts":[["2019"]]},"page":"3723-3768","title":"Security Vulnerabilities, Attacks, Countermeasures, and Regulations of Networked Medical Devices-A Review","type":"article-journal","volume":"21"},"uris":["http://www.mendeley.com/documents/?uuid=f5553b4b-06dc-496b-bfb6-6c06cfae5af6"]}],"mendeley":{"formattedCitation":"(Yaqoob, Abbas and Atiquzzaman, 2019)","manualFormatting":"Yaqoob et al. (2019)","plainTextFormattedCitation":"(Yaqoob, Abbas and Atiquzzaman, 2019)","previouslyFormattedCitation":"(Yaqoob, Abbas and Atiquzzaman, 2019)"},"properties":{"noteIndex":0},"schema":"https://github.com/citation-style-language/schema/raw/master/csl-citation.json"}</w:instrText>
      </w:r>
      <w:r w:rsidR="000C78E4">
        <w:fldChar w:fldCharType="separate"/>
      </w:r>
      <w:r w:rsidR="000C78E4" w:rsidRPr="00E971A6">
        <w:rPr>
          <w:noProof/>
        </w:rPr>
        <w:t xml:space="preserve">Yaqoob et al. </w:t>
      </w:r>
      <w:r w:rsidR="000C78E4">
        <w:rPr>
          <w:noProof/>
        </w:rPr>
        <w:t>(</w:t>
      </w:r>
      <w:r w:rsidR="000C78E4" w:rsidRPr="00E971A6">
        <w:rPr>
          <w:noProof/>
        </w:rPr>
        <w:t>2019)</w:t>
      </w:r>
      <w:r w:rsidR="000C78E4">
        <w:fldChar w:fldCharType="end"/>
      </w:r>
      <w:r w:rsidR="000C78E4">
        <w:t xml:space="preserve"> provide a lengthy report on the security and regulatory vulnerabilities associated with networked medical devices, while </w:t>
      </w:r>
      <w:r w:rsidR="000C78E4">
        <w:fldChar w:fldCharType="begin" w:fldLock="1"/>
      </w:r>
      <w:r w:rsidR="008E3903">
        <w:instrText>ADDIN CSL_CITATION {"citationItems":[{"id":"ITEM-1","itemData":{"ISBN":"9783319303680","author":[{"dropping-particle":"","family":"Benson","given":"Tim","non-dropping-particle":"","parse-names":false,"suffix":""},{"dropping-particle":"","family":"Grieve","given":"Grahame","non-dropping-particle":"","parse-names":false,"suffix":""}],"edition":"3rd","id":"ITEM-1","issued":{"date-parts":[["2016"]]},"publisher":"Springer","publisher-place":"London, UK","title":"Principles of Health Interoperability: SNOMED CT, HL7 and FHIR","type":"book"},"uris":["http://www.mendeley.com/documents/?uuid=5580623e-818a-4504-a50a-fe8a71eb15aa"]}],"mendeley":{"formattedCitation":"(Benson and Grieve, 2016)","manualFormatting":"Benson and Grieve (2016)","plainTextFormattedCitation":"(Benson and Grieve, 2016)","previouslyFormattedCitation":"(Benson and Grieve, 2016)"},"properties":{"noteIndex":0},"schema":"https://github.com/citation-style-language/schema/raw/master/csl-citation.json"}</w:instrText>
      </w:r>
      <w:r w:rsidR="000C78E4">
        <w:fldChar w:fldCharType="separate"/>
      </w:r>
      <w:r w:rsidR="000C78E4">
        <w:rPr>
          <w:noProof/>
        </w:rPr>
        <w:t>Benson and Grieve (</w:t>
      </w:r>
      <w:r w:rsidR="000C78E4" w:rsidRPr="000C78E4">
        <w:rPr>
          <w:noProof/>
        </w:rPr>
        <w:t>2016)</w:t>
      </w:r>
      <w:r w:rsidR="000C78E4">
        <w:fldChar w:fldCharType="end"/>
      </w:r>
      <w:r w:rsidR="000C78E4">
        <w:t xml:space="preserve"> provide a thorough discussion of the principles of health interoperability.</w:t>
      </w:r>
      <w:commentRangeEnd w:id="47"/>
      <w:r w:rsidR="000C663C">
        <w:rPr>
          <w:rStyle w:val="CommentReference"/>
        </w:rPr>
        <w:commentReference w:id="47"/>
      </w:r>
      <w:commentRangeEnd w:id="48"/>
      <w:r w:rsidR="0093483F">
        <w:rPr>
          <w:rStyle w:val="CommentReference"/>
        </w:rPr>
        <w:commentReference w:id="48"/>
      </w:r>
      <w:commentRangeEnd w:id="49"/>
      <w:r w:rsidR="00E124EC">
        <w:rPr>
          <w:rStyle w:val="CommentReference"/>
        </w:rPr>
        <w:commentReference w:id="49"/>
      </w:r>
    </w:p>
    <w:p w14:paraId="3BB0EAC7" w14:textId="04069ABD" w:rsidR="0032493D" w:rsidRDefault="006B300B" w:rsidP="0032493D">
      <w:pPr>
        <w:rPr>
          <w:color w:val="4472C4" w:themeColor="accent5"/>
        </w:rPr>
      </w:pPr>
      <w:r>
        <w:t xml:space="preserve">There is a need for rigorous study of the relationship between HISs and patient safety, i.e. a </w:t>
      </w:r>
      <w:commentRangeStart w:id="50"/>
      <w:r>
        <w:t xml:space="preserve">Safety Informatics. </w:t>
      </w:r>
      <w:commentRangeEnd w:id="50"/>
      <w:r w:rsidR="00055534">
        <w:rPr>
          <w:rStyle w:val="CommentReference"/>
        </w:rPr>
        <w:commentReference w:id="50"/>
      </w:r>
      <w:r>
        <w:t>C</w:t>
      </w:r>
      <w:r w:rsidR="00484E71">
        <w:t xml:space="preserve">hallenges </w:t>
      </w:r>
      <w:commentRangeStart w:id="51"/>
      <w:r w:rsidR="00484E71">
        <w:t>posed</w:t>
      </w:r>
      <w:commentRangeEnd w:id="51"/>
      <w:r w:rsidR="00055534">
        <w:rPr>
          <w:rStyle w:val="CommentReference"/>
        </w:rPr>
        <w:commentReference w:id="51"/>
      </w:r>
      <w:r w:rsidR="00484E71">
        <w:t xml:space="preserve"> by </w:t>
      </w:r>
      <w:r w:rsidR="00D10464">
        <w:t xml:space="preserve">an increasingly-complex </w:t>
      </w:r>
      <w:r w:rsidR="00CB1C67">
        <w:t>HIS</w:t>
      </w:r>
      <w:r w:rsidR="00D10464">
        <w:t xml:space="preserve"> </w:t>
      </w:r>
      <w:r w:rsidR="00484E71" w:rsidRPr="0032493D">
        <w:t>include</w:t>
      </w:r>
      <w:r w:rsidR="004E5CE1">
        <w:t>:</w:t>
      </w:r>
      <w:r w:rsidR="00484E71" w:rsidRPr="0032493D">
        <w:t xml:space="preserve"> </w:t>
      </w:r>
      <w:r w:rsidR="00D10464">
        <w:t xml:space="preserve">innovations </w:t>
      </w:r>
      <w:r w:rsidR="00484E71" w:rsidRPr="0032493D">
        <w:t xml:space="preserve">that are </w:t>
      </w:r>
      <w:del w:id="52" w:author="Rebecca Randell" w:date="2020-07-17T10:37:00Z">
        <w:r w:rsidR="00484E71" w:rsidRPr="0032493D" w:rsidDel="00E124EC">
          <w:delText xml:space="preserve">not </w:delText>
        </w:r>
      </w:del>
      <w:ins w:id="53" w:author="Rebecca Randell" w:date="2020-07-17T10:37:00Z">
        <w:r w:rsidR="00E124EC">
          <w:t>un</w:t>
        </w:r>
      </w:ins>
      <w:r w:rsidR="00484E71" w:rsidRPr="0032493D">
        <w:t xml:space="preserve">likely to be equally affordable </w:t>
      </w:r>
      <w:del w:id="54" w:author="Rebecca Randell" w:date="2020-07-17T10:37:00Z">
        <w:r w:rsidR="00484E71" w:rsidRPr="0032493D" w:rsidDel="00E124EC">
          <w:delText xml:space="preserve">nor </w:delText>
        </w:r>
      </w:del>
      <w:ins w:id="55" w:author="Rebecca Randell" w:date="2020-07-17T10:37:00Z">
        <w:r w:rsidR="00E124EC">
          <w:t>and</w:t>
        </w:r>
        <w:r w:rsidR="00E124EC" w:rsidRPr="0032493D">
          <w:t xml:space="preserve"> </w:t>
        </w:r>
      </w:ins>
      <w:r w:rsidR="00484E71" w:rsidRPr="0032493D">
        <w:t xml:space="preserve">available for all </w:t>
      </w:r>
      <w:r w:rsidR="00484E71" w:rsidRPr="0032493D">
        <w:fldChar w:fldCharType="begin" w:fldLock="1"/>
      </w:r>
      <w:r w:rsidR="008E3903">
        <w:instrText>ADDIN CSL_CITATION {"citationItems":[{"id":"ITEM-1","itemData":{"author":[{"dropping-particle":"","family":"Lupton","given":"Deborah","non-dropping-particle":"","parse-names":false,"suffix":""}],"editor":[{"dropping-particle":"","family":"Chamberlain","given":"Keery","non-dropping-particle":"","parse-names":false,"suffix":""},{"dropping-particle":"","family":"Lyons","given":"Antonia","non-dropping-particle":"","parse-names":false,"suffix":""}],"id":"ITEM-1","issued":{"date-parts":[["2017"]]},"publisher":"Routledge","title":"Digital Health: Critical and Cross-Disciplinary Perspectives","type":"book"},"uris":["http://www.mendeley.com/documents/?uuid=349651fb-28dd-4453-98ae-95d7b632f304"]},{"id":"ITEM-2","itemData":{"DOI":"10.1080/1369118X.2015.1012532","ISSN":"14684462","abstract":"While the field of digital inequality continues to expand in many directions, the relationship between digital inequalities and other forms of inequality has yet to be fully appreciated. This article invites social scientists in and outside the field of digital media studies to attend to digital inequality, both as a substantive problem and as a methodological concern. The authors present current research on multiple aspects of digital inequality, defined expansively in terms of access, usage, skills, and self-perceptions, as well as future lines of research. Each of the contributions makes the case that digital inequality deserves a place alongside more traditional forms of inequality in the twenty-first century pantheon of inequalities. Digital inequality should not be only the preserve of specialists but should make its way into the work of social scientists concerned with a broad range of outcomes connected to life chances and life trajectories. As we argue, the significance of digital inequalities is clear across a broad range of individual-level and macro-level domains, including life course, gender, race, and class, as well as health care, politics, economic activity, and social capital.","author":[{"dropping-particle":"","family":"Robinson","given":"Laura","non-dropping-particle":"","parse-names":false,"suffix":""},{"dropping-particle":"","family":"Cotten","given":"Shelia R.","non-dropping-particle":"","parse-names":false,"suffix":""},{"dropping-particle":"","family":"Ono","given":"Hiroshi","non-dropping-particle":"","parse-names":false,"suffix":""},{"dropping-particle":"","family":"Quan-Haase","given":"Anabel","non-dropping-particle":"","parse-names":false,"suffix":""},{"dropping-particle":"","family":"Mesch","given":"Gustavo","non-dropping-particle":"","parse-names":false,"suffix":""},{"dropping-particle":"","family":"Chen","given":"Wenhong","non-dropping-particle":"","parse-names":false,"suffix":""},{"dropping-particle":"","family":"Schulz","given":"Jeremy","non-dropping-particle":"","parse-names":false,"suffix":""},{"dropping-particle":"","family":"Hale","given":"Timothy M.","non-dropping-particle":"","parse-names":false,"suffix":""},{"dropping-particle":"","family":"Stern","given":"Michael J.","non-dropping-particle":"","parse-names":false,"suffix":""}],"container-title":"Information Communication and Society","id":"ITEM-2","issue":"5","issued":{"date-parts":[["2015"]]},"page":"569-582","title":"Digital inequalities and why they matter","type":"article-journal","volume":"18"},"uris":["http://www.mendeley.com/documents/?uuid=2120911a-fbe6-470a-9530-527dbff0d2b6"]},{"id":"ITEM-3","itemData":{"DOI":"10.1016/j.puhe.2014.10.008","ISSN":"14765616","author":[{"dropping-particle":"","family":"McAuley","given":"A.","non-dropping-particle":"","parse-names":false,"suffix":""}],"container-title":"Public Health","id":"ITEM-3","issue":"12","issued":{"date-parts":[["2014"]]},"page":"1118-1120","publisher":"The Royal Society for Public Health","title":"Digital health interventions: Widening access or widening inequalities?","type":"article-journal","volume":"128"},"uris":["http://www.mendeley.com/documents/?uuid=ee0ee49f-2897-4d6c-99a8-46016e455ced"]},{"id":"ITEM-4","itemData":{"DOI":"10.1136/bmjebm-2019-111282","ISSN":"25154478","author":[{"dropping-particle":"","family":"Banerjee","given":"Amitava","non-dropping-particle":"","parse-names":false,"suffix":""}],"container-title":"BMJ Evidence-Based Medicine","id":"ITEM-4","issued":{"date-parts":[["2019"]]},"page":"2-5","title":"Digital health interventions and inequalities: The case for a new paradigm","type":"article-journal","volume":"2"},"uris":["http://www.mendeley.com/documents/?uuid=6adeb88a-46df-4394-918b-076c3e901b49"]}],"mendeley":{"formattedCitation":"(McAuley, 2014; Robinson &lt;i&gt;et al.&lt;/i&gt;, 2015; Lupton, 2017; Banerjee, 2019)","plainTextFormattedCitation":"(McAuley, 2014; Robinson et al., 2015; Lupton, 2017; Banerjee, 2019)","previouslyFormattedCitation":"(McAuley, 2014; Robinson &lt;i&gt;et al.&lt;/i&gt;, 2015; Lupton, 2017; Banerjee, 2019)"},"properties":{"noteIndex":0},"schema":"https://github.com/citation-style-language/schema/raw/master/csl-citation.json"}</w:instrText>
      </w:r>
      <w:r w:rsidR="00484E71" w:rsidRPr="0032493D">
        <w:fldChar w:fldCharType="separate"/>
      </w:r>
      <w:r w:rsidR="00351A05" w:rsidRPr="00351A05">
        <w:rPr>
          <w:noProof/>
        </w:rPr>
        <w:t xml:space="preserve">(McAuley, 2014; Robinson </w:t>
      </w:r>
      <w:r w:rsidR="00351A05" w:rsidRPr="00351A05">
        <w:rPr>
          <w:i/>
          <w:noProof/>
        </w:rPr>
        <w:t>et al.</w:t>
      </w:r>
      <w:r w:rsidR="00351A05" w:rsidRPr="00351A05">
        <w:rPr>
          <w:noProof/>
        </w:rPr>
        <w:t>, 2015; Lupton, 2017; Banerjee, 2019)</w:t>
      </w:r>
      <w:r w:rsidR="00484E71" w:rsidRPr="0032493D">
        <w:fldChar w:fldCharType="end"/>
      </w:r>
      <w:r w:rsidR="00484E71" w:rsidRPr="0032493D">
        <w:t xml:space="preserve">; </w:t>
      </w:r>
      <w:r w:rsidR="0032493D" w:rsidRPr="0032493D">
        <w:t xml:space="preserve">the transient relevance of algorithms and models </w:t>
      </w:r>
      <w:r w:rsidR="0032493D" w:rsidRPr="0032493D">
        <w:fldChar w:fldCharType="begin" w:fldLock="1"/>
      </w:r>
      <w:r w:rsidR="008E3903">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challenges","type":"article-journal","volume":"2"},"uris":["http://www.mendeley.com/documents/?uuid=5f177760-32d1-4342-8db9-b9dd93883188"]}],"mendeley":{"formattedCitation":"(Jenkins &lt;i&gt;et al.&lt;/i&gt;, 2018)","plainTextFormattedCitation":"(Jenkins et al., 2018)","previouslyFormattedCitation":"(Jenkins &lt;i&gt;et al.&lt;/i&gt;, 2018)"},"properties":{"noteIndex":0},"schema":"https://github.com/citation-style-language/schema/raw/master/csl-citation.json"}</w:instrText>
      </w:r>
      <w:r w:rsidR="0032493D" w:rsidRPr="0032493D">
        <w:fldChar w:fldCharType="separate"/>
      </w:r>
      <w:r w:rsidR="00351A05" w:rsidRPr="00351A05">
        <w:rPr>
          <w:noProof/>
        </w:rPr>
        <w:t xml:space="preserve">(Jenkins </w:t>
      </w:r>
      <w:r w:rsidR="00351A05" w:rsidRPr="00351A05">
        <w:rPr>
          <w:i/>
          <w:noProof/>
        </w:rPr>
        <w:t>et al.</w:t>
      </w:r>
      <w:r w:rsidR="00351A05" w:rsidRPr="00351A05">
        <w:rPr>
          <w:noProof/>
        </w:rPr>
        <w:t>, 2018)</w:t>
      </w:r>
      <w:r w:rsidR="0032493D" w:rsidRPr="0032493D">
        <w:fldChar w:fldCharType="end"/>
      </w:r>
      <w:r w:rsidR="0032493D" w:rsidRPr="0032493D">
        <w:t xml:space="preserve">; a continued lack of </w:t>
      </w:r>
      <w:r w:rsidR="0032493D">
        <w:t>sufficient</w:t>
      </w:r>
      <w:r w:rsidR="0032493D" w:rsidRPr="0032493D">
        <w:t xml:space="preserve"> testing, despite </w:t>
      </w:r>
      <w:r w:rsidR="0032493D">
        <w:t xml:space="preserve">early </w:t>
      </w:r>
      <w:r w:rsidR="0032493D" w:rsidRPr="0032493D">
        <w:t xml:space="preserve">calls </w:t>
      </w:r>
      <w:r w:rsidR="0032493D" w:rsidRPr="0032493D">
        <w:fldChar w:fldCharType="begin" w:fldLock="1"/>
      </w:r>
      <w:r w:rsidR="008E3903">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How","type":"article-journal","volume":"18"},"uris":["http://www.mendeley.com/documents/?uuid=d71aed0d-fd25-4e47-9445-55165c52412b"]}],"mendeley":{"formattedCitation":"(Leveson, 1986)","plainTextFormattedCitation":"(Leveson, 1986)","previouslyFormattedCitation":"(Leveson, 1986)"},"properties":{"noteIndex":0},"schema":"https://github.com/citation-style-language/schema/raw/master/csl-citation.json"}</w:instrText>
      </w:r>
      <w:r w:rsidR="0032493D" w:rsidRPr="0032493D">
        <w:fldChar w:fldCharType="separate"/>
      </w:r>
      <w:r w:rsidR="00351A05" w:rsidRPr="00351A05">
        <w:rPr>
          <w:noProof/>
        </w:rPr>
        <w:t>(Leveson, 1986)</w:t>
      </w:r>
      <w:r w:rsidR="0032493D" w:rsidRPr="0032493D">
        <w:fldChar w:fldCharType="end"/>
      </w:r>
      <w:r w:rsidR="00D10464">
        <w:t xml:space="preserve">; </w:t>
      </w:r>
      <w:ins w:id="56" w:author="Dawn Dowding" w:date="2020-07-17T15:44:00Z">
        <w:r w:rsidR="00B51A64">
          <w:t xml:space="preserve">implications associated with multiple HISs interacting </w:t>
        </w:r>
      </w:ins>
      <w:r w:rsidR="00D10464">
        <w:t xml:space="preserve">and societal challenges like an aging population </w:t>
      </w:r>
      <w:r w:rsidR="00D10464">
        <w:fldChar w:fldCharType="begin" w:fldLock="1"/>
      </w:r>
      <w:r w:rsidR="008E3903">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geriatrics","type":"article-journal","volume":"47"},"uris":["http://www.mendeley.com/documents/?uuid=4fddf44a-5c45-4393-85ba-8be54d4006a9"]}],"mendeley":{"formattedCitation":"(Pilotto, Boi and Petermans, 2018)","plainTextFormattedCitation":"(Pilotto, Boi and Petermans, 2018)","previouslyFormattedCitation":"(Pilotto, Boi and Petermans, 2018)"},"properties":{"noteIndex":0},"schema":"https://github.com/citation-style-language/schema/raw/master/csl-citation.json"}</w:instrText>
      </w:r>
      <w:r w:rsidR="00D10464">
        <w:fldChar w:fldCharType="separate"/>
      </w:r>
      <w:r w:rsidR="00351A05" w:rsidRPr="00351A05">
        <w:rPr>
          <w:noProof/>
        </w:rPr>
        <w:t>(Pilotto, Boi and Petermans, 2018)</w:t>
      </w:r>
      <w:r w:rsidR="00D10464">
        <w:fldChar w:fldCharType="end"/>
      </w:r>
      <w:ins w:id="57" w:author="Richard Williams" w:date="2020-07-21T09:46:00Z">
        <w:r w:rsidR="007551CF">
          <w:t>;</w:t>
        </w:r>
      </w:ins>
      <w:del w:id="58" w:author="Richard Williams" w:date="2020-07-21T09:46:00Z">
        <w:r w:rsidR="00427C91" w:rsidDel="007551CF">
          <w:delText>,</w:delText>
        </w:r>
      </w:del>
      <w:r w:rsidR="000D3D43">
        <w:t xml:space="preserve"> and legal and political jurisdiction </w:t>
      </w:r>
      <w:r w:rsidR="000D3D43">
        <w:fldChar w:fldCharType="begin" w:fldLock="1"/>
      </w:r>
      <w:r w:rsidR="008E3903">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policies","type":"book"},"uris":["http://www.mendeley.com/documents/?uuid=45231791-33b2-4d24-aae2-c2b6dec49197"]}],"mendeley":{"formattedCitation":"(Wismar &lt;i&gt;et al.&lt;/i&gt;, 2011)","plainTextFormattedCitation":"(Wismar et al., 2011)","previouslyFormattedCitation":"(Wismar &lt;i&gt;et al.&lt;/i&gt;, 2011)"},"properties":{"noteIndex":0},"schema":"https://github.com/citation-style-language/schema/raw/master/csl-citation.json"}</w:instrText>
      </w:r>
      <w:r w:rsidR="000D3D43">
        <w:fldChar w:fldCharType="separate"/>
      </w:r>
      <w:r w:rsidR="00351A05" w:rsidRPr="00351A05">
        <w:rPr>
          <w:noProof/>
        </w:rPr>
        <w:t xml:space="preserve">(Wismar </w:t>
      </w:r>
      <w:r w:rsidR="00351A05" w:rsidRPr="00351A05">
        <w:rPr>
          <w:i/>
          <w:noProof/>
        </w:rPr>
        <w:t>et al.</w:t>
      </w:r>
      <w:r w:rsidR="00351A05" w:rsidRPr="00351A05">
        <w:rPr>
          <w:noProof/>
        </w:rPr>
        <w:t>, 2011)</w:t>
      </w:r>
      <w:r w:rsidR="000D3D43">
        <w:fldChar w:fldCharType="end"/>
      </w:r>
      <w:r w:rsidR="000D3D43">
        <w:t>.</w:t>
      </w:r>
      <w:r w:rsidR="00427C91">
        <w:t xml:space="preserve"> Each of these challenges </w:t>
      </w:r>
      <w:r>
        <w:t xml:space="preserve">are associated with </w:t>
      </w:r>
      <w:r w:rsidR="00427C91">
        <w:t xml:space="preserve">known </w:t>
      </w:r>
      <w:r>
        <w:t xml:space="preserve">and unknown </w:t>
      </w:r>
      <w:r w:rsidR="00427C91">
        <w:t xml:space="preserve">implications for patient safety, which </w:t>
      </w:r>
      <w:r>
        <w:t>need to be addressed for responsible provision of healthcare.</w:t>
      </w:r>
    </w:p>
    <w:p w14:paraId="3824A9E3" w14:textId="1049EC9C" w:rsidR="005843D6" w:rsidRDefault="005843D6" w:rsidP="0060263F"/>
    <w:p w14:paraId="45C8FACF" w14:textId="5B8FF7D4" w:rsidR="00AB3439" w:rsidRDefault="00D77B4B" w:rsidP="00D77B4B">
      <w:pPr>
        <w:pStyle w:val="Heading2"/>
      </w:pPr>
      <w:commentRangeStart w:id="59"/>
      <w:r>
        <w:t>Safety Informatics</w:t>
      </w:r>
      <w:commentRangeEnd w:id="59"/>
      <w:r w:rsidR="00E124EC">
        <w:rPr>
          <w:rStyle w:val="CommentReference"/>
          <w:rFonts w:asciiTheme="minorHAnsi" w:eastAsiaTheme="minorHAnsi" w:hAnsiTheme="minorHAnsi" w:cstheme="minorBidi"/>
        </w:rPr>
        <w:commentReference w:id="59"/>
      </w:r>
    </w:p>
    <w:p w14:paraId="3BC4C3AE" w14:textId="5DE624FA" w:rsidR="004E5CE1" w:rsidRPr="00322A06" w:rsidRDefault="00151E77" w:rsidP="004E5CE1">
      <w:commentRangeStart w:id="60"/>
      <w:r>
        <w:t>The International Medical Informatics Association (IMIA) working group on ‘Health Informatics for Patient Safety’ consider their role as “</w:t>
      </w:r>
      <w:r w:rsidRPr="00BC410C">
        <w:t>[</w:t>
      </w:r>
      <w:r>
        <w:t>promoting</w:t>
      </w:r>
      <w:r w:rsidRPr="00BC410C">
        <w:t>]</w:t>
      </w:r>
      <w:r>
        <w:t xml:space="preserve"> </w:t>
      </w:r>
      <w:r w:rsidRPr="00BC410C">
        <w:rPr>
          <w:i/>
        </w:rPr>
        <w:t>patient safety of health information systems and their associated medical devices</w:t>
      </w:r>
      <w:r>
        <w:rPr>
          <w:i/>
        </w:rPr>
        <w:t>. The focus…is on</w:t>
      </w:r>
      <w:r w:rsidRPr="00357A11">
        <w:rPr>
          <w:i/>
        </w:rPr>
        <w:t>…how healthcare information systems can improve patient safety, as well as identifying and rectifying safety issues</w:t>
      </w:r>
      <w:r>
        <w:t xml:space="preserve">” </w:t>
      </w:r>
      <w:r>
        <w:fldChar w:fldCharType="begin" w:fldLock="1"/>
      </w:r>
      <w:r w:rsidR="008E3903">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Safety","type":"report"},"uris":["http://www.mendeley.com/documents/?uuid=27b58af2-f321-46eb-8a77-669f7ccba4fd"]}],"mendeley":{"formattedCitation":"(IMIA WG7, 2018)","plainTextFormattedCitation":"(IMIA WG7, 2018)","previouslyFormattedCitation":"(IMIA WG7, 2018)"},"properties":{"noteIndex":0},"schema":"https://github.com/citation-style-language/schema/raw/master/csl-citation.json"}</w:instrText>
      </w:r>
      <w:r>
        <w:fldChar w:fldCharType="separate"/>
      </w:r>
      <w:r w:rsidR="00351A05" w:rsidRPr="00351A05">
        <w:rPr>
          <w:noProof/>
        </w:rPr>
        <w:t>(IMIA WG7, 2018)</w:t>
      </w:r>
      <w:r>
        <w:fldChar w:fldCharType="end"/>
      </w:r>
      <w:r>
        <w:t>.</w:t>
      </w:r>
      <w:r w:rsidR="004E5CE1">
        <w:t xml:space="preserve"> </w:t>
      </w:r>
      <w:commentRangeEnd w:id="60"/>
      <w:r w:rsidR="00E124EC">
        <w:rPr>
          <w:rStyle w:val="CommentReference"/>
        </w:rPr>
        <w:commentReference w:id="60"/>
      </w:r>
      <w:r w:rsidR="004E5CE1">
        <w:t xml:space="preserve">This scope is exemplified in </w:t>
      </w:r>
      <w:r w:rsidR="004E5CE1" w:rsidRPr="00322A06">
        <w:fldChar w:fldCharType="begin" w:fldLock="1"/>
      </w:r>
      <w:r w:rsidR="008E3903">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framework","type":"article-journal","volume":"25"},"uris":["http://www.mendeley.com/documents/?uuid=b113d0e0-5e2d-4b20-8615-f5b35427eeab"]}],"mendeley":{"formattedCitation":"(Singh and Sittig, 2016)","manualFormatting":"Singh and Sittig's (2016)","plainTextFormattedCitation":"(Singh and Sittig, 2016)","previouslyFormattedCitation":"(Singh and Sittig, 2016)"},"properties":{"noteIndex":0},"schema":"https://github.com/citation-style-language/schema/raw/master/csl-citation.json"}</w:instrText>
      </w:r>
      <w:r w:rsidR="004E5CE1" w:rsidRPr="00322A06">
        <w:fldChar w:fldCharType="separate"/>
      </w:r>
      <w:r w:rsidR="004E5CE1" w:rsidRPr="00322A06">
        <w:rPr>
          <w:noProof/>
        </w:rPr>
        <w:t>Singh and Sittig</w:t>
      </w:r>
      <w:r w:rsidR="004E5CE1">
        <w:rPr>
          <w:noProof/>
        </w:rPr>
        <w:t>'s</w:t>
      </w:r>
      <w:r w:rsidR="004E5CE1" w:rsidRPr="00322A06">
        <w:rPr>
          <w:noProof/>
        </w:rPr>
        <w:t xml:space="preserve"> (2016)</w:t>
      </w:r>
      <w:r w:rsidR="004E5CE1" w:rsidRPr="00322A06">
        <w:fldChar w:fldCharType="end"/>
      </w:r>
      <w:r w:rsidR="004E5CE1" w:rsidRPr="00322A06">
        <w:t xml:space="preserve"> Health Information Technology Safety Measurement Framework</w:t>
      </w:r>
      <w:r w:rsidR="004E5CE1">
        <w:t>. The framework defines three safety domains</w:t>
      </w:r>
      <w:r w:rsidR="00942589">
        <w:t xml:space="preserve"> embedded in a socio-technical work system</w:t>
      </w:r>
      <w:r w:rsidR="004E5CE1">
        <w:t xml:space="preserve">: safe </w:t>
      </w:r>
      <w:r w:rsidR="00CB1C67">
        <w:t>HIT</w:t>
      </w:r>
      <w:r w:rsidR="004E5CE1">
        <w:t xml:space="preserve">, safe use of </w:t>
      </w:r>
      <w:r w:rsidR="00CB1C67">
        <w:t>HIT</w:t>
      </w:r>
      <w:r w:rsidR="004E5CE1">
        <w:t xml:space="preserve">, and using </w:t>
      </w:r>
      <w:r w:rsidR="00CB1C67">
        <w:t>HIT</w:t>
      </w:r>
      <w:r w:rsidR="004E5CE1">
        <w:t xml:space="preserve"> to improve safety.</w:t>
      </w:r>
      <w:r w:rsidR="000C464D">
        <w:t xml:space="preserve"> Safety Informatics </w:t>
      </w:r>
      <w:r w:rsidR="00B613F9">
        <w:t>address</w:t>
      </w:r>
      <w:r w:rsidR="00AC4FD6">
        <w:t>es</w:t>
      </w:r>
      <w:r w:rsidR="00B613F9">
        <w:t xml:space="preserve"> problems in</w:t>
      </w:r>
      <w:r w:rsidR="005646F8">
        <w:t xml:space="preserve"> all of</w:t>
      </w:r>
      <w:r w:rsidR="00B613F9">
        <w:t xml:space="preserve"> these domains using</w:t>
      </w:r>
      <w:r w:rsidR="000C464D">
        <w:t xml:space="preserve"> princi</w:t>
      </w:r>
      <w:r w:rsidR="00B613F9">
        <w:t>ples from information science</w:t>
      </w:r>
      <w:r w:rsidR="000C464D">
        <w:t>,</w:t>
      </w:r>
      <w:r w:rsidR="00B613F9">
        <w:t xml:space="preserve"> i.e. </w:t>
      </w:r>
      <w:r w:rsidR="000C464D">
        <w:t xml:space="preserve">the representation, storage, </w:t>
      </w:r>
      <w:r w:rsidR="000C464D" w:rsidRPr="000C464D">
        <w:t>su</w:t>
      </w:r>
      <w:r w:rsidR="000C464D">
        <w:t xml:space="preserve">pply, </w:t>
      </w:r>
      <w:r w:rsidR="000C464D" w:rsidRPr="000C464D">
        <w:t xml:space="preserve">search for and retrieval of relevant </w:t>
      </w:r>
      <w:r w:rsidR="000C464D">
        <w:t xml:space="preserve">information </w:t>
      </w:r>
      <w:r w:rsidR="000C464D">
        <w:fldChar w:fldCharType="begin" w:fldLock="1"/>
      </w:r>
      <w:r w:rsidR="008E3903">
        <w:instrText>ADDIN CSL_CITATION {"citationItems":[{"id":"ITEM-1","itemData":{"ISBN":"978-3-11-023499","author":[{"dropping-particle":"","family":"Stock","given":"Wolfgang G.","non-dropping-particle":"","parse-names":false,"suffix":""},{"dropping-particle":"","family":"Stock","given":"Mechtild","non-dropping-particle":"","parse-names":false,"suffix":""}],"id":"ITEM-1","issued":{"date-parts":[["2013"]]},"publisher":"De Gruyter","publisher-place":"Berlin","title":"Handbook of Information Science","type":"book"},"uris":["http://www.mendeley.com/documents/?uuid=790a4de7-d3d0-4977-9f8c-6b5cb53316f7"]}],"mendeley":{"formattedCitation":"(Stock and Stock, 2013)","plainTextFormattedCitation":"(Stock and Stock, 2013)","previouslyFormattedCitation":"(Stock and Stock, 2013)"},"properties":{"noteIndex":0},"schema":"https://github.com/citation-style-language/schema/raw/master/csl-citation.json"}</w:instrText>
      </w:r>
      <w:r w:rsidR="000C464D">
        <w:fldChar w:fldCharType="separate"/>
      </w:r>
      <w:r w:rsidR="00351A05" w:rsidRPr="00351A05">
        <w:rPr>
          <w:noProof/>
        </w:rPr>
        <w:t>(Stock and Stock, 2013)</w:t>
      </w:r>
      <w:r w:rsidR="000C464D">
        <w:fldChar w:fldCharType="end"/>
      </w:r>
      <w:r w:rsidR="000C464D">
        <w:t>.</w:t>
      </w:r>
    </w:p>
    <w:p w14:paraId="265E847F" w14:textId="4F76E6C1" w:rsidR="00EC546B" w:rsidRDefault="00EC546B" w:rsidP="00AB3439"/>
    <w:p w14:paraId="4A4AC040" w14:textId="2DDD0979" w:rsidR="00656305" w:rsidRDefault="00C87DCA" w:rsidP="00F700A2">
      <w:pPr>
        <w:pStyle w:val="Heading1"/>
      </w:pPr>
      <w:r>
        <w:lastRenderedPageBreak/>
        <w:t xml:space="preserve">Section 2: </w:t>
      </w:r>
      <w:r w:rsidR="00656305">
        <w:t>Method</w:t>
      </w:r>
    </w:p>
    <w:p w14:paraId="30BE240E" w14:textId="60301A8A" w:rsidR="00656305" w:rsidRDefault="006A63CC" w:rsidP="00656305">
      <w:r>
        <w:t xml:space="preserve">A workshop of </w:t>
      </w:r>
      <w:commentRangeStart w:id="61"/>
      <w:r w:rsidR="00D77B4B">
        <w:t>14</w:t>
      </w:r>
      <w:r>
        <w:t xml:space="preserve"> </w:t>
      </w:r>
      <w:commentRangeStart w:id="62"/>
      <w:commentRangeStart w:id="63"/>
      <w:r>
        <w:t>collaborators</w:t>
      </w:r>
      <w:r w:rsidRPr="00AA44BF">
        <w:t xml:space="preserve"> </w:t>
      </w:r>
      <w:commentRangeEnd w:id="62"/>
      <w:r w:rsidR="008077C5">
        <w:rPr>
          <w:rStyle w:val="CommentReference"/>
        </w:rPr>
        <w:commentReference w:id="62"/>
      </w:r>
      <w:commentRangeEnd w:id="63"/>
      <w:r w:rsidR="0093483F">
        <w:rPr>
          <w:rStyle w:val="CommentReference"/>
        </w:rPr>
        <w:commentReference w:id="63"/>
      </w:r>
      <w:commentRangeEnd w:id="61"/>
      <w:r w:rsidR="00BF3A64">
        <w:rPr>
          <w:rStyle w:val="CommentReference"/>
        </w:rPr>
        <w:commentReference w:id="61"/>
      </w:r>
      <w:r>
        <w:t>was convened who represent those who develop</w:t>
      </w:r>
      <w:ins w:id="64" w:author="Rebecca Randell" w:date="2020-07-17T10:42:00Z">
        <w:r w:rsidR="00E124EC">
          <w:t xml:space="preserve"> and</w:t>
        </w:r>
      </w:ins>
      <w:del w:id="65" w:author="Rebecca Randell" w:date="2020-07-17T10:42:00Z">
        <w:r w:rsidDel="00E124EC">
          <w:delText>,</w:delText>
        </w:r>
      </w:del>
      <w:r>
        <w:t xml:space="preserve"> evaluate </w:t>
      </w:r>
      <w:del w:id="66" w:author="Rebecca Randell" w:date="2020-07-17T10:43:00Z">
        <w:r w:rsidDel="00E124EC">
          <w:delText>and</w:delText>
        </w:r>
        <w:r w:rsidRPr="00AA44BF" w:rsidDel="00E124EC">
          <w:delText xml:space="preserve"> </w:delText>
        </w:r>
        <w:commentRangeStart w:id="67"/>
        <w:r w:rsidRPr="00AA44BF" w:rsidDel="00E124EC">
          <w:delText>use</w:delText>
        </w:r>
        <w:r w:rsidDel="00E124EC">
          <w:delText xml:space="preserve"> </w:delText>
        </w:r>
        <w:commentRangeEnd w:id="67"/>
        <w:r w:rsidR="00E124EC" w:rsidDel="00E124EC">
          <w:rPr>
            <w:rStyle w:val="CommentReference"/>
          </w:rPr>
          <w:commentReference w:id="67"/>
        </w:r>
        <w:r w:rsidDel="00E124EC">
          <w:delText>health information technologies</w:delText>
        </w:r>
      </w:del>
      <w:ins w:id="68" w:author="Rebecca Randell" w:date="2020-07-17T10:43:00Z">
        <w:r w:rsidR="00E124EC">
          <w:t>HIT</w:t>
        </w:r>
      </w:ins>
      <w:del w:id="69" w:author="Rebecca Randell" w:date="2020-07-17T10:42:00Z">
        <w:r w:rsidDel="00E124EC">
          <w:delText xml:space="preserve"> and the</w:delText>
        </w:r>
        <w:r w:rsidRPr="001809FF" w:rsidDel="00E124EC">
          <w:delText xml:space="preserve">ir data for both research and </w:delText>
        </w:r>
        <w:commentRangeStart w:id="70"/>
        <w:r w:rsidRPr="001809FF" w:rsidDel="00E124EC">
          <w:delText>practical purposes</w:delText>
        </w:r>
        <w:commentRangeEnd w:id="70"/>
        <w:r w:rsidR="00AC4FD6" w:rsidDel="00E124EC">
          <w:rPr>
            <w:rStyle w:val="CommentReference"/>
          </w:rPr>
          <w:commentReference w:id="70"/>
        </w:r>
      </w:del>
      <w:r w:rsidRPr="001809FF">
        <w:t>.</w:t>
      </w:r>
      <w:r w:rsidR="005646F8">
        <w:t xml:space="preserve"> C</w:t>
      </w:r>
      <w:r w:rsidR="005646F8" w:rsidRPr="001809FF">
        <w:t>ollaborators discussed the patient</w:t>
      </w:r>
      <w:ins w:id="71" w:author="Rebecca Randell" w:date="2020-07-17T10:43:00Z">
        <w:r w:rsidR="00E124EC">
          <w:t xml:space="preserve"> </w:t>
        </w:r>
      </w:ins>
      <w:del w:id="72" w:author="Rebecca Randell" w:date="2020-07-17T10:43:00Z">
        <w:r w:rsidR="005646F8" w:rsidRPr="001809FF" w:rsidDel="00E124EC">
          <w:delText>-</w:delText>
        </w:r>
      </w:del>
      <w:r w:rsidR="005646F8" w:rsidRPr="001809FF">
        <w:t>safety implications of the challenges posed</w:t>
      </w:r>
      <w:r w:rsidR="005646F8">
        <w:t xml:space="preserve"> by a</w:t>
      </w:r>
      <w:r w:rsidR="00B11DC6" w:rsidRPr="001809FF">
        <w:t xml:space="preserve"> set of new and emerging </w:t>
      </w:r>
      <w:commentRangeStart w:id="73"/>
      <w:del w:id="74" w:author="Rebecca Randell" w:date="2020-07-17T10:43:00Z">
        <w:r w:rsidR="00B11DC6" w:rsidRPr="001809FF" w:rsidDel="00E124EC">
          <w:delText>health information technologies</w:delText>
        </w:r>
      </w:del>
      <w:ins w:id="75" w:author="Rebecca Randell" w:date="2020-07-17T10:43:00Z">
        <w:r w:rsidR="00E124EC">
          <w:t>HITs</w:t>
        </w:r>
      </w:ins>
      <w:r w:rsidR="005646F8">
        <w:t xml:space="preserve"> that</w:t>
      </w:r>
      <w:r w:rsidR="00B11DC6" w:rsidRPr="001809FF">
        <w:t xml:space="preserve"> were collated from a scoping review of the academic, commercial and grey literature relating to </w:t>
      </w:r>
      <w:r w:rsidR="00CB1C67">
        <w:t>HIS</w:t>
      </w:r>
      <w:r w:rsidR="00B11DC6" w:rsidRPr="001809FF">
        <w:t>s</w:t>
      </w:r>
      <w:commentRangeEnd w:id="73"/>
      <w:r w:rsidR="001846F5">
        <w:rPr>
          <w:rStyle w:val="CommentReference"/>
        </w:rPr>
        <w:commentReference w:id="73"/>
      </w:r>
      <w:r w:rsidR="00B11DC6" w:rsidRPr="001809FF">
        <w:t>.</w:t>
      </w:r>
      <w:r w:rsidR="001809FF" w:rsidRPr="001809FF">
        <w:t xml:space="preserve"> In subsequent meetings, the group collated and synthesised contributions to 1) describe characteristics of new and emerging </w:t>
      </w:r>
      <w:del w:id="76" w:author="Rebecca Randell" w:date="2020-07-17T10:45:00Z">
        <w:r w:rsidR="001809FF" w:rsidRPr="001809FF" w:rsidDel="001846F5">
          <w:delText>health information technologies</w:delText>
        </w:r>
      </w:del>
      <w:ins w:id="77" w:author="Rebecca Randell" w:date="2020-07-17T10:45:00Z">
        <w:r w:rsidR="001846F5">
          <w:t>HITs</w:t>
        </w:r>
      </w:ins>
      <w:r w:rsidR="001809FF" w:rsidRPr="001809FF">
        <w:t xml:space="preserve">, 2) </w:t>
      </w:r>
      <w:commentRangeStart w:id="78"/>
      <w:r w:rsidR="001809FF" w:rsidRPr="001809FF">
        <w:t xml:space="preserve">describe the challenges posed by evolving </w:t>
      </w:r>
      <w:r w:rsidR="00CB1C67">
        <w:t>HIS</w:t>
      </w:r>
      <w:r w:rsidR="00AC4FD6">
        <w:t>s</w:t>
      </w:r>
      <w:commentRangeEnd w:id="78"/>
      <w:r w:rsidR="001846F5">
        <w:rPr>
          <w:rStyle w:val="CommentReference"/>
        </w:rPr>
        <w:commentReference w:id="78"/>
      </w:r>
      <w:r w:rsidR="001809FF" w:rsidRPr="001809FF">
        <w:t>, 3) describe the patient</w:t>
      </w:r>
      <w:ins w:id="79" w:author="Rebecca Randell" w:date="2020-07-17T10:47:00Z">
        <w:r w:rsidR="001846F5">
          <w:t xml:space="preserve"> </w:t>
        </w:r>
      </w:ins>
      <w:del w:id="80" w:author="Rebecca Randell" w:date="2020-07-17T10:47:00Z">
        <w:r w:rsidR="001809FF" w:rsidRPr="001809FF" w:rsidDel="001846F5">
          <w:delText>-</w:delText>
        </w:r>
      </w:del>
      <w:r w:rsidR="001809FF" w:rsidRPr="001809FF">
        <w:t>safety implications of the</w:t>
      </w:r>
      <w:ins w:id="81" w:author="Rebecca Randell" w:date="2020-07-17T10:47:00Z">
        <w:r w:rsidR="001846F5">
          <w:t>se</w:t>
        </w:r>
      </w:ins>
      <w:r w:rsidR="001809FF" w:rsidRPr="001809FF">
        <w:t xml:space="preserve"> challenges</w:t>
      </w:r>
      <w:del w:id="82" w:author="Rebecca Randell" w:date="2020-07-17T10:47:00Z">
        <w:r w:rsidR="001809FF" w:rsidRPr="001809FF" w:rsidDel="001846F5">
          <w:delText xml:space="preserve"> posed</w:delText>
        </w:r>
      </w:del>
      <w:r w:rsidR="001809FF" w:rsidRPr="001809FF">
        <w:t>, and 4) recommend approaches to address the patient</w:t>
      </w:r>
      <w:ins w:id="83" w:author="Rebecca Randell" w:date="2020-07-17T10:47:00Z">
        <w:r w:rsidR="001846F5">
          <w:t xml:space="preserve"> </w:t>
        </w:r>
      </w:ins>
      <w:del w:id="84" w:author="Rebecca Randell" w:date="2020-07-17T10:47:00Z">
        <w:r w:rsidR="001809FF" w:rsidRPr="001809FF" w:rsidDel="001846F5">
          <w:delText>-</w:delText>
        </w:r>
      </w:del>
      <w:r w:rsidR="001809FF" w:rsidRPr="001809FF">
        <w:t>safety implications</w:t>
      </w:r>
      <w:r w:rsidR="001809FF">
        <w:t>.</w:t>
      </w:r>
    </w:p>
    <w:p w14:paraId="53476F43" w14:textId="77777777" w:rsidR="00906431" w:rsidRPr="00F76262" w:rsidRDefault="00906431" w:rsidP="00906431">
      <w:r>
        <w:t xml:space="preserve">We define emerging technology as innovation, novel application of an existing technology, or </w:t>
      </w:r>
      <w:commentRangeStart w:id="85"/>
      <w:r>
        <w:t>novel uptake or use of an existing technology by an organisation or user</w:t>
      </w:r>
      <w:commentRangeEnd w:id="85"/>
      <w:r w:rsidR="00BF7E4A">
        <w:rPr>
          <w:rStyle w:val="CommentReference"/>
        </w:rPr>
        <w:commentReference w:id="85"/>
      </w:r>
      <w:r>
        <w:t>.</w:t>
      </w:r>
      <w:r w:rsidRPr="00F76262">
        <w:t xml:space="preserve"> </w:t>
      </w:r>
      <w:r>
        <w:t>Table x</w:t>
      </w:r>
      <w:commentRangeStart w:id="86"/>
      <w:r w:rsidRPr="00D77B4B">
        <w:rPr>
          <w:highlight w:val="yellow"/>
        </w:rPr>
        <w:t>1</w:t>
      </w:r>
      <w:commentRangeEnd w:id="86"/>
      <w:r>
        <w:rPr>
          <w:rStyle w:val="CommentReference"/>
        </w:rPr>
        <w:commentReference w:id="86"/>
      </w:r>
      <w:r>
        <w:t xml:space="preserve">x shows some of the </w:t>
      </w:r>
      <w:r w:rsidRPr="00084215">
        <w:t>example HI</w:t>
      </w:r>
      <w:r>
        <w:t>Ts considered</w:t>
      </w:r>
      <w:r w:rsidRPr="00084215">
        <w:t xml:space="preserve">. The technologies are characterised by personalisation, decentralisation, a systems orientation, and a move toward a user-led/patient-centred </w:t>
      </w:r>
      <w:r>
        <w:t>experience</w:t>
      </w:r>
      <w:r w:rsidRPr="00084215">
        <w:t>.</w:t>
      </w:r>
      <w:r>
        <w:rPr>
          <w:highlight w:val="yellow"/>
        </w:rPr>
        <w:t xml:space="preserve"> </w:t>
      </w:r>
    </w:p>
    <w:p w14:paraId="4C5FF7EF" w14:textId="77777777" w:rsidR="00906431" w:rsidRDefault="00906431" w:rsidP="00656305"/>
    <w:p w14:paraId="35067DB6" w14:textId="2B32E2E3" w:rsidR="008E287D" w:rsidRDefault="008E287D" w:rsidP="00656305"/>
    <w:p w14:paraId="4CF81741" w14:textId="560A7F29" w:rsidR="009D0ABB" w:rsidRDefault="009D0ABB" w:rsidP="00F700A2">
      <w:pPr>
        <w:pStyle w:val="Heading1"/>
      </w:pPr>
      <w:commentRangeStart w:id="87"/>
      <w:commentRangeStart w:id="88"/>
      <w:commentRangeStart w:id="89"/>
      <w:r>
        <w:t xml:space="preserve">Section 3: </w:t>
      </w:r>
      <w:r w:rsidR="00FB2A79">
        <w:t>Workshop synthesis</w:t>
      </w:r>
      <w:commentRangeEnd w:id="87"/>
      <w:r w:rsidR="008077C5">
        <w:rPr>
          <w:rStyle w:val="CommentReference"/>
          <w:rFonts w:asciiTheme="minorHAnsi" w:eastAsiaTheme="minorHAnsi" w:hAnsiTheme="minorHAnsi" w:cstheme="minorBidi"/>
        </w:rPr>
        <w:commentReference w:id="87"/>
      </w:r>
      <w:commentRangeEnd w:id="88"/>
      <w:r w:rsidR="00906431">
        <w:rPr>
          <w:rStyle w:val="CommentReference"/>
          <w:rFonts w:asciiTheme="minorHAnsi" w:eastAsiaTheme="minorHAnsi" w:hAnsiTheme="minorHAnsi" w:cstheme="minorBidi"/>
        </w:rPr>
        <w:commentReference w:id="88"/>
      </w:r>
      <w:commentRangeEnd w:id="89"/>
      <w:r w:rsidR="001846F5">
        <w:rPr>
          <w:rStyle w:val="CommentReference"/>
          <w:rFonts w:asciiTheme="minorHAnsi" w:eastAsiaTheme="minorHAnsi" w:hAnsiTheme="minorHAnsi" w:cstheme="minorBidi"/>
        </w:rPr>
        <w:commentReference w:id="89"/>
      </w:r>
    </w:p>
    <w:p w14:paraId="628FE09B" w14:textId="77777777" w:rsidR="00865867" w:rsidRDefault="00865867" w:rsidP="00865867"/>
    <w:p w14:paraId="44A892CB" w14:textId="20A55BE2" w:rsidR="00E97300" w:rsidRDefault="00C87DCA" w:rsidP="00FB2A79">
      <w:pPr>
        <w:pStyle w:val="Heading2"/>
      </w:pPr>
      <w:commentRangeStart w:id="90"/>
      <w:commentRangeStart w:id="91"/>
      <w:r>
        <w:t>C</w:t>
      </w:r>
      <w:r w:rsidR="001F4ED1">
        <w:t xml:space="preserve">hallenges </w:t>
      </w:r>
      <w:r>
        <w:t xml:space="preserve">posed by </w:t>
      </w:r>
      <w:r w:rsidR="001F4ED1">
        <w:t xml:space="preserve">new and </w:t>
      </w:r>
      <w:r w:rsidR="00E97300">
        <w:t xml:space="preserve">emerging </w:t>
      </w:r>
      <w:r w:rsidR="00CB1C67">
        <w:t>HIT</w:t>
      </w:r>
      <w:commentRangeEnd w:id="90"/>
      <w:r w:rsidR="005646F8">
        <w:rPr>
          <w:rStyle w:val="CommentReference"/>
          <w:rFonts w:asciiTheme="minorHAnsi" w:eastAsiaTheme="minorHAnsi" w:hAnsiTheme="minorHAnsi" w:cstheme="minorBidi"/>
        </w:rPr>
        <w:commentReference w:id="90"/>
      </w:r>
      <w:commentRangeEnd w:id="91"/>
      <w:r w:rsidR="009978E4">
        <w:rPr>
          <w:rStyle w:val="CommentReference"/>
          <w:rFonts w:asciiTheme="minorHAnsi" w:eastAsiaTheme="minorHAnsi" w:hAnsiTheme="minorHAnsi" w:cstheme="minorBidi"/>
        </w:rPr>
        <w:commentReference w:id="91"/>
      </w:r>
    </w:p>
    <w:p w14:paraId="14A59AD8" w14:textId="603F1768" w:rsidR="00AC4FD6" w:rsidRDefault="000A1BAC" w:rsidP="000A1BAC">
      <w:r>
        <w:t>We propose</w:t>
      </w:r>
      <w:r w:rsidR="00AC4FD6">
        <w:t xml:space="preserve"> there are</w:t>
      </w:r>
      <w:r>
        <w:t xml:space="preserve"> six challenges posed by the k</w:t>
      </w:r>
      <w:r w:rsidR="005646F8">
        <w:t>inds of HIT that are emerging</w:t>
      </w:r>
      <w:ins w:id="92" w:author="Rebecca Randell" w:date="2020-07-17T11:08:00Z">
        <w:r w:rsidR="009978E4">
          <w:t>, ea</w:t>
        </w:r>
      </w:ins>
      <w:ins w:id="93" w:author="Rebecca Randell" w:date="2020-07-17T11:09:00Z">
        <w:r w:rsidR="009978E4">
          <w:t>ch with different implications for patient safety</w:t>
        </w:r>
      </w:ins>
      <w:r>
        <w:t>. Firstly, much of the innovation is not physical</w:t>
      </w:r>
      <w:r w:rsidR="00B16B1C">
        <w:t>,</w:t>
      </w:r>
      <w:r>
        <w:t xml:space="preserve"> instead leveraging existing hardware in novel ways. This manifests as software, systems architecture </w:t>
      </w:r>
      <w:r w:rsidR="005646F8">
        <w:t>and</w:t>
      </w:r>
      <w:r>
        <w:t xml:space="preserve"> communication protocols. It </w:t>
      </w:r>
      <w:r w:rsidR="005646F8">
        <w:t>is challenging</w:t>
      </w:r>
      <w:r>
        <w:t xml:space="preserve"> to conceptualise threats to patient safety from </w:t>
      </w:r>
      <w:r w:rsidR="00AC4FD6">
        <w:t xml:space="preserve">these </w:t>
      </w:r>
      <w:r>
        <w:t>non-physical influences</w:t>
      </w:r>
      <w:r w:rsidR="005646F8">
        <w:t xml:space="preserve"> because it </w:t>
      </w:r>
      <w:r>
        <w:t>require</w:t>
      </w:r>
      <w:r w:rsidR="005646F8">
        <w:t>s</w:t>
      </w:r>
      <w:r>
        <w:t xml:space="preserve"> more-abstract consideration</w:t>
      </w:r>
      <w:r w:rsidR="00B4439A">
        <w:t xml:space="preserve"> of interactions and effects</w:t>
      </w:r>
      <w:ins w:id="94" w:author="Rebecca Randell" w:date="2020-07-17T11:16:00Z">
        <w:r w:rsidR="00E956B3">
          <w:t xml:space="preserve">, with the consequence that </w:t>
        </w:r>
      </w:ins>
      <w:ins w:id="95" w:author="Rebecca Randell" w:date="2020-07-17T11:17:00Z">
        <w:r w:rsidR="00E956B3">
          <w:t>the patient safety implications may not be adequately considered</w:t>
        </w:r>
      </w:ins>
      <w:r w:rsidR="00B4439A">
        <w:t>.</w:t>
      </w:r>
    </w:p>
    <w:p w14:paraId="2AC08117" w14:textId="6F5C3F02" w:rsidR="005646F8" w:rsidRDefault="00B4439A" w:rsidP="000A1BAC">
      <w:r>
        <w:t>Secondly, it is increasingly easier to collect data but it is not clear how they can be sensibly integrated and interpreted</w:t>
      </w:r>
      <w:r w:rsidR="003C6222">
        <w:t xml:space="preserve"> </w:t>
      </w:r>
      <w:r w:rsidR="003C6222">
        <w:fldChar w:fldCharType="begin" w:fldLock="1"/>
      </w:r>
      <w:r w:rsidR="008E3903">
        <w:instrText>ADDIN CSL_CITATION {"citationItems":[{"id":"ITEM-1","itemData":{"DOI":"Doi 10.1109/Mcc.2018.032591612","ISBN":"2325-6095","abstract":"This article discusses research challenges related to devising a new IoT programming paradigm for orchestrating IoT applications' composition and data processing across heterogeneous computing infrastructure (Cloud, Edge, and Things).","author":[{"dropping-particle":"","family":"Ranjan","given":"R","non-dropping-particle":"","parse-names":false,"suffix":""},{"dropping-particle":"","family":"Rana","given":"O","non-dropping-particle":"","parse-names":false,"suffix":""},{"dropping-particle":"","family":"Nepal","given":"S","non-dropping-particle":"","parse-names":false,"suffix":""},{"dropping-particle":"","family":"Yousif","given":"M","non-dropping-particle":"","parse-names":false,"suffix":""},{"dropping-particle":"","family":"James","given":"P","non-dropping-particle":"","parse-names":false,"suffix":""},{"dropping-particle":"","family":"Wen","given":"Z Y","non-dropping-particle":"","parse-names":false,"suffix":""},{"dropping-particle":"","family":"Barr","given":"S","non-dropping-particle":"","parse-names":false,"suffix":""},{"dropping-particle":"","family":"Watson","given":"P","non-dropping-particle":"","parse-names":false,"suffix":""},{"dropping-particle":"","family":"Jayaraman","given":"P P","non-dropping-particle":"","parse-names":false,"suffix":""},{"dropping-particle":"","family":"Georgakopoulos","given":"D","non-dropping-particle":"","parse-names":false,"suffix":""},{"dropping-particle":"","family":"Villari","given":"M","non-dropping-particle":"","parse-names":false,"suffix":""},{"dropping-particle":"","family":"Fazio","given":"M","non-dropping-particle":"","parse-names":false,"suffix":""},{"dropping-particle":"","family":"Garg","given":"S","non-dropping-particle":"","parse-names":false,"suffix":""},{"dropping-particle":"","family":"Buyya","given":"R","non-dropping-particle":"","parse-names":false,"suffix":""},{"dropping-particle":"","family":"Wang","given":"L Z","non-dropping-particle":"","parse-names":false,"suffix":""},{"dropping-particle":"","family":"Zomaya","given":"A Y","non-dropping-particle":"","parse-names":false,"suffix":""},{"dropping-particle":"","family":"Dustdar","given":"S","non-dropping-particle":"","parse-names":false,"suffix":""}],"container-title":"IEEE Cloud Computing","id":"ITEM-1","issue":"3","issued":{"date-parts":[["2018"]]},"page":"12-26","title":"Integrating the Internet of Things and Data Science","type":"article-journal","volume":"5"},"uris":["http://www.mendeley.com/documents/?uuid=87cce584-4df7-4095-b0be-ec3b92f71814"]}],"mendeley":{"formattedCitation":"(Ranjan &lt;i&gt;et al.&lt;/i&gt;, 2018)","plainTextFormattedCitation":"(Ranjan et al., 2018)","previouslyFormattedCitation":"(Ranjan &lt;i&gt;et al.&lt;/i&gt;, 2018)"},"properties":{"noteIndex":0},"schema":"https://github.com/citation-style-language/schema/raw/master/csl-citation.json"}</w:instrText>
      </w:r>
      <w:r w:rsidR="003C6222">
        <w:fldChar w:fldCharType="separate"/>
      </w:r>
      <w:r w:rsidR="00351A05" w:rsidRPr="00351A05">
        <w:rPr>
          <w:noProof/>
        </w:rPr>
        <w:t xml:space="preserve">(Ranjan </w:t>
      </w:r>
      <w:r w:rsidR="00351A05" w:rsidRPr="00351A05">
        <w:rPr>
          <w:i/>
          <w:noProof/>
        </w:rPr>
        <w:t>et al.</w:t>
      </w:r>
      <w:r w:rsidR="00351A05" w:rsidRPr="00351A05">
        <w:rPr>
          <w:noProof/>
        </w:rPr>
        <w:t>, 2018)</w:t>
      </w:r>
      <w:r w:rsidR="003C6222">
        <w:fldChar w:fldCharType="end"/>
      </w:r>
      <w:r>
        <w:t xml:space="preserve">. </w:t>
      </w:r>
      <w:commentRangeStart w:id="96"/>
      <w:r>
        <w:t>Thirdly, as the pace of innovation accelerates, the current reactive (rather than proactive) regulatory- and standards-based approaches to safety will be increasingly ineffective at assuring patients’ safety.</w:t>
      </w:r>
      <w:commentRangeEnd w:id="96"/>
      <w:r w:rsidR="00E956B3">
        <w:rPr>
          <w:rStyle w:val="CommentReference"/>
        </w:rPr>
        <w:commentReference w:id="96"/>
      </w:r>
    </w:p>
    <w:p w14:paraId="2362287F" w14:textId="4269183F" w:rsidR="00670128" w:rsidRPr="00670128" w:rsidRDefault="00670128" w:rsidP="00670128">
      <w:commentRangeStart w:id="97"/>
      <w:r>
        <w:t>Fourthly, although HITs are being developed to leverage HISs, safety considerations are often focused on the HIT in isolation. This reductionist approach leads to a myopic view of the HIT’s effects that does not consider the emergent consequences of the HIT’s involvement within a HIS.</w:t>
      </w:r>
      <w:r w:rsidR="005646F8">
        <w:t xml:space="preserve"> </w:t>
      </w:r>
      <w:commentRangeEnd w:id="97"/>
      <w:r w:rsidR="00E956B3">
        <w:rPr>
          <w:rStyle w:val="CommentReference"/>
        </w:rPr>
        <w:commentReference w:id="97"/>
      </w:r>
      <w:r w:rsidRPr="00670128">
        <w:t xml:space="preserve">Fifthly, and related to the challenge of reductionism, is solutionism, which is an ideology that </w:t>
      </w:r>
      <w:r w:rsidR="00DF5C59">
        <w:t xml:space="preserve">inappropriately </w:t>
      </w:r>
      <w:r w:rsidRPr="00670128">
        <w:t xml:space="preserve">recasts </w:t>
      </w:r>
      <w:r>
        <w:t>“</w:t>
      </w:r>
      <w:r>
        <w:rPr>
          <w:i/>
        </w:rPr>
        <w:t>complex social situations…</w:t>
      </w:r>
      <w:r w:rsidRPr="00670128">
        <w:rPr>
          <w:i/>
        </w:rPr>
        <w:t>as neatly defined problems with definite, computabl</w:t>
      </w:r>
      <w:r>
        <w:rPr>
          <w:i/>
        </w:rPr>
        <w:t>e solutions…i</w:t>
      </w:r>
      <w:r w:rsidRPr="00670128">
        <w:rPr>
          <w:i/>
        </w:rPr>
        <w:t xml:space="preserve">f only the right </w:t>
      </w:r>
      <w:r w:rsidRPr="00670128">
        <w:t>[technologies]</w:t>
      </w:r>
      <w:r w:rsidRPr="00670128">
        <w:rPr>
          <w:i/>
        </w:rPr>
        <w:t xml:space="preserve"> are in place”</w:t>
      </w:r>
      <w:r>
        <w:t xml:space="preserve"> </w:t>
      </w:r>
      <w:r>
        <w:fldChar w:fldCharType="begin" w:fldLock="1"/>
      </w:r>
      <w:r w:rsidR="008E3903">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Solutionism","type":"book"},"uris":["http://www.mendeley.com/documents/?uuid=95064a81-4b51-4789-bb2f-4d92955775a9"]}],"mendeley":{"formattedCitation":"(Morozov, 2013)","plainTextFormattedCitation":"(Morozov, 2013)","previouslyFormattedCitation":"(Morozov, 2013)"},"properties":{"noteIndex":0},"schema":"https://github.com/citation-style-language/schema/raw/master/csl-citation.json"}</w:instrText>
      </w:r>
      <w:r>
        <w:fldChar w:fldCharType="separate"/>
      </w:r>
      <w:r w:rsidR="00351A05" w:rsidRPr="00351A05">
        <w:rPr>
          <w:noProof/>
        </w:rPr>
        <w:t>(Morozov, 2013)</w:t>
      </w:r>
      <w:r>
        <w:fldChar w:fldCharType="end"/>
      </w:r>
      <w:r>
        <w:t xml:space="preserve">. Examples include diet apps that inappropriately simplify body composition as merely a function of </w:t>
      </w:r>
      <w:r w:rsidR="00DF5C59">
        <w:t>calorie</w:t>
      </w:r>
      <w:r>
        <w:t xml:space="preserve"> consumption </w:t>
      </w:r>
      <w:r>
        <w:fldChar w:fldCharType="begin" w:fldLock="1"/>
      </w:r>
      <w:r w:rsidR="008E3903">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solutionism","type":"article-journal","volume":"4"},"uris":["http://www.mendeley.com/documents/?uuid=6c4e48dd-6a15-48fd-a966-8260f76b0d32"]}],"mendeley":{"formattedCitation":"(Maturo, 2014)","plainTextFormattedCitation":"(Maturo, 2014)","previouslyFormattedCitation":"(Maturo, 2014)"},"properties":{"noteIndex":0},"schema":"https://github.com/citation-style-language/schema/raw/master/csl-citation.json"}</w:instrText>
      </w:r>
      <w:r>
        <w:fldChar w:fldCharType="separate"/>
      </w:r>
      <w:r w:rsidR="00351A05" w:rsidRPr="00351A05">
        <w:rPr>
          <w:noProof/>
        </w:rPr>
        <w:t>(Maturo, 2014)</w:t>
      </w:r>
      <w:r>
        <w:fldChar w:fldCharType="end"/>
      </w:r>
      <w:r w:rsidR="00DF5C59">
        <w:t xml:space="preserve"> and </w:t>
      </w:r>
      <w:commentRangeStart w:id="98"/>
      <w:r w:rsidR="00DF5C59">
        <w:t xml:space="preserve">many medical treatments </w:t>
      </w:r>
      <w:commentRangeEnd w:id="98"/>
      <w:r w:rsidR="00D76FC3">
        <w:rPr>
          <w:rStyle w:val="CommentReference"/>
        </w:rPr>
        <w:commentReference w:id="98"/>
      </w:r>
      <w:r w:rsidR="00DF5C59">
        <w:fldChar w:fldCharType="begin" w:fldLock="1"/>
      </w:r>
      <w:r w:rsidR="008E3903">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care’","type":"article-journal","volume":"22"},"uris":["http://www.mendeley.com/documents/?uuid=fb74b20b-672c-48bd-95d8-bac00a6ff399"]}],"mendeley":{"formattedCitation":"(Gardner and Warren, 2019)","plainTextFormattedCitation":"(Gardner and Warren, 2019)","previouslyFormattedCitation":"(Gardner and Warren, 2019)"},"properties":{"noteIndex":0},"schema":"https://github.com/citation-style-language/schema/raw/master/csl-citation.json"}</w:instrText>
      </w:r>
      <w:r w:rsidR="00DF5C59">
        <w:fldChar w:fldCharType="separate"/>
      </w:r>
      <w:r w:rsidR="00351A05" w:rsidRPr="00351A05">
        <w:rPr>
          <w:noProof/>
        </w:rPr>
        <w:t>(Gardner and Warren, 2019)</w:t>
      </w:r>
      <w:r w:rsidR="00DF5C59">
        <w:fldChar w:fldCharType="end"/>
      </w:r>
      <w:r w:rsidR="00DF5C59">
        <w:t>.</w:t>
      </w:r>
    </w:p>
    <w:p w14:paraId="0786E407" w14:textId="3A5F6488" w:rsidR="00670128" w:rsidRDefault="00D67540" w:rsidP="00D14F7E">
      <w:r>
        <w:t xml:space="preserve">Sixthly, the increased complexity and </w:t>
      </w:r>
      <w:commentRangeStart w:id="99"/>
      <w:r>
        <w:t xml:space="preserve">distal connectedness </w:t>
      </w:r>
      <w:commentRangeEnd w:id="99"/>
      <w:r w:rsidR="00792C05">
        <w:rPr>
          <w:rStyle w:val="CommentReference"/>
        </w:rPr>
        <w:commentReference w:id="99"/>
      </w:r>
      <w:r>
        <w:t xml:space="preserve">of HISs challenges notions of </w:t>
      </w:r>
      <w:commentRangeStart w:id="100"/>
      <w:r>
        <w:t xml:space="preserve">trust </w:t>
      </w:r>
      <w:commentRangeEnd w:id="100"/>
      <w:r w:rsidR="00543400">
        <w:rPr>
          <w:rStyle w:val="CommentReference"/>
        </w:rPr>
        <w:commentReference w:id="100"/>
      </w:r>
      <w:r>
        <w:t>that have long been a part of patient care</w:t>
      </w:r>
      <w:r w:rsidR="00045EB8">
        <w:t xml:space="preserve"> </w:t>
      </w:r>
      <w:r w:rsidR="00045EB8">
        <w:fldChar w:fldCharType="begin" w:fldLock="1"/>
      </w:r>
      <w:r w:rsidR="008E3903">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infomediaries","type":"article-journal","volume":"43"},"uris":["http://www.mendeley.com/documents/?uuid=7a9d7c5e-7e04-4c36-872b-34c6cc5f64a7"]}],"mendeley":{"formattedCitation":"(Thorne and Robinson, 1988; Song and Zahedi, 2007)","plainTextFormattedCitation":"(Thorne and Robinson, 1988; Song and Zahedi, 2007)","previouslyFormattedCitation":"(Thorne and Robinson, 1988; Song and Zahedi, 2007)"},"properties":{"noteIndex":0},"schema":"https://github.com/citation-style-language/schema/raw/master/csl-citation.json"}</w:instrText>
      </w:r>
      <w:r w:rsidR="00045EB8">
        <w:fldChar w:fldCharType="separate"/>
      </w:r>
      <w:r w:rsidR="00351A05" w:rsidRPr="00351A05">
        <w:rPr>
          <w:noProof/>
        </w:rPr>
        <w:t>(Thorne and Robinson, 1988; Song and Zahedi, 2007)</w:t>
      </w:r>
      <w:r w:rsidR="00045EB8">
        <w:fldChar w:fldCharType="end"/>
      </w:r>
      <w:r>
        <w:t>.</w:t>
      </w:r>
      <w:r w:rsidR="00B8035A">
        <w:t xml:space="preserve"> T</w:t>
      </w:r>
      <w:r w:rsidR="00045EB8">
        <w:t xml:space="preserve">rust </w:t>
      </w:r>
      <w:r w:rsidR="00B8035A">
        <w:t xml:space="preserve">in healthcare </w:t>
      </w:r>
      <w:r w:rsidR="00045EB8">
        <w:t xml:space="preserve">is </w:t>
      </w:r>
      <w:del w:id="101" w:author="Rebecca Randell" w:date="2020-07-17T10:56:00Z">
        <w:r w:rsidR="00045EB8" w:rsidDel="00D76FC3">
          <w:delText xml:space="preserve">a </w:delText>
        </w:r>
      </w:del>
      <w:r w:rsidR="009D34D2">
        <w:t xml:space="preserve">partly </w:t>
      </w:r>
      <w:ins w:id="102" w:author="Rebecca Randell" w:date="2020-07-17T10:56:00Z">
        <w:r w:rsidR="00D76FC3">
          <w:t xml:space="preserve">a </w:t>
        </w:r>
      </w:ins>
      <w:r w:rsidR="00045EB8">
        <w:t xml:space="preserve">function of inter-personal behaviours </w:t>
      </w:r>
      <w:r w:rsidR="00045EB8">
        <w:fldChar w:fldCharType="begin" w:fldLock="1"/>
      </w:r>
      <w:r w:rsidR="008E3903">
        <w:instrText>ADDIN CSL_CITATION {"citationItems":[{"id":"ITEM-1","itemData":{"DOI":"10.1108/14777260610701759","ISBN":"1477726061070","ISSN":"14777266","abstract":"Purpose The aim of this paper is to provide a rationale for examining trust in health care. Design/methodology/approach Conducts a review of the literature of trust relations in health care that highlighted that most empirical research has addressed threats to patient-provider relationships and trust in health care systems from the patient's perspective, but studies in the organisational literature suggests that trust relations in the workforce, between providers and between providers and managers, may also influence patient-provider relationships and levels of trust. Findings Suggests that trust is not primarily dispositional or an individual attribute or psychological state, but is constructed from a set of inter-personal behaviors or from a shared identity. These behaviors are underpinned by sets of institutional rules, laws and customs. Research limitations/implications This introductory paper has presented some evidence from an international, comparative study but there is the need for further, more detailed investigation into why trust relations may vary in different health care systems. Originality/value This introductory paper provides a rationale for examining trust in health care and a context for the different elements of trust. © 2006, Emerald Group Publishing Limited","author":[{"dropping-particle":"","family":"Calnan","given":"Michael","non-dropping-particle":"","parse-names":false,"suffix":""},{"dropping-particle":"","family":"Rowe","given":"Rosemary","non-dropping-particle":"","parse-names":false,"suffix":""}],"container-title":"Journal of Health Organization and Management","id":"ITEM-1","issue":"5","issued":{"date-parts":[["2006"]]},"page":"349-358","title":"Researching trust relations in health care: Conceptual and methodological challenges – an introduction","type":"article-journal","volume":"20"},"uris":["http://www.mendeley.com/documents/?uuid=0fc3ff83-e902-4147-91af-6bed8a083abf"]}],"mendeley":{"formattedCitation":"(Calnan and Rowe, 2006)","plainTextFormattedCitation":"(Calnan and Rowe, 2006)","previouslyFormattedCitation":"(Calnan and Rowe, 2006)"},"properties":{"noteIndex":0},"schema":"https://github.com/citation-style-language/schema/raw/master/csl-citation.json"}</w:instrText>
      </w:r>
      <w:r w:rsidR="00045EB8">
        <w:fldChar w:fldCharType="separate"/>
      </w:r>
      <w:r w:rsidR="00351A05" w:rsidRPr="00351A05">
        <w:rPr>
          <w:noProof/>
        </w:rPr>
        <w:t>(Calnan and Rowe, 2006)</w:t>
      </w:r>
      <w:r w:rsidR="00045EB8">
        <w:fldChar w:fldCharType="end"/>
      </w:r>
      <w:r w:rsidR="00045EB8">
        <w:t xml:space="preserve"> </w:t>
      </w:r>
      <w:commentRangeStart w:id="103"/>
      <w:r w:rsidR="00045EB8">
        <w:t xml:space="preserve">and the gatekeeping and competing incentives of actors in a HIS threaten </w:t>
      </w:r>
      <w:r w:rsidR="00B8035A">
        <w:t xml:space="preserve">this </w:t>
      </w:r>
      <w:r w:rsidR="00A358FA">
        <w:t>trust</w:t>
      </w:r>
      <w:commentRangeEnd w:id="103"/>
      <w:r w:rsidR="00D76FC3">
        <w:rPr>
          <w:rStyle w:val="CommentReference"/>
        </w:rPr>
        <w:commentReference w:id="103"/>
      </w:r>
      <w:r w:rsidR="00A358FA">
        <w:t xml:space="preserve"> </w:t>
      </w:r>
      <w:r w:rsidR="00045EB8">
        <w:fldChar w:fldCharType="begin" w:fldLock="1"/>
      </w:r>
      <w:r w:rsidR="008E3903">
        <w:instrText>ADDIN CSL_CITATION {"citationItems":[{"id":"ITEM-1","itemData":{"DOI":"10.1001/jama.1996.03530450083048","ISSN":"03616274","author":[{"dropping-particle":"","family":"Mechanic","given":"David","non-dropping-particle":"","parse-names":false,"suffix":""},{"dropping-particle":"","family":"Schlesinger","given":"Mark","non-dropping-particle":"","parse-names":false,"suffix":""}],"container-title":"JAMA","id":"ITEM-1","issue":"21","issued":{"date-parts":[["1996"]]},"page":"1693-1697","title":"The impact of managed care on patients' trust in medical care and their physicians","type":"article-journal","volume":"275"},"uris":["http://www.mendeley.com/documents/?uuid=2055a9d8-04bf-4bc6-88be-3d440e72f718"]},{"id":"ITEM-2","itemData":{"DOI":"10.1080/13698570310001606941","ISSN":"13698575","abstract":"This editorial reflects on the relationship between risk and trust in health and health care. It examines how and why trust is a key component in the health care system of risk management, why there is a crisis of trust and the ways in which the trust relationship is being reconfigured in the UK's NHS and how this is likely to effect the management of knowledge and risk.","author":[{"dropping-particle":"","family":"Alaszewski","given":"Andy","non-dropping-particle":"","parse-names":false,"suffix":""}],"container-title":"Health, Risk and Society","id":"ITEM-2","issue":"3","issued":{"date-parts":[["2003"]]},"page":"235-239","title":"Risk, trust and health","type":"article-journal","volume":"5"},"uris":["http://www.mendeley.com/documents/?uuid=bbc34b74-f0bc-4c81-8cf2-0cd467fd3d44"]}],"mendeley":{"formattedCitation":"(Mechanic and Schlesinger, 1996; Alaszewski, 2003)","plainTextFormattedCitation":"(Mechanic and Schlesinger, 1996; Alaszewski, 2003)","previouslyFormattedCitation":"(Mechanic and Schlesinger, 1996; Alaszewski, 2003)"},"properties":{"noteIndex":0},"schema":"https://github.com/citation-style-language/schema/raw/master/csl-citation.json"}</w:instrText>
      </w:r>
      <w:r w:rsidR="00045EB8">
        <w:fldChar w:fldCharType="separate"/>
      </w:r>
      <w:r w:rsidR="00351A05" w:rsidRPr="00351A05">
        <w:rPr>
          <w:noProof/>
        </w:rPr>
        <w:t xml:space="preserve">(Mechanic and </w:t>
      </w:r>
      <w:r w:rsidR="00351A05" w:rsidRPr="00351A05">
        <w:rPr>
          <w:noProof/>
        </w:rPr>
        <w:lastRenderedPageBreak/>
        <w:t>Schlesinger, 1996; Alaszewski, 2003)</w:t>
      </w:r>
      <w:r w:rsidR="00045EB8">
        <w:fldChar w:fldCharType="end"/>
      </w:r>
      <w:r w:rsidR="00045EB8">
        <w:t>.</w:t>
      </w:r>
      <w:r w:rsidR="00D14F7E">
        <w:t xml:space="preserve"> </w:t>
      </w:r>
      <w:r w:rsidR="006930BF">
        <w:t>Finally, there is the question of how these challenges will interact with the existing challenges alluded t</w:t>
      </w:r>
      <w:r w:rsidR="005646F8">
        <w:t xml:space="preserve">o </w:t>
      </w:r>
      <w:r w:rsidR="00AC4FD6">
        <w:t xml:space="preserve">in </w:t>
      </w:r>
      <w:r w:rsidR="005646F8">
        <w:t>Section 1</w:t>
      </w:r>
      <w:r w:rsidR="006930BF">
        <w:t>.</w:t>
      </w:r>
    </w:p>
    <w:p w14:paraId="026FA11C" w14:textId="77777777" w:rsidR="00D14F7E" w:rsidRPr="00D14F7E" w:rsidRDefault="00D14F7E" w:rsidP="00D14F7E"/>
    <w:p w14:paraId="1FF8E64D" w14:textId="521E620E" w:rsidR="00A20FF2" w:rsidRPr="00660F62" w:rsidRDefault="00A20FF2" w:rsidP="00A20FF2">
      <w:pPr>
        <w:pStyle w:val="Heading2"/>
      </w:pPr>
      <w:commentRangeStart w:id="104"/>
      <w:r>
        <w:t>Patient-safety implications</w:t>
      </w:r>
      <w:r w:rsidR="00C87DCA">
        <w:t xml:space="preserve"> of </w:t>
      </w:r>
      <w:r w:rsidR="00CB1C67">
        <w:t>HIT</w:t>
      </w:r>
      <w:r w:rsidR="00C87DCA">
        <w:t xml:space="preserve"> challenges</w:t>
      </w:r>
      <w:commentRangeEnd w:id="104"/>
      <w:r w:rsidR="00DD5E0F">
        <w:rPr>
          <w:rStyle w:val="CommentReference"/>
          <w:rFonts w:asciiTheme="minorHAnsi" w:eastAsiaTheme="minorHAnsi" w:hAnsiTheme="minorHAnsi" w:cstheme="minorBidi"/>
        </w:rPr>
        <w:commentReference w:id="104"/>
      </w:r>
    </w:p>
    <w:p w14:paraId="4180AD56" w14:textId="789CB4BD" w:rsidR="00FD1560" w:rsidRDefault="00CE48ED" w:rsidP="00970743">
      <w:pPr>
        <w:rPr>
          <w:color w:val="FF0000"/>
        </w:rPr>
      </w:pPr>
      <w:r>
        <w:rPr>
          <w:color w:val="FF0000"/>
        </w:rPr>
        <w:t>*</w:t>
      </w:r>
      <w:r w:rsidR="00DD5E0F">
        <w:rPr>
          <w:color w:val="FF0000"/>
        </w:rPr>
        <w:t xml:space="preserve"> * * * * * * * * * * * * * * * * * * * * * * * *</w:t>
      </w:r>
    </w:p>
    <w:p w14:paraId="2ECEB943" w14:textId="36F49964" w:rsidR="00DD5E0F" w:rsidRDefault="00DD5E0F" w:rsidP="00970743">
      <w:pPr>
        <w:rPr>
          <w:color w:val="FF0000"/>
        </w:rPr>
      </w:pPr>
      <w:r>
        <w:rPr>
          <w:color w:val="FF0000"/>
        </w:rPr>
        <w:t>* * * * * * * * * * * * * * * * * * * * * * * * *</w:t>
      </w:r>
    </w:p>
    <w:p w14:paraId="49637D17" w14:textId="77777777" w:rsidR="00CE48ED" w:rsidRPr="002D033C" w:rsidRDefault="00CE48ED" w:rsidP="00970743">
      <w:pPr>
        <w:rPr>
          <w:color w:val="FF0000"/>
        </w:rPr>
      </w:pPr>
    </w:p>
    <w:p w14:paraId="5457B14C" w14:textId="71ABEF48" w:rsidR="00E97300" w:rsidRPr="00F700A2" w:rsidRDefault="009D0ABB" w:rsidP="00F700A2">
      <w:pPr>
        <w:pStyle w:val="Heading1"/>
      </w:pPr>
      <w:r>
        <w:t xml:space="preserve">Section 4: </w:t>
      </w:r>
      <w:commentRangeStart w:id="105"/>
      <w:commentRangeStart w:id="106"/>
      <w:commentRangeStart w:id="107"/>
      <w:commentRangeStart w:id="108"/>
      <w:commentRangeStart w:id="109"/>
      <w:r w:rsidR="00EC0EB1">
        <w:t xml:space="preserve">Addressing </w:t>
      </w:r>
      <w:r>
        <w:t>challenges to patient</w:t>
      </w:r>
      <w:ins w:id="110" w:author="Rebecca Randell" w:date="2020-07-17T10:59:00Z">
        <w:r w:rsidR="00D76FC3">
          <w:t xml:space="preserve"> </w:t>
        </w:r>
      </w:ins>
      <w:del w:id="111" w:author="Rebecca Randell" w:date="2020-07-17T10:59:00Z">
        <w:r w:rsidDel="00D76FC3">
          <w:delText>-</w:delText>
        </w:r>
      </w:del>
      <w:r>
        <w:t>safety</w:t>
      </w:r>
      <w:commentRangeEnd w:id="105"/>
      <w:r w:rsidR="0093483F">
        <w:rPr>
          <w:rStyle w:val="CommentReference"/>
          <w:rFonts w:asciiTheme="minorHAnsi" w:eastAsiaTheme="minorHAnsi" w:hAnsiTheme="minorHAnsi" w:cstheme="minorBidi"/>
        </w:rPr>
        <w:commentReference w:id="105"/>
      </w:r>
      <w:commentRangeEnd w:id="106"/>
      <w:r w:rsidR="00D76FC3">
        <w:rPr>
          <w:rStyle w:val="CommentReference"/>
          <w:rFonts w:asciiTheme="minorHAnsi" w:eastAsiaTheme="minorHAnsi" w:hAnsiTheme="minorHAnsi" w:cstheme="minorBidi"/>
        </w:rPr>
        <w:commentReference w:id="106"/>
      </w:r>
      <w:commentRangeEnd w:id="107"/>
      <w:r w:rsidR="009978E4">
        <w:rPr>
          <w:rStyle w:val="CommentReference"/>
          <w:rFonts w:asciiTheme="minorHAnsi" w:eastAsiaTheme="minorHAnsi" w:hAnsiTheme="minorHAnsi" w:cstheme="minorBidi"/>
        </w:rPr>
        <w:commentReference w:id="107"/>
      </w:r>
      <w:commentRangeEnd w:id="108"/>
      <w:r w:rsidR="00B51A64">
        <w:rPr>
          <w:rStyle w:val="CommentReference"/>
          <w:rFonts w:asciiTheme="minorHAnsi" w:eastAsiaTheme="minorHAnsi" w:hAnsiTheme="minorHAnsi" w:cstheme="minorBidi"/>
        </w:rPr>
        <w:commentReference w:id="108"/>
      </w:r>
      <w:commentRangeEnd w:id="109"/>
      <w:r w:rsidR="00172673">
        <w:rPr>
          <w:rStyle w:val="CommentReference"/>
          <w:rFonts w:asciiTheme="minorHAnsi" w:eastAsiaTheme="minorHAnsi" w:hAnsiTheme="minorHAnsi" w:cstheme="minorBidi"/>
        </w:rPr>
        <w:commentReference w:id="109"/>
      </w:r>
    </w:p>
    <w:p w14:paraId="1CCB8F93" w14:textId="6C07A141" w:rsidR="00B05D6C" w:rsidRPr="0048402F" w:rsidRDefault="0048402F" w:rsidP="00EC0EB1">
      <w:r w:rsidRPr="0048402F">
        <w:t xml:space="preserve">In this section, we recommend </w:t>
      </w:r>
      <w:commentRangeStart w:id="112"/>
      <w:proofErr w:type="gramStart"/>
      <w:r w:rsidRPr="0048402F">
        <w:t>theoretically-inf</w:t>
      </w:r>
      <w:r w:rsidR="00AC4FD6">
        <w:t>ormed</w:t>
      </w:r>
      <w:proofErr w:type="gramEnd"/>
      <w:r w:rsidR="00AC4FD6">
        <w:t xml:space="preserve"> frameworks </w:t>
      </w:r>
      <w:commentRangeEnd w:id="112"/>
      <w:r w:rsidR="00D76FC3">
        <w:rPr>
          <w:rStyle w:val="CommentReference"/>
        </w:rPr>
        <w:commentReference w:id="112"/>
      </w:r>
      <w:r w:rsidR="00AC4FD6">
        <w:t>to address the</w:t>
      </w:r>
      <w:r w:rsidRPr="0048402F">
        <w:t xml:space="preserve"> patient</w:t>
      </w:r>
      <w:ins w:id="113" w:author="Rebecca Randell" w:date="2020-07-17T10:59:00Z">
        <w:r w:rsidR="00D76FC3">
          <w:t xml:space="preserve"> </w:t>
        </w:r>
      </w:ins>
      <w:del w:id="114" w:author="Rebecca Randell" w:date="2020-07-17T10:59:00Z">
        <w:r w:rsidRPr="0048402F" w:rsidDel="00D76FC3">
          <w:delText>-</w:delText>
        </w:r>
      </w:del>
      <w:r w:rsidRPr="0048402F">
        <w:t xml:space="preserve">safety implications raised in Section </w:t>
      </w:r>
      <w:commentRangeStart w:id="115"/>
      <w:r w:rsidRPr="0048402F">
        <w:t>3</w:t>
      </w:r>
      <w:commentRangeEnd w:id="115"/>
      <w:r w:rsidR="0057168E">
        <w:rPr>
          <w:rStyle w:val="CommentReference"/>
        </w:rPr>
        <w:commentReference w:id="115"/>
      </w:r>
      <w:r w:rsidRPr="0048402F">
        <w:t>.</w:t>
      </w:r>
    </w:p>
    <w:p w14:paraId="448C8414" w14:textId="77777777" w:rsidR="00B05D6C" w:rsidRPr="00B05D6C" w:rsidRDefault="00B05D6C" w:rsidP="00B05D6C"/>
    <w:p w14:paraId="43399131" w14:textId="4F854331" w:rsidR="00E97300" w:rsidRDefault="00E97300" w:rsidP="00284465">
      <w:pPr>
        <w:pStyle w:val="Heading2"/>
      </w:pPr>
      <w:commentRangeStart w:id="116"/>
      <w:r>
        <w:t>Safety cases</w:t>
      </w:r>
      <w:commentRangeEnd w:id="116"/>
      <w:r w:rsidR="00DD5E0F">
        <w:rPr>
          <w:rStyle w:val="CommentReference"/>
          <w:rFonts w:asciiTheme="minorHAnsi" w:eastAsiaTheme="minorHAnsi" w:hAnsiTheme="minorHAnsi" w:cstheme="minorBidi"/>
        </w:rPr>
        <w:commentReference w:id="116"/>
      </w:r>
    </w:p>
    <w:p w14:paraId="70299EA2" w14:textId="6AF45694" w:rsidR="00EA645D" w:rsidRPr="006A4C08" w:rsidRDefault="00EA645D" w:rsidP="00004E11">
      <w:r w:rsidRPr="006A4C08">
        <w:t xml:space="preserve">Safety cases are documentation of evidence that argue a system is sufficiently safe if applied in a particular environment </w:t>
      </w:r>
      <w:r w:rsidRPr="006A4C08">
        <w:fldChar w:fldCharType="begin" w:fldLock="1"/>
      </w:r>
      <w:r w:rsidR="008E3903">
        <w:instrText>ADDIN CSL_CITATION {"citationItems":[{"id":"ITEM-1","itemData":{"DOI":"10.1080/09617353.2000.11690698","ISSN":"0961-7353","abstract":"This paper will outline a safety case methodology that seeks to minimise safety risks and commercial risks by constructing a demonstrable safety case. The safety case ideas presented here were initially developed in an EU-sponsored SHIP project 1 and was then further developed in the UK Nuclear Safety Research Programme (the QUARC Project 2). Some of these concepts have subsequently been incorporated in safety standards such as MOD Def Stan 00-55, and have also been used to establish specific safety cases for clients. A generalisation of the concepts also appears in Def Stan 00-42 Part 2, in the form of the software reliability case.","author":[{"dropping-particle":"","family":"Bishop","given":"Peter","non-dropping-particle":"","parse-names":false,"suffix":""},{"dropping-particle":"","family":"Bloomfield","given":"Robin","non-dropping-particle":"","parse-names":false,"suffix":""}],"container-title":"Safety and Reliability","id":"ITEM-1","issue":"1","issued":{"date-parts":[["2000"]]},"page":"34-42","title":"A Methodology for Safety Case Development","type":"article-journal","volume":"20"},"uris":["http://www.mendeley.com/documents/?uuid=8a592e58-e3ca-493c-bbcb-da95f322dd91"]}],"mendeley":{"formattedCitation":"(Bishop and Bloomfield, 2000)","plainTextFormattedCitation":"(Bishop and Bloomfield, 2000)","previouslyFormattedCitation":"(Bishop and Bloomfield, 2000)"},"properties":{"noteIndex":0},"schema":"https://github.com/citation-style-language/schema/raw/master/csl-citation.json"}</w:instrText>
      </w:r>
      <w:r w:rsidRPr="006A4C08">
        <w:fldChar w:fldCharType="separate"/>
      </w:r>
      <w:r w:rsidR="00351A05" w:rsidRPr="00351A05">
        <w:rPr>
          <w:noProof/>
        </w:rPr>
        <w:t>(Bishop and Bloomfield, 2000)</w:t>
      </w:r>
      <w:r w:rsidRPr="006A4C08">
        <w:fldChar w:fldCharType="end"/>
      </w:r>
      <w:r w:rsidRPr="006A4C08">
        <w:t xml:space="preserve">. </w:t>
      </w:r>
      <w:r w:rsidR="006A4C08" w:rsidRPr="006A4C08">
        <w:t>The preparation of safety cases requires explicit claims of a technology or system’s safety performance and an evidenced argument. The process involves a</w:t>
      </w:r>
      <w:r w:rsidRPr="006A4C08">
        <w:t xml:space="preserve">n exposition of risk to encourage proactive safety management </w:t>
      </w:r>
      <w:r w:rsidRPr="006A4C08">
        <w:fldChar w:fldCharType="begin" w:fldLock="1"/>
      </w:r>
      <w:r w:rsidR="008E3903">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practices","type":"article-journal","volume":"84"},"uris":["http://www.mendeley.com/documents/?uuid=86855dd1-8bb0-466e-bb10-7d2b47504eca"]}],"mendeley":{"formattedCitation":"(Sujan &lt;i&gt;et al.&lt;/i&gt;, 2016)","plainTextFormattedCitation":"(Sujan et al., 2016)","previouslyFormattedCitation":"(Sujan &lt;i&gt;et al.&lt;/i&gt;, 2016)"},"properties":{"noteIndex":0},"schema":"https://github.com/citation-style-language/schema/raw/master/csl-citation.json"}</w:instrText>
      </w:r>
      <w:r w:rsidRPr="006A4C08">
        <w:fldChar w:fldCharType="separate"/>
      </w:r>
      <w:r w:rsidR="00351A05" w:rsidRPr="00351A05">
        <w:rPr>
          <w:noProof/>
        </w:rPr>
        <w:t xml:space="preserve">(Sujan </w:t>
      </w:r>
      <w:r w:rsidR="00351A05" w:rsidRPr="00351A05">
        <w:rPr>
          <w:i/>
          <w:noProof/>
        </w:rPr>
        <w:t>et al.</w:t>
      </w:r>
      <w:r w:rsidR="00351A05" w:rsidRPr="00351A05">
        <w:rPr>
          <w:noProof/>
        </w:rPr>
        <w:t>, 2016)</w:t>
      </w:r>
      <w:r w:rsidRPr="006A4C08">
        <w:fldChar w:fldCharType="end"/>
      </w:r>
      <w:r w:rsidR="006A4C08" w:rsidRPr="006A4C08">
        <w:t xml:space="preserve">. </w:t>
      </w:r>
      <w:r w:rsidRPr="006A4C08">
        <w:t xml:space="preserve">Patient safety might be facilitated by the use of dynamic </w:t>
      </w:r>
      <w:r w:rsidRPr="006A4C08">
        <w:fldChar w:fldCharType="begin" w:fldLock="1"/>
      </w:r>
      <w:r w:rsidR="008E3903">
        <w:instrText>ADDIN CSL_CITATION {"citationItems":[{"id":"ITEM-1","itemData":{"DOI":"10.1109/ICSE.2015.199","ISBN":"9781479919345","ISSN":"02705257","abstract":"We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Engineering","id":"ITEM-1","issue":"2","issued":{"date-parts":[["2015"]]},"page":"587-590","publisher":"IEEE","title":"Dynamic Safety Cases for Through-Life Safety Assurance","type":"article-journal","volume":"2"},"uris":["http://www.mendeley.com/documents/?uuid=6ff2da79-68fe-4811-a2a4-486735acf399"]}],"mendeley":{"formattedCitation":"(Denney, Pai and Habli, 2015)","plainTextFormattedCitation":"(Denney, Pai and Habli, 2015)","previouslyFormattedCitation":"(Denney, Pai and Habli, 2015)"},"properties":{"noteIndex":0},"schema":"https://github.com/citation-style-language/schema/raw/master/csl-citation.json"}</w:instrText>
      </w:r>
      <w:r w:rsidRPr="006A4C08">
        <w:fldChar w:fldCharType="separate"/>
      </w:r>
      <w:r w:rsidR="00351A05" w:rsidRPr="00351A05">
        <w:rPr>
          <w:noProof/>
        </w:rPr>
        <w:t>(Denney, Pai and Habli, 2015)</w:t>
      </w:r>
      <w:r w:rsidRPr="006A4C08">
        <w:fldChar w:fldCharType="end"/>
      </w:r>
      <w:r w:rsidRPr="006A4C08">
        <w:t xml:space="preserve">, multi-view </w:t>
      </w:r>
      <w:r w:rsidRPr="006A4C08">
        <w:fldChar w:fldCharType="begin" w:fldLock="1"/>
      </w:r>
      <w:r w:rsidR="008E3903">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cases","type":"article-journal","volume":"2011"},"uris":["http://www.mendeley.com/documents/?uuid=0bc5aa90-6672-4d86-a8ef-eb7483e6f2a7"]}],"mendeley":{"formattedCitation":"(Flood and Habli, 2011)","plainTextFormattedCitation":"(Flood and Habli, 2011)","previouslyFormattedCitation":"(Flood and Habli, 2011)"},"properties":{"noteIndex":0},"schema":"https://github.com/citation-style-language/schema/raw/master/csl-citation.json"}</w:instrText>
      </w:r>
      <w:r w:rsidRPr="006A4C08">
        <w:fldChar w:fldCharType="separate"/>
      </w:r>
      <w:r w:rsidR="00351A05" w:rsidRPr="00351A05">
        <w:rPr>
          <w:noProof/>
        </w:rPr>
        <w:t>(Flood and Habli, 2011)</w:t>
      </w:r>
      <w:r w:rsidRPr="006A4C08">
        <w:fldChar w:fldCharType="end"/>
      </w:r>
      <w:r w:rsidRPr="006A4C08">
        <w:t xml:space="preserve"> safety case</w:t>
      </w:r>
      <w:r w:rsidR="00AC4FD6">
        <w:t>s</w:t>
      </w:r>
      <w:r w:rsidRPr="006A4C08">
        <w:t xml:space="preserve"> for HIT </w:t>
      </w:r>
      <w:r w:rsidR="006A4C08" w:rsidRPr="006A4C08">
        <w:fldChar w:fldCharType="begin" w:fldLock="1"/>
      </w:r>
      <w:r w:rsidR="008E3903">
        <w:instrText>ADDIN CSL_CITATION {"citationItems":[{"id":"ITEM-1","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Science","id":"ITEM-1","issued":{"date-parts":[["2018"]]},"page":"324-335","publisher":"Elsevier","title":"What is the safety case for health IT? A study of assurance practices in England","type":"article-journal","volume":"110"},"uris":["http://www.mendeley.com/documents/?uuid=818ec875-7ed7-46a0-a2e9-0658c547e71a"]},{"id":"ITEM-2","itemData":{"DOI":"10.1109/SEHC.2012.6227010","ISBN":"9781467318433","abstract":"Introduction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IT","type":"article-journal"},"uris":["http://www.mendeley.com/documents/?uuid=59fdd809-f427-4878-92a0-70d45092df1a"]}],"mendeley":{"formattedCitation":"(Despotou &lt;i&gt;et al.&lt;/i&gt;, 2012; Habli &lt;i&gt;et al.&lt;/i&gt;, 2018)","plainTextFormattedCitation":"(Despotou et al., 2012; Habli et al., 2018)","previouslyFormattedCitation":"(Despotou &lt;i&gt;et al.&lt;/i&gt;, 2012; Habli &lt;i&gt;et al.&lt;/i&gt;, 2018)"},"properties":{"noteIndex":0},"schema":"https://github.com/citation-style-language/schema/raw/master/csl-citation.json"}</w:instrText>
      </w:r>
      <w:r w:rsidR="006A4C08" w:rsidRPr="006A4C08">
        <w:fldChar w:fldCharType="separate"/>
      </w:r>
      <w:r w:rsidR="00351A05" w:rsidRPr="00351A05">
        <w:rPr>
          <w:noProof/>
        </w:rPr>
        <w:t xml:space="preserve">(Despotou </w:t>
      </w:r>
      <w:r w:rsidR="00351A05" w:rsidRPr="00351A05">
        <w:rPr>
          <w:i/>
          <w:noProof/>
        </w:rPr>
        <w:t>et al.</w:t>
      </w:r>
      <w:r w:rsidR="00351A05" w:rsidRPr="00351A05">
        <w:rPr>
          <w:noProof/>
        </w:rPr>
        <w:t xml:space="preserve">, 2012; Habli </w:t>
      </w:r>
      <w:r w:rsidR="00351A05" w:rsidRPr="00351A05">
        <w:rPr>
          <w:i/>
          <w:noProof/>
        </w:rPr>
        <w:t>et al.</w:t>
      </w:r>
      <w:r w:rsidR="00351A05" w:rsidRPr="00351A05">
        <w:rPr>
          <w:noProof/>
        </w:rPr>
        <w:t>, 2018)</w:t>
      </w:r>
      <w:r w:rsidR="006A4C08" w:rsidRPr="006A4C08">
        <w:fldChar w:fldCharType="end"/>
      </w:r>
      <w:r w:rsidR="006A4C08" w:rsidRPr="006A4C08">
        <w:t xml:space="preserve"> </w:t>
      </w:r>
      <w:r w:rsidRPr="006A4C08">
        <w:t xml:space="preserve">and for healthcare services </w:t>
      </w:r>
      <w:r w:rsidRPr="006A4C08">
        <w:fldChar w:fldCharType="begin" w:fldLock="1"/>
      </w:r>
      <w:r w:rsidR="008E3903">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challenges","type":"article-journal","volume":"140"},"uris":["http://www.mendeley.com/documents/?uuid=e5cba41f-0989-433d-9270-ba17c483ebf6"]}],"mendeley":{"formattedCitation":"(Sujan &lt;i&gt;et al.&lt;/i&gt;, 2015)","plainTextFormattedCitation":"(Sujan et al., 2015)","previouslyFormattedCitation":"(Sujan &lt;i&gt;et al.&lt;/i&gt;, 2015)"},"properties":{"noteIndex":0},"schema":"https://github.com/citation-style-language/schema/raw/master/csl-citation.json"}</w:instrText>
      </w:r>
      <w:r w:rsidRPr="006A4C08">
        <w:fldChar w:fldCharType="separate"/>
      </w:r>
      <w:r w:rsidR="00351A05" w:rsidRPr="00351A05">
        <w:rPr>
          <w:noProof/>
        </w:rPr>
        <w:t xml:space="preserve">(Sujan </w:t>
      </w:r>
      <w:r w:rsidR="00351A05" w:rsidRPr="00351A05">
        <w:rPr>
          <w:i/>
          <w:noProof/>
        </w:rPr>
        <w:t>et al.</w:t>
      </w:r>
      <w:r w:rsidR="00351A05" w:rsidRPr="00351A05">
        <w:rPr>
          <w:noProof/>
        </w:rPr>
        <w:t>, 2015)</w:t>
      </w:r>
      <w:r w:rsidRPr="006A4C08">
        <w:fldChar w:fldCharType="end"/>
      </w:r>
      <w:r w:rsidRPr="006A4C08">
        <w:t>.</w:t>
      </w:r>
    </w:p>
    <w:p w14:paraId="407B6E7B" w14:textId="45B0588E" w:rsidR="00F76262" w:rsidRDefault="00F76262" w:rsidP="00004E11">
      <w:pPr>
        <w:rPr>
          <w:color w:val="4472C4" w:themeColor="accent5"/>
        </w:rPr>
      </w:pPr>
    </w:p>
    <w:p w14:paraId="1BDF9003" w14:textId="54D243E9" w:rsidR="007E4136" w:rsidRDefault="007E4136" w:rsidP="007E4136">
      <w:pPr>
        <w:pStyle w:val="Heading2"/>
      </w:pPr>
      <w:r>
        <w:t>Interoperability</w:t>
      </w:r>
    </w:p>
    <w:p w14:paraId="1ED57638" w14:textId="70E623C5" w:rsidR="00F32618" w:rsidRPr="00C90E7C" w:rsidRDefault="00C90E7C" w:rsidP="007E4136">
      <w:r>
        <w:t xml:space="preserve">An evolving market of HITs creates a dynamic network of information flows that might not be compatible. </w:t>
      </w:r>
      <w:r w:rsidR="00F32618" w:rsidRPr="00C90E7C">
        <w:t>Safe development and use of m</w:t>
      </w:r>
      <w:r w:rsidR="000D63DD" w:rsidRPr="00C90E7C">
        <w:t xml:space="preserve">iddleware </w:t>
      </w:r>
      <w:r w:rsidR="00F32618" w:rsidRPr="00C90E7C">
        <w:t>will be essential to provide</w:t>
      </w:r>
      <w:r w:rsidR="000D63DD" w:rsidRPr="00C90E7C">
        <w:t xml:space="preserve"> </w:t>
      </w:r>
      <w:r w:rsidR="00F32618" w:rsidRPr="00C90E7C">
        <w:t>an intermediary “</w:t>
      </w:r>
      <w:r w:rsidR="000D63DD" w:rsidRPr="00C90E7C">
        <w:rPr>
          <w:i/>
        </w:rPr>
        <w:t xml:space="preserve">to abstract </w:t>
      </w:r>
      <w:r w:rsidR="00F32618" w:rsidRPr="00C90E7C">
        <w:t>[the]</w:t>
      </w:r>
      <w:r w:rsidR="000D63DD" w:rsidRPr="00C90E7C">
        <w:rPr>
          <w:i/>
        </w:rPr>
        <w:t xml:space="preserve"> heterogeneity </w:t>
      </w:r>
      <w:r w:rsidR="00F32618" w:rsidRPr="00C90E7C">
        <w:t>[of HITs]</w:t>
      </w:r>
      <w:r w:rsidR="00F32618" w:rsidRPr="00C90E7C">
        <w:rPr>
          <w:i/>
        </w:rPr>
        <w:t xml:space="preserve"> …</w:t>
      </w:r>
      <w:r w:rsidR="000D63DD" w:rsidRPr="00C90E7C">
        <w:rPr>
          <w:i/>
        </w:rPr>
        <w:t xml:space="preserve"> to achieve a seamless integration</w:t>
      </w:r>
      <w:r w:rsidR="000D63DD" w:rsidRPr="00C90E7C">
        <w:t xml:space="preserve">” </w:t>
      </w:r>
      <w:r w:rsidR="000D63DD" w:rsidRPr="00C90E7C">
        <w:fldChar w:fldCharType="begin" w:fldLock="1"/>
      </w:r>
      <w:r w:rsidR="008E3903">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computing","type":"article-journal","volume":"67"},"uris":["http://www.mendeley.com/documents/?uuid=61b040d5-3adc-4029-a8e5-b04f6211ea16"]}],"mendeley":{"formattedCitation":"(Díaz, Martín and Rubio, 2016)","plainTextFormattedCitation":"(Díaz, Martín and Rubio, 2016)","previouslyFormattedCitation":"(Díaz, Martín and Rubio, 2016)"},"properties":{"noteIndex":0},"schema":"https://github.com/citation-style-language/schema/raw/master/csl-citation.json"}</w:instrText>
      </w:r>
      <w:r w:rsidR="000D63DD" w:rsidRPr="00C90E7C">
        <w:fldChar w:fldCharType="separate"/>
      </w:r>
      <w:r w:rsidR="00351A05" w:rsidRPr="00351A05">
        <w:rPr>
          <w:noProof/>
        </w:rPr>
        <w:t>(Díaz, Martín and Rubio, 2016)</w:t>
      </w:r>
      <w:r w:rsidR="000D63DD" w:rsidRPr="00C90E7C">
        <w:fldChar w:fldCharType="end"/>
      </w:r>
      <w:r w:rsidR="00F32618" w:rsidRPr="00C90E7C">
        <w:t>.</w:t>
      </w:r>
      <w:r>
        <w:t xml:space="preserve"> </w:t>
      </w:r>
      <w:r w:rsidR="00F32618" w:rsidRPr="00C90E7C">
        <w:t xml:space="preserve">Proposed solutions include standards for exchanging </w:t>
      </w:r>
      <w:r>
        <w:t>electronic health records</w:t>
      </w:r>
      <w:r w:rsidR="00F32618" w:rsidRPr="00C90E7C">
        <w:t xml:space="preserve"> </w:t>
      </w:r>
      <w:r w:rsidR="00F32618" w:rsidRPr="00C90E7C">
        <w:fldChar w:fldCharType="begin" w:fldLock="1"/>
      </w:r>
      <w:r w:rsidR="008E3903">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id":"ITEM-2","itemData":{"ISBN":"9781728133164","author":[{"dropping-particle":"","family":"Houta","given":"Salima","non-dropping-particle":"","parse-names":false,"suffix":""},{"dropping-particle":"","family":"Ameler","given":"Tim","non-dropping-particle":"","parse-names":false,"suffix":""},{"dropping-particle":"","family":"Surges","given":"Rainer","non-dropping-particle":"","parse-names":false,"suffix":""}],"container-title":"2019 International Conference on Wireless and Mobile Computing, Networking and Communications (WiMob)","id":"ITEM-2","issued":{"date-parts":[["2019"]]},"page":"111-115","publisher":"IEEE","title":"Use of HL7 FHIR to structure data in epilepsy self-management applications","type":"article-journal"},"uris":["http://www.mendeley.com/documents/?uuid=9212d2a2-44ae-4b51-8186-e267090916dd"]}],"mendeley":{"formattedCitation":"(Houta, Ameler and Surges, 2019; Saripalle, Runyan and Russell, 2019)","manualFormatting":"(Saripalle et al., 2019; see Houta et al., 2019 for application in epilepsy data)","plainTextFormattedCitation":"(Houta, Ameler and Surges, 2019; Saripalle, Runyan and Russell, 2019)","previouslyFormattedCitation":"(Houta, Ameler and Surges, 2019; Saripalle, Runyan and Russell, 2019)"},"properties":{"noteIndex":0},"schema":"https://github.com/citation-style-language/schema/raw/master/csl-citation.json"}</w:instrText>
      </w:r>
      <w:r w:rsidR="00F32618" w:rsidRPr="00C90E7C">
        <w:fldChar w:fldCharType="separate"/>
      </w:r>
      <w:r w:rsidR="00F32618" w:rsidRPr="00C90E7C">
        <w:rPr>
          <w:noProof/>
        </w:rPr>
        <w:t>(Saripalle et al., 2019; see Houta et al., 2019 for application in epilepsy data)</w:t>
      </w:r>
      <w:r w:rsidR="00F32618" w:rsidRPr="00C90E7C">
        <w:fldChar w:fldCharType="end"/>
      </w:r>
      <w:r w:rsidRPr="00C90E7C">
        <w:t xml:space="preserve">, distributed architectures to integrate </w:t>
      </w:r>
      <w:r>
        <w:t>electronic health records</w:t>
      </w:r>
      <w:r w:rsidR="00AC4FD6">
        <w:t xml:space="preserve"> </w:t>
      </w:r>
      <w:r w:rsidR="005E1870">
        <w:fldChar w:fldCharType="begin" w:fldLock="1"/>
      </w:r>
      <w:r w:rsidR="008E3903">
        <w:instrText>ADDIN CSL_CITATION {"citationItems":[{"id":"ITEM-1","itemData":{"author":[{"dropping-particle":"","family":"Roehrs","given":"Alex","non-dropping-particle":"","parse-names":false,"suffix":""}],"id":"ITEM-1","issued":{"date-parts":[["2019"]]},"publisher":"Universidade do Vale do Rio dos Sinos","title":"OmniPHR: A blockchain based interoperable architecture for personal health records","type":"thesis"},"uris":["http://www.mendeley.com/documents/?uuid=6a9e5cea-7475-4b6f-abe2-621171d49b99"]},{"id":"ITEM-2","itemData":{"DOI":"10.1016/j.jbi.2017.05.012","ISSN":"1532-0464","author":[{"dropping-particle":"","family":"Roehrs","given":"Alex","non-dropping-particle":"","parse-names":false,"suffix":""},{"dropping-particle":"","family":"André","given":"Cristiano","non-dropping-particle":"","parse-names":false,"suffix":""},{"dropping-particle":"","family":"Righi","given":"Rosa","non-dropping-particle":"","parse-names":false,"suffix":""}],"container-title":"Journal of Biomedical Informatics","id":"ITEM-2","issued":{"date-parts":[["2017"]]},"page":"70-81","publisher":"Elsevier Inc.","title":"OmniPHR : A distributed architecture model to integrate personal health records","type":"article-journal","volume":"71"},"uris":["http://www.mendeley.com/documents/?uuid=05c32272-f736-4af2-bb40-6cf5c537d632"]},{"id":"ITEM-3","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Informatics","id":"ITEM-3","issue":"2","issued":{"date-parts":[["2019"]]},"page":"867-873","title":"Toward a Model for Personal Health Record Interoperability","type":"article-journal","volume":"23"},"uris":["http://www.mendeley.com/documents/?uuid=cfce974b-ad7b-4c7f-9e18-757e48591be6"]}],"mendeley":{"formattedCitation":"(Roehrs, André and Righi, 2017; Roehrs, 2019; Roehrs &lt;i&gt;et al.&lt;/i&gt;, 2019)","plainTextFormattedCitation":"(Roehrs, André and Righi, 2017; Roehrs, 2019; Roehrs et al., 2019)","previouslyFormattedCitation":"(Roehrs, André and Righi, 2017; Roehrs, 2019; Roehrs &lt;i&gt;et al.&lt;/i&gt;, 2019)"},"properties":{"noteIndex":0},"schema":"https://github.com/citation-style-language/schema/raw/master/csl-citation.json"}</w:instrText>
      </w:r>
      <w:r w:rsidR="005E1870">
        <w:fldChar w:fldCharType="separate"/>
      </w:r>
      <w:r w:rsidR="00351A05" w:rsidRPr="00351A05">
        <w:rPr>
          <w:noProof/>
        </w:rPr>
        <w:t xml:space="preserve">(Roehrs, André and Righi, 2017; Roehrs, 2019; Roehrs </w:t>
      </w:r>
      <w:r w:rsidR="00351A05" w:rsidRPr="00351A05">
        <w:rPr>
          <w:i/>
          <w:noProof/>
        </w:rPr>
        <w:t>et al.</w:t>
      </w:r>
      <w:r w:rsidR="00351A05" w:rsidRPr="00351A05">
        <w:rPr>
          <w:noProof/>
        </w:rPr>
        <w:t>, 2019)</w:t>
      </w:r>
      <w:r w:rsidR="005E1870">
        <w:fldChar w:fldCharType="end"/>
      </w:r>
      <w:r w:rsidRPr="00C90E7C">
        <w:t>, and 3</w:t>
      </w:r>
      <w:r w:rsidRPr="00C90E7C">
        <w:rPr>
          <w:vertAlign w:val="superscript"/>
        </w:rPr>
        <w:t>rd</w:t>
      </w:r>
      <w:r w:rsidRPr="00C90E7C">
        <w:t xml:space="preserve">-party infrastructure for linkage and querying of </w:t>
      </w:r>
      <w:r>
        <w:t>electronic health records</w:t>
      </w:r>
      <w:r w:rsidRPr="00C90E7C">
        <w:t xml:space="preserve">, e.g. the CSIRO Health Data Integration tool </w:t>
      </w:r>
      <w:r w:rsidRPr="00C90E7C">
        <w:fldChar w:fldCharType="begin" w:fldLock="1"/>
      </w:r>
      <w:r w:rsidR="008E3903">
        <w:instrText>ADDIN CSL_CITATION {"citationItems":[{"id":"ITEM-1","itemData":{"DOI":"10.1007/s00500-006-0090-6","ISSN":"14327643","abstract":"Health systems globally are looking to make better use of the data they capture in order to improve their services, both for service provision and clinical outcome. One way of doing this is to integrate existing data sources. However, major technical and legal questions exist concerning data integration, data quality, data security and privacy in health data usage. In this paper, we present the HDITM tool, that is currently under development at the e-Health Research Centre. Firstly we describe the HDITM architecture and its data integration capabilities. We then consider two of its core capabilities (1) privacy-preserving similarity linkage and (2) on-line analytical techniques and report generating. Finally, we discuss how HDI functionality can be used to provide the capabilities of a knowledge based medical system. The e-Health Research Centre is currently working with the Queensland Health department to deploy the software in practice. © Springer-Verlag 2006.","author":[{"dropping-particle":"","family":"Hansen","given":"David P.","non-dropping-particle":"","parse-names":false,"suffix":""},{"dropping-particle":"","family":"Pang","given":"Chaoyi","non-dropping-particle":"","parse-names":false,"suffix":""},{"dropping-particle":"","family":"Maeder","given":"Anthony","non-dropping-particle":"","parse-names":false,"suffix":""}],"container-title":"Soft Computing","id":"ITEM-1","issue":"4","issued":{"date-parts":[["2007"]]},"page":"361-367","title":"HDI: Integrating health data and tools","type":"article-journal","volume":"11"},"uris":["http://www.mendeley.com/documents/?uuid=110849c6-b72e-46e9-8505-cfcec0777297"]}],"mendeley":{"formattedCitation":"(Hansen, Pang and Maeder, 2007)","plainTextFormattedCitation":"(Hansen, Pang and Maeder, 2007)","previouslyFormattedCitation":"(Hansen, Pang and Maeder, 2007)"},"properties":{"noteIndex":0},"schema":"https://github.com/citation-style-language/schema/raw/master/csl-citation.json"}</w:instrText>
      </w:r>
      <w:r w:rsidRPr="00C90E7C">
        <w:fldChar w:fldCharType="separate"/>
      </w:r>
      <w:r w:rsidR="00351A05" w:rsidRPr="00351A05">
        <w:rPr>
          <w:noProof/>
        </w:rPr>
        <w:t>(Hansen, Pang and Maeder, 2007)</w:t>
      </w:r>
      <w:r w:rsidRPr="00C90E7C">
        <w:fldChar w:fldCharType="end"/>
      </w:r>
      <w:r w:rsidRPr="00C90E7C">
        <w:t xml:space="preserve">. </w:t>
      </w:r>
    </w:p>
    <w:p w14:paraId="2FDF57EB" w14:textId="7DB3CD07" w:rsidR="00CB1C67" w:rsidRDefault="00CB1C67" w:rsidP="00E97300"/>
    <w:p w14:paraId="1ABCE160" w14:textId="3D052651" w:rsidR="00810D0C" w:rsidRDefault="00810D0C" w:rsidP="00810D0C">
      <w:pPr>
        <w:pStyle w:val="Heading2"/>
      </w:pPr>
      <w:commentRangeStart w:id="117"/>
      <w:commentRangeStart w:id="118"/>
      <w:r>
        <w:t>Dynamic and causal modelling</w:t>
      </w:r>
      <w:commentRangeEnd w:id="117"/>
      <w:r w:rsidR="00DD5E0F">
        <w:rPr>
          <w:rStyle w:val="CommentReference"/>
          <w:rFonts w:asciiTheme="minorHAnsi" w:eastAsiaTheme="minorHAnsi" w:hAnsiTheme="minorHAnsi" w:cstheme="minorBidi"/>
        </w:rPr>
        <w:commentReference w:id="117"/>
      </w:r>
      <w:commentRangeEnd w:id="118"/>
      <w:r w:rsidR="00AC6904">
        <w:rPr>
          <w:rStyle w:val="CommentReference"/>
          <w:rFonts w:asciiTheme="minorHAnsi" w:eastAsiaTheme="minorHAnsi" w:hAnsiTheme="minorHAnsi" w:cstheme="minorBidi"/>
        </w:rPr>
        <w:commentReference w:id="118"/>
      </w:r>
    </w:p>
    <w:p w14:paraId="0F7D5E48" w14:textId="2FF879E4" w:rsidR="006A4C08" w:rsidRDefault="000C66E7" w:rsidP="000C66E7">
      <w:r>
        <w:t xml:space="preserve">Dynamic-modelling methods </w:t>
      </w:r>
      <w:r w:rsidR="00DD5E0F">
        <w:fldChar w:fldCharType="begin" w:fldLock="1"/>
      </w:r>
      <w:r w:rsidR="008E3903">
        <w:instrText>ADDIN CSL_CITATION {"citationItems":[{"id":"ITEM-1","itemData":{"DOI":"10.1177/0962280215626466","ISSN":"14770334","abstract":"A clinical prediction model is a tool for predicting healthcare outcomes, usually within a specific population and context. A common approach is to develop a new clinical prediction model for each population and context; however, this wastes potentially useful historical information. A better approach is to update or incorporate the existing clinical prediction models already developed for use in similar contexts or populations. In addition, clinical prediction models commonly become miscalibrated over time, and need replacing or updating. In this article, we review a range of approaches for reusing and updating clinical prediction models; these fall in into three main categories: simple coefficient updating, combining multiple previous clinical prediction models in a meta-model and dynamic updating of models. We evaluated the performance (discrimination and calibration) of the different strategies using data on mortality following cardiac surgery in the United Kingdom: We found that no single strategy performed sufficiently well to be used to the exclusion of the others. In conclusion, useful tools exist for updating existing clinical prediction models to a new population or context, and these should be implemented rather than developing a new clinical prediction model from scratch, using a breadth of complementary statistical methods.","author":[{"dropping-particle":"","family":"Su","given":"Ting Li","non-dropping-particle":"","parse-names":false,"suffix":""},{"dropping-particle":"","family":"Jaki","given":"Thomas","non-dropping-particle":"","parse-names":false,"suffix":""},{"dropping-particle":"","family":"Hickey","given":"Graeme L.","non-dropping-particle":"","parse-names":false,"suffix":""},{"dropping-particle":"","family":"Buchan","given":"Iain","non-dropping-particle":"","parse-names":false,"suffix":""},{"dropping-particle":"","family":"Sperrin","given":"Matthew","non-dropping-particle":"","parse-names":false,"suffix":""}],"container-title":"Statistical Methods in Medical Research","id":"ITEM-1","issue":"1","issued":{"date-parts":[["2018"]]},"page":"185-197","title":"A review of statistical updating methods for clinical prediction models","type":"article-journal","volume":"27"},"uris":["http://www.mendeley.com/documents/?uuid=abca20ae-ecf2-4df5-998f-9e680410e4c4"]}],"mendeley":{"formattedCitation":"(Su &lt;i&gt;et al.&lt;/i&gt;, 2018)","plainTextFormattedCitation":"(Su et al., 2018)","previouslyFormattedCitation":"(Su &lt;i&gt;et al.&lt;/i&gt;, 2018)"},"properties":{"noteIndex":0},"schema":"https://github.com/citation-style-language/schema/raw/master/csl-citation.json"}</w:instrText>
      </w:r>
      <w:r w:rsidR="00DD5E0F">
        <w:fldChar w:fldCharType="separate"/>
      </w:r>
      <w:r w:rsidR="00351A05" w:rsidRPr="00351A05">
        <w:rPr>
          <w:noProof/>
        </w:rPr>
        <w:t xml:space="preserve">(Su </w:t>
      </w:r>
      <w:r w:rsidR="00351A05" w:rsidRPr="00351A05">
        <w:rPr>
          <w:i/>
          <w:noProof/>
        </w:rPr>
        <w:t>et al.</w:t>
      </w:r>
      <w:r w:rsidR="00351A05" w:rsidRPr="00351A05">
        <w:rPr>
          <w:noProof/>
        </w:rPr>
        <w:t>, 2018)</w:t>
      </w:r>
      <w:r w:rsidR="00DD5E0F">
        <w:fldChar w:fldCharType="end"/>
      </w:r>
      <w:r w:rsidR="00DD5E0F">
        <w:t xml:space="preserve"> </w:t>
      </w:r>
      <w:r>
        <w:t xml:space="preserve">are methods for building prediction models </w:t>
      </w:r>
      <w:r w:rsidR="00C4500B">
        <w:t>that</w:t>
      </w:r>
      <w:r>
        <w:t xml:space="preserve"> </w:t>
      </w:r>
      <w:r w:rsidR="00C4500B">
        <w:t>(</w:t>
      </w:r>
      <w:r>
        <w:t>at least</w:t>
      </w:r>
      <w:r w:rsidR="00C4500B">
        <w:t>)</w:t>
      </w:r>
      <w:r>
        <w:t xml:space="preserve"> maintain predictive performance over time in response to observed changes</w:t>
      </w:r>
      <w:r w:rsidRPr="000C66E7">
        <w:t xml:space="preserve"> </w:t>
      </w:r>
      <w:r>
        <w:t xml:space="preserve">in the underlying the phenomena of interest </w:t>
      </w:r>
      <w:r>
        <w:fldChar w:fldCharType="begin" w:fldLock="1"/>
      </w:r>
      <w:r w:rsidR="008E3903">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challenges","type":"article-journal","volume":"2"},"uris":["http://www.mendeley.com/documents/?uuid=5f177760-32d1-4342-8db9-b9dd93883188"]}],"mendeley":{"formattedCitation":"(Jenkins &lt;i&gt;et al.&lt;/i&gt;, 2018)","plainTextFormattedCitation":"(Jenkins et al., 2018)","previouslyFormattedCitation":"(Jenkins &lt;i&gt;et al.&lt;/i&gt;, 2018)"},"properties":{"noteIndex":0},"schema":"https://github.com/citation-style-language/schema/raw/master/csl-citation.json"}</w:instrText>
      </w:r>
      <w:r>
        <w:fldChar w:fldCharType="separate"/>
      </w:r>
      <w:r w:rsidR="00351A05" w:rsidRPr="00351A05">
        <w:rPr>
          <w:noProof/>
        </w:rPr>
        <w:t xml:space="preserve">(Jenkins </w:t>
      </w:r>
      <w:r w:rsidR="00351A05" w:rsidRPr="00351A05">
        <w:rPr>
          <w:i/>
          <w:noProof/>
        </w:rPr>
        <w:t>et al.</w:t>
      </w:r>
      <w:r w:rsidR="00351A05" w:rsidRPr="00351A05">
        <w:rPr>
          <w:noProof/>
        </w:rPr>
        <w:t>, 2018)</w:t>
      </w:r>
      <w:r>
        <w:fldChar w:fldCharType="end"/>
      </w:r>
      <w:r>
        <w:t xml:space="preserve">. They provide a solution to the transient relevance of predictive models that </w:t>
      </w:r>
      <w:r w:rsidR="00DD5E0F">
        <w:t xml:space="preserve">are typically informed by a single snapshot of data, which might already be outdated depending on the pace at which the phenomenon evolves and the rate at which data can be collected. </w:t>
      </w:r>
      <w:r>
        <w:t xml:space="preserve">Dynamic-modelling methods have already been applied </w:t>
      </w:r>
      <w:r w:rsidR="00C4500B">
        <w:t>for</w:t>
      </w:r>
      <w:r>
        <w:t xml:space="preserve"> predicting relapse of cancer </w:t>
      </w:r>
      <w:r>
        <w:fldChar w:fldCharType="begin" w:fldLock="1"/>
      </w:r>
      <w:r w:rsidR="008E3903">
        <w:instrText>ADDIN CSL_CITATION {"citationItems":[{"id":"ITEM-1","itemData":{"DOI":"10.1002/sim.6860.A","ISBN":"0277-6715","abstract":"Dynamic prediction uses longitudinal biomarkers for real-time prediction of an individual patient's prognosis. This is critical for patients with an incurable disease such as cancer. Biomarker trajectories are usually not linear, nor even monotone, and vary greatly across individuals. Therefore, it is difficult to fit them with parametric models. With this consideration, we propose an approach for dynamic prediction that does not need to model the biomarker trajectories. Instead, as a trade-off, we assume that the biomarker effects on the risk of disease recurrence are smooth functions over time. This approach turns out to be computationally easier. Simulation studies show that the proposed approach achieves stable estimation of biomarker effects over time, has good predictive performance, and is robust against model misspecification. It is a good compromise between two major approaches, namely, (i) joint modeling of longitudinal and survival data and (ii) landmark analysis. The proposed method is applied to patients with chronic myeloid leukemia. At any time following their treatment with tyrosine kinase inhibitors, longitudinally measured BCR-ABL gene expression levels are used to predict the risk of disease progression. Copyright © 2016 John Wiley &amp; Sons, Ltd.","author":[{"dropping-particle":"","family":"Huang","given":"Xuelin","non-dropping-particle":"","parse-names":false,"suffix":""},{"dropping-particle":"","family":"Yan","given":"Fangrong","non-dropping-particle":"","parse-names":false,"suffix":""},{"dropping-particle":"","family":"Ning","given":"Jing","non-dropping-particle":"","parse-names":false,"suffix":""},{"dropping-particle":"","family":"Feng","given":"Ziding","non-dropping-particle":"","parse-names":false,"suffix":""},{"dropping-particle":"","family":"Choi","given":"Sangbum","non-dropping-particle":"","parse-names":false,"suffix":""},{"dropping-particle":"","family":"Cortes","given":"Jorge","non-dropping-particle":"","parse-names":false,"suffix":""}],"container-title":"Statistics in Medicine","id":"ITEM-1","issue":"13","issued":{"date-parts":[["2016"]]},"page":"2167-2182","title":"A two-stage approach for dynamic prediction of time-to-event distributions","type":"article-journal","volume":"35"},"uris":["http://www.mendeley.com/documents/?uuid=13aeece1-3d3e-419d-b329-c214fca9394e"]}],"mendeley":{"formattedCitation":"(Huang &lt;i&gt;et al.&lt;/i&gt;, 2016)","plainTextFormattedCitation":"(Huang et al., 2016)","previouslyFormattedCitation":"(Huang &lt;i&gt;et al.&lt;/i&gt;, 2016)"},"properties":{"noteIndex":0},"schema":"https://github.com/citation-style-language/schema/raw/master/csl-citation.json"}</w:instrText>
      </w:r>
      <w:r>
        <w:fldChar w:fldCharType="separate"/>
      </w:r>
      <w:r w:rsidR="00351A05" w:rsidRPr="00351A05">
        <w:rPr>
          <w:noProof/>
        </w:rPr>
        <w:t xml:space="preserve">(Huang </w:t>
      </w:r>
      <w:r w:rsidR="00351A05" w:rsidRPr="00351A05">
        <w:rPr>
          <w:i/>
          <w:noProof/>
        </w:rPr>
        <w:t>et al.</w:t>
      </w:r>
      <w:r w:rsidR="00351A05" w:rsidRPr="00351A05">
        <w:rPr>
          <w:noProof/>
        </w:rPr>
        <w:t>, 2016)</w:t>
      </w:r>
      <w:r>
        <w:fldChar w:fldCharType="end"/>
      </w:r>
      <w:r>
        <w:t xml:space="preserve"> and </w:t>
      </w:r>
      <w:r w:rsidRPr="000C66E7">
        <w:t>mortality after cardiac surgery</w:t>
      </w:r>
      <w:r>
        <w:t xml:space="preserve"> </w:t>
      </w:r>
      <w:r>
        <w:fldChar w:fldCharType="begin" w:fldLock="1"/>
      </w:r>
      <w:r w:rsidR="008E3903">
        <w:instrText>ADDIN CSL_CITATION {"citationItems":[{"id":"ITEM-1","itemData":{"DOI":"10.1161/CIRCOUTCOMES.111.000012","ISSN":"19417713","abstract":"Background-The calibration of several cardiac clinical prediction models has deteriorated over time. We compare different model fitting approaches for in-hospital mortality after cardiac surgery that adjust for cross-sectional case mix in a heterogeneous patient population. Methods and Results-Data from &gt;300 000 consecutive cardiac surgery procedures performed at all National Health Service and some private hospitals in England and Wales between April 2001 and March 2011 were extracted from the National Institute for Cardiovascular Outcomes Research clinical registry. The study outcome was in-hospital mortality. Model approaches included not updating, periodic refitting, rolling window, and dynamic logistic regression. Covariate adjustment was made in each model using variables included in the logistic European System for Cardiac Operative Risk Evaluation model. The association between in-hospital mortality and some variables changed with time. Notably, the intercept coefficient has been steadily decreasing during the study period, consistent with decreasing observed mortality. Some risk factors, such as operative urgency and postinfarct ventricular septal defect, have been relatively stable over time, whereas other risk factors, such as left ventricular function and surgery on the thoracic aorta, have been associated with lower risk relative to the static model. Conclusions-Dynamic models or periodic model refitting is necessary to counteract calibration drift. A dynamic modeling framework that uses contemporary and available historic data can provide a continuously smooth update mechanism that also allows for inferences to be made on individual risk factors. Better models that withstand the effects of time give advantages for governance, quality improvement, and patient-level decision making. © 2013 American Heart Association, Inc.","author":[{"dropping-particle":"","family":"Hickey","given":"Graeme L.","non-dropping-particle":"","parse-names":false,"suffix":""},{"dropping-particle":"","family":"Grant","given":"Stuart W.","non-dropping-particle":"","parse-names":false,"suffix":""},{"dropping-particle":"","family":"Caiado","given":"Camila","non-dropping-particle":"","parse-names":false,"suffix":""},{"dropping-particle":"","family":"Kendall","given":"Simon","non-dropping-particle":"","parse-names":false,"suffix":""},{"dropping-particle":"","family":"Dunning","given":"Joel","non-dropping-particle":"","parse-names":false,"suffix":""},{"dropping-particle":"","family":"Poullis","given":"Michael","non-dropping-particle":"","parse-names":false,"suffix":""},{"dropping-particle":"","family":"Buchan","given":"Iain","non-dropping-particle":"","parse-names":false,"suffix":""},{"dropping-particle":"","family":"Bridgewater","given":"Ben","non-dropping-particle":"","parse-names":false,"suffix":""}],"container-title":"Circulation: Cardiovascular Quality and Outcomes","id":"ITEM-1","issue":"6","issued":{"date-parts":[["2013"]]},"page":"649-658","title":"Dynamic prediction modeling approaches for cardiac surgery","type":"article-journal","volume":"6"},"uris":["http://www.mendeley.com/documents/?uuid=d9d9cc3f-3960-4206-8469-e61e4594d41a"]}],"mendeley":{"formattedCitation":"(Hickey &lt;i&gt;et al.&lt;/i&gt;, 2013)","plainTextFormattedCitation":"(Hickey et al., 2013)","previouslyFormattedCitation":"(Hickey &lt;i&gt;et al.&lt;/i&gt;, 2013)"},"properties":{"noteIndex":0},"schema":"https://github.com/citation-style-language/schema/raw/master/csl-citation.json"}</w:instrText>
      </w:r>
      <w:r>
        <w:fldChar w:fldCharType="separate"/>
      </w:r>
      <w:r w:rsidR="00351A05" w:rsidRPr="00351A05">
        <w:rPr>
          <w:noProof/>
        </w:rPr>
        <w:t xml:space="preserve">(Hickey </w:t>
      </w:r>
      <w:r w:rsidR="00351A05" w:rsidRPr="00351A05">
        <w:rPr>
          <w:i/>
          <w:noProof/>
        </w:rPr>
        <w:t>et al.</w:t>
      </w:r>
      <w:r w:rsidR="00351A05" w:rsidRPr="00351A05">
        <w:rPr>
          <w:noProof/>
        </w:rPr>
        <w:t>, 2013)</w:t>
      </w:r>
      <w:r>
        <w:fldChar w:fldCharType="end"/>
      </w:r>
      <w:r>
        <w:t>. Recently, progress continues to be made develop</w:t>
      </w:r>
      <w:r w:rsidR="00C4500B">
        <w:t>ing</w:t>
      </w:r>
      <w:r>
        <w:t xml:space="preserve"> models that respect the latent, data-generating processes underlying the phenomena of interest </w:t>
      </w:r>
      <w:r>
        <w:fldChar w:fldCharType="begin" w:fldLock="1"/>
      </w:r>
      <w:r w:rsidR="008E3903">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success","type":"article-journal","volume":"26"},"uris":["http://www.mendeley.com/documents/?uuid=f698f1d8-c60c-4a9f-afde-6d695c699084"]}],"mendeley":{"formattedCitation":"(Sperrin &lt;i&gt;et al.&lt;/i&gt;, 2019)","plainTextFormattedCitation":"(Sperrin et al., 2019)","previouslyFormattedCitation":"(Sperrin &lt;i&gt;et al.&lt;/i&gt;, 2019)"},"properties":{"noteIndex":0},"schema":"https://github.com/citation-style-language/schema/raw/master/csl-citation.json"}</w:instrText>
      </w:r>
      <w:r>
        <w:fldChar w:fldCharType="separate"/>
      </w:r>
      <w:r w:rsidR="00351A05" w:rsidRPr="00351A05">
        <w:rPr>
          <w:noProof/>
        </w:rPr>
        <w:t xml:space="preserve">(Sperrin </w:t>
      </w:r>
      <w:r w:rsidR="00351A05" w:rsidRPr="00351A05">
        <w:rPr>
          <w:i/>
          <w:noProof/>
        </w:rPr>
        <w:t>et al.</w:t>
      </w:r>
      <w:r w:rsidR="00351A05" w:rsidRPr="00351A05">
        <w:rPr>
          <w:noProof/>
        </w:rPr>
        <w:t>, 2019)</w:t>
      </w:r>
      <w:r>
        <w:fldChar w:fldCharType="end"/>
      </w:r>
      <w:r>
        <w:t>.</w:t>
      </w:r>
    </w:p>
    <w:p w14:paraId="4B879E97" w14:textId="77777777" w:rsidR="006A4C08" w:rsidRPr="00810D0C" w:rsidRDefault="006A4C08" w:rsidP="00004E11"/>
    <w:p w14:paraId="3E8E62A2" w14:textId="1AD0E97B" w:rsidR="00745D0A" w:rsidRDefault="00745D0A" w:rsidP="00745D0A">
      <w:pPr>
        <w:pStyle w:val="Heading2"/>
      </w:pPr>
      <w:r>
        <w:t>M</w:t>
      </w:r>
      <w:r w:rsidR="003C1579">
        <w:t xml:space="preserve">achine </w:t>
      </w:r>
      <w:r>
        <w:t>L</w:t>
      </w:r>
      <w:r w:rsidR="003C1579">
        <w:t>earning</w:t>
      </w:r>
      <w:r>
        <w:t xml:space="preserve"> for data quality</w:t>
      </w:r>
    </w:p>
    <w:p w14:paraId="05541B14" w14:textId="16AC2E50" w:rsidR="007728F1" w:rsidRDefault="00C4500B" w:rsidP="00B05D6C">
      <w:r>
        <w:t xml:space="preserve">As an example of the HIS’s self-regulation </w:t>
      </w:r>
      <w:r>
        <w:fldChar w:fldCharType="begin" w:fldLock="1"/>
      </w:r>
      <w:r w:rsidR="008E3903">
        <w:instrText>ADDIN CSL_CITATION {"citationItems":[{"id":"ITEM-1","itemData":{"author":[{"dropping-particle":"","family":"Comfort","given":"Louise K","non-dropping-particle":"","parse-names":false,"suffix":""}],"container-title":"Journal of Public Administration Research and Theory","id":"ITEM-1","issue":"3","issued":{"date-parts":[["1994"]]},"page":"393-410","title":"Self-Organization in Complex Systems","type":"article-journal","volume":"4"},"uris":["http://www.mendeley.com/documents/?uuid=8c2875b3-68e1-4529-ab11-8a7cbe7a1d62"]}],"mendeley":{"formattedCitation":"(Comfort, 1994)","plainTextFormattedCitation":"(Comfort, 1994)","previouslyFormattedCitation":"(Comfort, 1994)"},"properties":{"noteIndex":0},"schema":"https://github.com/citation-style-language/schema/raw/master/csl-citation.json"}</w:instrText>
      </w:r>
      <w:r>
        <w:fldChar w:fldCharType="separate"/>
      </w:r>
      <w:r w:rsidR="00351A05" w:rsidRPr="00351A05">
        <w:rPr>
          <w:noProof/>
        </w:rPr>
        <w:t>(Comfort, 1994)</w:t>
      </w:r>
      <w:r>
        <w:fldChar w:fldCharType="end"/>
      </w:r>
      <w:r>
        <w:t xml:space="preserve">, </w:t>
      </w:r>
      <w:r w:rsidR="006A43D7">
        <w:t>progress in artificial intelligence (particularly anomaly detection) might help to mitigate pro</w:t>
      </w:r>
      <w:r w:rsidR="00BB063F">
        <w:t>blems arising from data errors</w:t>
      </w:r>
      <w:r>
        <w:t xml:space="preserve">, despite the potential threats to patient safety </w:t>
      </w:r>
      <w:r>
        <w:fldChar w:fldCharType="begin" w:fldLock="1"/>
      </w:r>
      <w:r w:rsidR="008E3903">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healthcare","type":"article-journal","volume":"28"},"uris":["http://www.mendeley.com/documents/?uuid=82f30c38-8cc5-4a00-96f7-ac8dc029921f"]},{"id":"ITEM-2","itemData":{"DOI":"10.1136/bmjqs-2018-008370","ISSN":"20445415","abstract":"In medicine, artificial intelligence (AI) research is becoming increasingly focused on applying machine learning (ML) techniques to complex problems, and so allowing computers to make predictions from large amounts of patient data, by learning their own associations.1 Estimates of the impact of AI on the wider economy globally vary wildly, with a recent report suggesting a 14% effect on global gross domestic product by 2030, half of which coming from productivity improvements.2 These predictions create political appetite for the rapid development of the AI industry,3 and healthcare is a priority area where this technology has yet to be exploited.2 3 The digital health revolution described by Duggal et al 4 is already in full swing with the potential to ‘disrupt’ healthcare. Health AI research has demonstrated some impressive results,5–10 but its clinical value has not yet been realised, hindered partly by a lack of a clear understanding of how to quantify benefit or ensure patient safety, and increasing concerns about the ethical and medico-legal impact.11 This analysis is written with the dual aim of helping clinical safety professionals to critically appraise current medical AI research from a quality and safety perspective, and supporting research and development in AI by highlighting some of the clinical safety questions that must be considered if medical application of these exciting technologies is to be successful. Clinical decision support systems (DSS) are in widespread use in medicine and have had most impact providing guidance on the safe prescription of medicines,12 guideline adherence, simple risk screening13 or prognostic scoring.14 These systems use predefined rules, which have predictable behaviour and are usually shown to reduce clinical error,12 although sometimes inadvertently introduce safety issues themselves.15 16 Rules-based systems have also been developed to address diagnostic uncertainty17–19 …","author":[{"dropping-particle":"","family":"Challen","given":"Robert","non-dropping-particle":"","parse-names":false,"suffix":""},{"dropping-particle":"","family":"Denny","given":"Joshua","non-dropping-particle":"","parse-names":false,"suffix":""},{"dropping-particle":"","family":"Pitt","given":"Martin","non-dropping-particle":"","parse-names":false,"suffix":""},{"dropping-particle":"","family":"Gompels","given":"Luke","non-dropping-particle":"","parse-names":false,"suffix":""},{"dropping-particle":"","family":"Edwards","given":"Tom","non-dropping-particle":"","parse-names":false,"suffix":""},{"dropping-particle":"","family":"Tsaneva-Atanasova","given":"Krasimira","non-dropping-particle":"","parse-names":false,"suffix":""}],"container-title":"BMJ Quality and Safety","id":"ITEM-2","issue":"3","issued":{"date-parts":[["2019"]]},"page":"231-237","title":"Artificial intelligence, bias and clinical safety","type":"article-journal","volume":"28"},"uris":["http://www.mendeley.com/documents/?uuid=2cd5e916-c7e4-4f30-add9-3046bd6eff82"]}],"mendeley":{"formattedCitation":"(Challen &lt;i&gt;et al.&lt;/i&gt;, 2019; Macrae, 2019)","plainTextFormattedCitation":"(Challen et al., 2019; Macrae, 2019)","previouslyFormattedCitation":"(Challen &lt;i&gt;et al.&lt;/i&gt;, 2019; Macrae, 2019)"},"properties":{"noteIndex":0},"schema":"https://github.com/citation-style-language/schema/raw/master/csl-citation.json"}</w:instrText>
      </w:r>
      <w:r>
        <w:fldChar w:fldCharType="separate"/>
      </w:r>
      <w:r w:rsidR="00351A05" w:rsidRPr="00351A05">
        <w:rPr>
          <w:noProof/>
        </w:rPr>
        <w:t xml:space="preserve">(Challen </w:t>
      </w:r>
      <w:r w:rsidR="00351A05" w:rsidRPr="00351A05">
        <w:rPr>
          <w:i/>
          <w:noProof/>
        </w:rPr>
        <w:t>et al.</w:t>
      </w:r>
      <w:r w:rsidR="00351A05" w:rsidRPr="00351A05">
        <w:rPr>
          <w:noProof/>
        </w:rPr>
        <w:t>, 2019; Macrae, 2019)</w:t>
      </w:r>
      <w:r>
        <w:fldChar w:fldCharType="end"/>
      </w:r>
      <w:r>
        <w:t xml:space="preserve">. </w:t>
      </w:r>
      <w:r w:rsidR="007728F1" w:rsidRPr="007728F1">
        <w:t xml:space="preserve">To minimise </w:t>
      </w:r>
      <w:r w:rsidR="00B613F9">
        <w:t>in</w:t>
      </w:r>
      <w:r w:rsidR="002B72B9">
        <w:t>appropriate decisions</w:t>
      </w:r>
      <w:r w:rsidR="007728F1" w:rsidRPr="007728F1">
        <w:t xml:space="preserve"> due to poor data quality, </w:t>
      </w:r>
      <w:r w:rsidR="007728F1" w:rsidRPr="007728F1">
        <w:fldChar w:fldCharType="begin" w:fldLock="1"/>
      </w:r>
      <w:r w:rsidR="008E3903">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Algorithms","type":"chapter"},"uris":["http://www.mendeley.com/documents/?uuid=699b0d14-12d4-49ba-b0d1-6d7e58ce50d7"]}],"mendeley":{"formattedCitation":"(Sako, Adibi and Wickramasinghe, 2020)","manualFormatting":"Sako et al. (2020)","plainTextFormattedCitation":"(Sako, Adibi and Wickramasinghe, 2020)","previouslyFormattedCitation":"(Sako, Adibi and Wickramasinghe, 2020)"},"properties":{"noteIndex":0},"schema":"https://github.com/citation-style-language/schema/raw/master/csl-citation.json"}</w:instrText>
      </w:r>
      <w:r w:rsidR="007728F1" w:rsidRPr="007728F1">
        <w:fldChar w:fldCharType="separate"/>
      </w:r>
      <w:r w:rsidR="007728F1" w:rsidRPr="007728F1">
        <w:rPr>
          <w:noProof/>
        </w:rPr>
        <w:t>Sako et al. (2020)</w:t>
      </w:r>
      <w:r w:rsidR="007728F1" w:rsidRPr="007728F1">
        <w:fldChar w:fldCharType="end"/>
      </w:r>
      <w:r w:rsidR="00BC70AB">
        <w:t xml:space="preserve"> provides a conceptual framework for automated assessment of data quality and information integrity</w:t>
      </w:r>
      <w:r w:rsidR="00EF53C4">
        <w:t>. Such models a</w:t>
      </w:r>
      <w:r w:rsidR="006A43D7">
        <w:t xml:space="preserve">re guides to operationalise </w:t>
      </w:r>
      <w:r w:rsidR="00EF53C4">
        <w:t xml:space="preserve">data quality assessment protocols </w:t>
      </w:r>
      <w:r w:rsidR="00EF53C4">
        <w:fldChar w:fldCharType="begin" w:fldLock="1"/>
      </w:r>
      <w:r w:rsidR="008E3903">
        <w:instrText>ADDIN CSL_CITATION {"citationItems":[{"id":"ITEM-1","itemData":{"author":[{"dropping-particle":"","family":"Weiskopf","given":"Nicole Gray","non-dropping-particle":"","parse-names":false,"suffix":""},{"dropping-particle":"","family":"Bakken","given":"Suzanne","non-dropping-particle":"","parse-names":false,"suffix":""},{"dropping-particle":"","family":"Hripcsak","given":"George","non-dropping-particle":"","parse-names":false,"suffix":""},{"dropping-particle":"","family":"Weng","given":"Chunhua","non-dropping-particle":"","parse-names":false,"suffix":""}],"container-title":"Journal of Electronic Health Data and Methods","id":"ITEM-1","issue":"1","issued":{"date-parts":[["2017"]]},"page":"1-19","title":"A data quality assessment guideline for electronic health record data reuse","type":"article-journal","volume":"5"},"uris":["http://www.mendeley.com/documents/?uuid=060552f4-72ee-4123-ad96-31fde2393164"]},{"id":"ITEM-2","itemData":{"DOI":"10.1016/j.jbi.2013.06.010","ISBN":"1532-0464","ISSN":"15320464","PMID":"23820016","abstract":"We demonstrate the importance of explicit definitions of electronic health record (EHR) data completeness and how different conceptualizations of completeness may impact findings from EHR-derived datasets. This study has important repercussions for researchers and clinicians engaged in the secondary use of EHR data. We describe four prototypical definitions of EHR completeness: documentation, breadth, density, and predictive completeness. Each definition dictates a different approach to the measurement of completeness. These measures were applied to representative data from NewYork-Presbyterian Hospital's clinical data warehouse. We found that according to any definition, the number of complete records in our clinical database is far lower than the nominal total. The proportion that meets criteria for completeness is heavily dependent on the definition of completeness used, and the different definitions generate different subsets of records. We conclude that the concept of completeness in EHR is contextual. We urge data consumers to be explicit in how they define a complete record and transparent about the limitations of their data. © 2013 The Authors.","author":[{"dropping-particle":"","family":"Weiskopf","given":"Nicole Gray","non-dropping-particle":"","parse-names":false,"suffix":""},{"dropping-particle":"","family":"Hripcsak","given":"George","non-dropping-particle":"","parse-names":false,"suffix":""},{"dropping-particle":"","family":"Swaminathan","given":"Sushmita","non-dropping-particle":"","parse-names":false,"suffix":""},{"dropping-particle":"","family":"Weng","given":"Chunhua","non-dropping-particle":"","parse-names":false,"suffix":""}],"container-title":"Journal of Biomedical Informatics","id":"ITEM-2","issue":"5","issued":{"date-parts":[["2013"]]},"page":"830-836","publisher":"Elsevier Inc.","title":"Defining and measuring completeness of electronic health records for secondary use","type":"article-journal","volume":"46"},"uris":["http://www.mendeley.com/documents/?uuid=4378f9a4-6537-4fcb-8548-174cd0ef67a4"]}],"mendeley":{"formattedCitation":"(Weiskopf &lt;i&gt;et al.&lt;/i&gt;, 2013, 2017)","plainTextFormattedCitation":"(Weiskopf et al., 2013, 2017)","previouslyFormattedCitation":"(Weiskopf &lt;i&gt;et al.&lt;/i&gt;, 2013, 2017)"},"properties":{"noteIndex":0},"schema":"https://github.com/citation-style-language/schema/raw/master/csl-citation.json"}</w:instrText>
      </w:r>
      <w:r w:rsidR="00EF53C4">
        <w:fldChar w:fldCharType="separate"/>
      </w:r>
      <w:r w:rsidR="00351A05" w:rsidRPr="00351A05">
        <w:rPr>
          <w:noProof/>
        </w:rPr>
        <w:t xml:space="preserve">(Weiskopf </w:t>
      </w:r>
      <w:r w:rsidR="00351A05" w:rsidRPr="00351A05">
        <w:rPr>
          <w:i/>
          <w:noProof/>
        </w:rPr>
        <w:t>et al.</w:t>
      </w:r>
      <w:r w:rsidR="00351A05" w:rsidRPr="00351A05">
        <w:rPr>
          <w:noProof/>
        </w:rPr>
        <w:t>, 2013, 2017)</w:t>
      </w:r>
      <w:r w:rsidR="00EF53C4">
        <w:fldChar w:fldCharType="end"/>
      </w:r>
      <w:r w:rsidR="00EF53C4">
        <w:t xml:space="preserve">, themselves informed by taxonomies of data quality dimensions </w:t>
      </w:r>
      <w:r w:rsidR="00EF53C4">
        <w:fldChar w:fldCharType="begin" w:fldLock="1"/>
      </w:r>
      <w:r w:rsidR="008E3903">
        <w:instrText>ADDIN CSL_CITATION {"citationItems":[{"id":"ITEM-1","itemData":{"DOI":"10.1136/amiajnl-2011-000681","ISBN":"1067-5027","ISSN":"10675027","PMID":"22733976","abstract":"OBJECTIVE To review the methods and dimensions of data quality assessment in the context of electronic health record (EHR) data reuse for research. MATERIALS AND METHODS A review of the clinical research literature discussing data quality assessment methodology for EHR data was performed. Using an iterative process, the aspects of data quality being measured were abstracted and categorized, as well as the methods of assessment used. RESULTS Five dimensions of data quality were identified, which are completeness, correctness, concordance, plausibility, and currency, and seven broad categories of data quality assessment methods: comparison with gold standards, data element agreement, data source agreement, distribution comparison, validity checks, log review, and element presence. DISCUSSION Examination of the methods by which clinical researchers have investigated the quality and suitability of EHR data for research shows that there are fundamental features of data quality, which may be difficult to measure, as well as proxy dimensions. Researchers interested in the reuse of EHR data for clinical research are recommended to consider the adoption of a consistent taxonomy of EHR data quality, to remain aware of the task-dependence of data quality, to integrate work on data quality assessment from other fields, and to adopt systematic, empirically driven, statistically based methods of data quality assessment. CONCLUSION There is currently little consistency or potential generalizability in the methods used to assess EHR data quality. If the reuse of EHR data for clinical research is to become accepted, researchers should adopt validated, systematic methods of EHR data quality assessment.","author":[{"dropping-particle":"","family":"Weiskopf","given":"Nicole Gray","non-dropping-particle":"","parse-names":false,"suffix":""},{"dropping-particle":"","family":"Weng","given":"Chunhua","non-dropping-particle":"","parse-names":false,"suffix":""}],"container-title":"Journal of the American Medical Informatics Association","id":"ITEM-1","issue":"1","issued":{"date-parts":[["2013"]]},"page":"144-151","title":"Methods and dimensions of electronic health record data quality assessment: Enabling reuse for clinical research","type":"article-journal","volume":"20"},"uris":["http://www.mendeley.com/documents/?uuid=48fefc44-97f9-404f-8fc0-3c16a6783c2d"]},{"id":"ITEM-2","itemData":{"DOI":"10.1177/0193945916689084","ISBN":"0193945916","ISSN":"15528456","PMID":"28322657","abstract":"The proliferation of the electronic health record (EHR) has led to increasing interest and opportunities for nurse scientists to use EHR data in a variety of research designs. However, methodological problems pertaining to data quality may arise when EHR data are used for nonclinical purposes. Therefore, this article describes common domains of data quality and approaches for quality appraisal in EHR research. Common data quality domains include data accuracy, completeness, consistency, credibility, and timeliness. Approaches for quality appraisal include data validation with data rules, evaluation and verification of data abstraction methods with statistical measures, data comparisons with manual chart review, management of missing data using statistical methods, and data triangulation between multiple EHR databases. Quality data enhance the validity and reliability of research findings, form the basis for conclusions derived from the data, and are, thus, an integral component in EHR-based study design and implementation.","author":[{"dropping-particle":"","family":"Feder","given":"Shelli L.","non-dropping-particle":"","parse-names":false,"suffix":""}],"container-title":"Western Journal of Nursing Research","id":"ITEM-2","issue":"5","issued":{"date-parts":[["2018"]]},"page":"753-766","title":"Data Quality in Electronic Health Records Research: Quality Domains and Assessment Methods","type":"article-journal","volume":"40"},"uris":["http://www.mendeley.com/documents/?uuid=d73c1f17-4cd1-45ca-a2a9-cab5d25fa7f9"]}],"mendeley":{"formattedCitation":"(Weiskopf and Weng, 2013; Feder, 2018)","manualFormatting":"(e.g. Feder, 2018; Weiskopf &amp; Weng, 2013)","plainTextFormattedCitation":"(Weiskopf and Weng, 2013; Feder, 2018)","previouslyFormattedCitation":"(Weiskopf and Weng, 2013; Feder, 2018)"},"properties":{"noteIndex":0},"schema":"https://github.com/citation-style-language/schema/raw/master/csl-citation.json"}</w:instrText>
      </w:r>
      <w:r w:rsidR="00EF53C4">
        <w:fldChar w:fldCharType="separate"/>
      </w:r>
      <w:r w:rsidR="00C2018E" w:rsidRPr="00C2018E">
        <w:rPr>
          <w:noProof/>
        </w:rPr>
        <w:t>(</w:t>
      </w:r>
      <w:r w:rsidR="00C2018E">
        <w:rPr>
          <w:noProof/>
        </w:rPr>
        <w:t xml:space="preserve">e.g. </w:t>
      </w:r>
      <w:r w:rsidR="00C2018E" w:rsidRPr="00C2018E">
        <w:rPr>
          <w:noProof/>
        </w:rPr>
        <w:t>Feder, 2018; Weiskopf &amp; Weng, 2013)</w:t>
      </w:r>
      <w:r w:rsidR="00EF53C4">
        <w:fldChar w:fldCharType="end"/>
      </w:r>
      <w:r w:rsidR="00EF53C4">
        <w:t>.</w:t>
      </w:r>
    </w:p>
    <w:p w14:paraId="31864611" w14:textId="77777777" w:rsidR="00004E11" w:rsidRDefault="00004E11" w:rsidP="00B05D6C"/>
    <w:p w14:paraId="175414E6" w14:textId="0A6CDAB3" w:rsidR="00004E11" w:rsidRDefault="00004E11" w:rsidP="00004E11">
      <w:pPr>
        <w:pStyle w:val="Heading2"/>
      </w:pPr>
      <w:commentRangeStart w:id="119"/>
      <w:commentRangeStart w:id="120"/>
      <w:r>
        <w:t>Human Factors</w:t>
      </w:r>
      <w:commentRangeEnd w:id="119"/>
      <w:commentRangeEnd w:id="120"/>
      <w:r w:rsidR="0093483F">
        <w:t>/Sociotechnical Approach</w:t>
      </w:r>
      <w:r w:rsidR="00DD5E0F">
        <w:rPr>
          <w:rStyle w:val="CommentReference"/>
          <w:rFonts w:asciiTheme="minorHAnsi" w:eastAsiaTheme="minorHAnsi" w:hAnsiTheme="minorHAnsi" w:cstheme="minorBidi"/>
        </w:rPr>
        <w:commentReference w:id="119"/>
      </w:r>
      <w:r w:rsidR="0093483F">
        <w:rPr>
          <w:rStyle w:val="CommentReference"/>
          <w:rFonts w:asciiTheme="minorHAnsi" w:eastAsiaTheme="minorHAnsi" w:hAnsiTheme="minorHAnsi" w:cstheme="minorBidi"/>
        </w:rPr>
        <w:commentReference w:id="120"/>
      </w:r>
    </w:p>
    <w:p w14:paraId="3E7B6785" w14:textId="77777777" w:rsidR="00DD5E0F" w:rsidRDefault="00DD5E0F" w:rsidP="00DD5E0F">
      <w:pPr>
        <w:rPr>
          <w:color w:val="FF0000"/>
        </w:rPr>
      </w:pPr>
      <w:r>
        <w:rPr>
          <w:color w:val="FF0000"/>
        </w:rPr>
        <w:t>* * * * * * * * * * * * * * * * * * * * * * * * *</w:t>
      </w:r>
    </w:p>
    <w:p w14:paraId="1F3F2585" w14:textId="77777777" w:rsidR="00DD5E0F" w:rsidRDefault="00DD5E0F" w:rsidP="00DD5E0F">
      <w:pPr>
        <w:rPr>
          <w:color w:val="FF0000"/>
        </w:rPr>
      </w:pPr>
      <w:r>
        <w:rPr>
          <w:color w:val="FF0000"/>
        </w:rPr>
        <w:t>* * * * * * * * * * * * * * * * * * * * * * * * *</w:t>
      </w:r>
    </w:p>
    <w:p w14:paraId="7BE2FF61" w14:textId="675AA904" w:rsidR="006D4CAF" w:rsidRDefault="006D4CAF" w:rsidP="006D4CAF"/>
    <w:p w14:paraId="1C12E183" w14:textId="77777777" w:rsidR="00EC546B" w:rsidRDefault="00EC546B" w:rsidP="006D4CAF"/>
    <w:p w14:paraId="4E6C1F67" w14:textId="77777777" w:rsidR="006D4CAF" w:rsidRDefault="006D4CAF" w:rsidP="00F700A2">
      <w:pPr>
        <w:pStyle w:val="Heading1"/>
      </w:pPr>
      <w:commentRangeStart w:id="121"/>
      <w:r>
        <w:t>Conclusion</w:t>
      </w:r>
      <w:commentRangeEnd w:id="121"/>
      <w:r w:rsidR="00DD5E0F">
        <w:rPr>
          <w:rStyle w:val="CommentReference"/>
          <w:rFonts w:asciiTheme="minorHAnsi" w:eastAsiaTheme="minorHAnsi" w:hAnsiTheme="minorHAnsi" w:cstheme="minorBidi"/>
        </w:rPr>
        <w:commentReference w:id="121"/>
      </w:r>
    </w:p>
    <w:p w14:paraId="58D0CA1D" w14:textId="44DDD1EC" w:rsidR="000250BA" w:rsidRPr="00DD5E0F" w:rsidRDefault="00502C2A" w:rsidP="006D4CAF">
      <w:pPr>
        <w:rPr>
          <w:color w:val="4472C4" w:themeColor="accent5"/>
        </w:rPr>
      </w:pPr>
      <w:r>
        <w:rPr>
          <w:color w:val="4472C4" w:themeColor="accent5"/>
        </w:rPr>
        <w:t xml:space="preserve">[Words &lt; 150] </w:t>
      </w:r>
      <w:r w:rsidR="009B3EEC" w:rsidRPr="00F700A2">
        <w:rPr>
          <w:color w:val="4472C4" w:themeColor="accent5"/>
        </w:rPr>
        <w:t xml:space="preserve">The purposes of this section are to 1) summarise the intention of this first collaboration in the series, </w:t>
      </w:r>
      <w:r w:rsidR="009B3EEC" w:rsidRPr="008E3903">
        <w:rPr>
          <w:strike/>
          <w:color w:val="4472C4" w:themeColor="accent5"/>
        </w:rPr>
        <w:t xml:space="preserve">2) succinctly summarise the </w:t>
      </w:r>
      <w:r w:rsidR="000C0B41" w:rsidRPr="008E3903">
        <w:rPr>
          <w:strike/>
          <w:color w:val="4472C4" w:themeColor="accent5"/>
        </w:rPr>
        <w:t>characteristics</w:t>
      </w:r>
      <w:r w:rsidR="009B3EEC" w:rsidRPr="008E3903">
        <w:rPr>
          <w:strike/>
          <w:color w:val="4472C4" w:themeColor="accent5"/>
        </w:rPr>
        <w:t xml:space="preserve"> of new and emerging </w:t>
      </w:r>
      <w:r w:rsidR="00AA6BB1" w:rsidRPr="008E3903">
        <w:rPr>
          <w:strike/>
          <w:color w:val="4472C4" w:themeColor="accent5"/>
        </w:rPr>
        <w:t>health information tech</w:t>
      </w:r>
      <w:r w:rsidR="009B3EEC" w:rsidRPr="008E3903">
        <w:rPr>
          <w:strike/>
          <w:color w:val="4472C4" w:themeColor="accent5"/>
        </w:rPr>
        <w:t xml:space="preserve">nologies, 3) succinctly summarise the </w:t>
      </w:r>
      <w:r w:rsidR="000C0B41" w:rsidRPr="008E3903">
        <w:rPr>
          <w:strike/>
          <w:color w:val="4472C4" w:themeColor="accent5"/>
        </w:rPr>
        <w:t>classes</w:t>
      </w:r>
      <w:r w:rsidR="009B3EEC" w:rsidRPr="008E3903">
        <w:rPr>
          <w:strike/>
          <w:color w:val="4472C4" w:themeColor="accent5"/>
        </w:rPr>
        <w:t xml:space="preserve"> of </w:t>
      </w:r>
      <w:r w:rsidR="000C0B41" w:rsidRPr="008E3903">
        <w:rPr>
          <w:strike/>
          <w:color w:val="4472C4" w:themeColor="accent5"/>
        </w:rPr>
        <w:t>patient-safety</w:t>
      </w:r>
      <w:r w:rsidR="009B3EEC" w:rsidRPr="008E3903">
        <w:rPr>
          <w:strike/>
          <w:color w:val="4472C4" w:themeColor="accent5"/>
        </w:rPr>
        <w:t xml:space="preserve"> </w:t>
      </w:r>
      <w:r w:rsidR="000C0B41" w:rsidRPr="008E3903">
        <w:rPr>
          <w:strike/>
          <w:color w:val="4472C4" w:themeColor="accent5"/>
        </w:rPr>
        <w:t>challenges and their safety implications</w:t>
      </w:r>
      <w:r w:rsidR="009B3EEC" w:rsidRPr="008E3903">
        <w:rPr>
          <w:strike/>
          <w:color w:val="4472C4" w:themeColor="accent5"/>
        </w:rPr>
        <w:t xml:space="preserve">, 4) succinctly summarise </w:t>
      </w:r>
      <w:r w:rsidR="000C0B41" w:rsidRPr="008E3903">
        <w:rPr>
          <w:strike/>
          <w:color w:val="4472C4" w:themeColor="accent5"/>
        </w:rPr>
        <w:t>our suggested approaches to address the patient-safety challenges</w:t>
      </w:r>
      <w:r w:rsidR="009B3EEC" w:rsidRPr="008E3903">
        <w:rPr>
          <w:strike/>
          <w:color w:val="4472C4" w:themeColor="accent5"/>
        </w:rPr>
        <w:t>,</w:t>
      </w:r>
      <w:r w:rsidR="009B3EEC" w:rsidRPr="00F700A2">
        <w:rPr>
          <w:color w:val="4472C4" w:themeColor="accent5"/>
        </w:rPr>
        <w:t xml:space="preserve"> 5) suggest the next steps required to facilitate these </w:t>
      </w:r>
      <w:r w:rsidR="000C0B41">
        <w:rPr>
          <w:color w:val="4472C4" w:themeColor="accent5"/>
        </w:rPr>
        <w:t>approaches</w:t>
      </w:r>
      <w:r w:rsidR="009B3EEC" w:rsidRPr="00F700A2">
        <w:rPr>
          <w:color w:val="4472C4" w:themeColor="accent5"/>
        </w:rPr>
        <w:t>, 6) foreshadow the subsequent collaboration</w:t>
      </w:r>
      <w:r w:rsidR="00C77557">
        <w:rPr>
          <w:color w:val="4472C4" w:themeColor="accent5"/>
        </w:rPr>
        <w:t>s</w:t>
      </w:r>
      <w:r w:rsidR="009B3EEC" w:rsidRPr="00F700A2">
        <w:rPr>
          <w:color w:val="4472C4" w:themeColor="accent5"/>
        </w:rPr>
        <w:t xml:space="preserve"> in the series</w:t>
      </w:r>
      <w:commentRangeStart w:id="122"/>
      <w:commentRangeStart w:id="123"/>
      <w:commentRangeStart w:id="124"/>
      <w:commentRangeStart w:id="125"/>
      <w:commentRangeStart w:id="126"/>
      <w:r w:rsidR="009B3EEC" w:rsidRPr="00F700A2">
        <w:rPr>
          <w:color w:val="4472C4" w:themeColor="accent5"/>
        </w:rPr>
        <w:t>.</w:t>
      </w:r>
      <w:commentRangeEnd w:id="122"/>
      <w:r w:rsidR="00DD5E0F">
        <w:rPr>
          <w:rStyle w:val="CommentReference"/>
        </w:rPr>
        <w:commentReference w:id="122"/>
      </w:r>
      <w:commentRangeEnd w:id="123"/>
      <w:commentRangeEnd w:id="124"/>
      <w:r w:rsidR="00172673">
        <w:rPr>
          <w:rStyle w:val="CommentReference"/>
        </w:rPr>
        <w:commentReference w:id="123"/>
      </w:r>
      <w:commentRangeEnd w:id="126"/>
      <w:r w:rsidR="00976585">
        <w:rPr>
          <w:rStyle w:val="CommentReference"/>
        </w:rPr>
        <w:commentReference w:id="126"/>
      </w:r>
      <w:r w:rsidR="008077C5">
        <w:rPr>
          <w:rStyle w:val="CommentReference"/>
        </w:rPr>
        <w:commentReference w:id="124"/>
      </w:r>
      <w:commentRangeEnd w:id="125"/>
      <w:r w:rsidR="00036F8C">
        <w:rPr>
          <w:rStyle w:val="CommentReference"/>
        </w:rPr>
        <w:commentReference w:id="125"/>
      </w:r>
    </w:p>
    <w:p w14:paraId="0A98F9FD" w14:textId="4CD9854E" w:rsidR="00351A05" w:rsidRDefault="00BF48F2" w:rsidP="00E27DC6">
      <w:r>
        <w:t xml:space="preserve">The intention of this article was to begin the process of developing the theoretical and practical foundations of safety informatics, contributing to a unifying theory that is lacking in safety science </w:t>
      </w:r>
      <w:r>
        <w:fldChar w:fldCharType="begin" w:fldLock="1"/>
      </w:r>
      <w:r w:rsidR="008E3903">
        <w:instrText>ADDIN CSL_CITATION {"citationItems":[{"id":"ITEM-1","itemData":{"DOI":"10.1016/j.ssci.2019.104593","ISSN":"18791042","abstract":"Ever since safety started to be investigated in a consistent manner, around 150 years ago, there has been a tremendous improvement, both in our understanding of accident processes, and in reduction of harm and damage caused by these occupational and major accidents. Major improvements in safety theories, models and metaphors were made after World War II, with the late 1970s till the late 1990s as the ‘golden years’. But still these major accidents occur and they will keep prompting future scientific developments in safety, as they have done in the past. Reducing the frequency of major accidents remains challenging. Improving design and automation, as starting point for safety has its limits due to the complexity of processes and the inability to foresee all safety related conflicts. The modern emphasis to assure the capacity to handle unforeseen events, such as resilience promises to deliver, will become even more important in the future. Inherent safe design on the other hand make a sensible approach when designing production processes for emerging and future technologies, like nano- and biotechnology. Also, it will remain difficult for small and medium sized enterprises to adhere to complicated laws and regulations. In addition, an increased participation of stakeholder groups makes future safety decision-making even more challenging than it already is today. Yet we foresee that there may be grounds for change in which safety rules, laws and regulations are set aside, the bureaucratic approach towards safety is stopped and the focus is on dynamic accident processes detection. Today, methods are developed to automatically assess time-dependant advancement of accident scenarios and barrier degradation. This direction will contribute substantially to a future higher level of safety in different industrial sectors and might alleviate the emphasis on bureaucracy. We end with developments in two countries where safety and safety science is emerging.","author":[{"dropping-particle":"","family":"Swuste","given":"Paul","non-dropping-particle":"","parse-names":false,"suffix":""},{"dropping-particle":"","family":"Groeneweg","given":"Jop","non-dropping-particle":"","parse-names":false,"suffix":""},{"dropping-particle":"","family":"Gulijk","given":"Coen","non-dropping-particle":"van","parse-names":false,"suffix":""},{"dropping-particle":"","family":"Zwaard","given":"Walter","non-dropping-particle":"","parse-names":false,"suffix":""},{"dropping-particle":"","family":"Lemkowitz","given":"Saul","non-dropping-particle":"","parse-names":false,"suffix":""},{"dropping-particle":"","family":"Oostendorp","given":"Yvette","non-dropping-particle":"","parse-names":false,"suffix":""}],"container-title":"Safety Science","id":"ITEM-1","issue":"September 2019","issued":{"date-parts":[["2020"]]},"page":"104593","publisher":"Elsevier","title":"The future of safety science","type":"article-journal","volume":"125"},"uris":["http://www.mendeley.com/documents/?uuid=d43e1d66-07a7-4147-a2a5-92a9712322ae"]}],"mendeley":{"formattedCitation":"(Swuste &lt;i&gt;et al.&lt;/i&gt;, 2020)","plainTextFormattedCitation":"(Swuste et al., 2020)","previouslyFormattedCitation":"(Swuste &lt;i&gt;et al.&lt;/i&gt;, 2020)"},"properties":{"noteIndex":0},"schema":"https://github.com/citation-style-language/schema/raw/master/csl-citation.json"}</w:instrText>
      </w:r>
      <w:r>
        <w:fldChar w:fldCharType="separate"/>
      </w:r>
      <w:r w:rsidR="00351A05" w:rsidRPr="00351A05">
        <w:rPr>
          <w:noProof/>
        </w:rPr>
        <w:t xml:space="preserve">(Swuste </w:t>
      </w:r>
      <w:r w:rsidR="00351A05" w:rsidRPr="00351A05">
        <w:rPr>
          <w:i/>
          <w:noProof/>
        </w:rPr>
        <w:t>et al.</w:t>
      </w:r>
      <w:r w:rsidR="00351A05" w:rsidRPr="00351A05">
        <w:rPr>
          <w:noProof/>
        </w:rPr>
        <w:t>, 2020)</w:t>
      </w:r>
      <w:r>
        <w:fldChar w:fldCharType="end"/>
      </w:r>
      <w:r>
        <w:t xml:space="preserve">. </w:t>
      </w:r>
      <w:commentRangeStart w:id="127"/>
      <w:r w:rsidR="005D6A14">
        <w:t xml:space="preserve">The workshop described herein took placed during the </w:t>
      </w:r>
      <w:r w:rsidR="00026387">
        <w:t>COVID-19</w:t>
      </w:r>
      <w:r w:rsidR="005D6A14">
        <w:t xml:space="preserve"> pandemic of </w:t>
      </w:r>
      <w:r w:rsidR="007D55CB">
        <w:t>2020, which spurred swift development and use of HIT. Rapid adoption of HIT has brought many benefits and new ways of working but</w:t>
      </w:r>
      <w:r w:rsidR="00036F8C">
        <w:t xml:space="preserve"> has</w:t>
      </w:r>
      <w:r w:rsidR="007D55CB">
        <w:t xml:space="preserve"> also brought </w:t>
      </w:r>
      <w:r w:rsidR="00E51576">
        <w:t xml:space="preserve">with it </w:t>
      </w:r>
      <w:r w:rsidR="007D55CB">
        <w:t xml:space="preserve">existing and novel threats to patient safety. While the progress toward a more integrated </w:t>
      </w:r>
      <w:r w:rsidR="00E51576">
        <w:t xml:space="preserve">and </w:t>
      </w:r>
      <w:r w:rsidR="007D55CB">
        <w:t>digital healthcare system is welcome, we urgently need to address the associated patient-safety concerns, both theoretically and practically.</w:t>
      </w:r>
    </w:p>
    <w:p w14:paraId="12FF2BFA" w14:textId="67EC6454" w:rsidR="00A2296F" w:rsidRDefault="00351A05" w:rsidP="00E27DC6">
      <w:r>
        <w:t>…</w:t>
      </w:r>
      <w:r w:rsidR="007D55CB">
        <w:t xml:space="preserve">  </w:t>
      </w:r>
    </w:p>
    <w:p w14:paraId="091F891B" w14:textId="72290632" w:rsidR="009D0DA8" w:rsidRDefault="00A2296F" w:rsidP="00E27DC6">
      <w:r>
        <w:t>Subsequent workshops in our series on the theoretical and practical foundations of safety</w:t>
      </w:r>
      <w:commentRangeEnd w:id="127"/>
      <w:r w:rsidR="00DD5E0F">
        <w:rPr>
          <w:rStyle w:val="CommentReference"/>
        </w:rPr>
        <w:commentReference w:id="127"/>
      </w:r>
      <w:r>
        <w:t xml:space="preserve"> informatics will address t</w:t>
      </w:r>
      <w:r w:rsidRPr="00A2296F">
        <w:t>he implications of contemporary safety theory for digital innovation</w:t>
      </w:r>
      <w:r>
        <w:t xml:space="preserve">, sociotechnical evaluation of digital technology, and digital technology designed to improve patient safety </w:t>
      </w:r>
      <w:commentRangeStart w:id="128"/>
      <w:r w:rsidR="00351A05">
        <w:fldChar w:fldCharType="begin" w:fldLock="1"/>
      </w:r>
      <w:r w:rsidR="008E3903">
        <w:instrText>ADDIN CSL_CITATION {"citationItems":[{"id":"ITEM-1","itemData":{"URL":"https://github.com/ciaranmci/TheoryDevWrkshop1","accessed":{"date-parts":[["2020","5","14"]]},"author":[{"dropping-particle":"","family":"Johnson","given":"Owen A.","non-dropping-particle":"","parse-names":false,"suffix":""},{"dropping-particle":"","family":"Benn","given":"Jonathan","non-dropping-particle":"","parse-names":false,"suffix":""},{"dropping-particle":"","family":"Habli","given":"Ibrahim","non-dropping-particle":"","parse-names":false,"suffix":""},{"dropping-particle":"","family":"Peek","given":"Niels","non-dropping-particle":"","parse-names":false,"suffix":""},{"dropping-particle":"","family":"McCrorie","given":"Carolyn","non-dropping-particle":"","parse-names":false,"suffix":""},{"dropping-particle":"","family":"McInerney","given":"Ciarán D.","non-dropping-particle":"","parse-names":false,"suffix":""}],"id":"ITEM-1","issued":{"date-parts":[["2020"]]},"title":"Theoretical and practical foundations of Safety Informatics: Workshop programme proposal","type":"webpage"},"uris":["http://www.mendeley.com/documents/?uuid=6b18067f-4748-4eb4-ac03-69620507f4bb"]}],"mendeley":{"formattedCitation":"(Johnson &lt;i&gt;et al.&lt;/i&gt;, 2020)","plainTextFormattedCitation":"(Johnson et al., 2020)","previouslyFormattedCitation":"(Johnson &lt;i&gt;et al.&lt;/i&gt;, 2020)"},"properties":{"noteIndex":0},"schema":"https://github.com/citation-style-language/schema/raw/master/csl-citation.json"}</w:instrText>
      </w:r>
      <w:r w:rsidR="00351A05">
        <w:fldChar w:fldCharType="separate"/>
      </w:r>
      <w:r w:rsidR="00351A05" w:rsidRPr="00351A05">
        <w:rPr>
          <w:noProof/>
        </w:rPr>
        <w:t xml:space="preserve">(Johnson </w:t>
      </w:r>
      <w:r w:rsidR="00351A05" w:rsidRPr="00351A05">
        <w:rPr>
          <w:i/>
          <w:noProof/>
        </w:rPr>
        <w:t>et al.</w:t>
      </w:r>
      <w:r w:rsidR="00351A05" w:rsidRPr="00351A05">
        <w:rPr>
          <w:noProof/>
        </w:rPr>
        <w:t>, 2020)</w:t>
      </w:r>
      <w:r w:rsidR="00351A05">
        <w:fldChar w:fldCharType="end"/>
      </w:r>
      <w:commentRangeEnd w:id="128"/>
      <w:r w:rsidR="00351A05">
        <w:rPr>
          <w:rStyle w:val="CommentReference"/>
        </w:rPr>
        <w:commentReference w:id="128"/>
      </w:r>
      <w:r>
        <w:t>.</w:t>
      </w:r>
    </w:p>
    <w:p w14:paraId="62DC78A3" w14:textId="77777777" w:rsidR="00E27DC6" w:rsidRPr="00F700A2" w:rsidRDefault="00E27DC6" w:rsidP="006D4CAF">
      <w:pPr>
        <w:rPr>
          <w:color w:val="4472C4" w:themeColor="accent5"/>
        </w:rPr>
      </w:pPr>
    </w:p>
    <w:p w14:paraId="219726D7" w14:textId="5B836341" w:rsidR="000B2D7E" w:rsidRDefault="000B2D7E" w:rsidP="006D4CAF"/>
    <w:p w14:paraId="5A83A754" w14:textId="752395E8" w:rsidR="000B2D7E" w:rsidRDefault="000B2D7E" w:rsidP="006D4CAF"/>
    <w:p w14:paraId="713ACB55" w14:textId="2B739829" w:rsidR="000B2D7E" w:rsidRDefault="000B2D7E" w:rsidP="00F700A2">
      <w:pPr>
        <w:pStyle w:val="Heading1"/>
      </w:pPr>
      <w:r>
        <w:lastRenderedPageBreak/>
        <w:t>References</w:t>
      </w:r>
    </w:p>
    <w:p w14:paraId="5B7A72F0" w14:textId="49C6331E" w:rsidR="008E3903" w:rsidRPr="008E3903" w:rsidRDefault="00DD5E0F" w:rsidP="008E3903">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008E3903" w:rsidRPr="008E3903">
        <w:rPr>
          <w:rFonts w:ascii="Calibri" w:hAnsi="Calibri" w:cs="Calibri"/>
          <w:noProof/>
          <w:szCs w:val="24"/>
        </w:rPr>
        <w:t xml:space="preserve">Alaszewski, A. (2003) ‘Risk, trust and health’, </w:t>
      </w:r>
      <w:r w:rsidR="008E3903" w:rsidRPr="008E3903">
        <w:rPr>
          <w:rFonts w:ascii="Calibri" w:hAnsi="Calibri" w:cs="Calibri"/>
          <w:i/>
          <w:iCs/>
          <w:noProof/>
          <w:szCs w:val="24"/>
        </w:rPr>
        <w:t>Health, Risk and Society</w:t>
      </w:r>
      <w:r w:rsidR="008E3903" w:rsidRPr="008E3903">
        <w:rPr>
          <w:rFonts w:ascii="Calibri" w:hAnsi="Calibri" w:cs="Calibri"/>
          <w:noProof/>
          <w:szCs w:val="24"/>
        </w:rPr>
        <w:t>, 5(3), pp. 235–239. doi: 10.1080/13698570310001606941.</w:t>
      </w:r>
    </w:p>
    <w:p w14:paraId="0398435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Banerjee, A. (2019) ‘Digital health interventions and inequalities: The case for a new paradigm’, </w:t>
      </w:r>
      <w:r w:rsidRPr="008E3903">
        <w:rPr>
          <w:rFonts w:ascii="Calibri" w:hAnsi="Calibri" w:cs="Calibri"/>
          <w:i/>
          <w:iCs/>
          <w:noProof/>
          <w:szCs w:val="24"/>
        </w:rPr>
        <w:t>BMJ Evidence-Based Medicine</w:t>
      </w:r>
      <w:r w:rsidRPr="008E3903">
        <w:rPr>
          <w:rFonts w:ascii="Calibri" w:hAnsi="Calibri" w:cs="Calibri"/>
          <w:noProof/>
          <w:szCs w:val="24"/>
        </w:rPr>
        <w:t>, 2, pp. 2–5. doi: 10.1136/bmjebm-2019-111282.</w:t>
      </w:r>
    </w:p>
    <w:p w14:paraId="035C5EDD"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Benbya, H. </w:t>
      </w:r>
      <w:r w:rsidRPr="008E3903">
        <w:rPr>
          <w:rFonts w:ascii="Calibri" w:hAnsi="Calibri" w:cs="Calibri"/>
          <w:i/>
          <w:iCs/>
          <w:noProof/>
          <w:szCs w:val="24"/>
        </w:rPr>
        <w:t>et al.</w:t>
      </w:r>
      <w:r w:rsidRPr="008E3903">
        <w:rPr>
          <w:rFonts w:ascii="Calibri" w:hAnsi="Calibri" w:cs="Calibri"/>
          <w:noProof/>
          <w:szCs w:val="24"/>
        </w:rPr>
        <w:t xml:space="preserve"> (2020) ‘Complexity and Information Systems Research in the Emerging Digital World’, </w:t>
      </w:r>
      <w:r w:rsidRPr="008E3903">
        <w:rPr>
          <w:rFonts w:ascii="Calibri" w:hAnsi="Calibri" w:cs="Calibri"/>
          <w:i/>
          <w:iCs/>
          <w:noProof/>
          <w:szCs w:val="24"/>
        </w:rPr>
        <w:t>Management Information Systems Quarterly</w:t>
      </w:r>
      <w:r w:rsidRPr="008E3903">
        <w:rPr>
          <w:rFonts w:ascii="Calibri" w:hAnsi="Calibri" w:cs="Calibri"/>
          <w:noProof/>
          <w:szCs w:val="24"/>
        </w:rPr>
        <w:t>, 44(1), p. 1.</w:t>
      </w:r>
    </w:p>
    <w:p w14:paraId="09AFFA3D"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Benson, T. and Grieve, G. (2016) </w:t>
      </w:r>
      <w:r w:rsidRPr="008E3903">
        <w:rPr>
          <w:rFonts w:ascii="Calibri" w:hAnsi="Calibri" w:cs="Calibri"/>
          <w:i/>
          <w:iCs/>
          <w:noProof/>
          <w:szCs w:val="24"/>
        </w:rPr>
        <w:t>Principles of Health Interoperability: SNOMED CT, HL7 and FHIR</w:t>
      </w:r>
      <w:r w:rsidRPr="008E3903">
        <w:rPr>
          <w:rFonts w:ascii="Calibri" w:hAnsi="Calibri" w:cs="Calibri"/>
          <w:noProof/>
          <w:szCs w:val="24"/>
        </w:rPr>
        <w:t>. 3rd edn. London, UK: Springer. Available at: https://s3.amazonaws.com/academia.edu.documents/62118976/Principles_of_Health_Interoperability_-_SNOMED_CT__HL7__and_FHIR20200217-30649-712nov.pdf?response-content-disposition=inline%3B filename%3DPrinciples_of_Health_Interoperability.pdf&amp;X-Amz-Algorithm=.</w:t>
      </w:r>
    </w:p>
    <w:p w14:paraId="3F1FA13F"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Bishop, P. and Bloomfield, R. (2000) ‘A Methodology for Safety Case Development’, </w:t>
      </w:r>
      <w:r w:rsidRPr="008E3903">
        <w:rPr>
          <w:rFonts w:ascii="Calibri" w:hAnsi="Calibri" w:cs="Calibri"/>
          <w:i/>
          <w:iCs/>
          <w:noProof/>
          <w:szCs w:val="24"/>
        </w:rPr>
        <w:t>Safety and Reliability</w:t>
      </w:r>
      <w:r w:rsidRPr="008E3903">
        <w:rPr>
          <w:rFonts w:ascii="Calibri" w:hAnsi="Calibri" w:cs="Calibri"/>
          <w:noProof/>
          <w:szCs w:val="24"/>
        </w:rPr>
        <w:t>, 20(1), pp. 34–42. doi: 10.1080/09617353.2000.11690698.</w:t>
      </w:r>
    </w:p>
    <w:p w14:paraId="3B79B25F"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Bot, B. M. </w:t>
      </w:r>
      <w:r w:rsidRPr="008E3903">
        <w:rPr>
          <w:rFonts w:ascii="Calibri" w:hAnsi="Calibri" w:cs="Calibri"/>
          <w:i/>
          <w:iCs/>
          <w:noProof/>
          <w:szCs w:val="24"/>
        </w:rPr>
        <w:t>et al.</w:t>
      </w:r>
      <w:r w:rsidRPr="008E3903">
        <w:rPr>
          <w:rFonts w:ascii="Calibri" w:hAnsi="Calibri" w:cs="Calibri"/>
          <w:noProof/>
          <w:szCs w:val="24"/>
        </w:rPr>
        <w:t xml:space="preserve"> (2016) ‘The mPower study, Parkinson disease mobile data collected using ResearchKit’, </w:t>
      </w:r>
      <w:r w:rsidRPr="008E3903">
        <w:rPr>
          <w:rFonts w:ascii="Calibri" w:hAnsi="Calibri" w:cs="Calibri"/>
          <w:i/>
          <w:iCs/>
          <w:noProof/>
          <w:szCs w:val="24"/>
        </w:rPr>
        <w:t>Scientific Data</w:t>
      </w:r>
      <w:r w:rsidRPr="008E3903">
        <w:rPr>
          <w:rFonts w:ascii="Calibri" w:hAnsi="Calibri" w:cs="Calibri"/>
          <w:noProof/>
          <w:szCs w:val="24"/>
        </w:rPr>
        <w:t>, 3, pp. 1–9. doi: 10.1038/sdata.2016.11.</w:t>
      </w:r>
    </w:p>
    <w:p w14:paraId="46BCC11A"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Calnan, M. and Rowe, R. (2006) ‘Researching trust relations in health care: Conceptual and methodological challenges – an introduction’, </w:t>
      </w:r>
      <w:r w:rsidRPr="008E3903">
        <w:rPr>
          <w:rFonts w:ascii="Calibri" w:hAnsi="Calibri" w:cs="Calibri"/>
          <w:i/>
          <w:iCs/>
          <w:noProof/>
          <w:szCs w:val="24"/>
        </w:rPr>
        <w:t>Journal of Health Organization and Management</w:t>
      </w:r>
      <w:r w:rsidRPr="008E3903">
        <w:rPr>
          <w:rFonts w:ascii="Calibri" w:hAnsi="Calibri" w:cs="Calibri"/>
          <w:noProof/>
          <w:szCs w:val="24"/>
        </w:rPr>
        <w:t>, 20(5), pp. 349–358. doi: 10.1108/14777260610701759.</w:t>
      </w:r>
    </w:p>
    <w:p w14:paraId="5248CD1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Chadwick, L. </w:t>
      </w:r>
      <w:r w:rsidRPr="008E3903">
        <w:rPr>
          <w:rFonts w:ascii="Calibri" w:hAnsi="Calibri" w:cs="Calibri"/>
          <w:i/>
          <w:iCs/>
          <w:noProof/>
          <w:szCs w:val="24"/>
        </w:rPr>
        <w:t>et al.</w:t>
      </w:r>
      <w:r w:rsidRPr="008E3903">
        <w:rPr>
          <w:rFonts w:ascii="Calibri" w:hAnsi="Calibri" w:cs="Calibri"/>
          <w:noProof/>
          <w:szCs w:val="24"/>
        </w:rPr>
        <w:t xml:space="preserve"> (2012) ‘Functional safety of health information technology’, </w:t>
      </w:r>
      <w:r w:rsidRPr="008E3903">
        <w:rPr>
          <w:rFonts w:ascii="Calibri" w:hAnsi="Calibri" w:cs="Calibri"/>
          <w:i/>
          <w:iCs/>
          <w:noProof/>
          <w:szCs w:val="24"/>
        </w:rPr>
        <w:t>Health Informatics Journal</w:t>
      </w:r>
      <w:r w:rsidRPr="008E3903">
        <w:rPr>
          <w:rFonts w:ascii="Calibri" w:hAnsi="Calibri" w:cs="Calibri"/>
          <w:noProof/>
          <w:szCs w:val="24"/>
        </w:rPr>
        <w:t>, 18(1), pp. 36–49. doi: 10.1177/1460458211432587.</w:t>
      </w:r>
    </w:p>
    <w:p w14:paraId="4DF02872"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Challen, R. </w:t>
      </w:r>
      <w:r w:rsidRPr="008E3903">
        <w:rPr>
          <w:rFonts w:ascii="Calibri" w:hAnsi="Calibri" w:cs="Calibri"/>
          <w:i/>
          <w:iCs/>
          <w:noProof/>
          <w:szCs w:val="24"/>
        </w:rPr>
        <w:t>et al.</w:t>
      </w:r>
      <w:r w:rsidRPr="008E3903">
        <w:rPr>
          <w:rFonts w:ascii="Calibri" w:hAnsi="Calibri" w:cs="Calibri"/>
          <w:noProof/>
          <w:szCs w:val="24"/>
        </w:rPr>
        <w:t xml:space="preserve"> (2019) ‘Artificial intelligence, bias and clinical safety’, </w:t>
      </w:r>
      <w:r w:rsidRPr="008E3903">
        <w:rPr>
          <w:rFonts w:ascii="Calibri" w:hAnsi="Calibri" w:cs="Calibri"/>
          <w:i/>
          <w:iCs/>
          <w:noProof/>
          <w:szCs w:val="24"/>
        </w:rPr>
        <w:t>BMJ Quality and Safety</w:t>
      </w:r>
      <w:r w:rsidRPr="008E3903">
        <w:rPr>
          <w:rFonts w:ascii="Calibri" w:hAnsi="Calibri" w:cs="Calibri"/>
          <w:noProof/>
          <w:szCs w:val="24"/>
        </w:rPr>
        <w:t>, 28(3), pp. 231–237. doi: 10.1136/bmjqs-2018-008370.</w:t>
      </w:r>
    </w:p>
    <w:p w14:paraId="114C6F64"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Comfort, L. K. (1994) ‘Self-Organization in Complex Systems’, </w:t>
      </w:r>
      <w:r w:rsidRPr="008E3903">
        <w:rPr>
          <w:rFonts w:ascii="Calibri" w:hAnsi="Calibri" w:cs="Calibri"/>
          <w:i/>
          <w:iCs/>
          <w:noProof/>
          <w:szCs w:val="24"/>
        </w:rPr>
        <w:t>Journal of Public Administration Research and Theory</w:t>
      </w:r>
      <w:r w:rsidRPr="008E3903">
        <w:rPr>
          <w:rFonts w:ascii="Calibri" w:hAnsi="Calibri" w:cs="Calibri"/>
          <w:noProof/>
          <w:szCs w:val="24"/>
        </w:rPr>
        <w:t>, 4(3), pp. 393–410.</w:t>
      </w:r>
    </w:p>
    <w:p w14:paraId="3C59F7DD"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Cook, R. and Rasmussen, J. (2005) ‘“Going solid”: A model of system dynamics and consequences for patient safety’, </w:t>
      </w:r>
      <w:r w:rsidRPr="008E3903">
        <w:rPr>
          <w:rFonts w:ascii="Calibri" w:hAnsi="Calibri" w:cs="Calibri"/>
          <w:i/>
          <w:iCs/>
          <w:noProof/>
          <w:szCs w:val="24"/>
        </w:rPr>
        <w:t>Quality and Safety in Health Care</w:t>
      </w:r>
      <w:r w:rsidRPr="008E3903">
        <w:rPr>
          <w:rFonts w:ascii="Calibri" w:hAnsi="Calibri" w:cs="Calibri"/>
          <w:noProof/>
          <w:szCs w:val="24"/>
        </w:rPr>
        <w:t>, 14(2), pp. 130–134. doi: 10.1136/qshc.2003.009530.</w:t>
      </w:r>
    </w:p>
    <w:p w14:paraId="6286BD6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Denney, E., Pai, G. and Habli, I. (2015) ‘Dynamic Safety Cases for Through-Life Safety Assurance’, </w:t>
      </w:r>
      <w:r w:rsidRPr="008E3903">
        <w:rPr>
          <w:rFonts w:ascii="Calibri" w:hAnsi="Calibri" w:cs="Calibri"/>
          <w:i/>
          <w:iCs/>
          <w:noProof/>
          <w:szCs w:val="24"/>
        </w:rPr>
        <w:t>Proceedings - International Conference on Software Engineering</w:t>
      </w:r>
      <w:r w:rsidRPr="008E3903">
        <w:rPr>
          <w:rFonts w:ascii="Calibri" w:hAnsi="Calibri" w:cs="Calibri"/>
          <w:noProof/>
          <w:szCs w:val="24"/>
        </w:rPr>
        <w:t>. IEEE, 2(2), pp. 587–590. doi: 10.1109/ICSE.2015.199.</w:t>
      </w:r>
    </w:p>
    <w:p w14:paraId="661C7294"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Despotou, G. </w:t>
      </w:r>
      <w:r w:rsidRPr="008E3903">
        <w:rPr>
          <w:rFonts w:ascii="Calibri" w:hAnsi="Calibri" w:cs="Calibri"/>
          <w:i/>
          <w:iCs/>
          <w:noProof/>
          <w:szCs w:val="24"/>
        </w:rPr>
        <w:t>et al.</w:t>
      </w:r>
      <w:r w:rsidRPr="008E3903">
        <w:rPr>
          <w:rFonts w:ascii="Calibri" w:hAnsi="Calibri" w:cs="Calibri"/>
          <w:noProof/>
          <w:szCs w:val="24"/>
        </w:rPr>
        <w:t xml:space="preserve"> (2012) ‘Introducing safety cases for health IT’, </w:t>
      </w:r>
      <w:r w:rsidRPr="008E3903">
        <w:rPr>
          <w:rFonts w:ascii="Calibri" w:hAnsi="Calibri" w:cs="Calibri"/>
          <w:i/>
          <w:iCs/>
          <w:noProof/>
          <w:szCs w:val="24"/>
        </w:rPr>
        <w:t>2012 4th International Workshop on Software Engineering in Health Care, SEHC 2012 - Proceedings</w:t>
      </w:r>
      <w:r w:rsidRPr="008E3903">
        <w:rPr>
          <w:rFonts w:ascii="Calibri" w:hAnsi="Calibri" w:cs="Calibri"/>
          <w:noProof/>
          <w:szCs w:val="24"/>
        </w:rPr>
        <w:t>, pp. 44–50. doi: 10.1109/SEHC.2012.6227010.</w:t>
      </w:r>
    </w:p>
    <w:p w14:paraId="6C647C04"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Díaz, M., Martín, C. and Rubio, B. (2016) ‘State-of-the-art, challenges, and open issues in the integration of Internet of things and cloud computing’, </w:t>
      </w:r>
      <w:r w:rsidRPr="008E3903">
        <w:rPr>
          <w:rFonts w:ascii="Calibri" w:hAnsi="Calibri" w:cs="Calibri"/>
          <w:i/>
          <w:iCs/>
          <w:noProof/>
          <w:szCs w:val="24"/>
        </w:rPr>
        <w:t>Journal of Network and Computer Applications</w:t>
      </w:r>
      <w:r w:rsidRPr="008E3903">
        <w:rPr>
          <w:rFonts w:ascii="Calibri" w:hAnsi="Calibri" w:cs="Calibri"/>
          <w:noProof/>
          <w:szCs w:val="24"/>
        </w:rPr>
        <w:t>. Elsevier, 67, pp. 99–117. doi: 10.1016/j.jnca.2016.01.010.</w:t>
      </w:r>
    </w:p>
    <w:p w14:paraId="65F6A701"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Facchinetti, A. (2016) ‘Continuous glucose monitoring sensors: Past, present and future algorithmic challenges’, </w:t>
      </w:r>
      <w:r w:rsidRPr="008E3903">
        <w:rPr>
          <w:rFonts w:ascii="Calibri" w:hAnsi="Calibri" w:cs="Calibri"/>
          <w:i/>
          <w:iCs/>
          <w:noProof/>
          <w:szCs w:val="24"/>
        </w:rPr>
        <w:t>Sensors (Switzerland)</w:t>
      </w:r>
      <w:r w:rsidRPr="008E3903">
        <w:rPr>
          <w:rFonts w:ascii="Calibri" w:hAnsi="Calibri" w:cs="Calibri"/>
          <w:noProof/>
          <w:szCs w:val="24"/>
        </w:rPr>
        <w:t>, 16(12), pp. 1–12. doi: 10.3390/s16122093.</w:t>
      </w:r>
    </w:p>
    <w:p w14:paraId="4271AD7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Feder, S. L. (2018) ‘Data Quality in Electronic Health Records Research: Quality Domains and Assessment Methods’, </w:t>
      </w:r>
      <w:r w:rsidRPr="008E3903">
        <w:rPr>
          <w:rFonts w:ascii="Calibri" w:hAnsi="Calibri" w:cs="Calibri"/>
          <w:i/>
          <w:iCs/>
          <w:noProof/>
          <w:szCs w:val="24"/>
        </w:rPr>
        <w:t>Western Journal of Nursing Research</w:t>
      </w:r>
      <w:r w:rsidRPr="008E3903">
        <w:rPr>
          <w:rFonts w:ascii="Calibri" w:hAnsi="Calibri" w:cs="Calibri"/>
          <w:noProof/>
          <w:szCs w:val="24"/>
        </w:rPr>
        <w:t>, 40(5), pp. 753–766. doi: 10.1177/0193945916689084.</w:t>
      </w:r>
    </w:p>
    <w:p w14:paraId="1E17F7AF"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lastRenderedPageBreak/>
        <w:t xml:space="preserve">Flood, M. and Habli, I. (2011) ‘Multi-view safety cases’, </w:t>
      </w:r>
      <w:r w:rsidRPr="008E3903">
        <w:rPr>
          <w:rFonts w:ascii="Calibri" w:hAnsi="Calibri" w:cs="Calibri"/>
          <w:i/>
          <w:iCs/>
          <w:noProof/>
          <w:szCs w:val="24"/>
        </w:rPr>
        <w:t>IET Conference Publications</w:t>
      </w:r>
      <w:r w:rsidRPr="008E3903">
        <w:rPr>
          <w:rFonts w:ascii="Calibri" w:hAnsi="Calibri" w:cs="Calibri"/>
          <w:noProof/>
          <w:szCs w:val="24"/>
        </w:rPr>
        <w:t>, 2011(578 CP), pp. 1–6. doi: 10.1049/cp.2011.0260.</w:t>
      </w:r>
    </w:p>
    <w:p w14:paraId="1885C56D"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Gardner, J. and Warren, N. (2019) ‘Learning from deep brain stimulation: the fallacy of techno-solutionism and the need for “regimes of care”’, </w:t>
      </w:r>
      <w:r w:rsidRPr="008E3903">
        <w:rPr>
          <w:rFonts w:ascii="Calibri" w:hAnsi="Calibri" w:cs="Calibri"/>
          <w:i/>
          <w:iCs/>
          <w:noProof/>
          <w:szCs w:val="24"/>
        </w:rPr>
        <w:t>Medicine, Health Care and Philosophy</w:t>
      </w:r>
      <w:r w:rsidRPr="008E3903">
        <w:rPr>
          <w:rFonts w:ascii="Calibri" w:hAnsi="Calibri" w:cs="Calibri"/>
          <w:noProof/>
          <w:szCs w:val="24"/>
        </w:rPr>
        <w:t>. Springer Netherlands, 22(3), pp. 363–374. doi: 10.1007/s11019-018-9858-6.</w:t>
      </w:r>
    </w:p>
    <w:p w14:paraId="5EF399B2"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Gómez-González, E. </w:t>
      </w:r>
      <w:r w:rsidRPr="008E3903">
        <w:rPr>
          <w:rFonts w:ascii="Calibri" w:hAnsi="Calibri" w:cs="Calibri"/>
          <w:i/>
          <w:iCs/>
          <w:noProof/>
          <w:szCs w:val="24"/>
        </w:rPr>
        <w:t>et al.</w:t>
      </w:r>
      <w:r w:rsidRPr="008E3903">
        <w:rPr>
          <w:rFonts w:ascii="Calibri" w:hAnsi="Calibri" w:cs="Calibri"/>
          <w:noProof/>
          <w:szCs w:val="24"/>
        </w:rPr>
        <w:t xml:space="preserve"> (2020) ‘Artificial intelligence in medicine and healthcare: a review and classification of current and near-future applications and their ethical and social Impact’, </w:t>
      </w:r>
      <w:r w:rsidRPr="008E3903">
        <w:rPr>
          <w:rFonts w:ascii="Calibri" w:hAnsi="Calibri" w:cs="Calibri"/>
          <w:i/>
          <w:iCs/>
          <w:noProof/>
          <w:szCs w:val="24"/>
        </w:rPr>
        <w:t>arXiv</w:t>
      </w:r>
      <w:r w:rsidRPr="008E3903">
        <w:rPr>
          <w:rFonts w:ascii="Calibri" w:hAnsi="Calibri" w:cs="Calibri"/>
          <w:noProof/>
          <w:szCs w:val="24"/>
        </w:rPr>
        <w:t>. Available at: http://arxiv.org/abs/2001.09778.</w:t>
      </w:r>
    </w:p>
    <w:p w14:paraId="425C3D3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Habli, I. </w:t>
      </w:r>
      <w:r w:rsidRPr="008E3903">
        <w:rPr>
          <w:rFonts w:ascii="Calibri" w:hAnsi="Calibri" w:cs="Calibri"/>
          <w:i/>
          <w:iCs/>
          <w:noProof/>
          <w:szCs w:val="24"/>
        </w:rPr>
        <w:t>et al.</w:t>
      </w:r>
      <w:r w:rsidRPr="008E3903">
        <w:rPr>
          <w:rFonts w:ascii="Calibri" w:hAnsi="Calibri" w:cs="Calibri"/>
          <w:noProof/>
          <w:szCs w:val="24"/>
        </w:rPr>
        <w:t xml:space="preserve"> (2018) ‘What is the safety case for health IT? A study of assurance practices in England’, </w:t>
      </w:r>
      <w:r w:rsidRPr="008E3903">
        <w:rPr>
          <w:rFonts w:ascii="Calibri" w:hAnsi="Calibri" w:cs="Calibri"/>
          <w:i/>
          <w:iCs/>
          <w:noProof/>
          <w:szCs w:val="24"/>
        </w:rPr>
        <w:t>Safety Science</w:t>
      </w:r>
      <w:r w:rsidRPr="008E3903">
        <w:rPr>
          <w:rFonts w:ascii="Calibri" w:hAnsi="Calibri" w:cs="Calibri"/>
          <w:noProof/>
          <w:szCs w:val="24"/>
        </w:rPr>
        <w:t>. Elsevier, 110, pp. 324–335. doi: 10.1016/j.ssci.2018.09.001.</w:t>
      </w:r>
    </w:p>
    <w:p w14:paraId="67A57B56"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Hansen, D. P., Pang, C. and Maeder, A. (2007) ‘HDI: Integrating health data and tools’, </w:t>
      </w:r>
      <w:r w:rsidRPr="008E3903">
        <w:rPr>
          <w:rFonts w:ascii="Calibri" w:hAnsi="Calibri" w:cs="Calibri"/>
          <w:i/>
          <w:iCs/>
          <w:noProof/>
          <w:szCs w:val="24"/>
        </w:rPr>
        <w:t>Soft Computing</w:t>
      </w:r>
      <w:r w:rsidRPr="008E3903">
        <w:rPr>
          <w:rFonts w:ascii="Calibri" w:hAnsi="Calibri" w:cs="Calibri"/>
          <w:noProof/>
          <w:szCs w:val="24"/>
        </w:rPr>
        <w:t>, 11(4), pp. 361–367. doi: 10.1007/s00500-006-0090-6.</w:t>
      </w:r>
    </w:p>
    <w:p w14:paraId="527984F5"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Heeks, R. (2006) ‘Health information systems: Failure, success and improvisation’, </w:t>
      </w:r>
      <w:r w:rsidRPr="008E3903">
        <w:rPr>
          <w:rFonts w:ascii="Calibri" w:hAnsi="Calibri" w:cs="Calibri"/>
          <w:i/>
          <w:iCs/>
          <w:noProof/>
          <w:szCs w:val="24"/>
        </w:rPr>
        <w:t>International Journal of Medical Informatics</w:t>
      </w:r>
      <w:r w:rsidRPr="008E3903">
        <w:rPr>
          <w:rFonts w:ascii="Calibri" w:hAnsi="Calibri" w:cs="Calibri"/>
          <w:noProof/>
          <w:szCs w:val="24"/>
        </w:rPr>
        <w:t>, 75(2), pp. 125–137. doi: 10.1016/j.ijmedinf.2005.07.024.</w:t>
      </w:r>
    </w:p>
    <w:p w14:paraId="1AEE885E"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Hickey, G. L. </w:t>
      </w:r>
      <w:r w:rsidRPr="008E3903">
        <w:rPr>
          <w:rFonts w:ascii="Calibri" w:hAnsi="Calibri" w:cs="Calibri"/>
          <w:i/>
          <w:iCs/>
          <w:noProof/>
          <w:szCs w:val="24"/>
        </w:rPr>
        <w:t>et al.</w:t>
      </w:r>
      <w:r w:rsidRPr="008E3903">
        <w:rPr>
          <w:rFonts w:ascii="Calibri" w:hAnsi="Calibri" w:cs="Calibri"/>
          <w:noProof/>
          <w:szCs w:val="24"/>
        </w:rPr>
        <w:t xml:space="preserve"> (2013) ‘Dynamic prediction modeling approaches for cardiac surgery’, </w:t>
      </w:r>
      <w:r w:rsidRPr="008E3903">
        <w:rPr>
          <w:rFonts w:ascii="Calibri" w:hAnsi="Calibri" w:cs="Calibri"/>
          <w:i/>
          <w:iCs/>
          <w:noProof/>
          <w:szCs w:val="24"/>
        </w:rPr>
        <w:t>Circulation: Cardiovascular Quality and Outcomes</w:t>
      </w:r>
      <w:r w:rsidRPr="008E3903">
        <w:rPr>
          <w:rFonts w:ascii="Calibri" w:hAnsi="Calibri" w:cs="Calibri"/>
          <w:noProof/>
          <w:szCs w:val="24"/>
        </w:rPr>
        <w:t>, 6(6), pp. 649–658. doi: 10.1161/CIRCOUTCOMES.111.000012.</w:t>
      </w:r>
    </w:p>
    <w:p w14:paraId="4BF23E1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Houta, S., Ameler, T. and Surges, R. (2019) ‘Use of HL7 FHIR to structure data in epilepsy self-management applications’, </w:t>
      </w:r>
      <w:r w:rsidRPr="008E3903">
        <w:rPr>
          <w:rFonts w:ascii="Calibri" w:hAnsi="Calibri" w:cs="Calibri"/>
          <w:i/>
          <w:iCs/>
          <w:noProof/>
          <w:szCs w:val="24"/>
        </w:rPr>
        <w:t>2019 International Conference on Wireless and Mobile Computing, Networking and Communications (WiMob)</w:t>
      </w:r>
      <w:r w:rsidRPr="008E3903">
        <w:rPr>
          <w:rFonts w:ascii="Calibri" w:hAnsi="Calibri" w:cs="Calibri"/>
          <w:noProof/>
          <w:szCs w:val="24"/>
        </w:rPr>
        <w:t>. IEEE, pp. 111–115.</w:t>
      </w:r>
    </w:p>
    <w:p w14:paraId="2743C355"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Huang, X. </w:t>
      </w:r>
      <w:r w:rsidRPr="008E3903">
        <w:rPr>
          <w:rFonts w:ascii="Calibri" w:hAnsi="Calibri" w:cs="Calibri"/>
          <w:i/>
          <w:iCs/>
          <w:noProof/>
          <w:szCs w:val="24"/>
        </w:rPr>
        <w:t>et al.</w:t>
      </w:r>
      <w:r w:rsidRPr="008E3903">
        <w:rPr>
          <w:rFonts w:ascii="Calibri" w:hAnsi="Calibri" w:cs="Calibri"/>
          <w:noProof/>
          <w:szCs w:val="24"/>
        </w:rPr>
        <w:t xml:space="preserve"> (2016) ‘A two-stage approach for dynamic prediction of time-to-event distributions’, </w:t>
      </w:r>
      <w:r w:rsidRPr="008E3903">
        <w:rPr>
          <w:rFonts w:ascii="Calibri" w:hAnsi="Calibri" w:cs="Calibri"/>
          <w:i/>
          <w:iCs/>
          <w:noProof/>
          <w:szCs w:val="24"/>
        </w:rPr>
        <w:t>Statistics in Medicine</w:t>
      </w:r>
      <w:r w:rsidRPr="008E3903">
        <w:rPr>
          <w:rFonts w:ascii="Calibri" w:hAnsi="Calibri" w:cs="Calibri"/>
          <w:noProof/>
          <w:szCs w:val="24"/>
        </w:rPr>
        <w:t>, 35(13), pp. 2167–2182. doi: 10.1002/sim.6860.A.</w:t>
      </w:r>
    </w:p>
    <w:p w14:paraId="6DA94D5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IEC (2006) ‘International Electrotechnical Commission 62304:2006. Medical device software–Software life-cycle processes’. Geneva: International Electrotechnical Commission.</w:t>
      </w:r>
    </w:p>
    <w:p w14:paraId="1309356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IEC (2009) ‘International Electrotechnical Commission PD IEC/TR 80002:2009. Medical device software.’ Geneva: International Electrotechnical Commission.</w:t>
      </w:r>
    </w:p>
    <w:p w14:paraId="6351D9B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IEC (2011) ‘International Electrotechnical Commission 80001:2011. Application of risk management to information technology (IT) networks incorporating medical devices’. Geneva: International Electrotechnical Commission.</w:t>
      </w:r>
    </w:p>
    <w:p w14:paraId="561A8857"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IMIA WG7 (2018) </w:t>
      </w:r>
      <w:r w:rsidRPr="008E3903">
        <w:rPr>
          <w:rFonts w:ascii="Calibri" w:hAnsi="Calibri" w:cs="Calibri"/>
          <w:i/>
          <w:iCs/>
          <w:noProof/>
          <w:szCs w:val="24"/>
        </w:rPr>
        <w:t>WG7 - IMIA Working Group on Health Informatics for Patient Safety</w:t>
      </w:r>
      <w:r w:rsidRPr="008E3903">
        <w:rPr>
          <w:rFonts w:ascii="Calibri" w:hAnsi="Calibri" w:cs="Calibri"/>
          <w:noProof/>
          <w:szCs w:val="24"/>
        </w:rPr>
        <w:t>.</w:t>
      </w:r>
    </w:p>
    <w:p w14:paraId="52ED4E4A"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Jenkins, D. A. </w:t>
      </w:r>
      <w:r w:rsidRPr="008E3903">
        <w:rPr>
          <w:rFonts w:ascii="Calibri" w:hAnsi="Calibri" w:cs="Calibri"/>
          <w:i/>
          <w:iCs/>
          <w:noProof/>
          <w:szCs w:val="24"/>
        </w:rPr>
        <w:t>et al.</w:t>
      </w:r>
      <w:r w:rsidRPr="008E3903">
        <w:rPr>
          <w:rFonts w:ascii="Calibri" w:hAnsi="Calibri" w:cs="Calibri"/>
          <w:noProof/>
          <w:szCs w:val="24"/>
        </w:rPr>
        <w:t xml:space="preserve"> (2018) ‘Dynamic models to predict health outcomes: current status and methodological challenges’, </w:t>
      </w:r>
      <w:r w:rsidRPr="008E3903">
        <w:rPr>
          <w:rFonts w:ascii="Calibri" w:hAnsi="Calibri" w:cs="Calibri"/>
          <w:i/>
          <w:iCs/>
          <w:noProof/>
          <w:szCs w:val="24"/>
        </w:rPr>
        <w:t>Diagnostic and Prognostic Research</w:t>
      </w:r>
      <w:r w:rsidRPr="008E3903">
        <w:rPr>
          <w:rFonts w:ascii="Calibri" w:hAnsi="Calibri" w:cs="Calibri"/>
          <w:noProof/>
          <w:szCs w:val="24"/>
        </w:rPr>
        <w:t>. Diagnostic and Prognostic Research, 2(1), pp. 1–9. doi: 10.1186/s41512-018-0045-2.</w:t>
      </w:r>
    </w:p>
    <w:p w14:paraId="74E1612B"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Johnson, O. (2019) ‘General System Theory and the Use of Process Mining to Improve Care Pathways’, in Scott, P., de Keizer, N. F., and Georgiou, A. (eds) </w:t>
      </w:r>
      <w:r w:rsidRPr="008E3903">
        <w:rPr>
          <w:rFonts w:ascii="Calibri" w:hAnsi="Calibri" w:cs="Calibri"/>
          <w:i/>
          <w:iCs/>
          <w:noProof/>
          <w:szCs w:val="24"/>
        </w:rPr>
        <w:t>Applied Interdisciplinary Theory in Health Informatics: A Knowledge Base for Practitioners</w:t>
      </w:r>
      <w:r w:rsidRPr="008E3903">
        <w:rPr>
          <w:rFonts w:ascii="Calibri" w:hAnsi="Calibri" w:cs="Calibri"/>
          <w:noProof/>
          <w:szCs w:val="24"/>
        </w:rPr>
        <w:t>. IOS Press, pp. 11–22. doi: 10.3233/SHTI1263.</w:t>
      </w:r>
    </w:p>
    <w:p w14:paraId="0559AB3B"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Johnson, O. A. </w:t>
      </w:r>
      <w:r w:rsidRPr="008E3903">
        <w:rPr>
          <w:rFonts w:ascii="Calibri" w:hAnsi="Calibri" w:cs="Calibri"/>
          <w:i/>
          <w:iCs/>
          <w:noProof/>
          <w:szCs w:val="24"/>
        </w:rPr>
        <w:t>et al.</w:t>
      </w:r>
      <w:r w:rsidRPr="008E3903">
        <w:rPr>
          <w:rFonts w:ascii="Calibri" w:hAnsi="Calibri" w:cs="Calibri"/>
          <w:noProof/>
          <w:szCs w:val="24"/>
        </w:rPr>
        <w:t xml:space="preserve"> (2020) </w:t>
      </w:r>
      <w:r w:rsidRPr="008E3903">
        <w:rPr>
          <w:rFonts w:ascii="Calibri" w:hAnsi="Calibri" w:cs="Calibri"/>
          <w:i/>
          <w:iCs/>
          <w:noProof/>
          <w:szCs w:val="24"/>
        </w:rPr>
        <w:t>Theoretical and practical foundations of Safety Informatics: Workshop programme proposal</w:t>
      </w:r>
      <w:r w:rsidRPr="008E3903">
        <w:rPr>
          <w:rFonts w:ascii="Calibri" w:hAnsi="Calibri" w:cs="Calibri"/>
          <w:noProof/>
          <w:szCs w:val="24"/>
        </w:rPr>
        <w:t>. Available at: https://github.com/ciaranmci/TheoryDevWrkshop1 (Accessed: 14 May 2020).</w:t>
      </w:r>
    </w:p>
    <w:p w14:paraId="5C0AAC9B"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Kostkova, P. (2015) ‘Grand challenges in digital health’, </w:t>
      </w:r>
      <w:r w:rsidRPr="008E3903">
        <w:rPr>
          <w:rFonts w:ascii="Calibri" w:hAnsi="Calibri" w:cs="Calibri"/>
          <w:i/>
          <w:iCs/>
          <w:noProof/>
          <w:szCs w:val="24"/>
        </w:rPr>
        <w:t>Frontiers in Public Health</w:t>
      </w:r>
      <w:r w:rsidRPr="008E3903">
        <w:rPr>
          <w:rFonts w:ascii="Calibri" w:hAnsi="Calibri" w:cs="Calibri"/>
          <w:noProof/>
          <w:szCs w:val="24"/>
        </w:rPr>
        <w:t>, 3(134), pp. 1–5. doi: 10.3389/fpubh.2015.00134.</w:t>
      </w:r>
    </w:p>
    <w:p w14:paraId="208C9CAA"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Leveson, N. G. (1986) ‘Software Safety: Why, What, and How’, </w:t>
      </w:r>
      <w:r w:rsidRPr="008E3903">
        <w:rPr>
          <w:rFonts w:ascii="Calibri" w:hAnsi="Calibri" w:cs="Calibri"/>
          <w:i/>
          <w:iCs/>
          <w:noProof/>
          <w:szCs w:val="24"/>
        </w:rPr>
        <w:t>Computing Surveys</w:t>
      </w:r>
      <w:r w:rsidRPr="008E3903">
        <w:rPr>
          <w:rFonts w:ascii="Calibri" w:hAnsi="Calibri" w:cs="Calibri"/>
          <w:noProof/>
          <w:szCs w:val="24"/>
        </w:rPr>
        <w:t>, 18(2).</w:t>
      </w:r>
    </w:p>
    <w:p w14:paraId="4D62DDE1"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lastRenderedPageBreak/>
        <w:t xml:space="preserve">Lupton, D. (2017) </w:t>
      </w:r>
      <w:r w:rsidRPr="008E3903">
        <w:rPr>
          <w:rFonts w:ascii="Calibri" w:hAnsi="Calibri" w:cs="Calibri"/>
          <w:i/>
          <w:iCs/>
          <w:noProof/>
          <w:szCs w:val="24"/>
        </w:rPr>
        <w:t>Digital Health: Critical and Cross-Disciplinary Perspectives</w:t>
      </w:r>
      <w:r w:rsidRPr="008E3903">
        <w:rPr>
          <w:rFonts w:ascii="Calibri" w:hAnsi="Calibri" w:cs="Calibri"/>
          <w:noProof/>
          <w:szCs w:val="24"/>
        </w:rPr>
        <w:t>. Edited by K. Chamberlain and A. Lyons. Routledge. Available at: https://books.google.co.uk/books?hl=en&amp;lr=&amp;id=09srDwAAQBAJ&amp;oi=fnd&amp;pg=PT8&amp;dq=Novel+challenges+of+new+and+emerging+digital+health+technologies&amp;ots=5dgCyGehlJ&amp;sig=OTsQkQj_iHtz5W12G_z5aSUt8F4&amp;redir_esc=y#v=onepage&amp;q&amp;f=false.</w:t>
      </w:r>
    </w:p>
    <w:p w14:paraId="64E6DC7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Macrae, C. (2019) ‘Governing the safety of artificial intelligence in healthcare’, </w:t>
      </w:r>
      <w:r w:rsidRPr="008E3903">
        <w:rPr>
          <w:rFonts w:ascii="Calibri" w:hAnsi="Calibri" w:cs="Calibri"/>
          <w:i/>
          <w:iCs/>
          <w:noProof/>
          <w:szCs w:val="24"/>
        </w:rPr>
        <w:t>BMJ Qual Saf</w:t>
      </w:r>
      <w:r w:rsidRPr="008E3903">
        <w:rPr>
          <w:rFonts w:ascii="Calibri" w:hAnsi="Calibri" w:cs="Calibri"/>
          <w:noProof/>
          <w:szCs w:val="24"/>
        </w:rPr>
        <w:t>, 28, pp. 495–498. doi: 10.1136/bmjqs-2019-009484.</w:t>
      </w:r>
    </w:p>
    <w:p w14:paraId="07A40E35"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Maturo, A. (2014) ‘Fatism, self-monitoring and the pursuit of healthiness in the time of technological solutionism’, </w:t>
      </w:r>
      <w:r w:rsidRPr="008E3903">
        <w:rPr>
          <w:rFonts w:ascii="Calibri" w:hAnsi="Calibri" w:cs="Calibri"/>
          <w:i/>
          <w:iCs/>
          <w:noProof/>
          <w:szCs w:val="24"/>
        </w:rPr>
        <w:t>Italian Sociological Review</w:t>
      </w:r>
      <w:r w:rsidRPr="008E3903">
        <w:rPr>
          <w:rFonts w:ascii="Calibri" w:hAnsi="Calibri" w:cs="Calibri"/>
          <w:noProof/>
          <w:szCs w:val="24"/>
        </w:rPr>
        <w:t>, 4(2), pp. 157–171. doi: 10.13136/isr.v4i2.80.</w:t>
      </w:r>
    </w:p>
    <w:p w14:paraId="3BC1C658"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McAuley, A. (2014) ‘Digital health interventions: Widening access or widening inequalities?’, </w:t>
      </w:r>
      <w:r w:rsidRPr="008E3903">
        <w:rPr>
          <w:rFonts w:ascii="Calibri" w:hAnsi="Calibri" w:cs="Calibri"/>
          <w:i/>
          <w:iCs/>
          <w:noProof/>
          <w:szCs w:val="24"/>
        </w:rPr>
        <w:t>Public Health</w:t>
      </w:r>
      <w:r w:rsidRPr="008E3903">
        <w:rPr>
          <w:rFonts w:ascii="Calibri" w:hAnsi="Calibri" w:cs="Calibri"/>
          <w:noProof/>
          <w:szCs w:val="24"/>
        </w:rPr>
        <w:t>. The Royal Society for Public Health, 128(12), pp. 1118–1120. doi: 10.1016/j.puhe.2014.10.008.</w:t>
      </w:r>
    </w:p>
    <w:p w14:paraId="13E2F59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Mechanic, D. and Schlesinger, M. (1996) ‘The impact of managed care on patients’ trust in medical care and their physicians’, </w:t>
      </w:r>
      <w:r w:rsidRPr="008E3903">
        <w:rPr>
          <w:rFonts w:ascii="Calibri" w:hAnsi="Calibri" w:cs="Calibri"/>
          <w:i/>
          <w:iCs/>
          <w:noProof/>
          <w:szCs w:val="24"/>
        </w:rPr>
        <w:t>JAMA</w:t>
      </w:r>
      <w:r w:rsidRPr="008E3903">
        <w:rPr>
          <w:rFonts w:ascii="Calibri" w:hAnsi="Calibri" w:cs="Calibri"/>
          <w:noProof/>
          <w:szCs w:val="24"/>
        </w:rPr>
        <w:t>, 275(21), pp. 1693–1697. doi: 10.1001/jama.1996.03530450083048.</w:t>
      </w:r>
    </w:p>
    <w:p w14:paraId="04F355C1"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Morozov, E. (2013) </w:t>
      </w:r>
      <w:r w:rsidRPr="008E3903">
        <w:rPr>
          <w:rFonts w:ascii="Calibri" w:hAnsi="Calibri" w:cs="Calibri"/>
          <w:i/>
          <w:iCs/>
          <w:noProof/>
          <w:szCs w:val="24"/>
        </w:rPr>
        <w:t>To Save Everything, Click Here: The Folly of Technological Solutionism</w:t>
      </w:r>
      <w:r w:rsidRPr="008E3903">
        <w:rPr>
          <w:rFonts w:ascii="Calibri" w:hAnsi="Calibri" w:cs="Calibri"/>
          <w:noProof/>
          <w:szCs w:val="24"/>
        </w:rPr>
        <w:t>. New York: PublicAffairs.</w:t>
      </w:r>
    </w:p>
    <w:p w14:paraId="062D88AF"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Onik, M. F. A., Fielt, E. and Gable, G. G. (2017) ‘Complex Adaptive Systems Theory in Information Systems Research - A Systematic Literature Review’, in Ling, S. C., Bahri, S., and Finnegan, P. (eds) </w:t>
      </w:r>
      <w:r w:rsidRPr="008E3903">
        <w:rPr>
          <w:rFonts w:ascii="Calibri" w:hAnsi="Calibri" w:cs="Calibri"/>
          <w:i/>
          <w:iCs/>
          <w:noProof/>
          <w:szCs w:val="24"/>
        </w:rPr>
        <w:t>Pacific Asia Conference on Information Systems (PACIS)</w:t>
      </w:r>
      <w:r w:rsidRPr="008E3903">
        <w:rPr>
          <w:rFonts w:ascii="Calibri" w:hAnsi="Calibri" w:cs="Calibri"/>
          <w:noProof/>
          <w:szCs w:val="24"/>
        </w:rPr>
        <w:t>, pp. 1–14. Available at: https://eprints.qut.edu.au/111589/1/pacis - 2017 - Complex Adaptive Systems Theory in Information Systems Research - A Systematic Literature Review.pdf.</w:t>
      </w:r>
    </w:p>
    <w:p w14:paraId="1BE1649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Paxton, N. C. and Branca, D. L. (2020) ‘Managing the Risks of Emerging IoT Devices’, in Wickramasinghe, N. and Bodendorf, F. (eds) </w:t>
      </w:r>
      <w:r w:rsidRPr="008E3903">
        <w:rPr>
          <w:rFonts w:ascii="Calibri" w:hAnsi="Calibri" w:cs="Calibri"/>
          <w:i/>
          <w:iCs/>
          <w:noProof/>
          <w:szCs w:val="24"/>
        </w:rPr>
        <w:t>Delivering Superior Health and Wellness Management with IoT and Analytics</w:t>
      </w:r>
      <w:r w:rsidRPr="008E3903">
        <w:rPr>
          <w:rFonts w:ascii="Calibri" w:hAnsi="Calibri" w:cs="Calibri"/>
          <w:noProof/>
          <w:szCs w:val="24"/>
        </w:rPr>
        <w:t>. Springer, pp. 447–467. doi: 10.1007/978-3-030-17347-0_22.</w:t>
      </w:r>
    </w:p>
    <w:p w14:paraId="30DBAAA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Pilotto, A., Boi, R. and Petermans, J. (2018) ‘Technology in geriatrics’, </w:t>
      </w:r>
      <w:r w:rsidRPr="008E3903">
        <w:rPr>
          <w:rFonts w:ascii="Calibri" w:hAnsi="Calibri" w:cs="Calibri"/>
          <w:i/>
          <w:iCs/>
          <w:noProof/>
          <w:szCs w:val="24"/>
        </w:rPr>
        <w:t>Age and Ageing</w:t>
      </w:r>
      <w:r w:rsidRPr="008E3903">
        <w:rPr>
          <w:rFonts w:ascii="Calibri" w:hAnsi="Calibri" w:cs="Calibri"/>
          <w:noProof/>
          <w:szCs w:val="24"/>
        </w:rPr>
        <w:t>, 47(6), pp. 771–774. doi: 10.1093/ageing/afy026.</w:t>
      </w:r>
    </w:p>
    <w:p w14:paraId="762D8C72"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Ranjan, R. </w:t>
      </w:r>
      <w:r w:rsidRPr="008E3903">
        <w:rPr>
          <w:rFonts w:ascii="Calibri" w:hAnsi="Calibri" w:cs="Calibri"/>
          <w:i/>
          <w:iCs/>
          <w:noProof/>
          <w:szCs w:val="24"/>
        </w:rPr>
        <w:t>et al.</w:t>
      </w:r>
      <w:r w:rsidRPr="008E3903">
        <w:rPr>
          <w:rFonts w:ascii="Calibri" w:hAnsi="Calibri" w:cs="Calibri"/>
          <w:noProof/>
          <w:szCs w:val="24"/>
        </w:rPr>
        <w:t xml:space="preserve"> (2018) ‘Integrating the Internet of Things and Data Science’, </w:t>
      </w:r>
      <w:r w:rsidRPr="008E3903">
        <w:rPr>
          <w:rFonts w:ascii="Calibri" w:hAnsi="Calibri" w:cs="Calibri"/>
          <w:i/>
          <w:iCs/>
          <w:noProof/>
          <w:szCs w:val="24"/>
        </w:rPr>
        <w:t>IEEE Cloud Computing</w:t>
      </w:r>
      <w:r w:rsidRPr="008E3903">
        <w:rPr>
          <w:rFonts w:ascii="Calibri" w:hAnsi="Calibri" w:cs="Calibri"/>
          <w:noProof/>
          <w:szCs w:val="24"/>
        </w:rPr>
        <w:t>, 5(3), pp. 12–26. doi: Doi 10.1109/Mcc.2018.032591612.</w:t>
      </w:r>
    </w:p>
    <w:p w14:paraId="4C71E6D4"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Robinson, L. </w:t>
      </w:r>
      <w:r w:rsidRPr="008E3903">
        <w:rPr>
          <w:rFonts w:ascii="Calibri" w:hAnsi="Calibri" w:cs="Calibri"/>
          <w:i/>
          <w:iCs/>
          <w:noProof/>
          <w:szCs w:val="24"/>
        </w:rPr>
        <w:t>et al.</w:t>
      </w:r>
      <w:r w:rsidRPr="008E3903">
        <w:rPr>
          <w:rFonts w:ascii="Calibri" w:hAnsi="Calibri" w:cs="Calibri"/>
          <w:noProof/>
          <w:szCs w:val="24"/>
        </w:rPr>
        <w:t xml:space="preserve"> (2015) ‘Digital inequalities and why they matter’, </w:t>
      </w:r>
      <w:r w:rsidRPr="008E3903">
        <w:rPr>
          <w:rFonts w:ascii="Calibri" w:hAnsi="Calibri" w:cs="Calibri"/>
          <w:i/>
          <w:iCs/>
          <w:noProof/>
          <w:szCs w:val="24"/>
        </w:rPr>
        <w:t>Information Communication and Society</w:t>
      </w:r>
      <w:r w:rsidRPr="008E3903">
        <w:rPr>
          <w:rFonts w:ascii="Calibri" w:hAnsi="Calibri" w:cs="Calibri"/>
          <w:noProof/>
          <w:szCs w:val="24"/>
        </w:rPr>
        <w:t>, 18(5), pp. 569–582. doi: 10.1080/1369118X.2015.1012532.</w:t>
      </w:r>
    </w:p>
    <w:p w14:paraId="48B11EC5"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Roehrs, A. (2019) </w:t>
      </w:r>
      <w:r w:rsidRPr="008E3903">
        <w:rPr>
          <w:rFonts w:ascii="Calibri" w:hAnsi="Calibri" w:cs="Calibri"/>
          <w:i/>
          <w:iCs/>
          <w:noProof/>
          <w:szCs w:val="24"/>
        </w:rPr>
        <w:t>OmniPHR: A blockchain based interoperable architecture for personal health records</w:t>
      </w:r>
      <w:r w:rsidRPr="008E3903">
        <w:rPr>
          <w:rFonts w:ascii="Calibri" w:hAnsi="Calibri" w:cs="Calibri"/>
          <w:noProof/>
          <w:szCs w:val="24"/>
        </w:rPr>
        <w:t>. Universidade do Vale do Rio dos Sinos. Available at: http://www.repositorio.jesuita.org.br/bitstream/handle/UNISINOS/8867/Alex Roehrs_.pdf?sequence=1&amp;isAllowed=y.</w:t>
      </w:r>
    </w:p>
    <w:p w14:paraId="4DF6378B"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Roehrs, A. </w:t>
      </w:r>
      <w:r w:rsidRPr="008E3903">
        <w:rPr>
          <w:rFonts w:ascii="Calibri" w:hAnsi="Calibri" w:cs="Calibri"/>
          <w:i/>
          <w:iCs/>
          <w:noProof/>
          <w:szCs w:val="24"/>
        </w:rPr>
        <w:t>et al.</w:t>
      </w:r>
      <w:r w:rsidRPr="008E3903">
        <w:rPr>
          <w:rFonts w:ascii="Calibri" w:hAnsi="Calibri" w:cs="Calibri"/>
          <w:noProof/>
          <w:szCs w:val="24"/>
        </w:rPr>
        <w:t xml:space="preserve"> (2019) ‘Toward a Model for Personal Health Record Interoperability’, </w:t>
      </w:r>
      <w:r w:rsidRPr="008E3903">
        <w:rPr>
          <w:rFonts w:ascii="Calibri" w:hAnsi="Calibri" w:cs="Calibri"/>
          <w:i/>
          <w:iCs/>
          <w:noProof/>
          <w:szCs w:val="24"/>
        </w:rPr>
        <w:t>IEEE Journal of Biomedical and Health Informatics</w:t>
      </w:r>
      <w:r w:rsidRPr="008E3903">
        <w:rPr>
          <w:rFonts w:ascii="Calibri" w:hAnsi="Calibri" w:cs="Calibri"/>
          <w:noProof/>
          <w:szCs w:val="24"/>
        </w:rPr>
        <w:t>, 23(2), pp. 867–873.</w:t>
      </w:r>
    </w:p>
    <w:p w14:paraId="79BDB06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Roehrs, A., André, C. and Righi, R. (2017) ‘OmniPHR : A distributed architecture model to integrate personal health records’, </w:t>
      </w:r>
      <w:r w:rsidRPr="008E3903">
        <w:rPr>
          <w:rFonts w:ascii="Calibri" w:hAnsi="Calibri" w:cs="Calibri"/>
          <w:i/>
          <w:iCs/>
          <w:noProof/>
          <w:szCs w:val="24"/>
        </w:rPr>
        <w:t>Journal of Biomedical Informatics</w:t>
      </w:r>
      <w:r w:rsidRPr="008E3903">
        <w:rPr>
          <w:rFonts w:ascii="Calibri" w:hAnsi="Calibri" w:cs="Calibri"/>
          <w:noProof/>
          <w:szCs w:val="24"/>
        </w:rPr>
        <w:t>. Elsevier Inc., 71, pp. 70–81. doi: 10.1016/j.jbi.2017.05.012.</w:t>
      </w:r>
    </w:p>
    <w:p w14:paraId="7D244DC1"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Sako, Z., Adibi, S. and Wickramasinghe, N. (2020) ‘Addressing Data Accuracy and Information Integrity in mHealth Solutions Using Machine Learning Algorithms’, in, pp. 345–359. doi: 10.1007/978-3-030-17347-0_16.</w:t>
      </w:r>
    </w:p>
    <w:p w14:paraId="74C7E11E"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lastRenderedPageBreak/>
        <w:t xml:space="preserve">Saripalle, R., Runyan, C. and Russell, M. (2019) ‘Using HL7 FHIR to achieve interoperability in patient health record’, </w:t>
      </w:r>
      <w:r w:rsidRPr="008E3903">
        <w:rPr>
          <w:rFonts w:ascii="Calibri" w:hAnsi="Calibri" w:cs="Calibri"/>
          <w:i/>
          <w:iCs/>
          <w:noProof/>
          <w:szCs w:val="24"/>
        </w:rPr>
        <w:t>Journal of Biomedical Informatics</w:t>
      </w:r>
      <w:r w:rsidRPr="008E3903">
        <w:rPr>
          <w:rFonts w:ascii="Calibri" w:hAnsi="Calibri" w:cs="Calibri"/>
          <w:noProof/>
          <w:szCs w:val="24"/>
        </w:rPr>
        <w:t>. Elsevier, 94(103188). doi: 10.1016/j.jbi.2019.103188.</w:t>
      </w:r>
    </w:p>
    <w:p w14:paraId="33142D6A"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Singh, H. and Sittig, D. F. (2016) ‘Measuring and improving patient safety through health information technology: The health IT safety framework’, </w:t>
      </w:r>
      <w:r w:rsidRPr="008E3903">
        <w:rPr>
          <w:rFonts w:ascii="Calibri" w:hAnsi="Calibri" w:cs="Calibri"/>
          <w:i/>
          <w:iCs/>
          <w:noProof/>
          <w:szCs w:val="24"/>
        </w:rPr>
        <w:t>BMJ Quality and Safety</w:t>
      </w:r>
      <w:r w:rsidRPr="008E3903">
        <w:rPr>
          <w:rFonts w:ascii="Calibri" w:hAnsi="Calibri" w:cs="Calibri"/>
          <w:noProof/>
          <w:szCs w:val="24"/>
        </w:rPr>
        <w:t>, 25(4), pp. 226–232. doi: 10.1136/bmjqs-2015-004486.</w:t>
      </w:r>
    </w:p>
    <w:p w14:paraId="281F1C8B"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Sittig, D. F. </w:t>
      </w:r>
      <w:r w:rsidRPr="008E3903">
        <w:rPr>
          <w:rFonts w:ascii="Calibri" w:hAnsi="Calibri" w:cs="Calibri"/>
          <w:i/>
          <w:iCs/>
          <w:noProof/>
          <w:szCs w:val="24"/>
        </w:rPr>
        <w:t>et al.</w:t>
      </w:r>
      <w:r w:rsidRPr="008E3903">
        <w:rPr>
          <w:rFonts w:ascii="Calibri" w:hAnsi="Calibri" w:cs="Calibri"/>
          <w:noProof/>
          <w:szCs w:val="24"/>
        </w:rPr>
        <w:t xml:space="preserve"> (2018) ‘Current challenges in health information technology–related patient safety’, </w:t>
      </w:r>
      <w:r w:rsidRPr="008E3903">
        <w:rPr>
          <w:rFonts w:ascii="Calibri" w:hAnsi="Calibri" w:cs="Calibri"/>
          <w:i/>
          <w:iCs/>
          <w:noProof/>
          <w:szCs w:val="24"/>
        </w:rPr>
        <w:t>Health Informatics Journal</w:t>
      </w:r>
      <w:r w:rsidRPr="008E3903">
        <w:rPr>
          <w:rFonts w:ascii="Calibri" w:hAnsi="Calibri" w:cs="Calibri"/>
          <w:noProof/>
          <w:szCs w:val="24"/>
        </w:rPr>
        <w:t>, (2), pp. 1–9. doi: 10.1177/1460458218814893.</w:t>
      </w:r>
    </w:p>
    <w:p w14:paraId="4C96BC97"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Song, J. and Zahedi, F. M. (2007) ‘Trust in health infomediaries’, </w:t>
      </w:r>
      <w:r w:rsidRPr="008E3903">
        <w:rPr>
          <w:rFonts w:ascii="Calibri" w:hAnsi="Calibri" w:cs="Calibri"/>
          <w:i/>
          <w:iCs/>
          <w:noProof/>
          <w:szCs w:val="24"/>
        </w:rPr>
        <w:t>Decision Support Systems</w:t>
      </w:r>
      <w:r w:rsidRPr="008E3903">
        <w:rPr>
          <w:rFonts w:ascii="Calibri" w:hAnsi="Calibri" w:cs="Calibri"/>
          <w:noProof/>
          <w:szCs w:val="24"/>
        </w:rPr>
        <w:t>, 43(2), pp. 390–407. doi: 10.1016/j.dss.2006.11.011.</w:t>
      </w:r>
    </w:p>
    <w:p w14:paraId="4DCDBA42"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Sperrin, M. </w:t>
      </w:r>
      <w:r w:rsidRPr="008E3903">
        <w:rPr>
          <w:rFonts w:ascii="Calibri" w:hAnsi="Calibri" w:cs="Calibri"/>
          <w:i/>
          <w:iCs/>
          <w:noProof/>
          <w:szCs w:val="24"/>
        </w:rPr>
        <w:t>et al.</w:t>
      </w:r>
      <w:r w:rsidRPr="008E3903">
        <w:rPr>
          <w:rFonts w:ascii="Calibri" w:hAnsi="Calibri" w:cs="Calibri"/>
          <w:noProof/>
          <w:szCs w:val="24"/>
        </w:rPr>
        <w:t xml:space="preserve"> (2019) ‘Explicit causal reasoning is needed to prevent prognostic models being victims of their own success’, </w:t>
      </w:r>
      <w:r w:rsidRPr="008E3903">
        <w:rPr>
          <w:rFonts w:ascii="Calibri" w:hAnsi="Calibri" w:cs="Calibri"/>
          <w:i/>
          <w:iCs/>
          <w:noProof/>
          <w:szCs w:val="24"/>
        </w:rPr>
        <w:t>Journal of the American Medical Informatics Association</w:t>
      </w:r>
      <w:r w:rsidRPr="008E3903">
        <w:rPr>
          <w:rFonts w:ascii="Calibri" w:hAnsi="Calibri" w:cs="Calibri"/>
          <w:noProof/>
          <w:szCs w:val="24"/>
        </w:rPr>
        <w:t>, 26(12), pp. 1675–1676. doi: 10.1093/jamia/ocz197.</w:t>
      </w:r>
    </w:p>
    <w:p w14:paraId="686F41CD"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Stock, W. G. and Stock, M. (2013) </w:t>
      </w:r>
      <w:r w:rsidRPr="008E3903">
        <w:rPr>
          <w:rFonts w:ascii="Calibri" w:hAnsi="Calibri" w:cs="Calibri"/>
          <w:i/>
          <w:iCs/>
          <w:noProof/>
          <w:szCs w:val="24"/>
        </w:rPr>
        <w:t>Handbook of Information Science</w:t>
      </w:r>
      <w:r w:rsidRPr="008E3903">
        <w:rPr>
          <w:rFonts w:ascii="Calibri" w:hAnsi="Calibri" w:cs="Calibri"/>
          <w:noProof/>
          <w:szCs w:val="24"/>
        </w:rPr>
        <w:t>. Berlin: De Gruyter.</w:t>
      </w:r>
    </w:p>
    <w:p w14:paraId="0F3C4EC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Su, T. L. </w:t>
      </w:r>
      <w:r w:rsidRPr="008E3903">
        <w:rPr>
          <w:rFonts w:ascii="Calibri" w:hAnsi="Calibri" w:cs="Calibri"/>
          <w:i/>
          <w:iCs/>
          <w:noProof/>
          <w:szCs w:val="24"/>
        </w:rPr>
        <w:t>et al.</w:t>
      </w:r>
      <w:r w:rsidRPr="008E3903">
        <w:rPr>
          <w:rFonts w:ascii="Calibri" w:hAnsi="Calibri" w:cs="Calibri"/>
          <w:noProof/>
          <w:szCs w:val="24"/>
        </w:rPr>
        <w:t xml:space="preserve"> (2018) ‘A review of statistical updating methods for clinical prediction models’, </w:t>
      </w:r>
      <w:r w:rsidRPr="008E3903">
        <w:rPr>
          <w:rFonts w:ascii="Calibri" w:hAnsi="Calibri" w:cs="Calibri"/>
          <w:i/>
          <w:iCs/>
          <w:noProof/>
          <w:szCs w:val="24"/>
        </w:rPr>
        <w:t>Statistical Methods in Medical Research</w:t>
      </w:r>
      <w:r w:rsidRPr="008E3903">
        <w:rPr>
          <w:rFonts w:ascii="Calibri" w:hAnsi="Calibri" w:cs="Calibri"/>
          <w:noProof/>
          <w:szCs w:val="24"/>
        </w:rPr>
        <w:t>, 27(1), pp. 185–197. doi: 10.1177/0962280215626466.</w:t>
      </w:r>
    </w:p>
    <w:p w14:paraId="17A72B6C"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Sujan, M. A. </w:t>
      </w:r>
      <w:r w:rsidRPr="008E3903">
        <w:rPr>
          <w:rFonts w:ascii="Calibri" w:hAnsi="Calibri" w:cs="Calibri"/>
          <w:i/>
          <w:iCs/>
          <w:noProof/>
          <w:szCs w:val="24"/>
        </w:rPr>
        <w:t>et al.</w:t>
      </w:r>
      <w:r w:rsidRPr="008E3903">
        <w:rPr>
          <w:rFonts w:ascii="Calibri" w:hAnsi="Calibri" w:cs="Calibri"/>
          <w:noProof/>
          <w:szCs w:val="24"/>
        </w:rPr>
        <w:t xml:space="preserve"> (2015) ‘The development of safety cases for healthcare services: Practical experiences, opportunities and challenges’, </w:t>
      </w:r>
      <w:r w:rsidRPr="008E3903">
        <w:rPr>
          <w:rFonts w:ascii="Calibri" w:hAnsi="Calibri" w:cs="Calibri"/>
          <w:i/>
          <w:iCs/>
          <w:noProof/>
          <w:szCs w:val="24"/>
        </w:rPr>
        <w:t>Reliability Engineering and System Safety</w:t>
      </w:r>
      <w:r w:rsidRPr="008E3903">
        <w:rPr>
          <w:rFonts w:ascii="Calibri" w:hAnsi="Calibri" w:cs="Calibri"/>
          <w:noProof/>
          <w:szCs w:val="24"/>
        </w:rPr>
        <w:t>. Elsevier, 140, pp. 200–207. doi: 10.1016/j.ress.2015.03.033.</w:t>
      </w:r>
    </w:p>
    <w:p w14:paraId="03397CC5"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Sujan, M. A. </w:t>
      </w:r>
      <w:r w:rsidRPr="008E3903">
        <w:rPr>
          <w:rFonts w:ascii="Calibri" w:hAnsi="Calibri" w:cs="Calibri"/>
          <w:i/>
          <w:iCs/>
          <w:noProof/>
          <w:szCs w:val="24"/>
        </w:rPr>
        <w:t>et al.</w:t>
      </w:r>
      <w:r w:rsidRPr="008E3903">
        <w:rPr>
          <w:rFonts w:ascii="Calibri" w:hAnsi="Calibri" w:cs="Calibri"/>
          <w:noProof/>
          <w:szCs w:val="24"/>
        </w:rPr>
        <w:t xml:space="preserve"> (2016) ‘Should healthcare providers do safety cases? Lessons from a cross-industry review of safety case practices’, </w:t>
      </w:r>
      <w:r w:rsidRPr="008E3903">
        <w:rPr>
          <w:rFonts w:ascii="Calibri" w:hAnsi="Calibri" w:cs="Calibri"/>
          <w:i/>
          <w:iCs/>
          <w:noProof/>
          <w:szCs w:val="24"/>
        </w:rPr>
        <w:t>Safety Science</w:t>
      </w:r>
      <w:r w:rsidRPr="008E3903">
        <w:rPr>
          <w:rFonts w:ascii="Calibri" w:hAnsi="Calibri" w:cs="Calibri"/>
          <w:noProof/>
          <w:szCs w:val="24"/>
        </w:rPr>
        <w:t>. Elsevier Ltd, 84, pp. 181–189. doi: 10.1016/j.ssci.2015.12.021.</w:t>
      </w:r>
    </w:p>
    <w:p w14:paraId="4F743D5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Swuste, P. </w:t>
      </w:r>
      <w:r w:rsidRPr="008E3903">
        <w:rPr>
          <w:rFonts w:ascii="Calibri" w:hAnsi="Calibri" w:cs="Calibri"/>
          <w:i/>
          <w:iCs/>
          <w:noProof/>
          <w:szCs w:val="24"/>
        </w:rPr>
        <w:t>et al.</w:t>
      </w:r>
      <w:r w:rsidRPr="008E3903">
        <w:rPr>
          <w:rFonts w:ascii="Calibri" w:hAnsi="Calibri" w:cs="Calibri"/>
          <w:noProof/>
          <w:szCs w:val="24"/>
        </w:rPr>
        <w:t xml:space="preserve"> (2020) ‘The future of safety science’, </w:t>
      </w:r>
      <w:r w:rsidRPr="008E3903">
        <w:rPr>
          <w:rFonts w:ascii="Calibri" w:hAnsi="Calibri" w:cs="Calibri"/>
          <w:i/>
          <w:iCs/>
          <w:noProof/>
          <w:szCs w:val="24"/>
        </w:rPr>
        <w:t>Safety Science</w:t>
      </w:r>
      <w:r w:rsidRPr="008E3903">
        <w:rPr>
          <w:rFonts w:ascii="Calibri" w:hAnsi="Calibri" w:cs="Calibri"/>
          <w:noProof/>
          <w:szCs w:val="24"/>
        </w:rPr>
        <w:t>. Elsevier, 125(September 2019), p. 104593. doi: 10.1016/j.ssci.2019.104593.</w:t>
      </w:r>
    </w:p>
    <w:p w14:paraId="396175FE"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Thorne, S. E. and Robinson, C. A. (1988) ‘Reciprocal trust in health care relationships’, </w:t>
      </w:r>
      <w:r w:rsidRPr="008E3903">
        <w:rPr>
          <w:rFonts w:ascii="Calibri" w:hAnsi="Calibri" w:cs="Calibri"/>
          <w:i/>
          <w:iCs/>
          <w:noProof/>
          <w:szCs w:val="24"/>
        </w:rPr>
        <w:t>Journal of Advanced Nursing</w:t>
      </w:r>
      <w:r w:rsidRPr="008E3903">
        <w:rPr>
          <w:rFonts w:ascii="Calibri" w:hAnsi="Calibri" w:cs="Calibri"/>
          <w:noProof/>
          <w:szCs w:val="24"/>
        </w:rPr>
        <w:t>, 13(6), pp. 782–789. doi: 10.1111/j.1365-2648.1988.tb00570.x.</w:t>
      </w:r>
    </w:p>
    <w:p w14:paraId="6AF85DC6"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Vincent, C. (2010) </w:t>
      </w:r>
      <w:r w:rsidRPr="008E3903">
        <w:rPr>
          <w:rFonts w:ascii="Calibri" w:hAnsi="Calibri" w:cs="Calibri"/>
          <w:i/>
          <w:iCs/>
          <w:noProof/>
          <w:szCs w:val="24"/>
        </w:rPr>
        <w:t>Patient Safety</w:t>
      </w:r>
      <w:r w:rsidRPr="008E3903">
        <w:rPr>
          <w:rFonts w:ascii="Calibri" w:hAnsi="Calibri" w:cs="Calibri"/>
          <w:noProof/>
          <w:szCs w:val="24"/>
        </w:rPr>
        <w:t>. 2nd edn. Oxford: Wiley-Blackwell.</w:t>
      </w:r>
    </w:p>
    <w:p w14:paraId="5532603A"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Vincent, C. and Amalberti, R. (2016) ‘Approaches to Safety: One Size Does Not Fit All’, in </w:t>
      </w:r>
      <w:r w:rsidRPr="008E3903">
        <w:rPr>
          <w:rFonts w:ascii="Calibri" w:hAnsi="Calibri" w:cs="Calibri"/>
          <w:i/>
          <w:iCs/>
          <w:noProof/>
          <w:szCs w:val="24"/>
        </w:rPr>
        <w:t>Safer Healthcare: Strategies for the Real World</w:t>
      </w:r>
      <w:r w:rsidRPr="008E3903">
        <w:rPr>
          <w:rFonts w:ascii="Calibri" w:hAnsi="Calibri" w:cs="Calibri"/>
          <w:noProof/>
          <w:szCs w:val="24"/>
        </w:rPr>
        <w:t>. Springer, pp. 27–38. doi: 10.1007/978-3-319-25559-0.</w:t>
      </w:r>
    </w:p>
    <w:p w14:paraId="08A26F1C"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Weiskopf, N. G. </w:t>
      </w:r>
      <w:r w:rsidRPr="008E3903">
        <w:rPr>
          <w:rFonts w:ascii="Calibri" w:hAnsi="Calibri" w:cs="Calibri"/>
          <w:i/>
          <w:iCs/>
          <w:noProof/>
          <w:szCs w:val="24"/>
        </w:rPr>
        <w:t>et al.</w:t>
      </w:r>
      <w:r w:rsidRPr="008E3903">
        <w:rPr>
          <w:rFonts w:ascii="Calibri" w:hAnsi="Calibri" w:cs="Calibri"/>
          <w:noProof/>
          <w:szCs w:val="24"/>
        </w:rPr>
        <w:t xml:space="preserve"> (2013) ‘Defining and measuring completeness of electronic health records for secondary use’, </w:t>
      </w:r>
      <w:r w:rsidRPr="008E3903">
        <w:rPr>
          <w:rFonts w:ascii="Calibri" w:hAnsi="Calibri" w:cs="Calibri"/>
          <w:i/>
          <w:iCs/>
          <w:noProof/>
          <w:szCs w:val="24"/>
        </w:rPr>
        <w:t>Journal of Biomedical Informatics</w:t>
      </w:r>
      <w:r w:rsidRPr="008E3903">
        <w:rPr>
          <w:rFonts w:ascii="Calibri" w:hAnsi="Calibri" w:cs="Calibri"/>
          <w:noProof/>
          <w:szCs w:val="24"/>
        </w:rPr>
        <w:t>. Elsevier Inc., 46(5), pp. 830–836. doi: 10.1016/j.jbi.2013.06.010.</w:t>
      </w:r>
    </w:p>
    <w:p w14:paraId="5A8D371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Weiskopf, N. G. </w:t>
      </w:r>
      <w:r w:rsidRPr="008E3903">
        <w:rPr>
          <w:rFonts w:ascii="Calibri" w:hAnsi="Calibri" w:cs="Calibri"/>
          <w:i/>
          <w:iCs/>
          <w:noProof/>
          <w:szCs w:val="24"/>
        </w:rPr>
        <w:t>et al.</w:t>
      </w:r>
      <w:r w:rsidRPr="008E3903">
        <w:rPr>
          <w:rFonts w:ascii="Calibri" w:hAnsi="Calibri" w:cs="Calibri"/>
          <w:noProof/>
          <w:szCs w:val="24"/>
        </w:rPr>
        <w:t xml:space="preserve"> (2017) ‘A data quality assessment guideline for electronic health record data reuse’, </w:t>
      </w:r>
      <w:r w:rsidRPr="008E3903">
        <w:rPr>
          <w:rFonts w:ascii="Calibri" w:hAnsi="Calibri" w:cs="Calibri"/>
          <w:i/>
          <w:iCs/>
          <w:noProof/>
          <w:szCs w:val="24"/>
        </w:rPr>
        <w:t>Journal of Electronic Health Data and Methods</w:t>
      </w:r>
      <w:r w:rsidRPr="008E3903">
        <w:rPr>
          <w:rFonts w:ascii="Calibri" w:hAnsi="Calibri" w:cs="Calibri"/>
          <w:noProof/>
          <w:szCs w:val="24"/>
        </w:rPr>
        <w:t>, 5(1), pp. 1–19. Available at: https://egems.academyhealth.org/articles/10.5334/egems.218/.</w:t>
      </w:r>
    </w:p>
    <w:p w14:paraId="7686ACB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Weiskopf, N. G. and Weng, C. (2013) ‘Methods and dimensions of electronic health record data quality assessment: Enabling reuse for clinical research’, </w:t>
      </w:r>
      <w:r w:rsidRPr="008E3903">
        <w:rPr>
          <w:rFonts w:ascii="Calibri" w:hAnsi="Calibri" w:cs="Calibri"/>
          <w:i/>
          <w:iCs/>
          <w:noProof/>
          <w:szCs w:val="24"/>
        </w:rPr>
        <w:t>Journal of the American Medical Informatics Association</w:t>
      </w:r>
      <w:r w:rsidRPr="008E3903">
        <w:rPr>
          <w:rFonts w:ascii="Calibri" w:hAnsi="Calibri" w:cs="Calibri"/>
          <w:noProof/>
          <w:szCs w:val="24"/>
        </w:rPr>
        <w:t>, 20(1), pp. 144–151. doi: 10.1136/amiajnl-2011-000681.</w:t>
      </w:r>
    </w:p>
    <w:p w14:paraId="279BE582"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Wherton, J. </w:t>
      </w:r>
      <w:r w:rsidRPr="008E3903">
        <w:rPr>
          <w:rFonts w:ascii="Calibri" w:hAnsi="Calibri" w:cs="Calibri"/>
          <w:i/>
          <w:iCs/>
          <w:noProof/>
          <w:szCs w:val="24"/>
        </w:rPr>
        <w:t>et al.</w:t>
      </w:r>
      <w:r w:rsidRPr="008E3903">
        <w:rPr>
          <w:rFonts w:ascii="Calibri" w:hAnsi="Calibri" w:cs="Calibri"/>
          <w:noProof/>
          <w:szCs w:val="24"/>
        </w:rPr>
        <w:t xml:space="preserve"> (2020) ‘Guidance on the introduction and use of video consultations during COVID-19: important lessons from qualitative research’, </w:t>
      </w:r>
      <w:r w:rsidRPr="008E3903">
        <w:rPr>
          <w:rFonts w:ascii="Calibri" w:hAnsi="Calibri" w:cs="Calibri"/>
          <w:i/>
          <w:iCs/>
          <w:noProof/>
          <w:szCs w:val="24"/>
        </w:rPr>
        <w:t>BMJ Leader</w:t>
      </w:r>
      <w:r w:rsidRPr="008E3903">
        <w:rPr>
          <w:rFonts w:ascii="Calibri" w:hAnsi="Calibri" w:cs="Calibri"/>
          <w:noProof/>
          <w:szCs w:val="24"/>
        </w:rPr>
        <w:t>. doi: 10.1136/leader-2020-000262.</w:t>
      </w:r>
    </w:p>
    <w:p w14:paraId="22C07296"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Wickramasinghe, N. and Bodendorf, F. (eds) (2020) </w:t>
      </w:r>
      <w:r w:rsidRPr="008E3903">
        <w:rPr>
          <w:rFonts w:ascii="Calibri" w:hAnsi="Calibri" w:cs="Calibri"/>
          <w:i/>
          <w:iCs/>
          <w:noProof/>
          <w:szCs w:val="24"/>
        </w:rPr>
        <w:t xml:space="preserve">Delivering Superior Health and Wellness </w:t>
      </w:r>
      <w:r w:rsidRPr="008E3903">
        <w:rPr>
          <w:rFonts w:ascii="Calibri" w:hAnsi="Calibri" w:cs="Calibri"/>
          <w:i/>
          <w:iCs/>
          <w:noProof/>
          <w:szCs w:val="24"/>
        </w:rPr>
        <w:lastRenderedPageBreak/>
        <w:t>Management with IoT and Analytics</w:t>
      </w:r>
      <w:r w:rsidRPr="008E3903">
        <w:rPr>
          <w:rFonts w:ascii="Calibri" w:hAnsi="Calibri" w:cs="Calibri"/>
          <w:noProof/>
          <w:szCs w:val="24"/>
        </w:rPr>
        <w:t>. Springer. doi: 10.1007/978-3-030-17347-0.</w:t>
      </w:r>
    </w:p>
    <w:p w14:paraId="4BF8AD7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Wismar, M. </w:t>
      </w:r>
      <w:r w:rsidRPr="008E3903">
        <w:rPr>
          <w:rFonts w:ascii="Calibri" w:hAnsi="Calibri" w:cs="Calibri"/>
          <w:i/>
          <w:iCs/>
          <w:noProof/>
          <w:szCs w:val="24"/>
        </w:rPr>
        <w:t>et al.</w:t>
      </w:r>
      <w:r w:rsidRPr="008E3903">
        <w:rPr>
          <w:rFonts w:ascii="Calibri" w:hAnsi="Calibri" w:cs="Calibri"/>
          <w:noProof/>
          <w:szCs w:val="24"/>
        </w:rPr>
        <w:t xml:space="preserve"> (2011) </w:t>
      </w:r>
      <w:r w:rsidRPr="008E3903">
        <w:rPr>
          <w:rFonts w:ascii="Calibri" w:hAnsi="Calibri" w:cs="Calibri"/>
          <w:i/>
          <w:iCs/>
          <w:noProof/>
          <w:szCs w:val="24"/>
        </w:rPr>
        <w:t>Cross-border Health Care in the European Union: Mapping and analysing practices and policies</w:t>
      </w:r>
      <w:r w:rsidRPr="008E3903">
        <w:rPr>
          <w:rFonts w:ascii="Calibri" w:hAnsi="Calibri" w:cs="Calibri"/>
          <w:noProof/>
          <w:szCs w:val="24"/>
        </w:rPr>
        <w:t>. Copenhagen: WHO Europe; Available at: https://apps.who.int/iris/bitstream/handle/10665/327961/9789289002219-eng.pdf.</w:t>
      </w:r>
    </w:p>
    <w:p w14:paraId="1E23D1A7" w14:textId="77777777" w:rsidR="008E3903" w:rsidRPr="008E3903" w:rsidRDefault="008E3903" w:rsidP="008E3903">
      <w:pPr>
        <w:widowControl w:val="0"/>
        <w:autoSpaceDE w:val="0"/>
        <w:autoSpaceDN w:val="0"/>
        <w:adjustRightInd w:val="0"/>
        <w:spacing w:line="240" w:lineRule="auto"/>
        <w:rPr>
          <w:rFonts w:ascii="Calibri" w:hAnsi="Calibri" w:cs="Calibri"/>
          <w:noProof/>
        </w:rPr>
      </w:pPr>
      <w:r w:rsidRPr="008E3903">
        <w:rPr>
          <w:rFonts w:ascii="Calibri" w:hAnsi="Calibri" w:cs="Calibri"/>
          <w:noProof/>
          <w:szCs w:val="24"/>
        </w:rPr>
        <w:t xml:space="preserve">Yaqoob, T., Abbas, H. and Atiquzzaman, M. (2019) ‘Security Vulnerabilities, Attacks, Countermeasures, and Regulations of Networked Medical Devices-A Review’, </w:t>
      </w:r>
      <w:r w:rsidRPr="008E3903">
        <w:rPr>
          <w:rFonts w:ascii="Calibri" w:hAnsi="Calibri" w:cs="Calibri"/>
          <w:i/>
          <w:iCs/>
          <w:noProof/>
          <w:szCs w:val="24"/>
        </w:rPr>
        <w:t>IEEE Communications Surveys and Tutorials</w:t>
      </w:r>
      <w:r w:rsidRPr="008E3903">
        <w:rPr>
          <w:rFonts w:ascii="Calibri" w:hAnsi="Calibri" w:cs="Calibri"/>
          <w:noProof/>
          <w:szCs w:val="24"/>
        </w:rPr>
        <w:t>, 21(4), pp. 3723–3768. doi: 10.1109/COMST.2019.2914094.</w:t>
      </w:r>
    </w:p>
    <w:p w14:paraId="0CA11EC3" w14:textId="288C4CED" w:rsidR="000B2D7E" w:rsidRPr="000B2D7E" w:rsidRDefault="00DD5E0F" w:rsidP="000B2D7E">
      <w:r>
        <w:fldChar w:fldCharType="end"/>
      </w:r>
    </w:p>
    <w:sectPr w:rsidR="000B2D7E" w:rsidRPr="000B2D7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ebecca Randell" w:date="2020-07-17T10:23:00Z" w:initials="RR">
    <w:p w14:paraId="25A18644" w14:textId="6E09FA29" w:rsidR="007B1433" w:rsidRDefault="007B1433">
      <w:pPr>
        <w:pStyle w:val="CommentText"/>
      </w:pPr>
      <w:r>
        <w:rPr>
          <w:rStyle w:val="CommentReference"/>
        </w:rPr>
        <w:annotationRef/>
      </w:r>
      <w:r>
        <w:t>Given that video consultation has been around for some time, I would rephrase to point to the wider uptake</w:t>
      </w:r>
    </w:p>
  </w:comment>
  <w:comment w:id="1" w:author="David Jenkins" w:date="2020-07-21T11:30:00Z" w:initials="DJ">
    <w:p w14:paraId="0623D6B6" w14:textId="472AB76E" w:rsidR="00587210" w:rsidRDefault="00587210">
      <w:pPr>
        <w:pStyle w:val="CommentText"/>
      </w:pPr>
      <w:r>
        <w:rPr>
          <w:rStyle w:val="CommentReference"/>
        </w:rPr>
        <w:annotationRef/>
      </w:r>
      <w:r>
        <w:t xml:space="preserve">I agree, wider uptake and shift towards digital technologies as well as developing new technologies. </w:t>
      </w:r>
    </w:p>
  </w:comment>
  <w:comment w:id="2" w:author="Rebecca Randell" w:date="2020-07-17T10:24:00Z" w:initials="RR">
    <w:p w14:paraId="0FCEF71A" w14:textId="1D7973B4" w:rsidR="007B1433" w:rsidRDefault="007B1433">
      <w:pPr>
        <w:pStyle w:val="CommentText"/>
      </w:pPr>
      <w:r>
        <w:rPr>
          <w:rStyle w:val="CommentReference"/>
        </w:rPr>
        <w:annotationRef/>
      </w:r>
      <w:r>
        <w:t>About? How to best make use of these technologies?</w:t>
      </w:r>
    </w:p>
  </w:comment>
  <w:comment w:id="3" w:author="David Jenkins" w:date="2020-07-21T11:33:00Z" w:initials="DJ">
    <w:p w14:paraId="1337BC8C" w14:textId="081C71F6" w:rsidR="00587210" w:rsidRDefault="00587210">
      <w:pPr>
        <w:pStyle w:val="CommentText"/>
      </w:pPr>
      <w:r>
        <w:rPr>
          <w:rStyle w:val="CommentReference"/>
        </w:rPr>
        <w:annotationRef/>
      </w:r>
      <w:r>
        <w:t xml:space="preserve">Healthcare as a whole is shifting to a more digital landscape where we are making use of existing technologies and also developing new technologies to improve care, </w:t>
      </w:r>
      <w:proofErr w:type="gramStart"/>
      <w:r>
        <w:t>efficiency</w:t>
      </w:r>
      <w:proofErr w:type="gramEnd"/>
      <w:r>
        <w:t xml:space="preserve"> and fill gaps in the service</w:t>
      </w:r>
    </w:p>
  </w:comment>
  <w:comment w:id="4" w:author="David Jenkins" w:date="2020-07-21T11:36:00Z" w:initials="DJ">
    <w:p w14:paraId="7A9ADA08" w14:textId="587E9FBD" w:rsidR="00A166DA" w:rsidRDefault="00A166DA">
      <w:pPr>
        <w:pStyle w:val="CommentText"/>
      </w:pPr>
      <w:r>
        <w:rPr>
          <w:rStyle w:val="CommentReference"/>
        </w:rPr>
        <w:annotationRef/>
      </w:r>
      <w:r>
        <w:t>And newly developed?</w:t>
      </w:r>
    </w:p>
  </w:comment>
  <w:comment w:id="6" w:author="Ciarán McInerney" w:date="2020-05-27T17:02:00Z" w:initials="CM">
    <w:p w14:paraId="4DFAE5D9" w14:textId="2D509FA2" w:rsidR="007D55CB" w:rsidRDefault="007D55CB">
      <w:pPr>
        <w:pStyle w:val="CommentText"/>
      </w:pPr>
      <w:r>
        <w:rPr>
          <w:rStyle w:val="CommentReference"/>
        </w:rPr>
        <w:annotationRef/>
      </w:r>
      <w:r>
        <w:rPr>
          <w:noProof/>
        </w:rPr>
        <w:t>This section is pretty much lifted from our publication strategy document.</w:t>
      </w:r>
    </w:p>
  </w:comment>
  <w:comment w:id="10" w:author="David Jenkins" w:date="2020-07-21T11:38:00Z" w:initials="DJ">
    <w:p w14:paraId="0CC2FE43" w14:textId="111E3ECD" w:rsidR="00A166DA" w:rsidRDefault="00A166DA">
      <w:pPr>
        <w:pStyle w:val="CommentText"/>
      </w:pPr>
      <w:r>
        <w:rPr>
          <w:rStyle w:val="CommentReference"/>
        </w:rPr>
        <w:annotationRef/>
      </w:r>
      <w:r>
        <w:t>And challenges?</w:t>
      </w:r>
    </w:p>
  </w:comment>
  <w:comment w:id="16" w:author="Rebecca Randell" w:date="2020-07-17T10:28:00Z" w:initials="RR">
    <w:p w14:paraId="3160ED6B" w14:textId="762E0D34" w:rsidR="007B1433" w:rsidRDefault="007B1433">
      <w:pPr>
        <w:pStyle w:val="CommentText"/>
      </w:pPr>
      <w:r>
        <w:rPr>
          <w:rStyle w:val="CommentReference"/>
        </w:rPr>
        <w:annotationRef/>
      </w:r>
      <w:r>
        <w:t xml:space="preserve">This makes it sound like we are presenting the NHS’s perspective which we </w:t>
      </w:r>
      <w:proofErr w:type="gramStart"/>
      <w:r>
        <w:t>can’t</w:t>
      </w:r>
      <w:proofErr w:type="gramEnd"/>
      <w:r>
        <w:t xml:space="preserve"> claim to do</w:t>
      </w:r>
    </w:p>
  </w:comment>
  <w:comment w:id="14" w:author="David Jenkins" w:date="2020-07-21T11:40:00Z" w:initials="DJ">
    <w:p w14:paraId="04ED30DE" w14:textId="5780E7D6" w:rsidR="00A166DA" w:rsidRDefault="00A166DA">
      <w:pPr>
        <w:pStyle w:val="CommentText"/>
      </w:pPr>
      <w:r>
        <w:rPr>
          <w:rStyle w:val="CommentReference"/>
        </w:rPr>
        <w:annotationRef/>
      </w:r>
      <w:r>
        <w:t xml:space="preserve">I think we delete this and make it broad, I expect the field of safety informatics to be universal. I know we are UK based and thinking about it in that </w:t>
      </w:r>
      <w:proofErr w:type="gramStart"/>
      <w:r>
        <w:t>way</w:t>
      </w:r>
      <w:proofErr w:type="gramEnd"/>
      <w:r>
        <w:t xml:space="preserve"> but I think if we discuss safety informatics broadly then this has more reach</w:t>
      </w:r>
    </w:p>
  </w:comment>
  <w:comment w:id="22" w:author="Ciarán McInerney" w:date="2020-05-27T15:12:00Z" w:initials="CM">
    <w:p w14:paraId="43C60784" w14:textId="0417767B" w:rsidR="007D55CB" w:rsidRDefault="007D55CB">
      <w:pPr>
        <w:pStyle w:val="CommentText"/>
      </w:pPr>
      <w:r>
        <w:rPr>
          <w:rStyle w:val="CommentReference"/>
        </w:rPr>
        <w:annotationRef/>
      </w:r>
      <w:r>
        <w:t>This section will need an introduction to patient safety if we are going to publish in an informatics journal, rather than a safety journal.</w:t>
      </w:r>
    </w:p>
    <w:p w14:paraId="13290D33" w14:textId="6F277D54" w:rsidR="007D55CB" w:rsidRDefault="007D55CB">
      <w:pPr>
        <w:pStyle w:val="CommentText"/>
      </w:pPr>
      <w:r>
        <w:t>Such an introduction is not provided, here.</w:t>
      </w:r>
    </w:p>
  </w:comment>
  <w:comment w:id="23" w:author="Owen" w:date="2020-06-10T14:49:00Z" w:initials="OAJ">
    <w:p w14:paraId="740C590F" w14:textId="251EF2B2" w:rsidR="007D55CB" w:rsidRDefault="007D55CB">
      <w:pPr>
        <w:pStyle w:val="CommentText"/>
      </w:pPr>
      <w:r>
        <w:rPr>
          <w:rStyle w:val="CommentReference"/>
        </w:rPr>
        <w:annotationRef/>
      </w:r>
      <w:r>
        <w:t>Yes. We are thinking of BMJ Health and Social Care Informatics so think about inserting a paragraph for that readership.</w:t>
      </w:r>
    </w:p>
  </w:comment>
  <w:comment w:id="24" w:author="Ciarán McInerney" w:date="2020-06-11T16:37:00Z" w:initials="CM">
    <w:p w14:paraId="214FCB6B" w14:textId="60327362" w:rsidR="00E03105" w:rsidRDefault="00E03105">
      <w:pPr>
        <w:pStyle w:val="CommentText"/>
      </w:pPr>
      <w:r>
        <w:rPr>
          <w:rStyle w:val="CommentReference"/>
        </w:rPr>
        <w:annotationRef/>
      </w:r>
      <w:r>
        <w:t>Done.</w:t>
      </w:r>
    </w:p>
    <w:p w14:paraId="0A814F05" w14:textId="1CFA27A9" w:rsidR="00E03105" w:rsidRDefault="00E03105">
      <w:pPr>
        <w:pStyle w:val="CommentText"/>
      </w:pPr>
      <w:r>
        <w:t>I tried to keep it brief because words will be a squeeze in this publication.</w:t>
      </w:r>
    </w:p>
  </w:comment>
  <w:comment w:id="25" w:author="Richard Williams" w:date="2020-07-21T09:36:00Z" w:initials="RW">
    <w:p w14:paraId="17697EA4" w14:textId="129365EB" w:rsidR="00C82A4A" w:rsidRDefault="00C82A4A">
      <w:pPr>
        <w:pStyle w:val="CommentText"/>
      </w:pPr>
      <w:r>
        <w:rPr>
          <w:rStyle w:val="CommentReference"/>
        </w:rPr>
        <w:annotationRef/>
      </w:r>
      <w:r>
        <w:t>I expect that if we have persuaded an editor to publish the series, then we can get a bit of leeway on the word limit.</w:t>
      </w:r>
    </w:p>
  </w:comment>
  <w:comment w:id="30" w:author="Owen" w:date="2020-06-10T14:50:00Z" w:initials="OAJ">
    <w:p w14:paraId="2F515215" w14:textId="2A4341F9" w:rsidR="007D55CB" w:rsidRDefault="007D55CB">
      <w:pPr>
        <w:pStyle w:val="CommentText"/>
      </w:pPr>
      <w:r>
        <w:rPr>
          <w:rStyle w:val="CommentReference"/>
        </w:rPr>
        <w:annotationRef/>
      </w:r>
      <w:r>
        <w:t xml:space="preserve">Remove from here. Best to deal with mainstream HIT first and then talk about emerging tech like IoT later. </w:t>
      </w:r>
    </w:p>
  </w:comment>
  <w:comment w:id="31" w:author="Ciarán McInerney" w:date="2020-06-11T16:38:00Z" w:initials="CM">
    <w:p w14:paraId="6EE68095" w14:textId="291026A3" w:rsidR="00E03105" w:rsidRDefault="00E03105">
      <w:pPr>
        <w:pStyle w:val="CommentText"/>
        <w:rPr>
          <w:rStyle w:val="CommentReference"/>
        </w:rPr>
      </w:pPr>
      <w:r>
        <w:rPr>
          <w:rStyle w:val="CommentReference"/>
        </w:rPr>
        <w:annotationRef/>
      </w:r>
      <w:r>
        <w:rPr>
          <w:rStyle w:val="CommentReference"/>
        </w:rPr>
        <w:t>I hear what you’re saying but the audience in BMJ H&amp;C Infor should be familiar with HIT, and the issues that we raise all stem from conceptualising healthcare as a system.</w:t>
      </w:r>
    </w:p>
    <w:p w14:paraId="6BA713DA" w14:textId="3F1DFE94" w:rsidR="00E03105" w:rsidRDefault="00E03105">
      <w:pPr>
        <w:pStyle w:val="CommentText"/>
        <w:rPr>
          <w:rStyle w:val="CommentReference"/>
        </w:rPr>
      </w:pPr>
      <w:r>
        <w:rPr>
          <w:rStyle w:val="CommentReference"/>
        </w:rPr>
        <w:t>I chose to mention IoT because it is not only an example but a metaphor for the structure of a health information system.</w:t>
      </w:r>
    </w:p>
    <w:p w14:paraId="7CBC3E51" w14:textId="5CAF9F5D" w:rsidR="00E03105" w:rsidRDefault="00E03105">
      <w:pPr>
        <w:pStyle w:val="CommentText"/>
        <w:rPr>
          <w:rStyle w:val="CommentReference"/>
        </w:rPr>
      </w:pPr>
    </w:p>
    <w:p w14:paraId="58818907" w14:textId="20BA981D" w:rsidR="00E03105" w:rsidRDefault="00E03105">
      <w:pPr>
        <w:pStyle w:val="CommentText"/>
      </w:pPr>
      <w:r>
        <w:rPr>
          <w:rStyle w:val="CommentReference"/>
        </w:rPr>
        <w:t>Words will be a squeeze in this publication so I think the IoT example is an efficient route to go.</w:t>
      </w:r>
    </w:p>
  </w:comment>
  <w:comment w:id="35" w:author="Rebecca Randell" w:date="2020-07-17T10:34:00Z" w:initials="RR">
    <w:p w14:paraId="3403BC13" w14:textId="7758C2E9" w:rsidR="00E124EC" w:rsidRDefault="00E124EC">
      <w:pPr>
        <w:pStyle w:val="CommentText"/>
      </w:pPr>
      <w:r>
        <w:rPr>
          <w:rStyle w:val="CommentReference"/>
        </w:rPr>
        <w:annotationRef/>
      </w:r>
      <w:r>
        <w:t>Also relevant here is the literature on information infrastructures</w:t>
      </w:r>
    </w:p>
  </w:comment>
  <w:comment w:id="32" w:author="Dawn Dowding" w:date="2020-07-17T15:42:00Z" w:initials="DD">
    <w:p w14:paraId="25E9CDDF" w14:textId="4D03748F" w:rsidR="00B51A64" w:rsidRDefault="00B51A64">
      <w:pPr>
        <w:pStyle w:val="CommentText"/>
      </w:pPr>
      <w:r>
        <w:rPr>
          <w:rStyle w:val="CommentReference"/>
        </w:rPr>
        <w:annotationRef/>
      </w:r>
      <w:r>
        <w:t>Is it worth considering that the issues is the combination of interacting HITs, that separately have their own safety issues, and then when integrated may lead to other, unanticipated safety issues that are a direct consequence of that interoperability – so complex systems….</w:t>
      </w:r>
    </w:p>
  </w:comment>
  <w:comment w:id="47" w:author="Owen" w:date="2020-06-10T14:56:00Z" w:initials="OAJ">
    <w:p w14:paraId="6D045EB1" w14:textId="2281B9E0" w:rsidR="007D55CB" w:rsidRDefault="007D55CB">
      <w:pPr>
        <w:pStyle w:val="CommentText"/>
      </w:pPr>
      <w:r>
        <w:rPr>
          <w:rStyle w:val="CommentReference"/>
        </w:rPr>
        <w:annotationRef/>
      </w:r>
      <w:r>
        <w:t>This is all good stuff but not for the Introduction. Move it to later. I think the introduction might be best placed making the point that Systems Theory is behind both HIS and Patient Safety. We can then build on the opportunity that the same theory underlies both fields making it possible to develop unifying concepts</w:t>
      </w:r>
    </w:p>
    <w:p w14:paraId="14A7BACF" w14:textId="77777777" w:rsidR="007D55CB" w:rsidRDefault="007D55CB">
      <w:pPr>
        <w:pStyle w:val="CommentText"/>
      </w:pPr>
    </w:p>
  </w:comment>
  <w:comment w:id="48" w:author="Ciarán McInerney" w:date="2020-06-11T16:44:00Z" w:initials="CM">
    <w:p w14:paraId="62BAB049" w14:textId="2FA13750" w:rsidR="0093483F" w:rsidRDefault="0093483F">
      <w:pPr>
        <w:pStyle w:val="CommentText"/>
      </w:pPr>
      <w:r>
        <w:rPr>
          <w:rStyle w:val="CommentReference"/>
        </w:rPr>
        <w:annotationRef/>
      </w:r>
      <w:r>
        <w:t>I’d be interested to hear your thoughts on how we’d word this.</w:t>
      </w:r>
    </w:p>
    <w:p w14:paraId="56D3B1AE" w14:textId="175A18EE" w:rsidR="0093483F" w:rsidRPr="0093483F" w:rsidRDefault="0093483F">
      <w:pPr>
        <w:pStyle w:val="CommentText"/>
      </w:pPr>
      <w:r>
        <w:t xml:space="preserve">My intention with these sentences was to show that the systems approach is known to be worthwhile in the study of HIT and HIS safety. But I agree that it is a </w:t>
      </w:r>
      <w:r>
        <w:rPr>
          <w:i/>
        </w:rPr>
        <w:t>nice-to-have</w:t>
      </w:r>
      <w:r>
        <w:t xml:space="preserve"> rather than a </w:t>
      </w:r>
      <w:r>
        <w:softHyphen/>
      </w:r>
      <w:r>
        <w:rPr>
          <w:i/>
        </w:rPr>
        <w:t>need-to-have</w:t>
      </w:r>
      <w:r>
        <w:t>.</w:t>
      </w:r>
    </w:p>
  </w:comment>
  <w:comment w:id="49" w:author="Rebecca Randell" w:date="2020-07-17T10:36:00Z" w:initials="RR">
    <w:p w14:paraId="233A4FF2" w14:textId="63F7D5B4" w:rsidR="00E124EC" w:rsidRDefault="00E124EC">
      <w:pPr>
        <w:pStyle w:val="CommentText"/>
      </w:pPr>
      <w:r>
        <w:rPr>
          <w:rStyle w:val="CommentReference"/>
        </w:rPr>
        <w:annotationRef/>
      </w:r>
      <w:r>
        <w:t>I would delete this sentence – I don’t think it’s necessary</w:t>
      </w:r>
    </w:p>
  </w:comment>
  <w:comment w:id="50" w:author="David Jenkins" w:date="2020-07-21T11:51:00Z" w:initials="DJ">
    <w:p w14:paraId="3EC7B27B" w14:textId="77777777" w:rsidR="00055534" w:rsidRDefault="00055534">
      <w:pPr>
        <w:pStyle w:val="CommentText"/>
      </w:pPr>
      <w:r>
        <w:rPr>
          <w:rStyle w:val="CommentReference"/>
        </w:rPr>
        <w:annotationRef/>
      </w:r>
      <w:proofErr w:type="gramStart"/>
      <w:r>
        <w:t>So</w:t>
      </w:r>
      <w:proofErr w:type="gramEnd"/>
      <w:r>
        <w:t xml:space="preserve"> this is essentially our definition of safety informatics?</w:t>
      </w:r>
    </w:p>
    <w:p w14:paraId="57DF760C" w14:textId="77777777" w:rsidR="00055534" w:rsidRDefault="00055534">
      <w:pPr>
        <w:pStyle w:val="CommentText"/>
        <w:rPr>
          <w:i/>
        </w:rPr>
      </w:pPr>
      <w:r>
        <w:t>“the use of informatics/digital technology to address t</w:t>
      </w:r>
      <w:r w:rsidRPr="008E3903">
        <w:rPr>
          <w:i/>
        </w:rPr>
        <w:t>he avoidance, prevention and amelioration of adverse outcomes or injuries stemming from the process of healthcare</w:t>
      </w:r>
      <w:r>
        <w:rPr>
          <w:i/>
        </w:rPr>
        <w:t>”.</w:t>
      </w:r>
    </w:p>
    <w:p w14:paraId="02770338" w14:textId="332B0E65" w:rsidR="00055534" w:rsidRDefault="00BF3A64">
      <w:pPr>
        <w:pStyle w:val="CommentText"/>
      </w:pPr>
      <w:r>
        <w:rPr>
          <w:i/>
        </w:rPr>
        <w:t>Just a suggestion but maybe mover the first sentence here to the end of the paragraph and then that will lead nicely onto the next paragraph discussing the three safety domains?</w:t>
      </w:r>
    </w:p>
  </w:comment>
  <w:comment w:id="51" w:author="David Jenkins" w:date="2020-07-21T11:49:00Z" w:initials="DJ">
    <w:p w14:paraId="72B87768" w14:textId="26CF86E7" w:rsidR="00055534" w:rsidRDefault="00055534">
      <w:pPr>
        <w:pStyle w:val="CommentText"/>
      </w:pPr>
      <w:r>
        <w:rPr>
          <w:rStyle w:val="CommentReference"/>
        </w:rPr>
        <w:annotationRef/>
      </w:r>
      <w:r>
        <w:t>Do we also want to include lack of (or less) regulations for new technologies compared to treatments?</w:t>
      </w:r>
    </w:p>
  </w:comment>
  <w:comment w:id="59" w:author="Rebecca Randell" w:date="2020-07-17T10:39:00Z" w:initials="RR">
    <w:p w14:paraId="4F7F15E3" w14:textId="2218F37C" w:rsidR="00E124EC" w:rsidRDefault="00E124EC">
      <w:pPr>
        <w:pStyle w:val="CommentText"/>
      </w:pPr>
      <w:r>
        <w:rPr>
          <w:rStyle w:val="CommentReference"/>
        </w:rPr>
        <w:annotationRef/>
      </w:r>
      <w:r>
        <w:t>This subsection seems to hang here on its own – can it not be integrated into the text above?</w:t>
      </w:r>
    </w:p>
  </w:comment>
  <w:comment w:id="60" w:author="Rebecca Randell" w:date="2020-07-17T10:40:00Z" w:initials="RR">
    <w:p w14:paraId="3241B13E" w14:textId="20A19FD8" w:rsidR="00E124EC" w:rsidRDefault="00E124EC">
      <w:pPr>
        <w:pStyle w:val="CommentText"/>
      </w:pPr>
      <w:r>
        <w:rPr>
          <w:rStyle w:val="CommentReference"/>
        </w:rPr>
        <w:annotationRef/>
      </w:r>
      <w:r>
        <w:t>Do we need this level of detail? I think an acknowledgement that this group exists would be enough</w:t>
      </w:r>
    </w:p>
  </w:comment>
  <w:comment w:id="62" w:author="Owen" w:date="2020-06-10T15:02:00Z" w:initials="OAJ">
    <w:p w14:paraId="024298BF" w14:textId="0BAFD9F8" w:rsidR="007D55CB" w:rsidRDefault="0093483F">
      <w:pPr>
        <w:pStyle w:val="CommentText"/>
      </w:pPr>
      <w:r>
        <w:t xml:space="preserve">Expand </w:t>
      </w:r>
      <w:r w:rsidR="007D55CB">
        <w:rPr>
          <w:rStyle w:val="CommentReference"/>
        </w:rPr>
        <w:annotationRef/>
      </w:r>
      <w:r>
        <w:t>t</w:t>
      </w:r>
      <w:r w:rsidR="007D55CB">
        <w:t>o describe recruitment process (purposive) and attendees</w:t>
      </w:r>
    </w:p>
  </w:comment>
  <w:comment w:id="63" w:author="Ciarán McInerney" w:date="2020-06-11T16:50:00Z" w:initials="CM">
    <w:p w14:paraId="138061F4" w14:textId="77777777" w:rsidR="0093483F" w:rsidRDefault="0093483F">
      <w:pPr>
        <w:pStyle w:val="CommentText"/>
      </w:pPr>
      <w:r>
        <w:rPr>
          <w:rStyle w:val="CommentReference"/>
        </w:rPr>
        <w:annotationRef/>
      </w:r>
      <w:r>
        <w:t>Early draft wording was:</w:t>
      </w:r>
    </w:p>
    <w:p w14:paraId="3FB92B64" w14:textId="43DC9D89" w:rsidR="0093483F" w:rsidRDefault="0093483F">
      <w:pPr>
        <w:pStyle w:val="CommentText"/>
      </w:pPr>
      <w:r>
        <w:t>“A workshop of &lt;</w:t>
      </w:r>
      <w:r>
        <w:rPr>
          <w:i/>
        </w:rPr>
        <w:t>final count of collaborators</w:t>
      </w:r>
      <w:r>
        <w:t>&gt; collaborators was convened who represent those who develop, evaluate and use health information technologies and their data for both research and practical purposes. Collaborators included &lt;</w:t>
      </w:r>
      <w:r>
        <w:rPr>
          <w:i/>
        </w:rPr>
        <w:t>list of roles represented by collaborators</w:t>
      </w:r>
      <w:r>
        <w:t>&gt;.”</w:t>
      </w:r>
    </w:p>
    <w:p w14:paraId="01945DE0" w14:textId="33E20A55" w:rsidR="0093483F" w:rsidRDefault="0093483F">
      <w:pPr>
        <w:pStyle w:val="CommentText"/>
      </w:pPr>
    </w:p>
    <w:p w14:paraId="01B31BF3" w14:textId="4B11742D" w:rsidR="0093483F" w:rsidRDefault="0093483F">
      <w:pPr>
        <w:pStyle w:val="CommentText"/>
      </w:pPr>
      <w:r>
        <w:t>…but I don’t know how to phrase this succinctly. Any suggestions?</w:t>
      </w:r>
    </w:p>
  </w:comment>
  <w:comment w:id="61" w:author="David Jenkins" w:date="2020-07-21T13:39:00Z" w:initials="DJ">
    <w:p w14:paraId="15D418FA" w14:textId="4A3B954C" w:rsidR="00BF3A64" w:rsidRDefault="00BF3A64">
      <w:pPr>
        <w:pStyle w:val="CommentText"/>
      </w:pPr>
      <w:r>
        <w:rPr>
          <w:rStyle w:val="CommentReference"/>
        </w:rPr>
        <w:annotationRef/>
      </w:r>
      <w:r>
        <w:t>Are we all from PSTRC’s? PSTRC is mentioned earlier so might be worth mentioning if we are all part of safety centres.</w:t>
      </w:r>
    </w:p>
  </w:comment>
  <w:comment w:id="67" w:author="Rebecca Randell" w:date="2020-07-17T10:42:00Z" w:initials="RR">
    <w:p w14:paraId="737DF72F" w14:textId="7247DBAE" w:rsidR="00E124EC" w:rsidRDefault="00E124EC">
      <w:pPr>
        <w:pStyle w:val="CommentText"/>
      </w:pPr>
      <w:r>
        <w:rPr>
          <w:rStyle w:val="CommentReference"/>
        </w:rPr>
        <w:annotationRef/>
      </w:r>
      <w:r>
        <w:t>Is this correct? Was there anyone there who was purely a user?</w:t>
      </w:r>
    </w:p>
  </w:comment>
  <w:comment w:id="70" w:author="Ciarán McInerney" w:date="2020-05-27T17:06:00Z" w:initials="CM">
    <w:p w14:paraId="3683342D" w14:textId="6275676E" w:rsidR="007D55CB" w:rsidRDefault="007D55CB">
      <w:pPr>
        <w:pStyle w:val="CommentText"/>
      </w:pPr>
      <w:r>
        <w:rPr>
          <w:rStyle w:val="CommentReference"/>
        </w:rPr>
        <w:annotationRef/>
      </w:r>
      <w:r>
        <w:rPr>
          <w:noProof/>
        </w:rPr>
        <w:t>Not sure how true this is if we never invited Tom Lawton</w:t>
      </w:r>
    </w:p>
  </w:comment>
  <w:comment w:id="73" w:author="Rebecca Randell" w:date="2020-07-17T10:44:00Z" w:initials="RR">
    <w:p w14:paraId="733BED56" w14:textId="3A7644D1" w:rsidR="001846F5" w:rsidRDefault="001846F5">
      <w:pPr>
        <w:pStyle w:val="CommentText"/>
      </w:pPr>
      <w:r>
        <w:rPr>
          <w:rStyle w:val="CommentReference"/>
        </w:rPr>
        <w:annotationRef/>
      </w:r>
      <w:r>
        <w:t>Here and below we seem to be using HIT and HIS interchangeably?</w:t>
      </w:r>
    </w:p>
  </w:comment>
  <w:comment w:id="78" w:author="Rebecca Randell" w:date="2020-07-17T10:46:00Z" w:initials="RR">
    <w:p w14:paraId="6ABFE280" w14:textId="461973EF" w:rsidR="001846F5" w:rsidRDefault="001846F5">
      <w:pPr>
        <w:pStyle w:val="CommentText"/>
      </w:pPr>
      <w:r>
        <w:rPr>
          <w:rStyle w:val="CommentReference"/>
        </w:rPr>
        <w:annotationRef/>
      </w:r>
      <w:r>
        <w:t>If here what you’re talking about is what happens when you bring the HITs in 1) together, I would say that, e.g.: ‘describe the challenges posed when these HITs are brought together within HISs’</w:t>
      </w:r>
    </w:p>
  </w:comment>
  <w:comment w:id="85" w:author="Richard Williams" w:date="2020-07-21T09:51:00Z" w:initials="RW">
    <w:p w14:paraId="31D4D312" w14:textId="6A8213E1" w:rsidR="00BF7E4A" w:rsidRDefault="00BF7E4A">
      <w:pPr>
        <w:pStyle w:val="CommentText"/>
      </w:pPr>
      <w:r>
        <w:rPr>
          <w:rStyle w:val="CommentReference"/>
        </w:rPr>
        <w:annotationRef/>
      </w:r>
      <w:r>
        <w:t>I’d be interested to know the thinking behind this third one. If my GP started using a fax machine for the first time I think most people would consider that a stretch to call it “emerging technology”</w:t>
      </w:r>
    </w:p>
  </w:comment>
  <w:comment w:id="86" w:author="Ciarán McInerney" w:date="2020-05-27T15:19:00Z" w:initials="CM">
    <w:p w14:paraId="768450E0" w14:textId="77777777" w:rsidR="007D55CB" w:rsidRDefault="007D55CB" w:rsidP="00906431">
      <w:pPr>
        <w:pStyle w:val="CommentText"/>
      </w:pPr>
      <w:r>
        <w:rPr>
          <w:rStyle w:val="CommentReference"/>
        </w:rPr>
        <w:annotationRef/>
      </w:r>
      <w:r>
        <w:rPr>
          <w:rStyle w:val="CommentReference"/>
        </w:rPr>
        <w:t>Not essential but a nice-to-have for the reader.</w:t>
      </w:r>
    </w:p>
  </w:comment>
  <w:comment w:id="87" w:author="Owen" w:date="2020-06-10T15:03:00Z" w:initials="OAJ">
    <w:p w14:paraId="703288C0" w14:textId="29A14636" w:rsidR="007D55CB" w:rsidRDefault="007D55CB">
      <w:pPr>
        <w:pStyle w:val="CommentText"/>
      </w:pPr>
      <w:r>
        <w:rPr>
          <w:rStyle w:val="CommentReference"/>
        </w:rPr>
        <w:annotationRef/>
      </w:r>
      <w:r>
        <w:t xml:space="preserve">Merge this with Section 2 where it is describing the method and then Section 3 can present Results. </w:t>
      </w:r>
    </w:p>
  </w:comment>
  <w:comment w:id="88" w:author="Ciarán McInerney" w:date="2020-06-11T11:14:00Z" w:initials="CM">
    <w:p w14:paraId="3FC65F19" w14:textId="7F6E2150" w:rsidR="007D55CB" w:rsidRDefault="007D55CB">
      <w:pPr>
        <w:pStyle w:val="CommentText"/>
      </w:pPr>
      <w:r>
        <w:rPr>
          <w:rStyle w:val="CommentReference"/>
        </w:rPr>
        <w:annotationRef/>
      </w:r>
      <w:r>
        <w:t xml:space="preserve">I’ve put the section “Characteristics of new and emerging HIT” into the previous section but not the rest because the “Challenges posed…” and the “Patient safety implications…” </w:t>
      </w:r>
      <w:r>
        <w:rPr>
          <w:i/>
          <w:u w:val="single"/>
        </w:rPr>
        <w:t>are</w:t>
      </w:r>
      <w:r>
        <w:t xml:space="preserve"> the results.</w:t>
      </w:r>
    </w:p>
    <w:p w14:paraId="3F00ECC7" w14:textId="531CB606" w:rsidR="007D55CB" w:rsidRPr="00906431" w:rsidRDefault="007D55CB">
      <w:pPr>
        <w:pStyle w:val="CommentText"/>
      </w:pPr>
      <w:r>
        <w:t>I also think “Workshop synthesis” is more informative than “Results”.</w:t>
      </w:r>
    </w:p>
  </w:comment>
  <w:comment w:id="89" w:author="Rebecca Randell" w:date="2020-07-17T10:49:00Z" w:initials="RR">
    <w:p w14:paraId="3076FBFF" w14:textId="4886D785" w:rsidR="001846F5" w:rsidRDefault="001846F5">
      <w:pPr>
        <w:pStyle w:val="CommentText"/>
      </w:pPr>
      <w:r>
        <w:rPr>
          <w:rStyle w:val="CommentReference"/>
        </w:rPr>
        <w:annotationRef/>
      </w:r>
      <w:r>
        <w:t>But I agree with Owen in the sense that the heading ‘Workshop synthesis’ sounds like a description of a method</w:t>
      </w:r>
    </w:p>
  </w:comment>
  <w:comment w:id="90" w:author="Ciarán McInerney" w:date="2020-05-20T15:34:00Z" w:initials="CM">
    <w:p w14:paraId="44A30EB1" w14:textId="3EC523A4" w:rsidR="007D55CB" w:rsidRDefault="007D55CB">
      <w:pPr>
        <w:pStyle w:val="CommentText"/>
      </w:pPr>
      <w:r>
        <w:rPr>
          <w:rStyle w:val="CommentReference"/>
        </w:rPr>
        <w:annotationRef/>
      </w:r>
      <w:r>
        <w:t>This entire section could go in a table.</w:t>
      </w:r>
    </w:p>
  </w:comment>
  <w:comment w:id="91" w:author="Rebecca Randell" w:date="2020-07-17T11:07:00Z" w:initials="RR">
    <w:p w14:paraId="34EC4086" w14:textId="77777777" w:rsidR="009978E4" w:rsidRDefault="009978E4">
      <w:pPr>
        <w:pStyle w:val="CommentText"/>
      </w:pPr>
      <w:r>
        <w:rPr>
          <w:rStyle w:val="CommentReference"/>
        </w:rPr>
        <w:annotationRef/>
      </w:r>
      <w:r>
        <w:t xml:space="preserve">Rather than listing the patient safety </w:t>
      </w:r>
      <w:r w:rsidR="00E956B3">
        <w:t>implications</w:t>
      </w:r>
      <w:r>
        <w:t xml:space="preserve"> below, I would integrate into this text, which is what you’re starting to do already</w:t>
      </w:r>
    </w:p>
    <w:p w14:paraId="0EF35AFB" w14:textId="77777777" w:rsidR="00E956B3" w:rsidRDefault="00E956B3">
      <w:pPr>
        <w:pStyle w:val="CommentText"/>
      </w:pPr>
    </w:p>
    <w:p w14:paraId="10066023" w14:textId="77777777" w:rsidR="00E956B3" w:rsidRDefault="00E956B3">
      <w:pPr>
        <w:pStyle w:val="CommentText"/>
      </w:pPr>
      <w:r>
        <w:t>I think this section needs to be reorganised to reflect the linkages between the different challenges. At a more abstract level, I think there are three key challenges:</w:t>
      </w:r>
    </w:p>
    <w:p w14:paraId="07D60BE7" w14:textId="77777777" w:rsidR="00E956B3" w:rsidRDefault="00E956B3">
      <w:pPr>
        <w:pStyle w:val="CommentText"/>
      </w:pPr>
    </w:p>
    <w:p w14:paraId="4C62EC3C" w14:textId="77777777" w:rsidR="00E956B3" w:rsidRDefault="00E956B3" w:rsidP="00E956B3">
      <w:pPr>
        <w:pStyle w:val="CommentText"/>
        <w:numPr>
          <w:ilvl w:val="0"/>
          <w:numId w:val="9"/>
        </w:numPr>
      </w:pPr>
      <w:r>
        <w:t xml:space="preserve">An environment where there is rapid innovation, often leveraging existing hardware and </w:t>
      </w:r>
      <w:r w:rsidR="00543400">
        <w:t>adding to or creating HISs</w:t>
      </w:r>
    </w:p>
    <w:p w14:paraId="72B19724" w14:textId="77777777" w:rsidR="00543400" w:rsidRDefault="00543400" w:rsidP="00E956B3">
      <w:pPr>
        <w:pStyle w:val="CommentText"/>
        <w:numPr>
          <w:ilvl w:val="0"/>
          <w:numId w:val="9"/>
        </w:numPr>
      </w:pPr>
      <w:r>
        <w:t>An increasing amount of data being collected, but less consideration of how to integrate, interpret, and present that to both healthcare professionals and patients</w:t>
      </w:r>
    </w:p>
    <w:p w14:paraId="55881C64" w14:textId="77777777" w:rsidR="00543400" w:rsidRDefault="00543400" w:rsidP="00E956B3">
      <w:pPr>
        <w:pStyle w:val="CommentText"/>
        <w:numPr>
          <w:ilvl w:val="0"/>
          <w:numId w:val="9"/>
        </w:numPr>
      </w:pPr>
      <w:r>
        <w:t>HITs leading to changes in how patients interact with the healthcare system</w:t>
      </w:r>
    </w:p>
    <w:p w14:paraId="1DC8E571" w14:textId="77777777" w:rsidR="00543400" w:rsidRDefault="00543400" w:rsidP="00543400">
      <w:pPr>
        <w:pStyle w:val="CommentText"/>
      </w:pPr>
    </w:p>
    <w:p w14:paraId="51785D5F" w14:textId="0E145EF8" w:rsidR="00543400" w:rsidRDefault="00543400" w:rsidP="00543400">
      <w:pPr>
        <w:pStyle w:val="CommentText"/>
      </w:pPr>
      <w:r>
        <w:t>Most of the frameworks below seem to link to 1, with the final framework also linking to 2</w:t>
      </w:r>
    </w:p>
  </w:comment>
  <w:comment w:id="96" w:author="Rebecca Randell" w:date="2020-07-17T11:18:00Z" w:initials="RR">
    <w:p w14:paraId="6F71DE2D" w14:textId="31D5C764" w:rsidR="00E956B3" w:rsidRDefault="00E956B3">
      <w:pPr>
        <w:pStyle w:val="CommentText"/>
      </w:pPr>
      <w:r>
        <w:rPr>
          <w:rStyle w:val="CommentReference"/>
        </w:rPr>
        <w:annotationRef/>
      </w:r>
      <w:r>
        <w:t>Is this not part of, or at least linked with, challenge 1?</w:t>
      </w:r>
    </w:p>
  </w:comment>
  <w:comment w:id="97" w:author="Rebecca Randell" w:date="2020-07-17T11:20:00Z" w:initials="RR">
    <w:p w14:paraId="714F2536" w14:textId="7BFA1537" w:rsidR="00E956B3" w:rsidRDefault="00E956B3">
      <w:pPr>
        <w:pStyle w:val="CommentText"/>
      </w:pPr>
      <w:r>
        <w:rPr>
          <w:rStyle w:val="CommentReference"/>
        </w:rPr>
        <w:annotationRef/>
      </w:r>
      <w:r>
        <w:t>This also seems to be linked with challenge 1</w:t>
      </w:r>
    </w:p>
  </w:comment>
  <w:comment w:id="98" w:author="Rebecca Randell" w:date="2020-07-17T10:55:00Z" w:initials="RR">
    <w:p w14:paraId="4E5BCD2F" w14:textId="691B47E9" w:rsidR="00D76FC3" w:rsidRDefault="00D76FC3">
      <w:pPr>
        <w:pStyle w:val="CommentText"/>
      </w:pPr>
      <w:r>
        <w:rPr>
          <w:rStyle w:val="CommentReference"/>
        </w:rPr>
        <w:annotationRef/>
      </w:r>
      <w:r>
        <w:t>Seems sweeping! Can you give one or two examples?</w:t>
      </w:r>
    </w:p>
  </w:comment>
  <w:comment w:id="99" w:author="Richard Williams" w:date="2020-07-21T10:04:00Z" w:initials="RW">
    <w:p w14:paraId="38E42793" w14:textId="0A40452B" w:rsidR="00792C05" w:rsidRDefault="00792C05">
      <w:pPr>
        <w:pStyle w:val="CommentText"/>
      </w:pPr>
      <w:r>
        <w:rPr>
          <w:rStyle w:val="CommentReference"/>
        </w:rPr>
        <w:annotationRef/>
      </w:r>
      <w:r>
        <w:t>I don’t know what this means – can it be simplified?</w:t>
      </w:r>
    </w:p>
  </w:comment>
  <w:comment w:id="100" w:author="Rebecca Randell" w:date="2020-07-17T11:27:00Z" w:initials="RR">
    <w:p w14:paraId="578A3A65" w14:textId="575B5BE1" w:rsidR="00543400" w:rsidRDefault="00543400">
      <w:pPr>
        <w:pStyle w:val="CommentText"/>
      </w:pPr>
      <w:r>
        <w:rPr>
          <w:rStyle w:val="CommentReference"/>
        </w:rPr>
        <w:annotationRef/>
      </w:r>
      <w:r>
        <w:t>There are lots of types of trust – trust in who/what are you referring to here?</w:t>
      </w:r>
    </w:p>
  </w:comment>
  <w:comment w:id="103" w:author="Rebecca Randell" w:date="2020-07-17T10:57:00Z" w:initials="RR">
    <w:p w14:paraId="78A07CA9" w14:textId="28557666" w:rsidR="00D76FC3" w:rsidRDefault="00D76FC3">
      <w:pPr>
        <w:pStyle w:val="CommentText"/>
      </w:pPr>
      <w:r>
        <w:rPr>
          <w:rStyle w:val="CommentReference"/>
        </w:rPr>
        <w:annotationRef/>
      </w:r>
      <w:r>
        <w:t>I think this needs to be expanded on to be meaningful to the reader</w:t>
      </w:r>
    </w:p>
  </w:comment>
  <w:comment w:id="104" w:author="Ciarán McInerney" w:date="2020-05-27T16:54:00Z" w:initials="CM">
    <w:p w14:paraId="6D648DFB" w14:textId="59C95684" w:rsidR="007D55CB" w:rsidRDefault="007D55CB">
      <w:pPr>
        <w:pStyle w:val="CommentText"/>
      </w:pPr>
      <w:r>
        <w:rPr>
          <w:rStyle w:val="CommentReference"/>
        </w:rPr>
        <w:annotationRef/>
      </w:r>
      <w:r>
        <w:t>Need input from the collaborative, here.</w:t>
      </w:r>
    </w:p>
  </w:comment>
  <w:comment w:id="105" w:author="Ciarán McInerney" w:date="2020-06-11T16:52:00Z" w:initials="CM">
    <w:p w14:paraId="498845E5" w14:textId="370DCAB7" w:rsidR="0093483F" w:rsidRDefault="0093483F">
      <w:pPr>
        <w:pStyle w:val="CommentText"/>
        <w:rPr>
          <w:rStyle w:val="CommentReference"/>
        </w:rPr>
      </w:pPr>
      <w:r>
        <w:rPr>
          <w:rStyle w:val="CommentReference"/>
        </w:rPr>
        <w:annotationRef/>
      </w:r>
      <w:r>
        <w:rPr>
          <w:rStyle w:val="CommentReference"/>
        </w:rPr>
        <w:t>Ibrahim mentioned in a meeting on 10</w:t>
      </w:r>
      <w:r w:rsidRPr="0093483F">
        <w:rPr>
          <w:rStyle w:val="CommentReference"/>
          <w:vertAlign w:val="superscript"/>
        </w:rPr>
        <w:t>th</w:t>
      </w:r>
      <w:r>
        <w:rPr>
          <w:rStyle w:val="CommentReference"/>
        </w:rPr>
        <w:t xml:space="preserve"> June (with Dawn Dowding, Owen and me) that healthcare professionals get annoyed with academics spouting theory without practical and actionable advice. </w:t>
      </w:r>
    </w:p>
    <w:p w14:paraId="2726AE2A" w14:textId="1EF1755E" w:rsidR="0093483F" w:rsidRDefault="0093483F">
      <w:pPr>
        <w:pStyle w:val="CommentText"/>
      </w:pPr>
      <w:r>
        <w:rPr>
          <w:rStyle w:val="CommentReference"/>
        </w:rPr>
        <w:t>We should endeavour to make these sections as practical as possible. Realistically, we’ll only be able to describe some ideas and direct readers to practical applications, or whet their appetite with the promise of future work.</w:t>
      </w:r>
    </w:p>
  </w:comment>
  <w:comment w:id="106" w:author="Rebecca Randell" w:date="2020-07-17T11:02:00Z" w:initials="RR">
    <w:p w14:paraId="4B00D603" w14:textId="131A285E" w:rsidR="00D76FC3" w:rsidRDefault="00D76FC3">
      <w:pPr>
        <w:pStyle w:val="CommentText"/>
      </w:pPr>
      <w:r>
        <w:rPr>
          <w:rStyle w:val="CommentReference"/>
        </w:rPr>
        <w:annotationRef/>
      </w:r>
      <w:r>
        <w:t>Could break it down into different types of ‘implications’, e.g. for practice, for research, for design</w:t>
      </w:r>
    </w:p>
  </w:comment>
  <w:comment w:id="107" w:author="Rebecca Randell" w:date="2020-07-17T11:10:00Z" w:initials="RR">
    <w:p w14:paraId="278C5873" w14:textId="4CF08BD2" w:rsidR="009978E4" w:rsidRDefault="009978E4">
      <w:pPr>
        <w:pStyle w:val="CommentText"/>
      </w:pPr>
      <w:r>
        <w:rPr>
          <w:rStyle w:val="CommentReference"/>
        </w:rPr>
        <w:annotationRef/>
      </w:r>
      <w:r>
        <w:t xml:space="preserve">I wonder if the sections here would be better integrated into Section 3 – so you’re looking at each challenge in turn, it’s implications for patient safety, and the ways to address that. It would make the discussion of each of the challenges more substantial and then this section could focus on a single overarching framework (see comment below). If not, you need to be really clear in this section how these frameworks respond to the different challenges identified above. </w:t>
      </w:r>
    </w:p>
    <w:p w14:paraId="4330DD91" w14:textId="77777777" w:rsidR="00B51A64" w:rsidRDefault="00B51A64">
      <w:pPr>
        <w:pStyle w:val="CommentText"/>
      </w:pPr>
    </w:p>
  </w:comment>
  <w:comment w:id="108" w:author="Dawn Dowding" w:date="2020-07-17T15:49:00Z" w:initials="DD">
    <w:p w14:paraId="44B0DB31" w14:textId="532186C5" w:rsidR="00B51A64" w:rsidRDefault="00B51A64">
      <w:pPr>
        <w:pStyle w:val="CommentText"/>
      </w:pPr>
      <w:r>
        <w:rPr>
          <w:rStyle w:val="CommentReference"/>
        </w:rPr>
        <w:annotationRef/>
      </w:r>
      <w:r>
        <w:t>Agree with Rebecca – I think it might make it hang together a bit better</w:t>
      </w:r>
    </w:p>
  </w:comment>
  <w:comment w:id="109" w:author="Richard Williams" w:date="2020-07-21T10:08:00Z" w:initials="RW">
    <w:p w14:paraId="5559E2B8" w14:textId="5BD74216" w:rsidR="00172673" w:rsidRDefault="00172673">
      <w:pPr>
        <w:pStyle w:val="CommentText"/>
      </w:pPr>
      <w:r>
        <w:rPr>
          <w:rStyle w:val="CommentReference"/>
        </w:rPr>
        <w:annotationRef/>
      </w:r>
      <w:r>
        <w:t xml:space="preserve">Agree too. Challenge – implication – recommendation. Challenge – implication – </w:t>
      </w:r>
      <w:proofErr w:type="spellStart"/>
      <w:r>
        <w:t>rcommendation</w:t>
      </w:r>
      <w:proofErr w:type="spellEnd"/>
      <w:r>
        <w:t xml:space="preserve">. </w:t>
      </w:r>
      <w:proofErr w:type="gramStart"/>
      <w:r>
        <w:t>Etc..</w:t>
      </w:r>
      <w:proofErr w:type="gramEnd"/>
      <w:r>
        <w:t xml:space="preserve"> Then a final table perhaps with just a summary of the recommendations.</w:t>
      </w:r>
    </w:p>
  </w:comment>
  <w:comment w:id="112" w:author="Rebecca Randell" w:date="2020-07-17T11:00:00Z" w:initials="RR">
    <w:p w14:paraId="7BC21D71" w14:textId="64109421" w:rsidR="00D76FC3" w:rsidRDefault="00D76FC3">
      <w:pPr>
        <w:pStyle w:val="CommentText"/>
      </w:pPr>
      <w:r>
        <w:rPr>
          <w:rStyle w:val="CommentReference"/>
        </w:rPr>
        <w:annotationRef/>
      </w:r>
      <w:r>
        <w:t>But in the introduction you say it will be a single framework</w:t>
      </w:r>
      <w:r w:rsidR="009978E4">
        <w:t xml:space="preserve"> and I think that’s what’s needed in order to make a contribution. But maybe, once the safety implications have been explicated and these frameworks have been elaborated on, it will be easier to see what that single framework might be</w:t>
      </w:r>
    </w:p>
  </w:comment>
  <w:comment w:id="115" w:author="David Jenkins" w:date="2020-07-21T13:52:00Z" w:initials="DJ">
    <w:p w14:paraId="6C7D04BD" w14:textId="42085C56" w:rsidR="0057168E" w:rsidRDefault="0057168E">
      <w:pPr>
        <w:pStyle w:val="CommentText"/>
      </w:pPr>
      <w:r>
        <w:rPr>
          <w:rStyle w:val="CommentReference"/>
        </w:rPr>
        <w:annotationRef/>
      </w:r>
      <w:r>
        <w:t xml:space="preserve">We </w:t>
      </w:r>
      <w:proofErr w:type="gramStart"/>
      <w:r>
        <w:t>don’t</w:t>
      </w:r>
      <w:proofErr w:type="gramEnd"/>
      <w:r>
        <w:t xml:space="preserve"> mention regulations for patient safety, do we want to venture down that road? We have strict regulations for </w:t>
      </w:r>
      <w:proofErr w:type="gramStart"/>
      <w:r>
        <w:t>treatments</w:t>
      </w:r>
      <w:proofErr w:type="gramEnd"/>
      <w:r>
        <w:t xml:space="preserve"> but regulations are more relaxed for technologies and only get updated/reviewed after technologies are developed or used.</w:t>
      </w:r>
    </w:p>
  </w:comment>
  <w:comment w:id="116" w:author="Ciarán McInerney" w:date="2020-05-27T16:54:00Z" w:initials="CM">
    <w:p w14:paraId="40BCE35F" w14:textId="280F48B2" w:rsidR="007D55CB" w:rsidRDefault="007D55CB">
      <w:pPr>
        <w:pStyle w:val="CommentText"/>
      </w:pPr>
      <w:r>
        <w:rPr>
          <w:rStyle w:val="CommentReference"/>
        </w:rPr>
        <w:annotationRef/>
      </w:r>
      <w:r w:rsidRPr="00DD5E0F">
        <w:t xml:space="preserve">*Suggestion: </w:t>
      </w:r>
      <w:r>
        <w:t xml:space="preserve">Ibrahim </w:t>
      </w:r>
      <w:proofErr w:type="spellStart"/>
      <w:r>
        <w:t>Habli</w:t>
      </w:r>
      <w:proofErr w:type="spellEnd"/>
      <w:r>
        <w:t xml:space="preserve"> </w:t>
      </w:r>
      <w:r w:rsidRPr="00DD5E0F">
        <w:t>(</w:t>
      </w:r>
      <w:proofErr w:type="spellStart"/>
      <w:r w:rsidRPr="00DD5E0F">
        <w:t>Uo</w:t>
      </w:r>
      <w:r>
        <w:t>Y</w:t>
      </w:r>
      <w:proofErr w:type="spellEnd"/>
      <w:r w:rsidRPr="00DD5E0F">
        <w:t>) to lead on this section*</w:t>
      </w:r>
    </w:p>
  </w:comment>
  <w:comment w:id="117" w:author="Ciarán McInerney" w:date="2020-05-27T16:54:00Z" w:initials="CM">
    <w:p w14:paraId="2222C0D8" w14:textId="631139A3" w:rsidR="007D55CB" w:rsidRPr="00DD5E0F" w:rsidRDefault="007D55CB" w:rsidP="00DD5E0F">
      <w:pPr>
        <w:rPr>
          <w:color w:val="FF0000"/>
        </w:rPr>
      </w:pPr>
      <w:r w:rsidRPr="00DD5E0F">
        <w:rPr>
          <w:rStyle w:val="CommentReference"/>
        </w:rPr>
        <w:annotationRef/>
      </w:r>
      <w:r w:rsidRPr="00DD5E0F">
        <w:t>*Suggestion: David Jenkins (UoM) to lead on this section*</w:t>
      </w:r>
    </w:p>
  </w:comment>
  <w:comment w:id="118" w:author="David Jenkins" w:date="2020-07-21T13:55:00Z" w:initials="DJ">
    <w:p w14:paraId="0B0C0355" w14:textId="77777777" w:rsidR="00AC6904" w:rsidRDefault="00AC6904">
      <w:pPr>
        <w:pStyle w:val="CommentText"/>
      </w:pPr>
      <w:r>
        <w:rPr>
          <w:rStyle w:val="CommentReference"/>
        </w:rPr>
        <w:annotationRef/>
      </w:r>
      <w:r>
        <w:t>Are we suggesting the use of dynamic and causal modelling as a solution and something that should be employed in a framework to ensure safety?</w:t>
      </w:r>
    </w:p>
    <w:p w14:paraId="02A8D3B5" w14:textId="77777777" w:rsidR="00AC6904" w:rsidRDefault="00AC6904">
      <w:pPr>
        <w:pStyle w:val="CommentText"/>
      </w:pPr>
    </w:p>
    <w:p w14:paraId="7A3F11CD" w14:textId="03AE77F0" w:rsidR="00AC6904" w:rsidRDefault="00AC6904">
      <w:pPr>
        <w:pStyle w:val="CommentText"/>
      </w:pPr>
      <w:r>
        <w:t xml:space="preserve">If </w:t>
      </w:r>
      <w:proofErr w:type="gramStart"/>
      <w:r>
        <w:t>so</w:t>
      </w:r>
      <w:proofErr w:type="gramEnd"/>
      <w:r>
        <w:t xml:space="preserve"> I can reword</w:t>
      </w:r>
      <w:r w:rsidR="00976585">
        <w:t xml:space="preserve"> on the next round of edits. I</w:t>
      </w:r>
      <w:r>
        <w:t xml:space="preserve"> would also suggest </w:t>
      </w:r>
      <w:r w:rsidR="00976585">
        <w:t xml:space="preserve">adding in </w:t>
      </w:r>
      <w:r>
        <w:t xml:space="preserve">the idea of continuous surveillance of </w:t>
      </w:r>
      <w:r w:rsidR="00976585">
        <w:t>models or technologies which links with dynamic modelling. If agree I can edit and add references?</w:t>
      </w:r>
    </w:p>
  </w:comment>
  <w:comment w:id="119" w:author="Ciarán McInerney" w:date="2020-05-27T16:54:00Z" w:initials="CM">
    <w:p w14:paraId="0C3377E9" w14:textId="7449AD3F" w:rsidR="007D55CB" w:rsidRDefault="007D55CB">
      <w:pPr>
        <w:pStyle w:val="CommentText"/>
      </w:pPr>
      <w:r>
        <w:rPr>
          <w:rStyle w:val="CommentReference"/>
        </w:rPr>
        <w:annotationRef/>
      </w:r>
      <w:r w:rsidRPr="00DD5E0F">
        <w:t xml:space="preserve">*Suggestion: </w:t>
      </w:r>
      <w:r>
        <w:t xml:space="preserve">Jon Benn </w:t>
      </w:r>
      <w:r w:rsidRPr="00DD5E0F">
        <w:t>(</w:t>
      </w:r>
      <w:proofErr w:type="spellStart"/>
      <w:r w:rsidRPr="00DD5E0F">
        <w:t>Uo</w:t>
      </w:r>
      <w:r>
        <w:t>L</w:t>
      </w:r>
      <w:proofErr w:type="spellEnd"/>
      <w:r w:rsidR="0093483F">
        <w:t>)</w:t>
      </w:r>
      <w:r w:rsidRPr="00DD5E0F">
        <w:t xml:space="preserve"> to lead on this section*</w:t>
      </w:r>
    </w:p>
  </w:comment>
  <w:comment w:id="120" w:author="Ciarán McInerney" w:date="2020-06-11T16:54:00Z" w:initials="CM">
    <w:p w14:paraId="0D0EC4CB" w14:textId="77AD72B9" w:rsidR="0093483F" w:rsidRDefault="0093483F">
      <w:pPr>
        <w:pStyle w:val="CommentText"/>
      </w:pPr>
      <w:r>
        <w:rPr>
          <w:rStyle w:val="CommentReference"/>
        </w:rPr>
        <w:annotationRef/>
      </w:r>
      <w:r>
        <w:t>Jon – I know they are not the same thing but I thought it would be useful for the reader to consider Safety Informatics from these perspectives.</w:t>
      </w:r>
    </w:p>
    <w:p w14:paraId="5417128D" w14:textId="42014173" w:rsidR="0093483F" w:rsidRDefault="0093483F">
      <w:pPr>
        <w:pStyle w:val="CommentText"/>
      </w:pPr>
      <w:r>
        <w:t xml:space="preserve">I was hoping you could very briefly describe how such perspectives could be useful to someone trying to address patient safety, especially given </w:t>
      </w:r>
      <w:r w:rsidR="00697E3A">
        <w:t>the preceding discussion about health information systems.</w:t>
      </w:r>
    </w:p>
  </w:comment>
  <w:comment w:id="121" w:author="Ciarán McInerney" w:date="2020-05-27T16:59:00Z" w:initials="CM">
    <w:p w14:paraId="0C4D886C" w14:textId="5142B394" w:rsidR="007D55CB" w:rsidRDefault="007D55CB">
      <w:pPr>
        <w:pStyle w:val="CommentText"/>
      </w:pPr>
      <w:r>
        <w:rPr>
          <w:rStyle w:val="CommentReference"/>
        </w:rPr>
        <w:annotationRef/>
      </w:r>
      <w:r>
        <w:rPr>
          <w:rStyle w:val="CommentReference"/>
        </w:rPr>
        <w:t>This section is incomplete and I’d prefer to have more input from the collaborative.</w:t>
      </w:r>
    </w:p>
  </w:comment>
  <w:comment w:id="122" w:author="Ciarán McInerney" w:date="2020-05-27T16:59:00Z" w:initials="CM">
    <w:p w14:paraId="44499CDC" w14:textId="1FB8B6E7" w:rsidR="007D55CB" w:rsidRPr="00DD5E0F" w:rsidRDefault="007D55CB">
      <w:pPr>
        <w:pStyle w:val="CommentText"/>
      </w:pPr>
      <w:r w:rsidRPr="00DD5E0F">
        <w:rPr>
          <w:rStyle w:val="CommentReference"/>
        </w:rPr>
        <w:annotationRef/>
      </w:r>
      <w:r w:rsidRPr="00DD5E0F">
        <w:t>Space permitting, we might make the publication relevant to the COVID-19 pandemic by discussing patient-safety concerns arising from sudden atypical growth in remote monitoring, remote testing, remote imaging, robotic care, and personal preventive medicine</w:t>
      </w:r>
    </w:p>
  </w:comment>
  <w:comment w:id="123" w:author="Richard Williams" w:date="2020-07-21T10:16:00Z" w:initials="RW">
    <w:p w14:paraId="58A31CEE" w14:textId="708777FE" w:rsidR="00172673" w:rsidRDefault="00172673">
      <w:pPr>
        <w:pStyle w:val="CommentText"/>
      </w:pPr>
      <w:r>
        <w:rPr>
          <w:rStyle w:val="CommentReference"/>
        </w:rPr>
        <w:annotationRef/>
      </w:r>
      <w:r>
        <w:t>I think it’s better to keep this initial paper non-COVID focussed</w:t>
      </w:r>
      <w:r w:rsidR="004D2559">
        <w:t xml:space="preserve"> in order to keep it generalised. I agree it’s hard not to mention it, but perhaps we could instead devote one of the subsequent papers in the series to COVID-19.</w:t>
      </w:r>
    </w:p>
  </w:comment>
  <w:comment w:id="126" w:author="David Jenkins" w:date="2020-07-21T13:59:00Z" w:initials="DJ">
    <w:p w14:paraId="22175CA1" w14:textId="2FBFB263" w:rsidR="00976585" w:rsidRDefault="00976585">
      <w:pPr>
        <w:pStyle w:val="CommentText"/>
      </w:pPr>
      <w:r>
        <w:rPr>
          <w:rStyle w:val="CommentReference"/>
        </w:rPr>
        <w:annotationRef/>
      </w:r>
      <w:r>
        <w:t xml:space="preserve">I agree to make it more general and stay away from </w:t>
      </w:r>
      <w:proofErr w:type="spellStart"/>
      <w:proofErr w:type="gramStart"/>
      <w:r>
        <w:t>covid</w:t>
      </w:r>
      <w:proofErr w:type="spellEnd"/>
      <w:proofErr w:type="gramEnd"/>
      <w:r>
        <w:t xml:space="preserve"> but you could discuss the relevance in relation to emerging diseases and changing populations.</w:t>
      </w:r>
    </w:p>
  </w:comment>
  <w:comment w:id="124" w:author="Owen" w:date="2020-06-10T15:10:00Z" w:initials="OAJ">
    <w:p w14:paraId="2B0F52B8" w14:textId="2C91DBA2" w:rsidR="007D55CB" w:rsidRDefault="007D55CB">
      <w:pPr>
        <w:pStyle w:val="CommentText"/>
      </w:pPr>
      <w:r>
        <w:rPr>
          <w:rStyle w:val="CommentReference"/>
        </w:rPr>
        <w:annotationRef/>
      </w:r>
      <w:r>
        <w:t xml:space="preserve">Yes. See my points at the start of the paper. </w:t>
      </w:r>
    </w:p>
    <w:p w14:paraId="44E88F53" w14:textId="77777777" w:rsidR="007D55CB" w:rsidRDefault="007D55CB">
      <w:pPr>
        <w:pStyle w:val="CommentText"/>
      </w:pPr>
    </w:p>
    <w:p w14:paraId="319A4B7D" w14:textId="42E96B9F" w:rsidR="007D55CB" w:rsidRDefault="007D55CB">
      <w:pPr>
        <w:pStyle w:val="CommentText"/>
      </w:pPr>
      <w:r>
        <w:t>In the Ibrahim/ Dawn meeting on 10</w:t>
      </w:r>
      <w:r w:rsidRPr="008077C5">
        <w:rPr>
          <w:vertAlign w:val="superscript"/>
        </w:rPr>
        <w:t>th</w:t>
      </w:r>
      <w:r>
        <w:t xml:space="preserve"> June we talked about how to position this with respect to Covid. </w:t>
      </w:r>
    </w:p>
    <w:p w14:paraId="75E3D069" w14:textId="77777777" w:rsidR="007D55CB" w:rsidRDefault="007D55CB">
      <w:pPr>
        <w:pStyle w:val="CommentText"/>
      </w:pPr>
    </w:p>
    <w:p w14:paraId="283CEB61" w14:textId="77777777" w:rsidR="007D55CB" w:rsidRDefault="007D55CB">
      <w:pPr>
        <w:pStyle w:val="CommentText"/>
      </w:pPr>
    </w:p>
    <w:p w14:paraId="441E9FFC" w14:textId="0FD27E71" w:rsidR="007D55CB" w:rsidRDefault="007D55CB">
      <w:pPr>
        <w:pStyle w:val="CommentText"/>
      </w:pPr>
      <w:r>
        <w:t xml:space="preserve">Rapid adoption of HIT has brought many benefits and new ways of working that potentially have patient safety issues. We don’t want to go backwards so we need to urgently need to address these risks and clinical safety offices and the NHS need help to do so urgently.   </w:t>
      </w:r>
    </w:p>
    <w:p w14:paraId="5DC4CAFF" w14:textId="77777777" w:rsidR="007D55CB" w:rsidRDefault="007D55CB">
      <w:pPr>
        <w:pStyle w:val="CommentText"/>
      </w:pPr>
    </w:p>
    <w:p w14:paraId="61AC7DCA" w14:textId="088CE85C" w:rsidR="007D55CB" w:rsidRDefault="007D55CB">
      <w:pPr>
        <w:pStyle w:val="CommentText"/>
      </w:pPr>
      <w:r>
        <w:t xml:space="preserve">The opposite approach to Trish G’s “hey slow down” paper but worth citing and highlighting the tension here. </w:t>
      </w:r>
    </w:p>
    <w:p w14:paraId="76BB3FD6" w14:textId="77777777" w:rsidR="007D55CB" w:rsidRDefault="007D55CB">
      <w:pPr>
        <w:pStyle w:val="CommentText"/>
      </w:pPr>
    </w:p>
    <w:p w14:paraId="20BACF64" w14:textId="2D406DFB" w:rsidR="007D55CB" w:rsidRDefault="007D55CB">
      <w:pPr>
        <w:pStyle w:val="CommentText"/>
      </w:pPr>
      <w:r>
        <w:t xml:space="preserve">We don’t want all the advances of covid to be lost by going backwards “in the name safety” (and IG etc). </w:t>
      </w:r>
    </w:p>
  </w:comment>
  <w:comment w:id="125" w:author="Ciarán McInerney" w:date="2020-06-11T12:54:00Z" w:initials="CM">
    <w:p w14:paraId="7F9F8610" w14:textId="5D8E5C1F" w:rsidR="00036F8C" w:rsidRDefault="00036F8C">
      <w:pPr>
        <w:pStyle w:val="CommentText"/>
      </w:pPr>
      <w:r>
        <w:rPr>
          <w:rStyle w:val="CommentReference"/>
        </w:rPr>
        <w:annotationRef/>
      </w:r>
      <w:r>
        <w:t xml:space="preserve">To be fair, the </w:t>
      </w:r>
      <w:proofErr w:type="spellStart"/>
      <w:r>
        <w:t>Wherton</w:t>
      </w:r>
      <w:proofErr w:type="spellEnd"/>
      <w:r>
        <w:t xml:space="preserve"> paper that Trish co-authored does not say “hey slow down”, albeit I said those words in the meeting with Ibrahim and Dawn. Instead, the </w:t>
      </w:r>
      <w:proofErr w:type="spellStart"/>
      <w:r>
        <w:t>Wherton</w:t>
      </w:r>
      <w:proofErr w:type="spellEnd"/>
      <w:r>
        <w:t xml:space="preserve"> paper says that a sociotechnical perspective will be needed if video-consultation is to be scaled up.</w:t>
      </w:r>
    </w:p>
  </w:comment>
  <w:comment w:id="127" w:author="Ciarán McInerney" w:date="2020-05-27T16:58:00Z" w:initials="CM">
    <w:p w14:paraId="7BD5659F" w14:textId="3CAFBF10" w:rsidR="007D55CB" w:rsidRDefault="007D55CB">
      <w:pPr>
        <w:pStyle w:val="CommentText"/>
      </w:pPr>
      <w:r>
        <w:rPr>
          <w:rStyle w:val="CommentReference"/>
        </w:rPr>
        <w:annotationRef/>
      </w:r>
      <w:r>
        <w:t>My attempt at making the publication relevant to COVID-19.</w:t>
      </w:r>
    </w:p>
  </w:comment>
  <w:comment w:id="128" w:author="Ciarán McInerney" w:date="2020-06-11T17:01:00Z" w:initials="CM">
    <w:p w14:paraId="132F52E3" w14:textId="764C58AD" w:rsidR="00351A05" w:rsidRDefault="00351A05">
      <w:pPr>
        <w:pStyle w:val="CommentText"/>
      </w:pPr>
      <w:r>
        <w:rPr>
          <w:rStyle w:val="CommentReference"/>
        </w:rPr>
        <w:annotationRef/>
      </w:r>
      <w:r>
        <w:rPr>
          <w:rStyle w:val="CommentReference"/>
        </w:rPr>
        <w:annotationRef/>
      </w:r>
      <w:r>
        <w:t>This will be the same reference as used earlier to guide the reader toward the proposal for the workshop series.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5A18644" w15:done="0"/>
  <w15:commentEx w15:paraId="0623D6B6" w15:paraIdParent="25A18644" w15:done="0"/>
  <w15:commentEx w15:paraId="0FCEF71A" w15:done="0"/>
  <w15:commentEx w15:paraId="1337BC8C" w15:done="0"/>
  <w15:commentEx w15:paraId="7A9ADA08" w15:done="0"/>
  <w15:commentEx w15:paraId="4DFAE5D9" w15:done="0"/>
  <w15:commentEx w15:paraId="0CC2FE43" w15:done="0"/>
  <w15:commentEx w15:paraId="3160ED6B" w15:done="0"/>
  <w15:commentEx w15:paraId="04ED30DE" w15:done="0"/>
  <w15:commentEx w15:paraId="13290D33" w15:done="0"/>
  <w15:commentEx w15:paraId="740C590F" w15:done="0"/>
  <w15:commentEx w15:paraId="0A814F05" w15:paraIdParent="740C590F" w15:done="0"/>
  <w15:commentEx w15:paraId="17697EA4" w15:paraIdParent="740C590F" w15:done="0"/>
  <w15:commentEx w15:paraId="2F515215" w15:done="0"/>
  <w15:commentEx w15:paraId="58818907" w15:paraIdParent="2F515215" w15:done="0"/>
  <w15:commentEx w15:paraId="3403BC13" w15:done="0"/>
  <w15:commentEx w15:paraId="25E9CDDF" w15:done="0"/>
  <w15:commentEx w15:paraId="14A7BACF" w15:done="0"/>
  <w15:commentEx w15:paraId="56D3B1AE" w15:paraIdParent="14A7BACF" w15:done="0"/>
  <w15:commentEx w15:paraId="233A4FF2" w15:done="0"/>
  <w15:commentEx w15:paraId="02770338" w15:done="0"/>
  <w15:commentEx w15:paraId="72B87768" w15:done="0"/>
  <w15:commentEx w15:paraId="4F7F15E3" w15:done="0"/>
  <w15:commentEx w15:paraId="3241B13E" w15:done="0"/>
  <w15:commentEx w15:paraId="024298BF" w15:done="0"/>
  <w15:commentEx w15:paraId="01B31BF3" w15:paraIdParent="024298BF" w15:done="0"/>
  <w15:commentEx w15:paraId="15D418FA" w15:done="0"/>
  <w15:commentEx w15:paraId="737DF72F" w15:done="0"/>
  <w15:commentEx w15:paraId="3683342D" w15:done="0"/>
  <w15:commentEx w15:paraId="733BED56" w15:done="0"/>
  <w15:commentEx w15:paraId="6ABFE280" w15:done="0"/>
  <w15:commentEx w15:paraId="31D4D312" w15:done="0"/>
  <w15:commentEx w15:paraId="768450E0" w15:done="0"/>
  <w15:commentEx w15:paraId="703288C0" w15:done="0"/>
  <w15:commentEx w15:paraId="3F00ECC7" w15:paraIdParent="703288C0" w15:done="0"/>
  <w15:commentEx w15:paraId="3076FBFF" w15:paraIdParent="703288C0" w15:done="0"/>
  <w15:commentEx w15:paraId="44A30EB1" w15:done="0"/>
  <w15:commentEx w15:paraId="51785D5F" w15:done="0"/>
  <w15:commentEx w15:paraId="6F71DE2D" w15:done="0"/>
  <w15:commentEx w15:paraId="714F2536" w15:done="0"/>
  <w15:commentEx w15:paraId="4E5BCD2F" w15:done="0"/>
  <w15:commentEx w15:paraId="38E42793" w15:done="0"/>
  <w15:commentEx w15:paraId="578A3A65" w15:done="0"/>
  <w15:commentEx w15:paraId="78A07CA9" w15:done="0"/>
  <w15:commentEx w15:paraId="6D648DFB" w15:done="0"/>
  <w15:commentEx w15:paraId="2726AE2A" w15:done="0"/>
  <w15:commentEx w15:paraId="4B00D603" w15:paraIdParent="2726AE2A" w15:done="0"/>
  <w15:commentEx w15:paraId="4330DD91" w15:done="0"/>
  <w15:commentEx w15:paraId="44B0DB31" w15:paraIdParent="4330DD91" w15:done="0"/>
  <w15:commentEx w15:paraId="5559E2B8" w15:paraIdParent="4330DD91" w15:done="0"/>
  <w15:commentEx w15:paraId="7BC21D71" w15:done="0"/>
  <w15:commentEx w15:paraId="6C7D04BD" w15:done="0"/>
  <w15:commentEx w15:paraId="40BCE35F" w15:done="0"/>
  <w15:commentEx w15:paraId="2222C0D8" w15:done="0"/>
  <w15:commentEx w15:paraId="7A3F11CD" w15:paraIdParent="2222C0D8" w15:done="0"/>
  <w15:commentEx w15:paraId="0C3377E9" w15:done="0"/>
  <w15:commentEx w15:paraId="5417128D" w15:paraIdParent="0C3377E9" w15:done="0"/>
  <w15:commentEx w15:paraId="0C4D886C" w15:done="0"/>
  <w15:commentEx w15:paraId="44499CDC" w15:done="0"/>
  <w15:commentEx w15:paraId="58A31CEE" w15:paraIdParent="44499CDC" w15:done="0"/>
  <w15:commentEx w15:paraId="22175CA1" w15:paraIdParent="44499CDC" w15:done="0"/>
  <w15:commentEx w15:paraId="20BACF64" w15:done="0"/>
  <w15:commentEx w15:paraId="7F9F8610" w15:paraIdParent="20BACF64" w15:done="0"/>
  <w15:commentEx w15:paraId="7BD5659F" w15:done="0"/>
  <w15:commentEx w15:paraId="132F52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BFABB" w16cex:dateUtc="2020-07-17T09:23:00Z"/>
  <w16cex:commentExtensible w16cex:durableId="22C1504B" w16cex:dateUtc="2020-07-21T10:30:00Z"/>
  <w16cex:commentExtensible w16cex:durableId="22BBFAEC" w16cex:dateUtc="2020-07-17T09:24:00Z"/>
  <w16cex:commentExtensible w16cex:durableId="22C15120" w16cex:dateUtc="2020-07-21T10:33:00Z"/>
  <w16cex:commentExtensible w16cex:durableId="22C151CE" w16cex:dateUtc="2020-07-21T10:36:00Z"/>
  <w16cex:commentExtensible w16cex:durableId="22C15234" w16cex:dateUtc="2020-07-21T10:38:00Z"/>
  <w16cex:commentExtensible w16cex:durableId="22BBFBD5" w16cex:dateUtc="2020-07-17T09:28:00Z"/>
  <w16cex:commentExtensible w16cex:durableId="22C1529F" w16cex:dateUtc="2020-07-21T10:40:00Z"/>
  <w16cex:commentExtensible w16cex:durableId="22BBFD30" w16cex:dateUtc="2020-07-17T09:34:00Z"/>
  <w16cex:commentExtensible w16cex:durableId="22BBFD9C" w16cex:dateUtc="2020-07-17T09:36:00Z"/>
  <w16cex:commentExtensible w16cex:durableId="22C1553B" w16cex:dateUtc="2020-07-21T10:51:00Z"/>
  <w16cex:commentExtensible w16cex:durableId="22C154C7" w16cex:dateUtc="2020-07-21T10:49:00Z"/>
  <w16cex:commentExtensible w16cex:durableId="22BBFE58" w16cex:dateUtc="2020-07-17T09:39:00Z"/>
  <w16cex:commentExtensible w16cex:durableId="22BBFE82" w16cex:dateUtc="2020-07-17T09:40:00Z"/>
  <w16cex:commentExtensible w16cex:durableId="22C16E83" w16cex:dateUtc="2020-07-21T12:39:00Z"/>
  <w16cex:commentExtensible w16cex:durableId="22BBFF03" w16cex:dateUtc="2020-07-17T09:42:00Z"/>
  <w16cex:commentExtensible w16cex:durableId="22BBFF74" w16cex:dateUtc="2020-07-17T09:44:00Z"/>
  <w16cex:commentExtensible w16cex:durableId="22BBFFEA" w16cex:dateUtc="2020-07-17T09:46:00Z"/>
  <w16cex:commentExtensible w16cex:durableId="22BC00C0" w16cex:dateUtc="2020-07-17T09:49:00Z"/>
  <w16cex:commentExtensible w16cex:durableId="22BC050F" w16cex:dateUtc="2020-07-17T10:07:00Z"/>
  <w16cex:commentExtensible w16cex:durableId="22BC079F" w16cex:dateUtc="2020-07-17T10:18:00Z"/>
  <w16cex:commentExtensible w16cex:durableId="22BC07EE" w16cex:dateUtc="2020-07-17T10:20:00Z"/>
  <w16cex:commentExtensible w16cex:durableId="22BC0238" w16cex:dateUtc="2020-07-17T09:55:00Z"/>
  <w16cex:commentExtensible w16cex:durableId="22BC09A4" w16cex:dateUtc="2020-07-17T10:27:00Z"/>
  <w16cex:commentExtensible w16cex:durableId="22BC0292" w16cex:dateUtc="2020-07-17T09:57:00Z"/>
  <w16cex:commentExtensible w16cex:durableId="22BC03BD" w16cex:dateUtc="2020-07-17T10:02:00Z"/>
  <w16cex:commentExtensible w16cex:durableId="22BC0351" w16cex:dateUtc="2020-07-17T10:00:00Z"/>
  <w16cex:commentExtensible w16cex:durableId="22C171AF" w16cex:dateUtc="2020-07-21T12:52:00Z"/>
  <w16cex:commentExtensible w16cex:durableId="22C17261" w16cex:dateUtc="2020-07-21T12:55:00Z"/>
  <w16cex:commentExtensible w16cex:durableId="22C1734E" w16cex:dateUtc="2020-07-21T1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A18644" w16cid:durableId="22BBFABB"/>
  <w16cid:commentId w16cid:paraId="0623D6B6" w16cid:durableId="22C1504B"/>
  <w16cid:commentId w16cid:paraId="0FCEF71A" w16cid:durableId="22BBFAEC"/>
  <w16cid:commentId w16cid:paraId="1337BC8C" w16cid:durableId="22C15120"/>
  <w16cid:commentId w16cid:paraId="7A9ADA08" w16cid:durableId="22C151CE"/>
  <w16cid:commentId w16cid:paraId="4DFAE5D9" w16cid:durableId="22BBF9F8"/>
  <w16cid:commentId w16cid:paraId="0CC2FE43" w16cid:durableId="22C15234"/>
  <w16cid:commentId w16cid:paraId="3160ED6B" w16cid:durableId="22BBFBD5"/>
  <w16cid:commentId w16cid:paraId="04ED30DE" w16cid:durableId="22C1529F"/>
  <w16cid:commentId w16cid:paraId="13290D33" w16cid:durableId="22BBF9F9"/>
  <w16cid:commentId w16cid:paraId="740C590F" w16cid:durableId="22BBF9FA"/>
  <w16cid:commentId w16cid:paraId="0A814F05" w16cid:durableId="22BBF9FB"/>
  <w16cid:commentId w16cid:paraId="17697EA4" w16cid:durableId="22C14FDC"/>
  <w16cid:commentId w16cid:paraId="2F515215" w16cid:durableId="22BBF9FC"/>
  <w16cid:commentId w16cid:paraId="58818907" w16cid:durableId="22BBF9FD"/>
  <w16cid:commentId w16cid:paraId="3403BC13" w16cid:durableId="22BBFD30"/>
  <w16cid:commentId w16cid:paraId="25E9CDDF" w16cid:durableId="22C14FE0"/>
  <w16cid:commentId w16cid:paraId="14A7BACF" w16cid:durableId="22BBF9FE"/>
  <w16cid:commentId w16cid:paraId="56D3B1AE" w16cid:durableId="22BBF9FF"/>
  <w16cid:commentId w16cid:paraId="233A4FF2" w16cid:durableId="22BBFD9C"/>
  <w16cid:commentId w16cid:paraId="02770338" w16cid:durableId="22C1553B"/>
  <w16cid:commentId w16cid:paraId="72B87768" w16cid:durableId="22C154C7"/>
  <w16cid:commentId w16cid:paraId="4F7F15E3" w16cid:durableId="22BBFE58"/>
  <w16cid:commentId w16cid:paraId="3241B13E" w16cid:durableId="22BBFE82"/>
  <w16cid:commentId w16cid:paraId="024298BF" w16cid:durableId="22BBFA00"/>
  <w16cid:commentId w16cid:paraId="01B31BF3" w16cid:durableId="22BBFA01"/>
  <w16cid:commentId w16cid:paraId="15D418FA" w16cid:durableId="22C16E83"/>
  <w16cid:commentId w16cid:paraId="737DF72F" w16cid:durableId="22BBFF03"/>
  <w16cid:commentId w16cid:paraId="3683342D" w16cid:durableId="22BBFA02"/>
  <w16cid:commentId w16cid:paraId="733BED56" w16cid:durableId="22BBFF74"/>
  <w16cid:commentId w16cid:paraId="6ABFE280" w16cid:durableId="22BBFFEA"/>
  <w16cid:commentId w16cid:paraId="31D4D312" w16cid:durableId="22C14FEC"/>
  <w16cid:commentId w16cid:paraId="768450E0" w16cid:durableId="22BBFA03"/>
  <w16cid:commentId w16cid:paraId="703288C0" w16cid:durableId="22BBFA04"/>
  <w16cid:commentId w16cid:paraId="3F00ECC7" w16cid:durableId="22BBFA05"/>
  <w16cid:commentId w16cid:paraId="3076FBFF" w16cid:durableId="22BC00C0"/>
  <w16cid:commentId w16cid:paraId="44A30EB1" w16cid:durableId="22BBFA06"/>
  <w16cid:commentId w16cid:paraId="51785D5F" w16cid:durableId="22BC050F"/>
  <w16cid:commentId w16cid:paraId="6F71DE2D" w16cid:durableId="22BC079F"/>
  <w16cid:commentId w16cid:paraId="714F2536" w16cid:durableId="22BC07EE"/>
  <w16cid:commentId w16cid:paraId="4E5BCD2F" w16cid:durableId="22BC0238"/>
  <w16cid:commentId w16cid:paraId="38E42793" w16cid:durableId="22C14FF6"/>
  <w16cid:commentId w16cid:paraId="578A3A65" w16cid:durableId="22BC09A4"/>
  <w16cid:commentId w16cid:paraId="78A07CA9" w16cid:durableId="22BC0292"/>
  <w16cid:commentId w16cid:paraId="6D648DFB" w16cid:durableId="22BBFA07"/>
  <w16cid:commentId w16cid:paraId="2726AE2A" w16cid:durableId="22BBFA08"/>
  <w16cid:commentId w16cid:paraId="4B00D603" w16cid:durableId="22BC03BD"/>
  <w16cid:commentId w16cid:paraId="4330DD91" w16cid:durableId="22C14FFC"/>
  <w16cid:commentId w16cid:paraId="44B0DB31" w16cid:durableId="22C14FFD"/>
  <w16cid:commentId w16cid:paraId="5559E2B8" w16cid:durableId="22C14FFE"/>
  <w16cid:commentId w16cid:paraId="7BC21D71" w16cid:durableId="22BC0351"/>
  <w16cid:commentId w16cid:paraId="6C7D04BD" w16cid:durableId="22C171AF"/>
  <w16cid:commentId w16cid:paraId="40BCE35F" w16cid:durableId="22BBFA09"/>
  <w16cid:commentId w16cid:paraId="2222C0D8" w16cid:durableId="22BBFA0A"/>
  <w16cid:commentId w16cid:paraId="7A3F11CD" w16cid:durableId="22C17261"/>
  <w16cid:commentId w16cid:paraId="0C3377E9" w16cid:durableId="22BBFA0B"/>
  <w16cid:commentId w16cid:paraId="5417128D" w16cid:durableId="22BBFA0C"/>
  <w16cid:commentId w16cid:paraId="0C4D886C" w16cid:durableId="22BBFA0D"/>
  <w16cid:commentId w16cid:paraId="44499CDC" w16cid:durableId="22BBFA0E"/>
  <w16cid:commentId w16cid:paraId="58A31CEE" w16cid:durableId="22C15006"/>
  <w16cid:commentId w16cid:paraId="22175CA1" w16cid:durableId="22C1734E"/>
  <w16cid:commentId w16cid:paraId="20BACF64" w16cid:durableId="22BBFA0F"/>
  <w16cid:commentId w16cid:paraId="7F9F8610" w16cid:durableId="22BBFA10"/>
  <w16cid:commentId w16cid:paraId="7BD5659F" w16cid:durableId="22BBFA11"/>
  <w16cid:commentId w16cid:paraId="132F52E3" w16cid:durableId="22BBFA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340D6F"/>
    <w:multiLevelType w:val="hybridMultilevel"/>
    <w:tmpl w:val="3958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24B2A"/>
    <w:multiLevelType w:val="hybridMultilevel"/>
    <w:tmpl w:val="94A28D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C31B65"/>
    <w:multiLevelType w:val="hybridMultilevel"/>
    <w:tmpl w:val="A6CEC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5"/>
  </w:num>
  <w:num w:numId="5">
    <w:abstractNumId w:val="7"/>
  </w:num>
  <w:num w:numId="6">
    <w:abstractNumId w:val="8"/>
  </w:num>
  <w:num w:numId="7">
    <w:abstractNumId w:val="2"/>
  </w:num>
  <w:num w:numId="8">
    <w:abstractNumId w:val="1"/>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ebecca Randell">
    <w15:presenceInfo w15:providerId="AD" w15:userId="S::rrandell@bradford.ac.uk::cbd9cd56-b502-4789-a023-e20afdff6e69"/>
  </w15:person>
  <w15:person w15:author="David Jenkins">
    <w15:presenceInfo w15:providerId="None" w15:userId="David Jenkins"/>
  </w15:person>
  <w15:person w15:author="Ciarán McInerney">
    <w15:presenceInfo w15:providerId="AD" w15:userId="S-1-5-21-1390067357-1993962763-725345543-614760"/>
  </w15:person>
  <w15:person w15:author="Richard Williams">
    <w15:presenceInfo w15:providerId="AD" w15:userId="S-1-5-21-1715567821-1957994488-725345543-182866"/>
  </w15:person>
  <w15:person w15:author="Dawn Dowding">
    <w15:presenceInfo w15:providerId="AD" w15:userId="S-1-5-21-1715567821-1957994488-725345543-6001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C3E"/>
    <w:rsid w:val="00004E11"/>
    <w:rsid w:val="000106B6"/>
    <w:rsid w:val="00010BDA"/>
    <w:rsid w:val="00021296"/>
    <w:rsid w:val="00022E7F"/>
    <w:rsid w:val="000250BA"/>
    <w:rsid w:val="00026387"/>
    <w:rsid w:val="00034A72"/>
    <w:rsid w:val="00036F8C"/>
    <w:rsid w:val="00045EB8"/>
    <w:rsid w:val="00055534"/>
    <w:rsid w:val="00084215"/>
    <w:rsid w:val="00091076"/>
    <w:rsid w:val="000A1BAC"/>
    <w:rsid w:val="000B1500"/>
    <w:rsid w:val="000B2D7E"/>
    <w:rsid w:val="000C0B41"/>
    <w:rsid w:val="000C3285"/>
    <w:rsid w:val="000C464D"/>
    <w:rsid w:val="000C663C"/>
    <w:rsid w:val="000C66E7"/>
    <w:rsid w:val="000C78E4"/>
    <w:rsid w:val="000D3954"/>
    <w:rsid w:val="000D3D43"/>
    <w:rsid w:val="000D63DD"/>
    <w:rsid w:val="000E436C"/>
    <w:rsid w:val="000F3C4B"/>
    <w:rsid w:val="00106D11"/>
    <w:rsid w:val="00112647"/>
    <w:rsid w:val="00116939"/>
    <w:rsid w:val="00145866"/>
    <w:rsid w:val="00151E77"/>
    <w:rsid w:val="00172673"/>
    <w:rsid w:val="00176F47"/>
    <w:rsid w:val="001809FF"/>
    <w:rsid w:val="001846F5"/>
    <w:rsid w:val="0019077F"/>
    <w:rsid w:val="001D250F"/>
    <w:rsid w:val="001D337E"/>
    <w:rsid w:val="001D63F3"/>
    <w:rsid w:val="001E6930"/>
    <w:rsid w:val="001E7B78"/>
    <w:rsid w:val="001F1F11"/>
    <w:rsid w:val="001F4ED1"/>
    <w:rsid w:val="001F7958"/>
    <w:rsid w:val="00202BF3"/>
    <w:rsid w:val="00203C24"/>
    <w:rsid w:val="002042AB"/>
    <w:rsid w:val="0022366B"/>
    <w:rsid w:val="002374E8"/>
    <w:rsid w:val="00243BBE"/>
    <w:rsid w:val="00250CF3"/>
    <w:rsid w:val="00254B68"/>
    <w:rsid w:val="002555AF"/>
    <w:rsid w:val="0026776C"/>
    <w:rsid w:val="00273975"/>
    <w:rsid w:val="00284465"/>
    <w:rsid w:val="00284512"/>
    <w:rsid w:val="00297CAF"/>
    <w:rsid w:val="002B1538"/>
    <w:rsid w:val="002B4E34"/>
    <w:rsid w:val="002B72B9"/>
    <w:rsid w:val="002C09D8"/>
    <w:rsid w:val="002D0046"/>
    <w:rsid w:val="002D033C"/>
    <w:rsid w:val="002D78D3"/>
    <w:rsid w:val="002E4B1D"/>
    <w:rsid w:val="002E7C97"/>
    <w:rsid w:val="002F4F7F"/>
    <w:rsid w:val="00300119"/>
    <w:rsid w:val="00300AFD"/>
    <w:rsid w:val="00317D7E"/>
    <w:rsid w:val="00322A06"/>
    <w:rsid w:val="0032493D"/>
    <w:rsid w:val="00327447"/>
    <w:rsid w:val="0033423D"/>
    <w:rsid w:val="003406D7"/>
    <w:rsid w:val="0035003E"/>
    <w:rsid w:val="00351A05"/>
    <w:rsid w:val="00386548"/>
    <w:rsid w:val="00387EBD"/>
    <w:rsid w:val="00396FBF"/>
    <w:rsid w:val="003A21A3"/>
    <w:rsid w:val="003C1579"/>
    <w:rsid w:val="003C6222"/>
    <w:rsid w:val="003D3C2C"/>
    <w:rsid w:val="003D5C61"/>
    <w:rsid w:val="003E432A"/>
    <w:rsid w:val="003F2662"/>
    <w:rsid w:val="003F4D89"/>
    <w:rsid w:val="00404DCD"/>
    <w:rsid w:val="0042675A"/>
    <w:rsid w:val="00427C91"/>
    <w:rsid w:val="00436C11"/>
    <w:rsid w:val="00440844"/>
    <w:rsid w:val="0044234D"/>
    <w:rsid w:val="004500F4"/>
    <w:rsid w:val="00471B5D"/>
    <w:rsid w:val="0048402F"/>
    <w:rsid w:val="00484E71"/>
    <w:rsid w:val="00485BDA"/>
    <w:rsid w:val="004B6407"/>
    <w:rsid w:val="004C47AD"/>
    <w:rsid w:val="004D1594"/>
    <w:rsid w:val="004D2509"/>
    <w:rsid w:val="004D2559"/>
    <w:rsid w:val="004D3B59"/>
    <w:rsid w:val="004E1810"/>
    <w:rsid w:val="004E5CE1"/>
    <w:rsid w:val="00502C2A"/>
    <w:rsid w:val="005433AE"/>
    <w:rsid w:val="00543400"/>
    <w:rsid w:val="00551408"/>
    <w:rsid w:val="005646F8"/>
    <w:rsid w:val="005669B6"/>
    <w:rsid w:val="0057168E"/>
    <w:rsid w:val="005763D2"/>
    <w:rsid w:val="005843D6"/>
    <w:rsid w:val="0058573C"/>
    <w:rsid w:val="00587210"/>
    <w:rsid w:val="005951F5"/>
    <w:rsid w:val="005B1194"/>
    <w:rsid w:val="005B384E"/>
    <w:rsid w:val="005C188E"/>
    <w:rsid w:val="005C22CE"/>
    <w:rsid w:val="005C3899"/>
    <w:rsid w:val="005D1861"/>
    <w:rsid w:val="005D5021"/>
    <w:rsid w:val="005D6A14"/>
    <w:rsid w:val="005E1870"/>
    <w:rsid w:val="0060263F"/>
    <w:rsid w:val="00636CC5"/>
    <w:rsid w:val="00645B3A"/>
    <w:rsid w:val="00656305"/>
    <w:rsid w:val="00660180"/>
    <w:rsid w:val="00660BE3"/>
    <w:rsid w:val="00660F62"/>
    <w:rsid w:val="00664690"/>
    <w:rsid w:val="006655F1"/>
    <w:rsid w:val="00670128"/>
    <w:rsid w:val="00691521"/>
    <w:rsid w:val="006930BF"/>
    <w:rsid w:val="00696E91"/>
    <w:rsid w:val="00697E3A"/>
    <w:rsid w:val="006A43D7"/>
    <w:rsid w:val="006A4C08"/>
    <w:rsid w:val="006A63CC"/>
    <w:rsid w:val="006B1420"/>
    <w:rsid w:val="006B300B"/>
    <w:rsid w:val="006D4CAF"/>
    <w:rsid w:val="006F40D7"/>
    <w:rsid w:val="006F548D"/>
    <w:rsid w:val="007013C0"/>
    <w:rsid w:val="00726CBE"/>
    <w:rsid w:val="0074365C"/>
    <w:rsid w:val="00745D0A"/>
    <w:rsid w:val="007551CF"/>
    <w:rsid w:val="007728F1"/>
    <w:rsid w:val="0077572A"/>
    <w:rsid w:val="007768B1"/>
    <w:rsid w:val="00792C05"/>
    <w:rsid w:val="007A4AE6"/>
    <w:rsid w:val="007B1433"/>
    <w:rsid w:val="007C2CFC"/>
    <w:rsid w:val="007D064F"/>
    <w:rsid w:val="007D55CB"/>
    <w:rsid w:val="007E3C62"/>
    <w:rsid w:val="007E4136"/>
    <w:rsid w:val="00806240"/>
    <w:rsid w:val="008077C5"/>
    <w:rsid w:val="00810D0C"/>
    <w:rsid w:val="00844834"/>
    <w:rsid w:val="0084507D"/>
    <w:rsid w:val="00845B9A"/>
    <w:rsid w:val="00851E30"/>
    <w:rsid w:val="00865867"/>
    <w:rsid w:val="008A0035"/>
    <w:rsid w:val="008E287D"/>
    <w:rsid w:val="008E3903"/>
    <w:rsid w:val="008F18E2"/>
    <w:rsid w:val="00904F12"/>
    <w:rsid w:val="00906431"/>
    <w:rsid w:val="0091758F"/>
    <w:rsid w:val="009224CA"/>
    <w:rsid w:val="0092381F"/>
    <w:rsid w:val="00925D03"/>
    <w:rsid w:val="0093483F"/>
    <w:rsid w:val="00942589"/>
    <w:rsid w:val="0094634B"/>
    <w:rsid w:val="009566A0"/>
    <w:rsid w:val="00957EF1"/>
    <w:rsid w:val="009667C9"/>
    <w:rsid w:val="00970743"/>
    <w:rsid w:val="0097113D"/>
    <w:rsid w:val="00976585"/>
    <w:rsid w:val="00977D1D"/>
    <w:rsid w:val="00982746"/>
    <w:rsid w:val="009978E4"/>
    <w:rsid w:val="009B3EEC"/>
    <w:rsid w:val="009D0ABB"/>
    <w:rsid w:val="009D0DA8"/>
    <w:rsid w:val="009D34D2"/>
    <w:rsid w:val="009D445B"/>
    <w:rsid w:val="009E6042"/>
    <w:rsid w:val="00A01C74"/>
    <w:rsid w:val="00A166DA"/>
    <w:rsid w:val="00A20FF2"/>
    <w:rsid w:val="00A2296F"/>
    <w:rsid w:val="00A358FA"/>
    <w:rsid w:val="00A37072"/>
    <w:rsid w:val="00A41E27"/>
    <w:rsid w:val="00A66B8C"/>
    <w:rsid w:val="00A85774"/>
    <w:rsid w:val="00AA168B"/>
    <w:rsid w:val="00AA3B35"/>
    <w:rsid w:val="00AA44BF"/>
    <w:rsid w:val="00AA6BB1"/>
    <w:rsid w:val="00AB2605"/>
    <w:rsid w:val="00AB3439"/>
    <w:rsid w:val="00AC2027"/>
    <w:rsid w:val="00AC4731"/>
    <w:rsid w:val="00AC4FD6"/>
    <w:rsid w:val="00AC6904"/>
    <w:rsid w:val="00AC7E1A"/>
    <w:rsid w:val="00AD4971"/>
    <w:rsid w:val="00AD734F"/>
    <w:rsid w:val="00AE6E53"/>
    <w:rsid w:val="00B05D6C"/>
    <w:rsid w:val="00B11DC6"/>
    <w:rsid w:val="00B16B1C"/>
    <w:rsid w:val="00B16CD2"/>
    <w:rsid w:val="00B23B5B"/>
    <w:rsid w:val="00B257BA"/>
    <w:rsid w:val="00B4439A"/>
    <w:rsid w:val="00B51A64"/>
    <w:rsid w:val="00B539A6"/>
    <w:rsid w:val="00B56E66"/>
    <w:rsid w:val="00B613F9"/>
    <w:rsid w:val="00B63A48"/>
    <w:rsid w:val="00B8035A"/>
    <w:rsid w:val="00B80719"/>
    <w:rsid w:val="00BA1042"/>
    <w:rsid w:val="00BA5A47"/>
    <w:rsid w:val="00BA7B39"/>
    <w:rsid w:val="00BB063F"/>
    <w:rsid w:val="00BB08F2"/>
    <w:rsid w:val="00BB64DA"/>
    <w:rsid w:val="00BC5580"/>
    <w:rsid w:val="00BC70AB"/>
    <w:rsid w:val="00BE037C"/>
    <w:rsid w:val="00BE4D72"/>
    <w:rsid w:val="00BE66F8"/>
    <w:rsid w:val="00BF31E9"/>
    <w:rsid w:val="00BF3A64"/>
    <w:rsid w:val="00BF48F2"/>
    <w:rsid w:val="00BF751D"/>
    <w:rsid w:val="00BF7E4A"/>
    <w:rsid w:val="00C104AB"/>
    <w:rsid w:val="00C17F5B"/>
    <w:rsid w:val="00C2018E"/>
    <w:rsid w:val="00C361D0"/>
    <w:rsid w:val="00C42EFF"/>
    <w:rsid w:val="00C4500B"/>
    <w:rsid w:val="00C4621B"/>
    <w:rsid w:val="00C60DFC"/>
    <w:rsid w:val="00C630E0"/>
    <w:rsid w:val="00C769FE"/>
    <w:rsid w:val="00C77557"/>
    <w:rsid w:val="00C82A4A"/>
    <w:rsid w:val="00C87DCA"/>
    <w:rsid w:val="00C903CD"/>
    <w:rsid w:val="00C90E7C"/>
    <w:rsid w:val="00C94FC0"/>
    <w:rsid w:val="00CB1C67"/>
    <w:rsid w:val="00CB61D2"/>
    <w:rsid w:val="00CC11BB"/>
    <w:rsid w:val="00CE48ED"/>
    <w:rsid w:val="00D00A14"/>
    <w:rsid w:val="00D018E4"/>
    <w:rsid w:val="00D10464"/>
    <w:rsid w:val="00D14F7E"/>
    <w:rsid w:val="00D43272"/>
    <w:rsid w:val="00D432FD"/>
    <w:rsid w:val="00D55A92"/>
    <w:rsid w:val="00D6264E"/>
    <w:rsid w:val="00D67540"/>
    <w:rsid w:val="00D70AD9"/>
    <w:rsid w:val="00D70CDB"/>
    <w:rsid w:val="00D76FC3"/>
    <w:rsid w:val="00D77B4B"/>
    <w:rsid w:val="00D90488"/>
    <w:rsid w:val="00DA09EC"/>
    <w:rsid w:val="00DA25EE"/>
    <w:rsid w:val="00DB6DEE"/>
    <w:rsid w:val="00DB7CE8"/>
    <w:rsid w:val="00DC3CBB"/>
    <w:rsid w:val="00DD5E0F"/>
    <w:rsid w:val="00DE29AB"/>
    <w:rsid w:val="00DF5C59"/>
    <w:rsid w:val="00E03105"/>
    <w:rsid w:val="00E124EC"/>
    <w:rsid w:val="00E20652"/>
    <w:rsid w:val="00E20AE5"/>
    <w:rsid w:val="00E27DC6"/>
    <w:rsid w:val="00E377E5"/>
    <w:rsid w:val="00E37BDE"/>
    <w:rsid w:val="00E47621"/>
    <w:rsid w:val="00E51576"/>
    <w:rsid w:val="00E538DD"/>
    <w:rsid w:val="00E619A1"/>
    <w:rsid w:val="00E72FB6"/>
    <w:rsid w:val="00E801B5"/>
    <w:rsid w:val="00E844AE"/>
    <w:rsid w:val="00E947B2"/>
    <w:rsid w:val="00E95698"/>
    <w:rsid w:val="00E956B3"/>
    <w:rsid w:val="00E971A6"/>
    <w:rsid w:val="00E97300"/>
    <w:rsid w:val="00EA645D"/>
    <w:rsid w:val="00EA677C"/>
    <w:rsid w:val="00EB41D2"/>
    <w:rsid w:val="00EB77A0"/>
    <w:rsid w:val="00EC0EB1"/>
    <w:rsid w:val="00EC26A9"/>
    <w:rsid w:val="00EC546B"/>
    <w:rsid w:val="00EC5B1F"/>
    <w:rsid w:val="00ED7385"/>
    <w:rsid w:val="00EE1801"/>
    <w:rsid w:val="00EE6CBD"/>
    <w:rsid w:val="00EF53C4"/>
    <w:rsid w:val="00F044CF"/>
    <w:rsid w:val="00F13924"/>
    <w:rsid w:val="00F32618"/>
    <w:rsid w:val="00F33529"/>
    <w:rsid w:val="00F403E4"/>
    <w:rsid w:val="00F63C3E"/>
    <w:rsid w:val="00F700A2"/>
    <w:rsid w:val="00F76262"/>
    <w:rsid w:val="00F90BA4"/>
    <w:rsid w:val="00FB2A79"/>
    <w:rsid w:val="00FC11C7"/>
    <w:rsid w:val="00FC1B5E"/>
    <w:rsid w:val="00FD1560"/>
    <w:rsid w:val="00FD2F1D"/>
    <w:rsid w:val="00FD6AAD"/>
    <w:rsid w:val="00FD7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FC86"/>
  <w15:docId w15:val="{C931F073-8741-4E18-834A-83D5687E2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700A2"/>
    <w:pPr>
      <w:keepNext/>
      <w:keepLines/>
      <w:spacing w:before="240" w:after="0"/>
      <w:jc w:val="center"/>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106D11"/>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D11"/>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F700A2"/>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semiHidden/>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semiHidden/>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 w:type="paragraph" w:styleId="Revision">
    <w:name w:val="Revision"/>
    <w:hidden/>
    <w:uiPriority w:val="99"/>
    <w:semiHidden/>
    <w:rsid w:val="00AC4F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 w:id="163305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EB6EADBE635BE4DB516C9ED21DB1856" ma:contentTypeVersion="10" ma:contentTypeDescription="Create a new document." ma:contentTypeScope="" ma:versionID="249bf2643405113e7e9d3c70d871e935">
  <xsd:schema xmlns:xsd="http://www.w3.org/2001/XMLSchema" xmlns:xs="http://www.w3.org/2001/XMLSchema" xmlns:p="http://schemas.microsoft.com/office/2006/metadata/properties" xmlns:ns3="4cb5a408-0502-4022-bd73-2ad7d474ef06" targetNamespace="http://schemas.microsoft.com/office/2006/metadata/properties" ma:root="true" ma:fieldsID="985f92d12ceb3266d061f823985bb689" ns3:_="">
    <xsd:import namespace="4cb5a408-0502-4022-bd73-2ad7d474ef0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AutoKeyPoints" minOccurs="0"/>
                <xsd:element ref="ns3:MediaServiceKeyPoint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5a408-0502-4022-bd73-2ad7d474ef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A3C543-0875-4B6A-9AB7-6309F6096C53}">
  <ds:schemaRefs>
    <ds:schemaRef ds:uri="http://schemas.openxmlformats.org/officeDocument/2006/bibliography"/>
  </ds:schemaRefs>
</ds:datastoreItem>
</file>

<file path=customXml/itemProps2.xml><?xml version="1.0" encoding="utf-8"?>
<ds:datastoreItem xmlns:ds="http://schemas.openxmlformats.org/officeDocument/2006/customXml" ds:itemID="{DA395CD6-D224-46B7-AD9B-B558D14820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b5a408-0502-4022-bd73-2ad7d474ef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24DCC9-CBAB-4943-B2F0-744E30F053E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C37764-4454-4AEC-8F8D-91B1E14314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10</Pages>
  <Words>24653</Words>
  <Characters>140524</Characters>
  <Application>Microsoft Office Word</Application>
  <DocSecurity>0</DocSecurity>
  <Lines>1171</Lines>
  <Paragraphs>329</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164848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David Jenkins</cp:lastModifiedBy>
  <cp:revision>4</cp:revision>
  <dcterms:created xsi:type="dcterms:W3CDTF">2020-07-21T10:35:00Z</dcterms:created>
  <dcterms:modified xsi:type="dcterms:W3CDTF">2020-07-21T13:01:00Z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https://csl.mendeley.com/styles/450365071/apa</vt:lpwstr>
  </property>
  <property fmtid="{D5CDD505-2E9C-101B-9397-08002B2CF9AE}" pid="12" name="Mendeley Recent Style Name 3_1">
    <vt:lpwstr>American Psychological Association 6th edition - Guntur Kusuma</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0x0101004EB6EADBE635BE4DB516C9ED21DB1856</vt:lpwstr>
  </property>
</Properties>
</file>