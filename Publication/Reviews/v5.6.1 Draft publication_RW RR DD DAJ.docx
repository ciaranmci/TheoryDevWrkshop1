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5ABCEB74" w:rsidR="003447F2" w:rsidRDefault="003447F2" w:rsidP="000F5857">
      <w:pPr>
        <w:spacing w:after="0" w:line="240" w:lineRule="auto"/>
      </w:pPr>
      <w:r w:rsidRPr="00A24D49">
        <w:rPr>
          <w:i/>
        </w:rPr>
        <w:t>Name</w:t>
      </w:r>
      <w:r>
        <w:t xml:space="preserve">: David </w:t>
      </w:r>
      <w:ins w:id="0" w:author="David Jenkins" w:date="2020-12-14T14:34:00Z">
        <w:r w:rsidR="00897400">
          <w:t xml:space="preserve">A </w:t>
        </w:r>
      </w:ins>
      <w:r>
        <w:t>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(Cantab)</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5A6189C8" w14:textId="7906FCF0" w:rsidR="0039053B" w:rsidRDefault="0039053B" w:rsidP="0076545F">
      <w: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r w:rsidRPr="0039053B">
        <w:t xml:space="preserve"> </w:t>
      </w:r>
      <w:r>
        <w:t>In this paper, we describe the output from a workshop focused on identifying the patient-safety challenges associated with emerging digital health technologies.</w:t>
      </w:r>
      <w:r w:rsidRPr="0039053B">
        <w:t xml:space="preserve"> </w:t>
      </w:r>
      <w:r>
        <w:t>We present a definition of Patient Safety Informatics that was informed by the workshop and existing literature, discuss the challenges identified in the workshop, and present recommendations to address the patient-safety concerns posed them. A</w:t>
      </w:r>
      <w:r w:rsidRPr="009B5424">
        <w:t xml:space="preserve"> key implication of considering the challenges and op</w:t>
      </w:r>
      <w:r>
        <w:t>portunities for Patient Safety Informatics wa</w:t>
      </w:r>
      <w:r w:rsidRPr="009B5424">
        <w:t>s the interdisciplinary contribution required to study digital health technologies within their embedded context</w:t>
      </w:r>
      <w:r>
        <w:t>. The principles underlying our recommendations are that of prospective action and a systems perspective that relates the social, technical and regulatory facets.</w:t>
      </w:r>
    </w:p>
    <w:p w14:paraId="5A6D7B90" w14:textId="77777777" w:rsidR="0039053B" w:rsidRPr="0076545F" w:rsidRDefault="0039053B" w:rsidP="0076545F"/>
    <w:p w14:paraId="61C049F6" w14:textId="0E666201" w:rsidR="0084507D" w:rsidRDefault="0084507D" w:rsidP="009D222D">
      <w:pPr>
        <w:pStyle w:val="Heading1"/>
      </w:pPr>
      <w:r>
        <w:t>Introduction</w:t>
      </w:r>
    </w:p>
    <w:p w14:paraId="00812596" w14:textId="746F20B4"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w:t>
      </w:r>
      <w:r w:rsidR="0039053B">
        <w:t>e consequences are for patient</w:t>
      </w:r>
      <w:r>
        <w:t xml:space="preserve">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7412E592" w14:textId="71209A72" w:rsidR="003A1A36" w:rsidRDefault="00FA0DA1" w:rsidP="000F5857">
      <w:pPr>
        <w:spacing w:after="0" w:line="240" w:lineRule="auto"/>
      </w:pPr>
      <w:r>
        <w:t>In this viewpoint paper, we</w:t>
      </w:r>
      <w:r w:rsidR="003A1A36">
        <w:t xml:space="preserve"> present a definition of Patient Safety Informatics</w:t>
      </w:r>
      <w:r w:rsidR="003C3712">
        <w:t xml:space="preserve"> that was informed by </w:t>
      </w:r>
      <w:r w:rsidR="0039053B">
        <w:t xml:space="preserve">the </w:t>
      </w:r>
      <w:r w:rsidR="003C3712">
        <w:t>workshop and existing literature</w:t>
      </w:r>
      <w:r w:rsidR="003A1A36">
        <w:t xml:space="preserve">, to discuss the challenges identified in the workshop, and to </w:t>
      </w:r>
      <w:r w:rsidR="00713797">
        <w:t xml:space="preserve">present </w:t>
      </w:r>
      <w:r w:rsidR="003A1A36">
        <w:t xml:space="preserve">recommendations to address the patient-safety concerns posed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lastRenderedPageBreak/>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3A77869C"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r w:rsidR="00C62B61">
        <w:fldChar w:fldCharType="begin" w:fldLock="1"/>
      </w:r>
      <w:r w:rsidR="00D26D5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C62B61">
        <w:fldChar w:fldCharType="separate"/>
      </w:r>
      <w:r w:rsidR="00C62B61" w:rsidRPr="00C62B61">
        <w:rPr>
          <w:noProof/>
          <w:vertAlign w:val="superscript"/>
        </w:rPr>
        <w:t>9</w:t>
      </w:r>
      <w:r w:rsidR="00C62B61">
        <w:fldChar w:fldCharType="end"/>
      </w:r>
    </w:p>
    <w:p w14:paraId="24D88517" w14:textId="1C6F8E0F"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D84EFC">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lt;sup&gt;10&lt;/sup&gt;","plainTextFormattedCitation":"10","previouslyFormattedCitation":"&lt;sup&gt;10&lt;/sup&gt;"},"properties":{"noteIndex":0},"schema":"https://github.com/citation-style-language/schema/raw/master/csl-citation.json"}</w:instrText>
      </w:r>
      <w:r w:rsidRPr="00484E71">
        <w:fldChar w:fldCharType="separate"/>
      </w:r>
      <w:r w:rsidR="00D84EFC" w:rsidRPr="00D84EFC">
        <w:rPr>
          <w:noProof/>
          <w:vertAlign w:val="superscript"/>
        </w:rPr>
        <w:t>10</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D84EFC">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11&lt;/sup&gt;","plainTextFormattedCitation":"11","previouslyFormattedCitation":"&lt;sup&gt;11&lt;/sup&gt;"},"properties":{"noteIndex":0},"schema":"https://github.com/citation-style-language/schema/raw/master/csl-citation.json"}</w:instrText>
      </w:r>
      <w:r w:rsidR="00905E65">
        <w:rPr>
          <w:rFonts w:cstheme="minorHAnsi"/>
          <w:vertAlign w:val="superscript"/>
        </w:rPr>
        <w:fldChar w:fldCharType="separate"/>
      </w:r>
      <w:r w:rsidR="00D84EFC" w:rsidRPr="00D84EFC">
        <w:rPr>
          <w:rFonts w:cstheme="minorHAnsi"/>
          <w:noProof/>
          <w:vertAlign w:val="superscript"/>
        </w:rPr>
        <w:t>11</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 and the UK’s National Health Service and the National Institute for Health and Care Excellence.</w:t>
      </w:r>
      <w:r w:rsidR="00905E65">
        <w:rPr>
          <w:rFonts w:cstheme="minorHAnsi"/>
        </w:rPr>
        <w:fldChar w:fldCharType="begin" w:fldLock="1"/>
      </w:r>
      <w:r w:rsidR="00D84EFC">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guide","type":"article"},"uris":["http://www.mendeley.com/documents/?uuid=921ddda2-98c1-4971-a0e1-1ca52db3b68f"]},{"id":"ITEM-3","itemData":{"abstract":"Introduction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Administration","given":"","non-dropping-particle":"","parse-names":false,"suffix":""}],"id":"ITEM-3","issued":{"date-parts":[["2017"]]},"title":"Digital Health Innovation Action Plan","type":"article"},"uris":["http://www.mendeley.com/documents/?uuid=7d1ac4d4-bab0-4bef-8c7d-6859e81f4c0e"]}],"mendeley":{"formattedCitation":"&lt;sup&gt;12–14&lt;/sup&gt;","plainTextFormattedCitation":"12–14","previouslyFormattedCitation":"&lt;sup&gt;12–14&lt;/sup&gt;"},"properties":{"noteIndex":0},"schema":"https://github.com/citation-style-language/schema/raw/master/csl-citation.json"}</w:instrText>
      </w:r>
      <w:r w:rsidR="00905E65">
        <w:rPr>
          <w:rFonts w:cstheme="minorHAnsi"/>
        </w:rPr>
        <w:fldChar w:fldCharType="separate"/>
      </w:r>
      <w:r w:rsidR="00D84EFC" w:rsidRPr="00D84EFC">
        <w:rPr>
          <w:rFonts w:cstheme="minorHAnsi"/>
          <w:noProof/>
          <w:vertAlign w:val="superscript"/>
        </w:rPr>
        <w:t>12–14</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00D84EFC">
        <w:rPr>
          <w:rFonts w:cstheme="minorHAnsi"/>
        </w:rPr>
        <w:t>,</w:t>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D84EFC">
        <w:rPr>
          <w:rFonts w:eastAsia="Times New Roman" w:cstheme="minorHAnsi"/>
          <w:lang w:eastAsia="en-GB"/>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15&lt;/sup&gt;","plainTextFormattedCitation":"15","previouslyFormattedCitation":"&lt;sup&gt;15&lt;/sup&gt;"},"properties":{"noteIndex":0},"schema":"https://github.com/citation-style-language/schema/raw/master/csl-citation.json"}</w:instrText>
      </w:r>
      <w:r w:rsidR="00195399" w:rsidRPr="00484E71">
        <w:rPr>
          <w:rFonts w:eastAsia="Times New Roman" w:cstheme="minorHAnsi"/>
          <w:lang w:eastAsia="en-GB"/>
        </w:rPr>
        <w:fldChar w:fldCharType="separate"/>
      </w:r>
      <w:r w:rsidR="00D84EFC" w:rsidRPr="00D84EFC">
        <w:rPr>
          <w:rFonts w:eastAsia="Times New Roman" w:cstheme="minorHAnsi"/>
          <w:noProof/>
          <w:vertAlign w:val="superscript"/>
          <w:lang w:eastAsia="en-GB"/>
        </w:rPr>
        <w:t>15</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sidR="00C62B61">
        <w:rPr>
          <w:rFonts w:cstheme="minorHAnsi"/>
        </w:rPr>
        <w:t>,</w:t>
      </w:r>
      <w:r>
        <w:rPr>
          <w:rFonts w:cstheme="minorHAnsi"/>
        </w:rPr>
        <w:fldChar w:fldCharType="begin" w:fldLock="1"/>
      </w:r>
      <w:r w:rsidR="00D84EFC">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00D84EFC" w:rsidRPr="00D84EFC">
        <w:rPr>
          <w:rFonts w:cstheme="minorHAnsi"/>
          <w:noProof/>
          <w:vertAlign w:val="superscript"/>
        </w:rPr>
        <w:t>16</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D84EFC">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17&lt;/sup&gt;","plainTextFormattedCitation":"17","previouslyFormattedCitation":"&lt;sup&gt;17&lt;/sup&gt;"},"properties":{"noteIndex":0},"schema":"https://github.com/citation-style-language/schema/raw/master/csl-citation.json"}</w:instrText>
      </w:r>
      <w:r w:rsidR="00A52E78">
        <w:rPr>
          <w:rFonts w:cstheme="minorHAnsi"/>
        </w:rPr>
        <w:fldChar w:fldCharType="separate"/>
      </w:r>
      <w:r w:rsidR="00D84EFC" w:rsidRPr="00D84EFC">
        <w:rPr>
          <w:rFonts w:cstheme="minorHAnsi"/>
          <w:noProof/>
          <w:vertAlign w:val="superscript"/>
        </w:rPr>
        <w:t>17</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D84EFC">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18&lt;/sup&gt;","plainTextFormattedCitation":"18","previouslyFormattedCitation":"&lt;sup&gt;18&lt;/sup&gt;"},"properties":{"noteIndex":0},"schema":"https://github.com/citation-style-language/schema/raw/master/csl-citation.json"}</w:instrText>
      </w:r>
      <w:r w:rsidR="00195399">
        <w:rPr>
          <w:rFonts w:cstheme="minorHAnsi"/>
        </w:rPr>
        <w:fldChar w:fldCharType="separate"/>
      </w:r>
      <w:r w:rsidR="00D84EFC" w:rsidRPr="00D84EFC">
        <w:rPr>
          <w:rFonts w:cstheme="minorHAnsi"/>
          <w:noProof/>
          <w:vertAlign w:val="superscript"/>
        </w:rPr>
        <w:t>18</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 xml:space="preserve">. </w:t>
      </w:r>
    </w:p>
    <w:p w14:paraId="35A5B95B" w14:textId="7546A0A2" w:rsidR="001326E1" w:rsidRDefault="001326E1" w:rsidP="000F5857">
      <w:pPr>
        <w:spacing w:after="0" w:line="240" w:lineRule="auto"/>
      </w:pPr>
    </w:p>
    <w:p w14:paraId="576FEE71" w14:textId="2F304458" w:rsidR="0055697B" w:rsidRDefault="00031A62" w:rsidP="000F5857">
      <w:pPr>
        <w:spacing w:after="0" w:line="240" w:lineRule="auto"/>
      </w:pPr>
      <w:r>
        <w:t>Markus</w:t>
      </w:r>
      <w:r w:rsidR="0055697B">
        <w:fldChar w:fldCharType="begin" w:fldLock="1"/>
      </w:r>
      <w:r w:rsidR="006D003E">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0055697B">
        <w:rPr>
          <w:vertAlign w:val="superscript"/>
        </w:rPr>
        <w:fldChar w:fldCharType="separate"/>
      </w:r>
      <w:r w:rsidR="006D003E" w:rsidRPr="006D003E">
        <w:rPr>
          <w:noProof/>
          <w:vertAlign w:val="superscript"/>
        </w:rPr>
        <w:t>19</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6D003E">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006A6EEC">
        <w:fldChar w:fldCharType="separate"/>
      </w:r>
      <w:r w:rsidR="006D003E" w:rsidRPr="006D003E">
        <w:rPr>
          <w:noProof/>
          <w:vertAlign w:val="superscript"/>
        </w:rPr>
        <w:t>19</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 xml:space="preserve">tion </w:t>
      </w:r>
      <w:commentRangeStart w:id="1"/>
      <w:r w:rsidR="00393EAA">
        <w:t>(t</w:t>
      </w:r>
      <w:r w:rsidR="0055697B">
        <w:t xml:space="preserve">able </w:t>
      </w:r>
      <w:r w:rsidR="00342372">
        <w:t>1</w:t>
      </w:r>
      <w:r w:rsidR="0055697B">
        <w:t xml:space="preserve">). </w:t>
      </w:r>
      <w:commentRangeEnd w:id="1"/>
      <w:r w:rsidR="0088686D">
        <w:rPr>
          <w:rStyle w:val="CommentReference"/>
        </w:rPr>
        <w:commentReference w:id="1"/>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6D003E">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20&lt;/sup&gt;","plainTextFormattedCitation":"20","previouslyFormattedCitation":"&lt;sup&gt;21&lt;/sup&gt;"},"properties":{"noteIndex":0},"schema":"https://github.com/citation-style-language/schema/raw/master/csl-citation.json"}</w:instrText>
      </w:r>
      <w:r w:rsidR="002F1A2B">
        <w:rPr>
          <w:rFonts w:cstheme="minorHAnsi"/>
          <w:vertAlign w:val="superscript"/>
        </w:rPr>
        <w:fldChar w:fldCharType="separate"/>
      </w:r>
      <w:r w:rsidR="006D003E" w:rsidRPr="006D003E">
        <w:rPr>
          <w:rFonts w:cstheme="minorHAnsi"/>
          <w:noProof/>
          <w:vertAlign w:val="superscript"/>
        </w:rPr>
        <w:t>20</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0808AAC5"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6D003E">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21&lt;/sup&gt;","plainTextFormattedCitation":"21","previouslyFormattedCitation":"&lt;sup&gt;22&lt;/sup&gt;"},"properties":{"noteIndex":0},"schema":"https://github.com/citation-style-language/schema/raw/master/csl-citation.json"}</w:instrText>
      </w:r>
      <w:r w:rsidR="00FF68E7">
        <w:rPr>
          <w:vertAlign w:val="superscript"/>
        </w:rPr>
        <w:fldChar w:fldCharType="separate"/>
      </w:r>
      <w:r w:rsidR="006D003E" w:rsidRPr="006D003E">
        <w:rPr>
          <w:noProof/>
          <w:vertAlign w:val="superscript"/>
        </w:rPr>
        <w:t>21</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D003E">
        <w:instrText>ADDIN CSL_CITATION {"citationItems":[{"id":"ITEM-1","itemData":{"DOI":"10.1136/bmjebm-2019-111282","ISSN":"25154478","author":[{"dropping-particle":"","family":"Banerjee","given":"Amitava","non-dropping-particle":"","parse-names":false,"suffix":""}],"container-title":"BMJ Evidence-Based Medicine","id":"ITEM-1","issued":{"date-parts":[["2019"]]},"page":"2-5","title":"Digital health interventions and inequalities: The case for a new paradigm","type":"article-journal","volume":"2"},"uris":["http://www.mendeley.com/documents/?uuid=6adeb88a-46df-4394-918b-076c3e901b49"]}],"mendeley":{"formattedCitation":"&lt;sup&gt;22&lt;/sup&gt;","plainTextFormattedCitation":"22","previouslyFormattedCitation":"&lt;sup&gt;23&lt;/sup&gt;"},"properties":{"noteIndex":0},"schema":"https://github.com/citation-style-language/schema/raw/master/csl-citation.json"}</w:instrText>
      </w:r>
      <w:r w:rsidR="00484E71" w:rsidRPr="0032493D">
        <w:rPr>
          <w:vertAlign w:val="superscript"/>
        </w:rPr>
        <w:fldChar w:fldCharType="separate"/>
      </w:r>
      <w:r w:rsidR="006D003E" w:rsidRPr="006D003E">
        <w:rPr>
          <w:noProof/>
          <w:vertAlign w:val="superscript"/>
        </w:rPr>
        <w:t>22</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D003E">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24&lt;/sup&gt;"},"properties":{"noteIndex":0},"schema":"https://github.com/citation-style-language/schema/raw/master/csl-citation.json"}</w:instrText>
      </w:r>
      <w:r w:rsidR="0032493D" w:rsidRPr="0032493D">
        <w:fldChar w:fldCharType="separate"/>
      </w:r>
      <w:r w:rsidR="006D003E" w:rsidRPr="006D003E">
        <w:rPr>
          <w:noProof/>
          <w:vertAlign w:val="superscript"/>
        </w:rPr>
        <w:t>23</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D003E">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24&lt;/sup&gt;","plainTextFormattedCitation":"24","previouslyFormattedCitation":"&lt;sup&gt;25&lt;/sup&gt;"},"properties":{"noteIndex":0},"schema":"https://github.com/citation-style-language/schema/raw/master/csl-citation.json"}</w:instrText>
      </w:r>
      <w:r w:rsidR="0032493D" w:rsidRPr="0032493D">
        <w:fldChar w:fldCharType="separate"/>
      </w:r>
      <w:r w:rsidR="006D003E" w:rsidRPr="006D003E">
        <w:rPr>
          <w:noProof/>
          <w:vertAlign w:val="superscript"/>
        </w:rPr>
        <w:t>24</w:t>
      </w:r>
      <w:r w:rsidR="0032493D" w:rsidRPr="0032493D">
        <w:fldChar w:fldCharType="end"/>
      </w:r>
      <w:r w:rsidR="00D10464">
        <w:t>; societal challenges like an aging population</w:t>
      </w:r>
      <w:r w:rsidR="00D10464">
        <w:fldChar w:fldCharType="begin" w:fldLock="1"/>
      </w:r>
      <w:r w:rsidR="006D003E">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25&lt;/sup&gt;","plainTextFormattedCitation":"25","previouslyFormattedCitation":"&lt;sup&gt;26&lt;/sup&gt;"},"properties":{"noteIndex":0},"schema":"https://github.com/citation-style-language/schema/raw/master/csl-citation.json"}</w:instrText>
      </w:r>
      <w:r w:rsidR="00D10464">
        <w:fldChar w:fldCharType="separate"/>
      </w:r>
      <w:r w:rsidR="006D003E" w:rsidRPr="006D003E">
        <w:rPr>
          <w:noProof/>
          <w:vertAlign w:val="superscript"/>
        </w:rPr>
        <w:t>25</w:t>
      </w:r>
      <w:r w:rsidR="00D10464">
        <w:fldChar w:fldCharType="end"/>
      </w:r>
      <w:r w:rsidR="007551CF">
        <w:t>;</w:t>
      </w:r>
      <w:r w:rsidR="000D3D43">
        <w:t xml:space="preserve"> and l</w:t>
      </w:r>
      <w:r w:rsidR="00393EAA">
        <w:t>egal and political jurisdiction</w:t>
      </w:r>
      <w:r w:rsidR="000D3D43">
        <w:t>.</w:t>
      </w:r>
      <w:r w:rsidR="00195399">
        <w:fldChar w:fldCharType="begin" w:fldLock="1"/>
      </w:r>
      <w:r w:rsidR="006D003E">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26&lt;/sup&gt;","plainTextFormattedCitation":"26","previouslyFormattedCitation":"&lt;sup&gt;27&lt;/sup&gt;"},"properties":{"noteIndex":0},"schema":"https://github.com/citation-style-language/schema/raw/master/csl-citation.json"}</w:instrText>
      </w:r>
      <w:r w:rsidR="00195399">
        <w:fldChar w:fldCharType="separate"/>
      </w:r>
      <w:r w:rsidR="006D003E" w:rsidRPr="006D003E">
        <w:rPr>
          <w:noProof/>
          <w:vertAlign w:val="superscript"/>
        </w:rPr>
        <w:t>26</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2A55B21C"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existing literature on safety informatics, and our clinical, professional and academic experience</w:t>
      </w:r>
      <w:r w:rsidR="00083EF7">
        <w:t xml:space="preserve"> (Figure 1)</w:t>
      </w:r>
      <w:r w:rsidR="00283DCD">
        <w:t>.</w:t>
      </w:r>
    </w:p>
    <w:p w14:paraId="718C9AD8" w14:textId="7A2106A0"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rsidR="006D003E">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27&lt;/sup&gt;","plainTextFormattedCitation":"27","previouslyFormattedCitation":"&lt;sup&gt;28&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27</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rsidR="006D003E">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28&lt;/sup&gt;","plainTextFormattedCitation":"28","previouslyFormattedCitation":"&lt;sup&gt;29&lt;/sup&gt;"},"properties":{"noteIndex":0},"schema":"https://github.com/citation-style-language/schema/raw/master/csl-citation.json"}</w:instrText>
      </w:r>
      <w:r w:rsidR="00713797">
        <w:fldChar w:fldCharType="separate"/>
      </w:r>
      <w:r w:rsidR="006D003E" w:rsidRPr="006D003E">
        <w:rPr>
          <w:noProof/>
          <w:vertAlign w:val="superscript"/>
        </w:rPr>
        <w:t>28</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rsidR="006D003E">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29&lt;/sup&gt;","plainTextFormattedCitation":"29","previouslyFormattedCitation":"&lt;sup&gt;30&lt;/sup&gt;"},"properties":{"noteIndex":0},"schema":"https://github.com/citation-style-language/schema/raw/master/csl-citation.json"}</w:instrText>
      </w:r>
      <w:r w:rsidR="00713797">
        <w:fldChar w:fldCharType="separate"/>
      </w:r>
      <w:r w:rsidR="006D003E" w:rsidRPr="006D003E">
        <w:rPr>
          <w:noProof/>
          <w:vertAlign w:val="superscript"/>
        </w:rPr>
        <w:t>29</w:t>
      </w:r>
      <w:r w:rsidR="00713797">
        <w:fldChar w:fldCharType="end"/>
      </w:r>
      <w:r w:rsidR="00713797">
        <w:t xml:space="preserve"> For Wang and colleagues</w:t>
      </w:r>
      <w:r>
        <w:t xml:space="preserve"> who proposed this definition</w:t>
      </w:r>
      <w:r w:rsidR="00713797">
        <w:t xml:space="preserve">, safety information </w:t>
      </w:r>
      <w:r w:rsidR="00713797">
        <w:lastRenderedPageBreak/>
        <w:t>refers to safety-related data that shows systems’ safety state and its changes.</w:t>
      </w:r>
      <w:r w:rsidR="00713797">
        <w:fldChar w:fldCharType="begin" w:fldLock="1"/>
      </w:r>
      <w:r w:rsidR="006D003E">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30,31&lt;/sup&gt;","plainTextFormattedCitation":"30,31","previouslyFormattedCitation":"&lt;sup&gt;31,32&lt;/sup&gt;"},"properties":{"noteIndex":0},"schema":"https://github.com/citation-style-language/schema/raw/master/csl-citation.json"}</w:instrText>
      </w:r>
      <w:r w:rsidR="00713797">
        <w:fldChar w:fldCharType="separate"/>
      </w:r>
      <w:r w:rsidR="006D003E" w:rsidRPr="006D003E">
        <w:rPr>
          <w:noProof/>
          <w:vertAlign w:val="superscript"/>
        </w:rPr>
        <w:t>30,31</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6D00EB5C"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6D003E">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32&lt;/sup&gt;","plainTextFormattedCitation":"32","previouslyFormattedCitation":"&lt;sup&gt;33&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32</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6D003E">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33</w:t>
      </w:r>
      <w:r w:rsidR="00713797">
        <w:fldChar w:fldCharType="end"/>
      </w:r>
    </w:p>
    <w:p w14:paraId="63AE30E4" w14:textId="0F76B300" w:rsidR="00713797" w:rsidRDefault="0031724A" w:rsidP="000F5857">
      <w:pPr>
        <w:spacing w:after="0" w:line="240" w:lineRule="auto"/>
      </w:pPr>
      <w:r>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6D003E">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34&lt;/sup&gt;","plainTextFormattedCitation":"34","previouslyFormattedCitation":"&lt;sup&gt;35&lt;/sup&gt;"},"properties":{"noteIndex":0},"schema":"https://github.com/citation-style-language/schema/raw/master/csl-citation.json"}</w:instrText>
      </w:r>
      <w:r w:rsidR="00195399">
        <w:rPr>
          <w:vertAlign w:val="superscript"/>
        </w:rPr>
        <w:fldChar w:fldCharType="separate"/>
      </w:r>
      <w:r w:rsidR="006D003E" w:rsidRPr="006D003E">
        <w:rPr>
          <w:noProof/>
          <w:vertAlign w:val="superscript"/>
        </w:rPr>
        <w:t>34</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6D003E">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on.json"}</w:instrText>
      </w:r>
      <w:r w:rsidR="00393EAA" w:rsidRPr="00322A06">
        <w:fldChar w:fldCharType="separate"/>
      </w:r>
      <w:r w:rsidR="006D003E" w:rsidRPr="006D003E">
        <w:rPr>
          <w:noProof/>
          <w:vertAlign w:val="superscript"/>
        </w:rPr>
        <w:t>33</w:t>
      </w:r>
      <w:r w:rsidR="00393EAA" w:rsidRPr="00322A06">
        <w:fldChar w:fldCharType="end"/>
      </w:r>
      <w:r w:rsidR="00533E22">
        <w:t xml:space="preserve"> </w:t>
      </w: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40E96E0A" w:rsidR="007B37B8" w:rsidRPr="00F25567" w:rsidRDefault="00AA7D50" w:rsidP="000F5857">
      <w:pPr>
        <w:pStyle w:val="Heading2"/>
        <w:spacing w:before="0" w:line="240" w:lineRule="auto"/>
      </w:pPr>
      <w:r>
        <w:t xml:space="preserve">Challenge 1: </w:t>
      </w:r>
      <w:r w:rsidR="006A25FA">
        <w:t>C</w:t>
      </w:r>
      <w:r w:rsidR="007B37B8" w:rsidRPr="00F25567">
        <w:t xml:space="preserve">onceptualising </w:t>
      </w:r>
      <w:r w:rsidR="006A25FA">
        <w:t>digital threats</w:t>
      </w:r>
    </w:p>
    <w:p w14:paraId="0E4AFA52" w14:textId="77777777" w:rsidR="00D26D55" w:rsidRDefault="0050398A" w:rsidP="000F5857">
      <w:pPr>
        <w:spacing w:after="0" w:line="240" w:lineRule="auto"/>
      </w:pPr>
      <w:r w:rsidRPr="00C62B61">
        <w:rPr>
          <w:i/>
        </w:rPr>
        <w:t xml:space="preserve">It is challenging to conceptualise threats to patient safety from </w:t>
      </w:r>
      <w:r>
        <w:rPr>
          <w:i/>
        </w:rPr>
        <w:t>digital</w:t>
      </w:r>
      <w:r w:rsidRPr="00C62B61">
        <w:rPr>
          <w:i/>
        </w:rPr>
        <w:t xml:space="preserve"> influences</w:t>
      </w:r>
      <w:r w:rsidR="00D26D55">
        <w:t>.</w:t>
      </w:r>
    </w:p>
    <w:p w14:paraId="46E976A4" w14:textId="4F3A0B77"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6D003E">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36&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35</w:t>
      </w:r>
      <w:r w:rsidR="00195399" w:rsidRPr="00777476">
        <w:fldChar w:fldCharType="end"/>
      </w:r>
      <w:r w:rsidR="007B37B8" w:rsidRPr="0050398A">
        <w:t xml:space="preserve"> This can lead to inadequate consideration of threats to patient safety.</w:t>
      </w:r>
      <w:r w:rsidR="009A3B2E" w:rsidRPr="0050398A">
        <w:t xml:space="preserve">  </w:t>
      </w:r>
      <w:r w:rsidR="009A3B2E">
        <w:t xml:space="preserve">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w:t>
      </w:r>
      <w:r w:rsidR="006A25FA">
        <w:t xml:space="preserve">ity of failures in the system. </w:t>
      </w:r>
      <w:r w:rsidR="0019681D">
        <w:t>Structured s</w:t>
      </w:r>
      <w:r w:rsidR="00BF12B0" w:rsidRPr="00777476">
        <w:t>afety cases might be a useful tool to help map the relationship between abstract influences and consequences. Safety cases are structured arguments supported b</w:t>
      </w:r>
      <w:r w:rsidR="00BF12B0" w:rsidRPr="006D003E">
        <w:t>y evidence that are used to justify why a system or a service i</w:t>
      </w:r>
      <w:r w:rsidR="009A3B2E" w:rsidRPr="006D003E">
        <w:t>s</w:t>
      </w:r>
      <w:r w:rsidR="00BF12B0" w:rsidRPr="006D003E">
        <w:t xml:space="preserve"> acceptably safe within a particular context.</w:t>
      </w:r>
      <w:r w:rsidR="00195399" w:rsidRPr="006D003E">
        <w:fldChar w:fldCharType="begin" w:fldLock="1"/>
      </w:r>
      <w:r w:rsidR="006D003E" w:rsidRPr="006D003E">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37&lt;/sup&gt;"},"properties":{"noteIndex":0},"schema":"https://github.com/citation-style-language/schema/raw/master/csl-citation.json"}</w:instrText>
      </w:r>
      <w:r w:rsidR="00195399" w:rsidRPr="006D003E">
        <w:rPr>
          <w:vertAlign w:val="superscript"/>
        </w:rPr>
        <w:fldChar w:fldCharType="separate"/>
      </w:r>
      <w:r w:rsidR="006D003E" w:rsidRPr="006D003E">
        <w:rPr>
          <w:noProof/>
          <w:vertAlign w:val="superscript"/>
        </w:rPr>
        <w:t>36</w:t>
      </w:r>
      <w:r w:rsidR="00195399" w:rsidRPr="006D003E">
        <w:fldChar w:fldCharType="end"/>
      </w:r>
      <w:r w:rsidR="00BF12B0" w:rsidRPr="006D003E">
        <w:t xml:space="preserve"> In safety-critical industries</w:t>
      </w:r>
      <w:r w:rsidR="009D222D" w:rsidRPr="006D003E">
        <w:t xml:space="preserve"> like petrochemical processing and nuclear power,</w:t>
      </w:r>
      <w:r w:rsidR="00BF12B0" w:rsidRPr="006D003E">
        <w:t xml:space="preserve"> </w:t>
      </w:r>
      <w:r w:rsidR="009D222D" w:rsidRPr="006D003E">
        <w:t>safety</w:t>
      </w:r>
      <w:r w:rsidR="00BF12B0" w:rsidRPr="006D003E">
        <w:t xml:space="preserve"> cases are an established means by which confidence in the safety of the system is communicated to, and</w:t>
      </w:r>
      <w:r w:rsidR="00BF12B0" w:rsidRPr="00777476">
        <w:t xml:space="preserve">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w:t>
      </w:r>
      <w:r w:rsidR="00BF12B0" w:rsidRPr="00777476">
        <w:lastRenderedPageBreak/>
        <w:t>risk and safety.</w:t>
      </w:r>
      <w:r w:rsidR="00195399" w:rsidRPr="00777476">
        <w:fldChar w:fldCharType="begin" w:fldLock="1"/>
      </w:r>
      <w:r w:rsidR="006D003E">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38,39&lt;/sup&gt;"},"properties":{"noteIndex":0},"schema":"https://github.com/citation-style-language/schema/raw/master/csl-citation.json"}</w:instrText>
      </w:r>
      <w:r w:rsidR="00195399" w:rsidRPr="00777476">
        <w:fldChar w:fldCharType="separate"/>
      </w:r>
      <w:r w:rsidR="006D003E" w:rsidRPr="006D003E">
        <w:rPr>
          <w:noProof/>
          <w:vertAlign w:val="superscript"/>
        </w:rPr>
        <w:t>37,38</w:t>
      </w:r>
      <w:r w:rsidR="00195399" w:rsidRPr="00777476">
        <w:fldChar w:fldCharType="end"/>
      </w:r>
      <w:r w:rsidR="00BF12B0" w:rsidRPr="00777476">
        <w:t xml:space="preserve"> </w:t>
      </w:r>
      <w:r w:rsidR="008D06DB" w:rsidRPr="00777476">
        <w:t>Thus, p</w:t>
      </w:r>
      <w:r w:rsidR="00BF12B0" w:rsidRPr="00777476">
        <w:t xml:space="preserve">atient safety might be facilitated by the use of dynamic, multi-view safety cases for </w:t>
      </w:r>
      <w:r w:rsidR="00977083">
        <w:t xml:space="preserve">digital </w:t>
      </w:r>
      <w:r w:rsidR="009D222D">
        <w:t>health technology</w:t>
      </w:r>
      <w:r w:rsidR="00BF12B0" w:rsidRPr="00777476">
        <w:t xml:space="preserve"> and for healthcare services.</w:t>
      </w:r>
      <w:r w:rsidR="00195399" w:rsidRPr="00777476">
        <w:fldChar w:fldCharType="begin" w:fldLock="1"/>
      </w:r>
      <w:r w:rsidR="006D003E">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lt;sup&gt;39–41&lt;/sup&gt;","plainTextFormattedCitation":"39–41","previouslyFormattedCitation":"&lt;sup&gt;40–42&lt;/sup&gt;"},"properties":{"noteIndex":0},"schema":"https://github.com/citation-style-language/schema/raw/master/csl-citation.json"}</w:instrText>
      </w:r>
      <w:r w:rsidR="00195399" w:rsidRPr="00777476">
        <w:fldChar w:fldCharType="separate"/>
      </w:r>
      <w:r w:rsidR="006D003E" w:rsidRPr="006D003E">
        <w:rPr>
          <w:noProof/>
          <w:vertAlign w:val="superscript"/>
        </w:rPr>
        <w:t>39–41</w:t>
      </w:r>
      <w:r w:rsidR="00195399" w:rsidRPr="00777476">
        <w:fldChar w:fldCharType="end"/>
      </w:r>
    </w:p>
    <w:p w14:paraId="2E3DCD29" w14:textId="063A50D0" w:rsidR="007B37B8" w:rsidRPr="00F25567" w:rsidRDefault="007B37B8" w:rsidP="000F5857">
      <w:pPr>
        <w:spacing w:after="0" w:line="240" w:lineRule="auto"/>
      </w:pPr>
    </w:p>
    <w:p w14:paraId="169DB9F5" w14:textId="7AB3432B" w:rsidR="001352CF" w:rsidRPr="00F25567" w:rsidRDefault="001352CF" w:rsidP="001352CF">
      <w:pPr>
        <w:pStyle w:val="Heading2"/>
        <w:spacing w:before="0" w:line="240" w:lineRule="auto"/>
      </w:pPr>
      <w:r>
        <w:t xml:space="preserve">Challenge </w:t>
      </w:r>
      <w:r w:rsidR="00606DC1">
        <w:t>2</w:t>
      </w:r>
      <w:r>
        <w:t>: Trustin</w:t>
      </w:r>
      <w:r w:rsidR="002F5F44">
        <w:t>g</w:t>
      </w:r>
      <w:r w:rsidR="005561E8">
        <w:t xml:space="preserve"> </w:t>
      </w:r>
      <w:commentRangeStart w:id="2"/>
      <w:r w:rsidR="005561E8">
        <w:t>increasingly-</w:t>
      </w:r>
      <w:r w:rsidR="5838CD5C">
        <w:t>complex systems</w:t>
      </w:r>
      <w:commentRangeEnd w:id="2"/>
      <w:r w:rsidR="003E0FC8">
        <w:rPr>
          <w:rStyle w:val="CommentReference"/>
          <w:rFonts w:asciiTheme="minorHAnsi" w:eastAsiaTheme="minorHAnsi" w:hAnsiTheme="minorHAnsi" w:cstheme="minorBidi"/>
        </w:rPr>
        <w:commentReference w:id="2"/>
      </w:r>
    </w:p>
    <w:p w14:paraId="1A9ECD0C" w14:textId="1F485077" w:rsidR="28CB91FA" w:rsidRDefault="28CB91FA" w:rsidP="2D17E58B">
      <w:pPr>
        <w:spacing w:after="0" w:line="240" w:lineRule="auto"/>
        <w:rPr>
          <w:i/>
          <w:iCs/>
        </w:rPr>
      </w:pPr>
      <w:r w:rsidRPr="2D17E58B">
        <w:rPr>
          <w:i/>
          <w:iCs/>
        </w:rPr>
        <w:t>Introduci</w:t>
      </w:r>
      <w:r w:rsidR="1D11D449" w:rsidRPr="2D17E58B">
        <w:rPr>
          <w:i/>
          <w:iCs/>
        </w:rPr>
        <w:t xml:space="preserve">ng </w:t>
      </w:r>
      <w:r w:rsidRPr="2D17E58B">
        <w:rPr>
          <w:i/>
          <w:iCs/>
        </w:rPr>
        <w:t xml:space="preserve">new technologies into healthcare </w:t>
      </w:r>
      <w:r w:rsidR="72B8E41F" w:rsidRPr="2D17E58B">
        <w:rPr>
          <w:i/>
          <w:iCs/>
        </w:rPr>
        <w:t>processes</w:t>
      </w:r>
      <w:r w:rsidRPr="2D17E58B">
        <w:rPr>
          <w:i/>
          <w:iCs/>
        </w:rPr>
        <w:t xml:space="preserve"> </w:t>
      </w:r>
      <w:r w:rsidR="28A7FF2B" w:rsidRPr="2D17E58B">
        <w:rPr>
          <w:i/>
          <w:iCs/>
        </w:rPr>
        <w:t xml:space="preserve">can </w:t>
      </w:r>
      <w:r w:rsidRPr="2D17E58B">
        <w:rPr>
          <w:i/>
          <w:iCs/>
        </w:rPr>
        <w:t>challenge t</w:t>
      </w:r>
      <w:r w:rsidR="3C88EEE3" w:rsidRPr="2D17E58B">
        <w:rPr>
          <w:i/>
          <w:iCs/>
        </w:rPr>
        <w:t>rust between patients</w:t>
      </w:r>
      <w:r w:rsidR="735C38A8" w:rsidRPr="2D17E58B">
        <w:rPr>
          <w:i/>
          <w:iCs/>
        </w:rPr>
        <w:t xml:space="preserve">, </w:t>
      </w:r>
      <w:r w:rsidR="3C88EEE3" w:rsidRPr="2D17E58B">
        <w:rPr>
          <w:i/>
          <w:iCs/>
        </w:rPr>
        <w:t>healthcare pro</w:t>
      </w:r>
      <w:r w:rsidR="11D09237" w:rsidRPr="2D17E58B">
        <w:rPr>
          <w:i/>
          <w:iCs/>
        </w:rPr>
        <w:t>fessional and healthcare organisations</w:t>
      </w:r>
      <w:r w:rsidR="7C2BE924" w:rsidRPr="2D17E58B">
        <w:rPr>
          <w:i/>
          <w:iCs/>
        </w:rPr>
        <w:t>.</w:t>
      </w:r>
    </w:p>
    <w:p w14:paraId="72380810" w14:textId="7BB4638C" w:rsidR="001F3F5B" w:rsidRDefault="001352CF" w:rsidP="000E12D1">
      <w:pPr>
        <w:spacing w:after="0" w:line="240" w:lineRule="auto"/>
      </w:pPr>
      <w:r>
        <w:t xml:space="preserve">Trust </w:t>
      </w:r>
      <w:r w:rsidR="00337F12">
        <w:t>is integral to</w:t>
      </w:r>
      <w:r>
        <w:t xml:space="preserve"> patient care</w:t>
      </w:r>
      <w:r w:rsidR="005718E6">
        <w:t xml:space="preserve"> and is, partly, a</w:t>
      </w:r>
      <w:r>
        <w:t xml:space="preserve"> function of inter-personal </w:t>
      </w:r>
      <w:r w:rsidR="00E10B43">
        <w:t xml:space="preserve">behaviours between patients, healthcare professionals, and </w:t>
      </w:r>
      <w:r w:rsidR="00977083">
        <w:t xml:space="preserve">digital </w:t>
      </w:r>
      <w:r w:rsidR="00E10B43">
        <w:t>health technology developers</w:t>
      </w:r>
      <w:r w:rsidR="005718E6">
        <w:t>.</w:t>
      </w:r>
      <w:r>
        <w:fldChar w:fldCharType="begin" w:fldLock="1"/>
      </w:r>
      <w:r w:rsidR="006D003E">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42,43&lt;/sup&gt;","plainTextFormattedCitation":"42,43","previouslyFormattedCitation":"&lt;sup&gt;43,44&lt;/sup&gt;"},"properties":{"noteIndex":0},"schema":"https://github.com/citation-style-language/schema/raw/master/csl-citation.json"}</w:instrText>
      </w:r>
      <w:r>
        <w:rPr>
          <w:vertAlign w:val="superscript"/>
        </w:rPr>
        <w:fldChar w:fldCharType="separate"/>
      </w:r>
      <w:r w:rsidR="006D003E" w:rsidRPr="006D003E">
        <w:rPr>
          <w:noProof/>
          <w:vertAlign w:val="superscript"/>
        </w:rPr>
        <w:t>42,43</w:t>
      </w:r>
      <w:r>
        <w:fldChar w:fldCharType="end"/>
      </w:r>
      <w:r w:rsidR="005718E6">
        <w:t xml:space="preserve"> </w:t>
      </w:r>
      <w:r w:rsidR="00A53AD6">
        <w:t xml:space="preserve">Unlike intermediary technologies that facilitate inter-personal interactions (e.g. telephone appointments and online booking systems), other technologies like risk assessment algorithms or </w:t>
      </w:r>
      <w:r w:rsidR="000E12D1">
        <w:t>web-based treatment-</w:t>
      </w:r>
      <w:r w:rsidR="00A53AD6">
        <w:t>options apps complicate the person-to-person relationship synonymous with quality care.</w:t>
      </w:r>
      <w:r w:rsidR="000A4213">
        <w:t xml:space="preserve"> This</w:t>
      </w:r>
      <w:r w:rsidR="000E12D1">
        <w:t xml:space="preserve"> complication </w:t>
      </w:r>
      <w:r w:rsidR="00DB3D72">
        <w:t>introduces</w:t>
      </w:r>
      <w:r w:rsidR="000E12D1">
        <w:t xml:space="preserve"> alternative sources of information, the </w:t>
      </w:r>
      <w:r w:rsidR="000A4213">
        <w:t>origin</w:t>
      </w:r>
      <w:r w:rsidR="000E12D1">
        <w:t xml:space="preserve"> and quality of which might not be known by patient nor healthcare professional.</w:t>
      </w:r>
      <w:r w:rsidR="001F3F5B">
        <w:t xml:space="preserve"> Patients’ safety can be threatened by </w:t>
      </w:r>
      <w:r w:rsidR="006A25FA">
        <w:t xml:space="preserve">the </w:t>
      </w:r>
      <w:r w:rsidR="001F3F5B">
        <w:t xml:space="preserve">misinformation and disinformation </w:t>
      </w:r>
      <w:r w:rsidR="00DB3D72">
        <w:t xml:space="preserve">provided by these </w:t>
      </w:r>
      <w:r w:rsidR="001F3F5B">
        <w:t>sources.</w:t>
      </w:r>
      <w:r>
        <w:fldChar w:fldCharType="begin" w:fldLock="1"/>
      </w:r>
      <w:r w:rsidR="006D003E">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44&lt;/sup&gt;","plainTextFormattedCitation":"44","previouslyFormattedCitation":"&lt;sup&gt;45&lt;/sup&gt;"},"properties":{"noteIndex":0},"schema":"https://github.com/citation-style-language/schema/raw/master/csl-citation.json"}</w:instrText>
      </w:r>
      <w:r>
        <w:rPr>
          <w:vertAlign w:val="superscript"/>
        </w:rPr>
        <w:fldChar w:fldCharType="separate"/>
      </w:r>
      <w:r w:rsidR="006D003E" w:rsidRPr="006D003E">
        <w:rPr>
          <w:noProof/>
          <w:vertAlign w:val="superscript"/>
        </w:rPr>
        <w:t>44</w:t>
      </w:r>
      <w:r>
        <w:fldChar w:fldCharType="end"/>
      </w:r>
    </w:p>
    <w:p w14:paraId="100597A6" w14:textId="7CE1AA6B" w:rsidR="001352CF" w:rsidRDefault="242F1E54" w:rsidP="2D17E58B">
      <w:pPr>
        <w:spacing w:after="0" w:line="240" w:lineRule="auto"/>
      </w:pPr>
      <w:r>
        <w:t>Safety is sometimes assumed from ignorance or lack of engagement with what patients perceive as inaccessibly complex technology and systems.</w:t>
      </w:r>
      <w:r w:rsidR="00F24ABF">
        <w:fldChar w:fldCharType="begin" w:fldLock="1"/>
      </w:r>
      <w:r w:rsidR="006D003E">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mendeley":{"formattedCitation":"&lt;sup&gt;45&lt;/sup&gt;","plainTextFormattedCitation":"45","previouslyFormattedCitation":"&lt;sup&gt;46&lt;/sup&gt;"},"properties":{"noteIndex":0},"schema":"https://github.com/citation-style-language/schema/raw/master/csl-citation.json"}</w:instrText>
      </w:r>
      <w:r w:rsidR="00F24ABF">
        <w:rPr>
          <w:vertAlign w:val="superscript"/>
        </w:rPr>
        <w:fldChar w:fldCharType="separate"/>
      </w:r>
      <w:r w:rsidR="006D003E" w:rsidRPr="006D003E">
        <w:rPr>
          <w:noProof/>
          <w:vertAlign w:val="superscript"/>
        </w:rPr>
        <w:t>45</w:t>
      </w:r>
      <w:r w:rsidR="00F24ABF">
        <w:fldChar w:fldCharType="end"/>
      </w:r>
      <w:r>
        <w:t xml:space="preserve"> As </w:t>
      </w:r>
      <w:r w:rsidR="52DAA818">
        <w:t xml:space="preserve">the public </w:t>
      </w:r>
      <w:r>
        <w:t>become more inf</w:t>
      </w:r>
      <w:r w:rsidR="0E319D22">
        <w:t xml:space="preserve">ormed, </w:t>
      </w:r>
      <w:r w:rsidR="681367ED">
        <w:t xml:space="preserve">there is a rising </w:t>
      </w:r>
      <w:r w:rsidR="27345AD3">
        <w:t xml:space="preserve">wariness of technology </w:t>
      </w:r>
      <w:commentRangeStart w:id="3"/>
      <w:r w:rsidR="27345AD3">
        <w:t>like artificial intelligence</w:t>
      </w:r>
      <w:commentRangeEnd w:id="3"/>
      <w:r w:rsidR="003E0FC8">
        <w:rPr>
          <w:rStyle w:val="CommentReference"/>
        </w:rPr>
        <w:commentReference w:id="3"/>
      </w:r>
      <w:r w:rsidR="1A9C594B">
        <w:t>.</w:t>
      </w:r>
      <w:r w:rsidR="00F24ABF">
        <w:fldChar w:fldCharType="begin" w:fldLock="1"/>
      </w:r>
      <w:r w:rsidR="006D003E">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47&lt;/sup&gt;"},"properties":{"noteIndex":0},"schema":"https://github.com/citation-style-language/schema/raw/master/csl-citation.json"}</w:instrText>
      </w:r>
      <w:r w:rsidR="00F24ABF">
        <w:fldChar w:fldCharType="separate"/>
      </w:r>
      <w:r w:rsidR="006D003E" w:rsidRPr="006D003E">
        <w:rPr>
          <w:noProof/>
          <w:vertAlign w:val="superscript"/>
        </w:rPr>
        <w:t>46</w:t>
      </w:r>
      <w:r w:rsidR="00F24ABF">
        <w:fldChar w:fldCharType="end"/>
      </w:r>
      <w:r w:rsidR="27345AD3">
        <w:t xml:space="preserve"> </w:t>
      </w:r>
      <w:r w:rsidR="3427B82F">
        <w:t>D</w:t>
      </w:r>
      <w:r w:rsidR="27345AD3">
        <w:t>evelopers of digital health are incentivised to promote their products persuasively with, for example, focus on short- rather than long-term benefits.</w:t>
      </w:r>
      <w:r w:rsidR="00F24ABF">
        <w:fldChar w:fldCharType="begin" w:fldLock="1"/>
      </w:r>
      <w:r w:rsidR="006D003E">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36&lt;/sup&gt;"},"properties":{"noteIndex":0},"schema":"https://github.com/citation-style-language/schema/raw/master/csl-citation.json"}</w:instrText>
      </w:r>
      <w:r w:rsidR="00F24ABF">
        <w:fldChar w:fldCharType="separate"/>
      </w:r>
      <w:r w:rsidR="006D003E" w:rsidRPr="006D003E">
        <w:rPr>
          <w:noProof/>
          <w:vertAlign w:val="superscript"/>
        </w:rPr>
        <w:t>35</w:t>
      </w:r>
      <w:r w:rsidR="00F24ABF">
        <w:fldChar w:fldCharType="end"/>
      </w:r>
      <w:r w:rsidR="27345AD3">
        <w:t xml:space="preserve"> This can result in ‘safety/security theatre’, which describes deliberate safety-related activities intended to provoke feelings of improved safety regardless of whether they actually influence safety.</w:t>
      </w:r>
      <w:r w:rsidR="00F24ABF">
        <w:fldChar w:fldCharType="begin" w:fldLock="1"/>
      </w:r>
      <w:r w:rsidR="006D003E">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47&lt;/sup&gt;","plainTextFormattedCitation":"47","previouslyFormattedCitation":"&lt;sup&gt;48&lt;/sup&gt;"},"properties":{"noteIndex":0},"schema":"https://github.com/citation-style-language/schema/raw/master/csl-citation.json"}</w:instrText>
      </w:r>
      <w:r w:rsidR="00F24ABF">
        <w:fldChar w:fldCharType="separate"/>
      </w:r>
      <w:r w:rsidR="006D003E" w:rsidRPr="006D003E">
        <w:rPr>
          <w:noProof/>
          <w:vertAlign w:val="superscript"/>
        </w:rPr>
        <w:t>47</w:t>
      </w:r>
      <w:r w:rsidR="00F24ABF">
        <w:fldChar w:fldCharType="end"/>
      </w:r>
      <w:r w:rsidR="27345AD3">
        <w:t xml:space="preserve"> Patients’ </w:t>
      </w:r>
      <w:r w:rsidR="76770D14">
        <w:t xml:space="preserve">trust is challenged and their </w:t>
      </w:r>
      <w:r w:rsidR="27345AD3">
        <w:t xml:space="preserve">safety threatened </w:t>
      </w:r>
      <w:r w:rsidR="618E4831">
        <w:t xml:space="preserve">by </w:t>
      </w:r>
      <w:r w:rsidR="27345AD3">
        <w:t>misdirection of attention and from allocation of limited resources to support the distraction.</w:t>
      </w:r>
    </w:p>
    <w:p w14:paraId="32AD342D" w14:textId="0D57F7BF" w:rsidR="00AB7C4E" w:rsidRDefault="79C6A2AE" w:rsidP="2D17E58B">
      <w:pPr>
        <w:spacing w:after="0" w:line="240" w:lineRule="auto"/>
      </w:pPr>
      <w:r w:rsidRPr="2D17E58B">
        <w:rPr>
          <w:noProof/>
        </w:rPr>
        <w:t>Technology implementations in healthcare organisations are top-down</w:t>
      </w:r>
      <w:r w:rsidR="43DDC30D" w:rsidRPr="2D17E58B">
        <w:rPr>
          <w:noProof/>
        </w:rPr>
        <w:t>,</w:t>
      </w:r>
      <w:r w:rsidRPr="2D17E58B">
        <w:rPr>
          <w:noProof/>
        </w:rPr>
        <w:t xml:space="preserve"> where healthcare professionals must find ways to make the technology work for them</w:t>
      </w:r>
      <w:r w:rsidRPr="2D17E58B">
        <w:rPr>
          <w:rFonts w:ascii="Calibri" w:eastAsia="Calibri" w:hAnsi="Calibri" w:cs="Calibri"/>
        </w:rPr>
        <w:t>.</w:t>
      </w:r>
      <w:r w:rsidR="001352CF" w:rsidRPr="2D17E58B">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1352CF" w:rsidRPr="2D17E58B">
        <w:rPr>
          <w:rFonts w:ascii="Calibri" w:eastAsia="Calibri" w:hAnsi="Calibri" w:cs="Calibri"/>
          <w:vertAlign w:val="superscript"/>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t xml:space="preserve"> </w:t>
      </w:r>
      <w:r w:rsidR="351BF246">
        <w:t xml:space="preserve">Lack of user-involvement in procurement and implementation </w:t>
      </w:r>
      <w:r w:rsidR="2178E8B7">
        <w:t>can compromise healthcare professionals’ trust</w:t>
      </w:r>
      <w:r w:rsidR="49D3458F">
        <w:t>.</w:t>
      </w:r>
      <w:r w:rsidR="00AB7C4E">
        <w:fldChar w:fldCharType="begin" w:fldLock="1"/>
      </w:r>
      <w:r w:rsidR="006D003E">
        <w:instrText>ADDIN CSL_CITATION {"citationItems":[{"id":"ITEM-1","itemData":{"DOI":"10.2196/11254","author":[{"dropping-particle":"","family":"Adjekum","given":"Afua","non-dropping-particle":"","parse-names":false,"suffix":""},{"dropping-particle":"","family":"Blasimme","given":"Alessandro","non-dropping-particle":"","parse-names":false,"suffix":""},{"dropping-particle":"","family":"Vayena","given":"Effy","non-dropping-particle":"","parse-names":false,"suffix":""}],"container-title":"JMIR","id":"ITEM-1","issue":"12","issued":{"date-parts":[["2018"]]},"page":"e11254","title":"Elements of Trust in Digital Health Systems: Scoping Review","type":"article-journal","volume":"20"},"uris":["http://www.mendeley.com/documents/?uuid=b3949706-e942-4d98-b5d2-7cf47f8fe4c0"]}],"mendeley":{"formattedCitation":"&lt;sup&gt;49&lt;/sup&gt;","plainTextFormattedCitation":"49","previouslyFormattedCitation":"&lt;sup&gt;50&lt;/sup&gt;"},"properties":{"noteIndex":0},"schema":"https://github.com/citation-style-language/schema/raw/master/csl-citation.json"}</w:instrText>
      </w:r>
      <w:r w:rsidR="00AB7C4E">
        <w:fldChar w:fldCharType="separate"/>
      </w:r>
      <w:r w:rsidR="006D003E" w:rsidRPr="006D003E">
        <w:rPr>
          <w:noProof/>
          <w:vertAlign w:val="superscript"/>
        </w:rPr>
        <w:t>49</w:t>
      </w:r>
      <w:r w:rsidR="00AB7C4E">
        <w:fldChar w:fldCharType="end"/>
      </w:r>
    </w:p>
    <w:p w14:paraId="7DE87B0C" w14:textId="678BDDCC" w:rsidR="001352CF" w:rsidRPr="00F25567" w:rsidRDefault="49D3458F" w:rsidP="2D17E58B">
      <w:pPr>
        <w:spacing w:after="0" w:line="240" w:lineRule="auto"/>
      </w:pPr>
      <w:r>
        <w:t xml:space="preserve">This </w:t>
      </w:r>
      <w:r w:rsidR="351BF246">
        <w:t xml:space="preserve">is associated with </w:t>
      </w:r>
      <w:r w:rsidR="00AB7C4E">
        <w:t>abandoning technologies</w:t>
      </w:r>
      <w:r w:rsidR="00AB7C4E">
        <w:fldChar w:fldCharType="begin" w:fldLock="1"/>
      </w:r>
      <w:r w:rsidR="006D003E">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lt;sup&gt;50&lt;/sup&gt;","plainTextFormattedCitation":"50","previouslyFormattedCitation":"&lt;sup&gt;51&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50</w:t>
      </w:r>
      <w:r w:rsidR="00AB7C4E">
        <w:fldChar w:fldCharType="end"/>
      </w:r>
      <w:r w:rsidR="167BF1F8">
        <w:t xml:space="preserve"> </w:t>
      </w:r>
      <w:r w:rsidR="5D4AA85E">
        <w:t>due</w:t>
      </w:r>
      <w:r w:rsidR="3D378A61">
        <w:t xml:space="preserve"> to </w:t>
      </w:r>
      <w:r w:rsidR="55980E13">
        <w:t>their</w:t>
      </w:r>
      <w:r w:rsidR="2F768EFD">
        <w:t xml:space="preserve"> </w:t>
      </w:r>
      <w:r w:rsidR="5513B492">
        <w:t xml:space="preserve">concerns over </w:t>
      </w:r>
      <w:r w:rsidR="3D378A61">
        <w:t>patient safety</w:t>
      </w:r>
      <w:r w:rsidR="48E6159D" w:rsidRPr="2D17E58B">
        <w:rPr>
          <w:rFonts w:ascii="Calibri" w:eastAsia="Calibri" w:hAnsi="Calibri" w:cs="Calibri"/>
        </w:rPr>
        <w:t>.</w:t>
      </w:r>
      <w:r w:rsidR="001352CF" w:rsidRPr="2D17E58B">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1352CF" w:rsidRPr="2D17E58B">
        <w:rPr>
          <w:rFonts w:ascii="Calibri" w:eastAsia="Calibri" w:hAnsi="Calibri" w:cs="Calibri"/>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rsidR="1DD457A2">
        <w:t xml:space="preserve"> </w:t>
      </w:r>
    </w:p>
    <w:p w14:paraId="4197627E" w14:textId="4FA50A1F" w:rsidR="001352CF" w:rsidRPr="00F25567" w:rsidRDefault="001352CF" w:rsidP="2D17E58B">
      <w:pPr>
        <w:spacing w:after="0" w:line="240" w:lineRule="auto"/>
        <w:rPr>
          <w:shd w:val="clear" w:color="auto" w:fill="5B9BD5" w:themeFill="accent1"/>
        </w:rPr>
      </w:pPr>
      <w:r>
        <w:t xml:space="preserve">We </w:t>
      </w:r>
      <w:r w:rsidR="082F9AE7">
        <w:t xml:space="preserve">recommend </w:t>
      </w:r>
      <w:r>
        <w:t xml:space="preserve">a socio-technical perspective </w:t>
      </w:r>
      <w:r w:rsidR="4CFA0C9D">
        <w:t xml:space="preserve">to </w:t>
      </w:r>
      <w:r>
        <w:t>help all stakeholders</w:t>
      </w:r>
      <w:r w:rsidR="1ED3B069">
        <w:t xml:space="preserve"> </w:t>
      </w:r>
      <w:r w:rsidR="0BF4D372">
        <w:t xml:space="preserve">set out the various components of </w:t>
      </w:r>
      <w:r w:rsidR="52B8AD7A">
        <w:t>healthcare</w:t>
      </w:r>
      <w:r w:rsidR="0BF4D372">
        <w:t xml:space="preserve"> systems</w:t>
      </w:r>
      <w:r>
        <w:t>.</w:t>
      </w:r>
      <w:r w:rsidR="42C14272">
        <w:t xml:space="preserve"> </w:t>
      </w:r>
      <w:r w:rsidR="37797BB2">
        <w:t>T</w:t>
      </w:r>
      <w:r w:rsidR="3338432A">
        <w:t xml:space="preserve">echnology is easier to embed if relationships between technical, social and organisational </w:t>
      </w:r>
      <w:r w:rsidR="671D403B">
        <w:t xml:space="preserve">components </w:t>
      </w:r>
      <w:r w:rsidR="3338432A">
        <w:t>are supported.</w:t>
      </w:r>
      <w:r w:rsidR="00AB7C4E">
        <w:fldChar w:fldCharType="begin" w:fldLock="1"/>
      </w:r>
      <w:r w:rsidR="006D003E">
        <w:instrText>ADDIN CSL_CITATION {"citationItems":[{"id":"ITEM-1","itemData":{"DOI":"10.1016/j.ijmedinf.2012.10.007","ISSN":"13865056","PMID":"23146626","abstract":"Purpose: Implementations of health information technologies are notoriously difficult, which is due to a range of inter-related technical, social and organizational factors that need to be considered. In the light of an apparent lack of empirically based integrated accounts surrounding these issues, this interpretative review aims to provide an overview and extract potentially generalizable findings across settings. Methods: We conducted a systematic search and critique of the empirical literature published between 1997 and 2010. In doing so, we searched a range of medical databases to identify review papers that related to the implementation and adoption of eHealth applications in organizational settings. We qualitatively synthesized this literature extracting data relating to technologies, contexts, stakeholders, and their inter-relationships. Results: From a total body of 121 systematic reviews, we identified 13 systematic reviews encompassing organizational issues surrounding health information technology implementations. By and large, the evidence indicates that there are a range of technical, social and organizational considerations that need to be deliberated when attempting to ensure that technological innovations are useful for both individuals and organizational processes. However, these dimensions are inter-related, requiring a careful balancing act of strategic implementation decisions in order to ensure that unintended consequences resulting from technology introduction do not pose a threat to patients. Conclusions: Organizational issues surrounding technology implementations in healthcare settings are crucially important, but have as yet not received adequate research attention. This may in part be due to the subjective nature of factors, but also due to a lack of coordinated efforts toward more theoretically-informed work. Our findings may be used as the basis for the development of best practice guidelines in this area. © 2012 Elsevier Ireland Ltd.","author":[{"dropping-particle":"","family":"Cresswell","given":"Kathrin","non-dropping-particle":"","parse-names":false,"suffix":""},{"dropping-particle":"","family":"Sheikh","given":"Aziz","non-dropping-particle":"","parse-names":false,"suffix":""}],"container-title":"International Journal of Medical Informatics","id":"ITEM-1","issue":"5","issued":{"date-parts":[["2013"]]},"page":"e73-e86","publisher":"Elsevier Ireland Ltd","title":"Organizational issues in the implementation and adoption of health information technology innovations: An interpretative review","type":"article-journal","volume":"82"},"uris":["http://www.mendeley.com/documents/?uuid=5b100e32-50e1-41d0-a562-196cea53d479"]}],"mendeley":{"formattedCitation":"&lt;sup&gt;51&lt;/sup&gt;","plainTextFormattedCitation":"51","previouslyFormattedCitation":"&lt;sup&gt;52&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51</w:t>
      </w:r>
      <w:r w:rsidR="00AB7C4E">
        <w:fldChar w:fldCharType="end"/>
      </w:r>
      <w:r>
        <w:t xml:space="preserve"> S</w:t>
      </w:r>
      <w:r w:rsidR="3289239E">
        <w:t xml:space="preserve">ocio-technical </w:t>
      </w:r>
      <w:r>
        <w:t>perspective</w:t>
      </w:r>
      <w:r w:rsidR="1E49CA42">
        <w:t>s</w:t>
      </w:r>
      <w:r>
        <w:t xml:space="preserve"> can support an awareness </w:t>
      </w:r>
      <w:r w:rsidR="36476113">
        <w:t xml:space="preserve">of these </w:t>
      </w:r>
      <w:r w:rsidR="5E7D75FE">
        <w:t xml:space="preserve">components </w:t>
      </w:r>
      <w:r w:rsidR="36476113">
        <w:t xml:space="preserve">to facilitate </w:t>
      </w:r>
      <w:r>
        <w:t>transparency as a foundation of trus</w:t>
      </w:r>
      <w:r w:rsidR="00D84EFC">
        <w:t>t</w:t>
      </w:r>
      <w:r>
        <w:t>, in line with the Transparency for Trust initiative.</w:t>
      </w:r>
      <w:r>
        <w:fldChar w:fldCharType="begin" w:fldLock="1"/>
      </w:r>
      <w:r w:rsidR="006D003E">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52&lt;/sup&gt;","plainTextFormattedCitation":"52","previouslyFormattedCitation":"&lt;sup&gt;53&lt;/sup&gt;"},"properties":{"noteIndex":0},"schema":"https://github.com/citation-style-language/schema/raw/master/csl-citation.json"}</w:instrText>
      </w:r>
      <w:r>
        <w:fldChar w:fldCharType="separate"/>
      </w:r>
      <w:r w:rsidR="006D003E" w:rsidRPr="006D003E">
        <w:rPr>
          <w:noProof/>
          <w:vertAlign w:val="superscript"/>
        </w:rPr>
        <w:t>52</w:t>
      </w:r>
      <w:r>
        <w:fldChar w:fldCharType="end"/>
      </w:r>
      <w:r>
        <w:t xml:space="preserve"> Socio-technical models like the Systems Engineering Initiative for Patient Safety</w:t>
      </w:r>
      <w:r>
        <w:fldChar w:fldCharType="begin" w:fldLock="1"/>
      </w:r>
      <w:r w:rsidR="006D003E">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54&lt;/sup&gt;"},"properties":{"noteIndex":0},"schema":"https://github.com/citation-style-language/schema/raw/master/csl-citation.json"}</w:instrText>
      </w:r>
      <w:r>
        <w:fldChar w:fldCharType="separate"/>
      </w:r>
      <w:r w:rsidR="006D003E" w:rsidRPr="006D003E">
        <w:rPr>
          <w:noProof/>
          <w:vertAlign w:val="superscript"/>
        </w:rPr>
        <w:t>53</w:t>
      </w:r>
      <w:r>
        <w:fldChar w:fldCharType="end"/>
      </w:r>
      <w:r w:rsidR="00AB7C4E">
        <w:t xml:space="preserve"> </w:t>
      </w:r>
      <w:r>
        <w:t xml:space="preserve">relate the components of healthcare systems, which also map to the determinants of trusting relationships with technology (cf. figure 2 in </w:t>
      </w:r>
      <w:r>
        <w:fldChar w:fldCharType="begin" w:fldLock="1"/>
      </w:r>
      <w:r w:rsidR="006D003E">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47&lt;/sup&gt;"},"properties":{"noteIndex":0},"schema":"https://github.com/citation-style-language/schema/raw/master/csl-citation.json"}</w:instrText>
      </w:r>
      <w:r>
        <w:fldChar w:fldCharType="separate"/>
      </w:r>
      <w:r w:rsidR="006D003E" w:rsidRPr="006D003E">
        <w:rPr>
          <w:noProof/>
          <w:vertAlign w:val="superscript"/>
        </w:rPr>
        <w:t>46</w:t>
      </w:r>
      <w:r>
        <w:fldChar w:fldCharType="end"/>
      </w:r>
      <w:r>
        <w:t>).</w:t>
      </w:r>
    </w:p>
    <w:p w14:paraId="67AA5589" w14:textId="68BF0CEB" w:rsidR="001352CF" w:rsidRPr="00F25567" w:rsidRDefault="001352CF" w:rsidP="001352CF">
      <w:pPr>
        <w:spacing w:after="0" w:line="240" w:lineRule="auto"/>
      </w:pPr>
      <w:r w:rsidRPr="00777476">
        <w:t xml:space="preserve">Practically, developers and vendors of emerging </w:t>
      </w:r>
      <w:r w:rsidR="00977083">
        <w:t>digital h</w:t>
      </w:r>
      <w:r w:rsidRPr="00777476">
        <w:t xml:space="preserve">ealth technologies could consider supplier declarations of conformity to industry </w:t>
      </w:r>
      <w:r w:rsidR="002F5F44">
        <w:t xml:space="preserve">standards, </w:t>
      </w:r>
      <w:r w:rsidRPr="00777476">
        <w:t>and ‘FactSheets’</w:t>
      </w:r>
      <w:r w:rsidR="002F5F44">
        <w:t xml:space="preserve"> </w:t>
      </w:r>
      <w:r w:rsidR="002F5F44" w:rsidRPr="00777476">
        <w:t>co-developed</w:t>
      </w:r>
      <w:r w:rsidR="002F5F44">
        <w:t xml:space="preserve"> with user communities</w:t>
      </w:r>
      <w:r w:rsidRPr="00777476">
        <w:t>.</w:t>
      </w:r>
      <w:r w:rsidRPr="00777476">
        <w:fldChar w:fldCharType="begin" w:fldLock="1"/>
      </w:r>
      <w:r w:rsidR="006D003E">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54&lt;/sup&gt;","plainTextFormattedCitation":"54","previouslyFormattedCitation":"&lt;sup&gt;55&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54</w:t>
      </w:r>
      <w:r w:rsidRPr="00777476">
        <w:fldChar w:fldCharType="end"/>
      </w:r>
      <w:r w:rsidRPr="00777476">
        <w:t xml:space="preserve"> Such approach</w:t>
      </w:r>
      <w:r w:rsidR="002F5F44">
        <w:t>es</w:t>
      </w:r>
      <w:r w:rsidRPr="00777476">
        <w:t xml:space="preserve"> contribute to proactive, community-led regulation of digital health</w:t>
      </w:r>
      <w:r w:rsidR="002F5F44">
        <w:t xml:space="preserve"> to facilitate transparency and understanding</w:t>
      </w:r>
      <w:r w:rsidRPr="00777476">
        <w:t>.</w:t>
      </w:r>
    </w:p>
    <w:p w14:paraId="0CA059D7" w14:textId="77777777" w:rsidR="001352CF" w:rsidRDefault="001352CF" w:rsidP="001352CF">
      <w:pPr>
        <w:spacing w:after="0" w:line="240" w:lineRule="auto"/>
      </w:pPr>
    </w:p>
    <w:p w14:paraId="063AF99B" w14:textId="7565DE89" w:rsidR="007B37B8" w:rsidRPr="00F25567" w:rsidRDefault="00AA7D50" w:rsidP="000F5857">
      <w:pPr>
        <w:pStyle w:val="Heading2"/>
        <w:spacing w:before="0" w:line="240" w:lineRule="auto"/>
      </w:pPr>
      <w:r>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 xml:space="preserve">ing </w:t>
      </w:r>
      <w:r w:rsidR="007B37B8" w:rsidRPr="00F25567">
        <w:t>data</w:t>
      </w:r>
      <w:r w:rsidR="00E20331">
        <w:t xml:space="preserve"> sources</w:t>
      </w:r>
    </w:p>
    <w:p w14:paraId="16C8E3FC" w14:textId="77777777" w:rsidR="00D26D55" w:rsidRDefault="00B42857" w:rsidP="000F5857">
      <w:pPr>
        <w:spacing w:after="0" w:line="240" w:lineRule="auto"/>
      </w:pPr>
      <w:r>
        <w:rPr>
          <w:i/>
        </w:rPr>
        <w:t>Inadequate</w:t>
      </w:r>
      <w:r w:rsidR="00E20331">
        <w:rPr>
          <w:i/>
        </w:rPr>
        <w:t xml:space="preserve"> integration of data sources can lead to misuse, abuse, and non-use of data</w:t>
      </w:r>
      <w:r w:rsidR="00D26D55">
        <w:t>.</w:t>
      </w:r>
    </w:p>
    <w:p w14:paraId="11C960B6" w14:textId="1A8BC317"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6D003E">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lt;sup&gt;55&lt;/sup&gt;","plainTextFormattedCitation":"55","previouslyFormattedCitation":"&lt;sup&gt;56&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55</w:t>
      </w:r>
      <w:r w:rsidRPr="00777476">
        <w:fldChar w:fldCharType="end"/>
      </w:r>
    </w:p>
    <w:p w14:paraId="7BAC3EB5" w14:textId="5D350F14"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6D003E">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56&lt;/sup&gt;","plainTextFormattedCitation":"56","previouslyFormattedCitation":"&lt;sup&gt;57&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56</w:t>
      </w:r>
      <w:r w:rsidR="00195399" w:rsidRPr="00777476">
        <w:fldChar w:fldCharType="end"/>
      </w:r>
      <w:r w:rsidRPr="00777476">
        <w:t xml:space="preserve"> Proposed solutions include standards for exchanging electronic health records</w:t>
      </w:r>
      <w:r w:rsidR="00146038">
        <w:t>,</w:t>
      </w:r>
      <w:r w:rsidR="00393EAA" w:rsidRPr="00777476">
        <w:fldChar w:fldCharType="begin" w:fldLock="1"/>
      </w:r>
      <w:r w:rsidR="006D003E">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mendeley":{"formattedCitation":"&lt;sup&gt;57&lt;/sup&gt;","plainTextFormattedCitation":"57","previouslyFormattedCitation":"&lt;sup&gt;58&lt;/sup&gt;"},"properties":{"noteIndex":0},"schema":"https://github.com/citation-style-language/schema/raw/master/csl-citation.json"}</w:instrText>
      </w:r>
      <w:r w:rsidR="00393EAA" w:rsidRPr="00777476">
        <w:fldChar w:fldCharType="separate"/>
      </w:r>
      <w:r w:rsidR="006D003E" w:rsidRPr="006D003E">
        <w:rPr>
          <w:noProof/>
          <w:vertAlign w:val="superscript"/>
        </w:rPr>
        <w:t>57</w:t>
      </w:r>
      <w:r w:rsidR="00393EAA" w:rsidRPr="00777476">
        <w:fldChar w:fldCharType="end"/>
      </w:r>
      <w:r w:rsidRPr="00777476">
        <w:t xml:space="preserve"> distributed architectures to integrate electronic health records</w:t>
      </w:r>
      <w:r w:rsidRPr="00777476">
        <w:fldChar w:fldCharType="begin" w:fldLock="1"/>
      </w:r>
      <w:r w:rsidR="006D003E">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lt;sup&gt;58&lt;/sup&gt;","plainTextFormattedCitation":"58","previouslyFormattedCitation":"&lt;sup&gt;59&lt;/sup&gt;"},"properties":{"noteIndex":0},"schema":"https://github.com/citation-style-language/schema/raw/master/csl-citation.json"}</w:instrText>
      </w:r>
      <w:r w:rsidRPr="00777476">
        <w:fldChar w:fldCharType="separate"/>
      </w:r>
      <w:r w:rsidR="006D003E" w:rsidRPr="006D003E">
        <w:rPr>
          <w:noProof/>
          <w:vertAlign w:val="superscript"/>
        </w:rPr>
        <w:t>58</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6D003E">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59&lt;/sup&gt;","plainTextFormattedCitation":"59","previouslyFormattedCitation":"&lt;sup&gt;60&lt;/sup&gt;"},"properties":{"noteIndex":0},"schema":"https://github.com/citation-style-language/schema/raw/master/csl-citation.json"}</w:instrText>
      </w:r>
      <w:r w:rsidR="00195399" w:rsidRPr="00777476">
        <w:fldChar w:fldCharType="separate"/>
      </w:r>
      <w:r w:rsidR="006D003E" w:rsidRPr="006D003E">
        <w:rPr>
          <w:noProof/>
          <w:vertAlign w:val="superscript"/>
        </w:rPr>
        <w:t>59</w:t>
      </w:r>
      <w:r w:rsidR="00195399" w:rsidRPr="00777476">
        <w:fldChar w:fldCharType="end"/>
      </w:r>
    </w:p>
    <w:p w14:paraId="0695BF48" w14:textId="2AC978A9" w:rsidR="00962238" w:rsidRPr="00F25567" w:rsidRDefault="00962238" w:rsidP="000F5857">
      <w:pPr>
        <w:spacing w:after="0" w:line="240" w:lineRule="auto"/>
      </w:pPr>
      <w:r w:rsidRPr="00777476">
        <w:lastRenderedPageBreak/>
        <w:t>Other contributing solutions include dynamic modelling of the data</w:t>
      </w:r>
      <w:r w:rsidRPr="00777476">
        <w:fldChar w:fldCharType="begin" w:fldLock="1"/>
      </w:r>
      <w:r w:rsidR="006D003E">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24&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23</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6D003E">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60&lt;/sup&gt;","plainTextFormattedCitation":"60","previouslyFormattedCitation":"&lt;sup&gt;61&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60</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6D003E">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lt;sup&gt;61&lt;/sup&gt;","plainTextFormattedCitation":"61","previouslyFormattedCitation":"&lt;sup&gt;62&lt;/sup&gt;"},"properties":{"noteIndex":0},"schema":"https://github.com/citation-style-language/schema/raw/master/csl-citation.json"}</w:instrText>
      </w:r>
      <w:r w:rsidR="00195399" w:rsidRPr="00777476">
        <w:fldChar w:fldCharType="separate"/>
      </w:r>
      <w:r w:rsidR="006D003E" w:rsidRPr="006D003E">
        <w:rPr>
          <w:noProof/>
          <w:vertAlign w:val="superscript"/>
        </w:rPr>
        <w:t>61</w:t>
      </w:r>
      <w:r w:rsidR="00195399" w:rsidRPr="00777476">
        <w:fldChar w:fldCharType="end"/>
      </w:r>
    </w:p>
    <w:p w14:paraId="123D50B9" w14:textId="6A15425B" w:rsidR="007B37B8" w:rsidRPr="00F25567" w:rsidRDefault="007B37B8" w:rsidP="000F5857">
      <w:pPr>
        <w:spacing w:after="0" w:line="240" w:lineRule="auto"/>
      </w:pPr>
    </w:p>
    <w:p w14:paraId="4C9F8C1A" w14:textId="086CD552" w:rsidR="007B37B8" w:rsidRPr="00F25567" w:rsidRDefault="00AA7D50" w:rsidP="000F5857">
      <w:pPr>
        <w:pStyle w:val="Heading2"/>
        <w:spacing w:before="0" w:line="240" w:lineRule="auto"/>
      </w:pPr>
      <w:r>
        <w:t xml:space="preserve">Challenge </w:t>
      </w:r>
      <w:r w:rsidR="00606DC1">
        <w:t>4</w:t>
      </w:r>
      <w:r>
        <w:t xml:space="preserve">: </w:t>
      </w:r>
      <w:r w:rsidR="007B37B8" w:rsidRPr="00F25567">
        <w:t>Reactive regulations and standards</w:t>
      </w:r>
    </w:p>
    <w:p w14:paraId="7533F278" w14:textId="4A3303CF" w:rsidR="00D26D55" w:rsidRDefault="009654EC" w:rsidP="000F5857">
      <w:pPr>
        <w:spacing w:after="0" w:line="240" w:lineRule="auto"/>
      </w:pPr>
      <w:r w:rsidRPr="00A6027E">
        <w:rPr>
          <w:i/>
        </w:rPr>
        <w:t>As</w:t>
      </w:r>
      <w:r w:rsidR="00B4439A" w:rsidRPr="00A6027E">
        <w:rPr>
          <w:i/>
        </w:rPr>
        <w:t xml:space="preserve"> the pace of innovation accelerates, the current reactive (rather than proactive) regulatory- and standards-based approaches to safety will be increasingly ineffective at assuring patients’ safety</w:t>
      </w:r>
      <w:r w:rsidR="00B11985">
        <w:rPr>
          <w:i/>
        </w:rPr>
        <w:t>.</w:t>
      </w:r>
    </w:p>
    <w:p w14:paraId="6E348CBD" w14:textId="53FA9B23" w:rsidR="003E2D52" w:rsidRPr="00F25567" w:rsidRDefault="0081714B" w:rsidP="000F5857">
      <w:pPr>
        <w:spacing w:after="0" w:line="240" w:lineRule="auto"/>
      </w:pPr>
      <w:r w:rsidRPr="00777476">
        <w:t xml:space="preserve">The </w:t>
      </w:r>
      <w:r w:rsidR="004C0C85">
        <w:t>consequence</w:t>
      </w:r>
      <w:r w:rsidRPr="00777476">
        <w:t xml:space="preserve"> </w:t>
      </w:r>
      <w:r w:rsidR="00D26D55">
        <w:t xml:space="preserve">of reactive regulations and standards </w:t>
      </w:r>
      <w:r w:rsidRPr="00777476">
        <w:t>is that avoidable harm might be experienced before mitigations are put in place.</w:t>
      </w:r>
      <w:r w:rsidR="00D26D55">
        <w:t xml:space="preserve"> </w:t>
      </w:r>
      <w:r w:rsidR="003E2D52" w:rsidRPr="00777476">
        <w:t xml:space="preserve">We recommend </w:t>
      </w:r>
      <w:r w:rsidR="009B4077" w:rsidRPr="00777476">
        <w:t>synchronisation</w:t>
      </w:r>
      <w:r w:rsidR="003E2D52" w:rsidRPr="00777476">
        <w:t xml:space="preserve"> of the development and evaluation of </w:t>
      </w:r>
      <w:r w:rsidR="00977083">
        <w:t xml:space="preserve">digital </w:t>
      </w:r>
      <w:r w:rsidR="00E06809" w:rsidRPr="00777476">
        <w:t>health technologies</w:t>
      </w:r>
      <w:r w:rsidR="003E2D52" w:rsidRPr="00777476">
        <w:t xml:space="preserve">, similar to the </w:t>
      </w:r>
      <w:r w:rsidR="00DD5747">
        <w:t>Idea-Development-Exploration-Assessment-Long term study (</w:t>
      </w:r>
      <w:r w:rsidR="00DD5747" w:rsidRPr="00777476">
        <w:t>IDEAL</w:t>
      </w:r>
      <w:r w:rsidR="00DD5747">
        <w:t xml:space="preserve">) </w:t>
      </w:r>
      <w:r w:rsidR="003E2D52"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D84EFC">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12&lt;/sup&gt;","plainTextFormattedCitation":"12","previouslyFormattedCitation":"&lt;sup&gt;12&lt;/sup&gt;"},"properties":{"noteIndex":0},"schema":"https://github.com/citation-style-language/schema/raw/master/csl-citation.json"}</w:instrText>
      </w:r>
      <w:r w:rsidR="00517D76">
        <w:fldChar w:fldCharType="separate"/>
      </w:r>
      <w:r w:rsidR="00D84EFC" w:rsidRPr="00D84EFC">
        <w:rPr>
          <w:noProof/>
          <w:vertAlign w:val="superscript"/>
        </w:rPr>
        <w:t>12</w:t>
      </w:r>
      <w:r w:rsidR="00517D76">
        <w:fldChar w:fldCharType="end"/>
      </w:r>
      <w:r w:rsidR="00517D76" w:rsidRPr="00777476">
        <w:t xml:space="preserve"> </w:t>
      </w:r>
      <w:r w:rsidR="003E2D52" w:rsidRPr="00777476">
        <w:t>The IDEAL framework champions gradual approval of medical devices rather than the one-shot approval of CE marking</w:t>
      </w:r>
      <w:r w:rsidR="008D06DB" w:rsidRPr="00777476">
        <w:fldChar w:fldCharType="begin" w:fldLock="1"/>
      </w:r>
      <w:r w:rsidR="006D003E">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62&lt;/sup&gt;","plainTextFormattedCitation":"62","previouslyFormattedCitation":"&lt;sup&gt;63&lt;/sup&gt;"},"properties":{"noteIndex":0},"schema":"https://github.com/citation-style-language/schema/raw/master/csl-citation.json"}</w:instrText>
      </w:r>
      <w:r w:rsidR="008D06DB" w:rsidRPr="00777476">
        <w:rPr>
          <w:vertAlign w:val="superscript"/>
        </w:rPr>
        <w:fldChar w:fldCharType="separate"/>
      </w:r>
      <w:r w:rsidR="006D003E" w:rsidRPr="006D003E">
        <w:rPr>
          <w:noProof/>
          <w:vertAlign w:val="superscript"/>
        </w:rPr>
        <w:t>62</w:t>
      </w:r>
      <w:r w:rsidR="008D06DB" w:rsidRPr="00777476">
        <w:fldChar w:fldCharType="end"/>
      </w:r>
      <w:r w:rsidR="003E2D52" w:rsidRPr="00777476">
        <w:t>, which would allow “</w:t>
      </w:r>
      <w:r w:rsidR="003E2D52" w:rsidRPr="00777476">
        <w:rPr>
          <w:i/>
        </w:rPr>
        <w:t>graded, responsible, but earlier patient access</w:t>
      </w:r>
      <w:r w:rsidR="00517D76">
        <w:t>”.</w:t>
      </w:r>
      <w:r w:rsidR="00195399" w:rsidRPr="00777476">
        <w:fldChar w:fldCharType="begin" w:fldLock="1"/>
      </w:r>
      <w:r w:rsidR="006D003E">
        <w:instrText>ADDIN CSL_CITATION {"citationItems":[{"id":"ITEM-1","itemData":{"DOI":"10.1097/SLA.0000000000002794","ISBN":"0000000000","ISSN":"15281140","PMID":"29697448","abstract":"OBJECTIVE: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surgery","id":"ITEM-1","issue":"2","issued":{"date-parts":[["2019"]]},"page":"211-220","title":"No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63&lt;/sup&gt;","plainTextFormattedCitation":"63","previouslyFormattedCitation":"&lt;sup&gt;64&lt;/sup&gt;"},"properties":{"noteIndex":0},"schema":"https://github.com/citation-style-language/schema/raw/master/csl-citation.json"}</w:instrText>
      </w:r>
      <w:r w:rsidR="00195399" w:rsidRPr="00777476">
        <w:fldChar w:fldCharType="separate"/>
      </w:r>
      <w:r w:rsidR="006D003E" w:rsidRPr="006D003E">
        <w:rPr>
          <w:noProof/>
          <w:vertAlign w:val="superscript"/>
        </w:rPr>
        <w:t>63</w:t>
      </w:r>
      <w:r w:rsidR="00195399" w:rsidRPr="00777476">
        <w:fldChar w:fldCharType="end"/>
      </w:r>
      <w:r w:rsidR="00517D76">
        <w:t xml:space="preserve"> </w:t>
      </w:r>
      <w:r w:rsidR="003E2D52" w:rsidRPr="00777476">
        <w:t>Such frameworks simultaneously address concerns that the increased administrative burden of more-stringent regulations might delay products that are imperfect but practically useful</w:t>
      </w:r>
      <w:r w:rsidR="003E2D52" w:rsidRPr="00F25567">
        <w:t>.</w:t>
      </w:r>
      <w:r w:rsidR="00195399" w:rsidRPr="00777476">
        <w:fldChar w:fldCharType="begin" w:fldLock="1"/>
      </w:r>
      <w:r w:rsidR="006D003E">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64&lt;/sup&gt;","plainTextFormattedCitation":"64","previouslyFormattedCitation":"&lt;sup&gt;65&lt;/sup&gt;"},"properties":{"noteIndex":0},"schema":"https://github.com/citation-style-language/schema/raw/master/csl-citation.json"}</w:instrText>
      </w:r>
      <w:r w:rsidR="00195399" w:rsidRPr="00777476">
        <w:fldChar w:fldCharType="separate"/>
      </w:r>
      <w:r w:rsidR="006D003E" w:rsidRPr="006D003E">
        <w:rPr>
          <w:noProof/>
          <w:vertAlign w:val="superscript"/>
        </w:rPr>
        <w:t>64</w:t>
      </w:r>
      <w:r w:rsidR="00195399" w:rsidRPr="00777476">
        <w:fldChar w:fldCharType="end"/>
      </w:r>
      <w:r w:rsidR="003E2D52" w:rsidRPr="00F25567">
        <w:t xml:space="preserve"> </w:t>
      </w:r>
    </w:p>
    <w:p w14:paraId="1C185595" w14:textId="30EA327C"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6D003E">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38&lt;/sup&gt;"},"properties":{"noteIndex":0},"schema":"https://github.com/citation-style-language/schema/raw/master/csl-citation.json"}</w:instrText>
      </w:r>
      <w:r w:rsidR="00B06ABE" w:rsidRPr="00777476">
        <w:rPr>
          <w:vertAlign w:val="superscript"/>
        </w:rPr>
        <w:fldChar w:fldCharType="separate"/>
      </w:r>
      <w:r w:rsidR="006D003E" w:rsidRPr="006D003E">
        <w:rPr>
          <w:noProof/>
          <w:vertAlign w:val="superscript"/>
        </w:rPr>
        <w:t>37</w:t>
      </w:r>
      <w:r w:rsidR="00B06ABE" w:rsidRPr="00777476">
        <w:fldChar w:fldCharType="end"/>
      </w:r>
      <w:r w:rsidRPr="00777476">
        <w:t xml:space="preserve"> to appropriately reflect the complex adaptive nature of healthcare.</w:t>
      </w:r>
      <w:r w:rsidR="00146038">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2180EAFD" w14:textId="77777777" w:rsidR="00D26D55" w:rsidRDefault="00A6027E" w:rsidP="4A87EB38">
      <w:pPr>
        <w:spacing w:after="0" w:line="240" w:lineRule="auto"/>
        <w:rPr>
          <w:i/>
          <w:iCs/>
        </w:rPr>
      </w:pPr>
      <w:r w:rsidRPr="4A87EB38">
        <w:rPr>
          <w:i/>
          <w:iCs/>
        </w:rPr>
        <w:t>Focusing on technologies in isolation does not consider the patient-safety consequences that emerge when technologies interact.</w:t>
      </w:r>
    </w:p>
    <w:p w14:paraId="218A4FA7" w14:textId="6695EE67" w:rsidR="00A6027E" w:rsidRDefault="00117A92" w:rsidP="4A87EB38">
      <w:pPr>
        <w:spacing w:after="0" w:line="240" w:lineRule="auto"/>
        <w:rPr>
          <w:rFonts w:eastAsiaTheme="minorEastAsia"/>
          <w:color w:val="333333"/>
        </w:rPr>
      </w:pPr>
      <w:r>
        <w:t>Healthcare systems are complex with a diversity of organizational forms, interdependence, and feedback effects.</w:t>
      </w:r>
      <w:r w:rsidR="00A6027E">
        <w:fldChar w:fldCharType="begin" w:fldLock="1"/>
      </w:r>
      <w:r w:rsidR="006D003E">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65&lt;/sup&gt;","plainTextFormattedCitation":"65","previouslyFormattedCitation":"&lt;sup&gt;66&lt;/sup&gt;"},"properties":{"noteIndex":0},"schema":"https://github.com/citation-style-language/schema/raw/master/csl-citation.json"}</w:instrText>
      </w:r>
      <w:r w:rsidR="00A6027E">
        <w:rPr>
          <w:vertAlign w:val="superscript"/>
        </w:rPr>
        <w:fldChar w:fldCharType="separate"/>
      </w:r>
      <w:r w:rsidR="006D003E" w:rsidRPr="006D003E">
        <w:rPr>
          <w:noProof/>
          <w:vertAlign w:val="superscript"/>
        </w:rPr>
        <w:t>65</w:t>
      </w:r>
      <w:r w:rsidR="00A6027E">
        <w:fldChar w:fldCharType="end"/>
      </w:r>
      <w:r w:rsidR="5B7233FE" w:rsidRPr="4A87EB38">
        <w:t xml:space="preserve"> </w:t>
      </w:r>
      <w:r w:rsidR="565AFADC" w:rsidRPr="4A87EB38">
        <w:t>I</w:t>
      </w:r>
      <w:r w:rsidR="21581F9A" w:rsidRPr="4A87EB38">
        <w:t xml:space="preserve">nteractions </w:t>
      </w:r>
      <w:r w:rsidR="00BE5550">
        <w:t>between</w:t>
      </w:r>
      <w:r w:rsidR="21581F9A" w:rsidRPr="4A87EB38">
        <w:t xml:space="preserve"> digital health technologies</w:t>
      </w:r>
      <w:r w:rsidR="21581F9A" w:rsidRPr="4A87EB38">
        <w:rPr>
          <w:rFonts w:ascii="Calibri" w:eastAsia="Calibri" w:hAnsi="Calibri" w:cs="Calibri"/>
        </w:rPr>
        <w:t xml:space="preserve"> can make threat</w:t>
      </w:r>
      <w:r w:rsidR="4F17C9BF" w:rsidRPr="4A87EB38">
        <w:rPr>
          <w:rFonts w:ascii="Calibri" w:eastAsia="Calibri" w:hAnsi="Calibri" w:cs="Calibri"/>
        </w:rPr>
        <w:t>s to</w:t>
      </w:r>
      <w:r w:rsidR="21581F9A" w:rsidRPr="4A87EB38">
        <w:rPr>
          <w:rFonts w:ascii="Calibri" w:eastAsia="Calibri" w:hAnsi="Calibri" w:cs="Calibri"/>
        </w:rPr>
        <w:t xml:space="preserve"> patient safety more visible, </w:t>
      </w:r>
      <w:r w:rsidR="6345AAED" w:rsidRPr="4A87EB38">
        <w:rPr>
          <w:rFonts w:ascii="Calibri" w:eastAsia="Calibri" w:hAnsi="Calibri" w:cs="Calibri"/>
        </w:rPr>
        <w:t>change the nature of risk</w:t>
      </w:r>
      <w:r w:rsidR="7EC4E17D" w:rsidRPr="4A87EB38">
        <w:rPr>
          <w:rFonts w:ascii="Calibri" w:eastAsia="Calibri" w:hAnsi="Calibri" w:cs="Calibri"/>
        </w:rPr>
        <w:t>,</w:t>
      </w:r>
      <w:r w:rsidR="6345AAED" w:rsidRPr="4A87EB38">
        <w:rPr>
          <w:rFonts w:ascii="Calibri" w:eastAsia="Calibri" w:hAnsi="Calibri" w:cs="Calibri"/>
        </w:rPr>
        <w:t xml:space="preserve"> and introduce new failure modes/incident types.</w:t>
      </w:r>
      <w:r w:rsidR="00E83F71">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E83F71">
        <w:rPr>
          <w:rFonts w:ascii="Calibri" w:eastAsia="Calibri" w:hAnsi="Calibri" w:cs="Calibri"/>
        </w:rPr>
        <w:fldChar w:fldCharType="separate"/>
      </w:r>
      <w:r w:rsidR="006D003E" w:rsidRPr="006D003E">
        <w:rPr>
          <w:rFonts w:ascii="Calibri" w:eastAsia="Calibri" w:hAnsi="Calibri" w:cs="Calibri"/>
          <w:noProof/>
          <w:vertAlign w:val="superscript"/>
        </w:rPr>
        <w:t>48</w:t>
      </w:r>
      <w:r w:rsidR="00E83F71">
        <w:rPr>
          <w:rFonts w:ascii="Calibri" w:eastAsia="Calibri" w:hAnsi="Calibri" w:cs="Calibri"/>
        </w:rPr>
        <w:fldChar w:fldCharType="end"/>
      </w:r>
      <w:r w:rsidR="2D63F497" w:rsidRPr="4A87EB38">
        <w:rPr>
          <w:rFonts w:ascii="Calibri" w:eastAsia="Calibri" w:hAnsi="Calibri" w:cs="Calibri"/>
        </w:rPr>
        <w:t xml:space="preserve"> </w:t>
      </w:r>
      <w:r w:rsidR="5C3C086A" w:rsidRPr="4A87EB38">
        <w:t xml:space="preserve">Sufficient theoretical </w:t>
      </w:r>
      <w:r w:rsidR="5C3C086A" w:rsidRPr="006268DF">
        <w:t xml:space="preserve">and practical guidance is needed to navigate the novelty of emergent </w:t>
      </w:r>
      <w:r w:rsidR="212D7EFD" w:rsidRPr="006268DF">
        <w:t>consequences</w:t>
      </w:r>
      <w:r w:rsidR="08256177" w:rsidRPr="006268DF">
        <w:t xml:space="preserve"> and to understand how, through interaction</w:t>
      </w:r>
      <w:r w:rsidR="08508DF9" w:rsidRPr="006268DF">
        <w:t xml:space="preserve">, </w:t>
      </w:r>
      <w:r w:rsidR="08256177" w:rsidRPr="006268DF">
        <w:t>technologies</w:t>
      </w:r>
      <w:r w:rsidR="43040D82" w:rsidRPr="006268DF">
        <w:t xml:space="preserve"> and</w:t>
      </w:r>
      <w:r w:rsidR="08256177" w:rsidRPr="006268DF">
        <w:t xml:space="preserve"> </w:t>
      </w:r>
      <w:r w:rsidR="728641EF" w:rsidRPr="006268DF">
        <w:rPr>
          <w:rFonts w:eastAsiaTheme="minorEastAsia"/>
        </w:rPr>
        <w:t>users</w:t>
      </w:r>
      <w:r w:rsidR="08256177" w:rsidRPr="006268DF">
        <w:rPr>
          <w:rFonts w:eastAsiaTheme="minorEastAsia"/>
        </w:rPr>
        <w:t xml:space="preserve"> anticipate outcomes and act to influence them.</w:t>
      </w:r>
      <w:r w:rsidR="00D26D55" w:rsidRPr="006268DF">
        <w:rPr>
          <w:rFonts w:eastAsiaTheme="minorEastAsia"/>
        </w:rPr>
        <w:fldChar w:fldCharType="begin" w:fldLock="1"/>
      </w:r>
      <w:r w:rsidR="006D003E">
        <w:rPr>
          <w:rFonts w:eastAsiaTheme="minorEastAsia"/>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67&lt;/sup&gt;"},"properties":{"noteIndex":0},"schema":"https://github.com/citation-style-language/schema/raw/master/csl-citation.json"}</w:instrText>
      </w:r>
      <w:r w:rsidR="00D26D55" w:rsidRPr="006268DF">
        <w:rPr>
          <w:rFonts w:eastAsiaTheme="minorEastAsia"/>
        </w:rPr>
        <w:fldChar w:fldCharType="separate"/>
      </w:r>
      <w:r w:rsidR="006D003E" w:rsidRPr="006D003E">
        <w:rPr>
          <w:rFonts w:eastAsiaTheme="minorEastAsia"/>
          <w:noProof/>
          <w:vertAlign w:val="superscript"/>
        </w:rPr>
        <w:t>66</w:t>
      </w:r>
      <w:r w:rsidR="00D26D55" w:rsidRPr="006268DF">
        <w:rPr>
          <w:rFonts w:eastAsiaTheme="minorEastAsia"/>
        </w:rPr>
        <w:fldChar w:fldCharType="end"/>
      </w:r>
    </w:p>
    <w:p w14:paraId="4AFD2523" w14:textId="41193403" w:rsidR="0559E5AD" w:rsidRDefault="0559E5AD" w:rsidP="4A87EB38">
      <w:pPr>
        <w:spacing w:after="0" w:line="240" w:lineRule="auto"/>
      </w:pPr>
      <w:r>
        <w:t>Healthcare systems</w:t>
      </w:r>
      <w:r w:rsidR="00861118">
        <w:t xml:space="preserve"> are holarchi</w:t>
      </w:r>
      <w:r w:rsidR="00E06809">
        <w:t>cal –</w:t>
      </w:r>
      <w:r w:rsidR="00CE0FE4">
        <w:t xml:space="preserve"> nested </w:t>
      </w:r>
      <w:r w:rsidR="00A6027E">
        <w:t>system</w:t>
      </w:r>
      <w:r w:rsidR="00BE5550">
        <w:t>s</w:t>
      </w:r>
      <w:r w:rsidR="00A6027E">
        <w:t>-</w:t>
      </w:r>
      <w:r w:rsidR="00E06809">
        <w:t>of</w:t>
      </w:r>
      <w:r w:rsidR="00A6027E">
        <w:t>-</w:t>
      </w:r>
      <w:r w:rsidR="00E06809">
        <w:t xml:space="preserve">systems – </w:t>
      </w:r>
      <w:r w:rsidR="00861118">
        <w:t>as exemplified by the Heimdall framework of learning health systems</w:t>
      </w:r>
      <w:r>
        <w:fldChar w:fldCharType="begin" w:fldLock="1"/>
      </w:r>
      <w:r w:rsidR="006D003E">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67&lt;/sup&gt;","plainTextFormattedCitation":"67","previouslyFormattedCitation":"&lt;sup&gt;68&lt;/sup&gt;"},"properties":{"noteIndex":0},"schema":"https://github.com/citation-style-language/schema/raw/master/csl-citation.json"}</w:instrText>
      </w:r>
      <w:r>
        <w:rPr>
          <w:vertAlign w:val="superscript"/>
        </w:rPr>
        <w:fldChar w:fldCharType="separate"/>
      </w:r>
      <w:r w:rsidR="006D003E" w:rsidRPr="006D003E">
        <w:rPr>
          <w:noProof/>
          <w:vertAlign w:val="superscript"/>
        </w:rPr>
        <w:t>67</w:t>
      </w:r>
      <w:r>
        <w:fldChar w:fldCharType="end"/>
      </w:r>
      <w:r w:rsidR="00253B4B">
        <w:t xml:space="preserve"> and </w:t>
      </w:r>
      <w:r w:rsidR="00AE2389">
        <w:t>Carayon et al’s</w:t>
      </w:r>
      <w:r>
        <w:fldChar w:fldCharType="begin" w:fldLock="1"/>
      </w:r>
      <w:r w:rsidR="006D003E">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68&lt;/sup&gt;","plainTextFormattedCitation":"68","previouslyFormattedCitation":"&lt;sup&gt;69&lt;/sup&gt;"},"properties":{"noteIndex":0},"schema":"https://github.com/citation-style-language/schema/raw/master/csl-citation.json"}</w:instrText>
      </w:r>
      <w:r>
        <w:fldChar w:fldCharType="separate"/>
      </w:r>
      <w:r w:rsidR="006D003E" w:rsidRPr="006D003E">
        <w:rPr>
          <w:noProof/>
          <w:vertAlign w:val="superscript"/>
        </w:rPr>
        <w:t>68</w:t>
      </w:r>
      <w:r>
        <w:fldChar w:fldCharType="end"/>
      </w:r>
      <w:r w:rsidR="00253B4B">
        <w:t xml:space="preserve"> model of </w:t>
      </w:r>
      <w:r w:rsidR="005E4F8F">
        <w:t>workplace safety</w:t>
      </w:r>
      <w:r w:rsidR="00E06809">
        <w:t>.</w:t>
      </w:r>
      <w:r w:rsidR="71825C32">
        <w:t xml:space="preserve"> </w:t>
      </w:r>
      <w:r w:rsidR="455928AE">
        <w:t>Systemic and holarchical conceptualisations of healthcare processes and patient-safety consequences</w:t>
      </w:r>
      <w:r w:rsidR="360F500C">
        <w:t xml:space="preserve"> </w:t>
      </w:r>
      <w:r w:rsidR="5B92ACE5">
        <w:t xml:space="preserve">can </w:t>
      </w:r>
      <w:r w:rsidR="360F500C">
        <w:t>help</w:t>
      </w:r>
      <w:r w:rsidR="523187EB">
        <w:t xml:space="preserve"> to</w:t>
      </w:r>
      <w:r w:rsidR="12A0D84C">
        <w:t xml:space="preserve"> </w:t>
      </w:r>
      <w:r w:rsidR="067A986D">
        <w:t xml:space="preserve">reveal </w:t>
      </w:r>
      <w:r w:rsidR="12A0D84C">
        <w:t xml:space="preserve">factors </w:t>
      </w:r>
      <w:r w:rsidR="02229E8F">
        <w:t xml:space="preserve">underlying </w:t>
      </w:r>
      <w:r w:rsidR="34FA9A8E">
        <w:t xml:space="preserve">systems’ </w:t>
      </w:r>
      <w:r w:rsidR="02229E8F">
        <w:t>unpredictability</w:t>
      </w:r>
      <w:r w:rsidR="07BBEA43">
        <w:t>.</w:t>
      </w:r>
      <w:r w:rsidR="6A3F72B7">
        <w:t xml:space="preserve"> For example, the framework of Non-adoption, Abandonment, and Challenges to the Scale-Up, Spread, and Sustainability (NASSS) can help to identify uncertainties and interdependencies </w:t>
      </w:r>
      <w:r w:rsidR="391E604F">
        <w:t>of technology-supported change in healthcar</w:t>
      </w:r>
      <w:r w:rsidR="00D26D55">
        <w:t>e</w:t>
      </w:r>
      <w:r w:rsidR="6A3F72B7">
        <w:t>.</w:t>
      </w:r>
      <w:r w:rsidR="00D26D55">
        <w:fldChar w:fldCharType="begin" w:fldLock="1"/>
      </w:r>
      <w:r w:rsidR="006D003E">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lt;sup&gt;69&lt;/sup&gt;","plainTextFormattedCitation":"69","previouslyFormattedCitation":"&lt;sup&gt;70&lt;/sup&gt;"},"properties":{"noteIndex":0},"schema":"https://github.com/citation-style-language/schema/raw/master/csl-citation.json"}</w:instrText>
      </w:r>
      <w:r w:rsidR="00D26D55">
        <w:fldChar w:fldCharType="separate"/>
      </w:r>
      <w:r w:rsidR="006D003E" w:rsidRPr="006D003E">
        <w:rPr>
          <w:noProof/>
          <w:vertAlign w:val="superscript"/>
        </w:rPr>
        <w:t>69</w:t>
      </w:r>
      <w:r w:rsidR="00D26D55">
        <w:fldChar w:fldCharType="end"/>
      </w:r>
    </w:p>
    <w:p w14:paraId="08077358" w14:textId="618E9EB4" w:rsidR="4A87EB38" w:rsidRDefault="00095D2B" w:rsidP="4A87EB38">
      <w:pPr>
        <w:spacing w:after="0" w:line="240" w:lineRule="auto"/>
      </w:pPr>
      <w:r>
        <w:t xml:space="preserve">Our theoretical recommendations are to use </w:t>
      </w:r>
      <w:r w:rsidR="00BE5550">
        <w:t>s</w:t>
      </w:r>
      <w:r w:rsidR="2B096681">
        <w:t>ystems-based definitions of risk and of resilience</w:t>
      </w:r>
      <w:r w:rsidR="2B096681">
        <w:fldChar w:fldCharType="begin" w:fldLock="1"/>
      </w:r>
      <w:r w:rsidR="006D003E">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37,70&lt;/sup&gt;","plainTextFormattedCitation":"37,70","previouslyFormattedCitation":"&lt;sup&gt;38,71&lt;/sup&gt;"},"properties":{"noteIndex":0},"schema":"https://github.com/citation-style-language/schema/raw/master/csl-citation.json"}</w:instrText>
      </w:r>
      <w:r w:rsidR="2B096681">
        <w:rPr>
          <w:vertAlign w:val="superscript"/>
        </w:rPr>
        <w:fldChar w:fldCharType="separate"/>
      </w:r>
      <w:r w:rsidR="006D003E" w:rsidRPr="006D003E">
        <w:rPr>
          <w:noProof/>
          <w:vertAlign w:val="superscript"/>
        </w:rPr>
        <w:t>37,70</w:t>
      </w:r>
      <w:r w:rsidR="2B096681">
        <w:fldChar w:fldCharType="end"/>
      </w:r>
      <w:r w:rsidR="2B096681">
        <w:t xml:space="preserve"> to complement a systems approach to patient safety</w:t>
      </w:r>
      <w:r w:rsidR="553AC7C8">
        <w:t>.</w:t>
      </w:r>
      <w:r w:rsidR="00BE5550">
        <w:t xml:space="preserve"> As noted by Weicks,</w:t>
      </w:r>
      <w:r w:rsidR="00BE5550">
        <w:fldChar w:fldCharType="begin" w:fldLock="1"/>
      </w:r>
      <w:r w:rsidR="006D003E">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67&lt;/sup&gt;"},"properties":{"noteIndex":0},"schema":"https://github.com/citation-style-language/schema/raw/master/csl-citation.json"}</w:instrText>
      </w:r>
      <w:r w:rsidR="00BE5550">
        <w:fldChar w:fldCharType="separate"/>
      </w:r>
      <w:r w:rsidR="006D003E" w:rsidRPr="006D003E">
        <w:rPr>
          <w:noProof/>
          <w:vertAlign w:val="superscript"/>
        </w:rPr>
        <w:t>66</w:t>
      </w:r>
      <w:r w:rsidR="00BE5550">
        <w:fldChar w:fldCharType="end"/>
      </w:r>
      <w:r w:rsidR="78F17ED7">
        <w:t xml:space="preserve"> resilience is an emerging </w:t>
      </w:r>
      <w:r w:rsidR="00BE5550">
        <w:t>ability</w:t>
      </w:r>
      <w:r w:rsidR="78F17ED7">
        <w:t xml:space="preserve"> of a system</w:t>
      </w:r>
      <w:r w:rsidR="00BE5550" w:rsidRPr="00BE5550">
        <w:t xml:space="preserve"> </w:t>
      </w:r>
      <w:r w:rsidR="00BE5550">
        <w:t>to respond to unexpected demands such that normal operations can continue</w:t>
      </w:r>
      <w:r w:rsidR="386DF0A2">
        <w:t>.</w:t>
      </w:r>
      <w:r>
        <w:t xml:space="preserve"> It moves away from a deterministic paradigm of safety research that assume merely-complicated and attributable sources of hazard.</w:t>
      </w:r>
    </w:p>
    <w:p w14:paraId="19680DAC" w14:textId="5D72F8CE" w:rsidR="00751DD1" w:rsidRPr="00F25567" w:rsidRDefault="00427ACF" w:rsidP="000F5857">
      <w:pPr>
        <w:spacing w:after="0" w:line="240" w:lineRule="auto"/>
      </w:pPr>
      <w:r>
        <w:t>Practically, we recommend</w:t>
      </w:r>
      <w:r w:rsidR="001F1127">
        <w:t xml:space="preserve"> the aforementioned safety cases and gradual approval of medical devices </w:t>
      </w:r>
      <w:r>
        <w:t>as</w:t>
      </w:r>
      <w:r w:rsidR="001F1127">
        <w:t xml:space="preserve"> appropriate approaches to handle </w:t>
      </w:r>
      <w:r>
        <w:t xml:space="preserve">the </w:t>
      </w:r>
      <w:r w:rsidR="001F1127">
        <w:t xml:space="preserve">limited capacity to predict the behaviour of </w:t>
      </w:r>
      <w:r>
        <w:t>complex systems</w:t>
      </w:r>
      <w:r w:rsidR="2C1911F5">
        <w:t>.</w:t>
      </w:r>
      <w:r w:rsidR="7E68791C">
        <w:t xml:space="preserve"> </w:t>
      </w:r>
      <w:r w:rsidR="00E7485A">
        <w:t xml:space="preserve">Such complexity approaches will also be useful in addressing the question of how emerging challenges will interact with the </w:t>
      </w:r>
      <w:r w:rsidR="00DC267A">
        <w:t>other</w:t>
      </w:r>
      <w:r w:rsidR="00E7485A">
        <w:t xml:space="preserve"> challenges.</w:t>
      </w:r>
    </w:p>
    <w:p w14:paraId="3031598C" w14:textId="41E51168" w:rsidR="4A87EB38" w:rsidRDefault="4A87EB38" w:rsidP="4A87EB38">
      <w:pPr>
        <w:spacing w:after="0" w:line="240" w:lineRule="auto"/>
      </w:pPr>
    </w:p>
    <w:p w14:paraId="0EE380F7" w14:textId="1FD6057E" w:rsidR="4A87EB38" w:rsidRDefault="4A87EB38" w:rsidP="4A87EB38">
      <w:pPr>
        <w:spacing w:after="0" w:line="240" w:lineRule="auto"/>
      </w:pP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6A0F81A2" w14:textId="52831C59" w:rsidR="00D26D55" w:rsidRPr="00D26D55" w:rsidRDefault="00E83F71" w:rsidP="000F5857">
      <w:pPr>
        <w:spacing w:after="0" w:line="240" w:lineRule="auto"/>
        <w:rPr>
          <w:i/>
        </w:rPr>
      </w:pPr>
      <w:r>
        <w:rPr>
          <w:i/>
        </w:rPr>
        <w:t>T</w:t>
      </w:r>
      <w:r w:rsidRPr="00D26D55">
        <w:rPr>
          <w:i/>
        </w:rPr>
        <w:t xml:space="preserve">echno-optimism </w:t>
      </w:r>
      <w:r>
        <w:rPr>
          <w:i/>
        </w:rPr>
        <w:t xml:space="preserve">and </w:t>
      </w:r>
      <w:r w:rsidRPr="00D26D55">
        <w:rPr>
          <w:i/>
        </w:rPr>
        <w:t xml:space="preserve">technology push </w:t>
      </w:r>
      <w:r>
        <w:rPr>
          <w:i/>
        </w:rPr>
        <w:t>can drive ineffective and adverse d</w:t>
      </w:r>
      <w:r w:rsidR="00D26D55" w:rsidRPr="00D26D55">
        <w:rPr>
          <w:i/>
        </w:rPr>
        <w:t>igital health interventions.</w:t>
      </w:r>
    </w:p>
    <w:p w14:paraId="0929EA5B" w14:textId="0221C080" w:rsidR="00FC5386" w:rsidRPr="00F25567" w:rsidRDefault="00E83F71" w:rsidP="000F5857">
      <w:pPr>
        <w:spacing w:after="0" w:line="240" w:lineRule="auto"/>
        <w:rPr>
          <w:shd w:val="clear" w:color="auto" w:fill="5B9BD5" w:themeFill="accent1"/>
        </w:rPr>
      </w:pPr>
      <w:r>
        <w:t>S</w:t>
      </w:r>
      <w:r w:rsidR="00670128" w:rsidRPr="00777476">
        <w:t xml:space="preserve">olutionism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6D003E">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71&lt;/sup&gt;","plainTextFormattedCitation":"71","previouslyFormattedCitation":"&lt;sup&gt;72&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71</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6D003E">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72&lt;/sup&gt;","plainTextFormattedCitation":"72","previouslyFormattedCitation":"&lt;sup&gt;73&lt;/sup&gt;"},"properties":{"noteIndex":0},"schema":"https://github.com/citation-style-language/schema/raw/master/csl-citation.json"}</w:instrText>
      </w:r>
      <w:r w:rsidR="00670128" w:rsidRPr="00777476">
        <w:fldChar w:fldCharType="separate"/>
      </w:r>
      <w:r w:rsidR="006D003E" w:rsidRPr="006D003E">
        <w:rPr>
          <w:noProof/>
          <w:vertAlign w:val="superscript"/>
        </w:rPr>
        <w:t>72</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6D003E">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73&lt;/sup&gt;","plainTextFormattedCitation":"73","previouslyFormattedCitation":"&lt;sup&gt;74&lt;/sup&gt;"},"properties":{"noteIndex":0},"schema":"https://github.com/citation-style-language/schema/raw/master/csl-citation.json"}</w:instrText>
      </w:r>
      <w:r w:rsidR="00195399" w:rsidRPr="00777476">
        <w:fldChar w:fldCharType="separate"/>
      </w:r>
      <w:r w:rsidR="006D003E" w:rsidRPr="006D003E">
        <w:rPr>
          <w:noProof/>
          <w:vertAlign w:val="superscript"/>
        </w:rPr>
        <w:t>73</w:t>
      </w:r>
      <w:r w:rsidR="00195399" w:rsidRPr="00777476">
        <w:fldChar w:fldCharType="end"/>
      </w:r>
      <w:r w:rsidR="00775EF0" w:rsidRPr="00777476">
        <w:t xml:space="preserve"> </w:t>
      </w:r>
      <w:r>
        <w:t>Interventions might be unfit to address health and safety concerns if digital implementations are prioritised on ideological grounds. The driving t</w:t>
      </w:r>
      <w:r w:rsidR="00FC5386" w:rsidRPr="00777476">
        <w:t>echno-optimism might arise from differences of perceived risk or perceived capacity for control</w:t>
      </w:r>
      <w:r w:rsidR="00FC5386" w:rsidRPr="00777476">
        <w:fldChar w:fldCharType="begin" w:fldLock="1"/>
      </w:r>
      <w:r w:rsidR="006D003E">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74&lt;/sup&gt;","plainTextFormattedCitation":"74","previouslyFormattedCitation":"&lt;sup&gt;75&lt;/sup&gt;"},"properties":{"noteIndex":0},"schema":"https://github.com/citation-style-language/schema/raw/master/csl-citation.json"}</w:instrText>
      </w:r>
      <w:r w:rsidR="00FC5386" w:rsidRPr="00777476">
        <w:fldChar w:fldCharType="separate"/>
      </w:r>
      <w:r w:rsidR="006D003E" w:rsidRPr="006D003E">
        <w:rPr>
          <w:noProof/>
          <w:vertAlign w:val="superscript"/>
        </w:rPr>
        <w:t>74</w:t>
      </w:r>
      <w:r w:rsidR="00FC5386" w:rsidRPr="00777476">
        <w:fldChar w:fldCharType="end"/>
      </w:r>
      <w:r w:rsidR="00146038">
        <w:t>.</w:t>
      </w:r>
    </w:p>
    <w:p w14:paraId="46560A8E" w14:textId="376DA4E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6D003E">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39&lt;/sup&gt;"},"properties":{"noteIndex":0},"schema":"https://github.com/citation-style-language/schema/raw/master/csl-citation.json"}</w:instrText>
      </w:r>
      <w:r w:rsidR="007B2B92" w:rsidRPr="00777476">
        <w:rPr>
          <w:vertAlign w:val="superscript"/>
        </w:rPr>
        <w:fldChar w:fldCharType="separate"/>
      </w:r>
      <w:r w:rsidR="006D003E" w:rsidRPr="006D003E">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6D003E">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54&lt;/sup&gt;"},"properties":{"noteIndex":0},"schema":"https://github.com/citation-style-language/schema/raw/master/csl-citation.json"}</w:instrText>
      </w:r>
      <w:r w:rsidR="00EA0ACB" w:rsidRPr="00777476">
        <w:rPr>
          <w:vertAlign w:val="superscript"/>
        </w:rPr>
        <w:fldChar w:fldCharType="separate"/>
      </w:r>
      <w:r w:rsidR="006D003E" w:rsidRPr="006D003E">
        <w:rPr>
          <w:noProof/>
          <w:vertAlign w:val="superscript"/>
        </w:rPr>
        <w:t>53</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7B907E8A"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6D003E">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75&lt;/sup&gt;","plainTextFormattedCitation":"75","previouslyFormattedCitation":"&lt;sup&gt;76&lt;/sup&gt;"},"properties":{"noteIndex":0},"schema":"https://github.com/citation-style-language/schema/raw/master/csl-citation.json"}</w:instrText>
      </w:r>
      <w:r w:rsidR="00E014A9">
        <w:rPr>
          <w:vertAlign w:val="superscript"/>
        </w:rPr>
        <w:fldChar w:fldCharType="separate"/>
      </w:r>
      <w:r w:rsidR="006D003E" w:rsidRPr="006D003E">
        <w:rPr>
          <w:noProof/>
          <w:vertAlign w:val="superscript"/>
        </w:rPr>
        <w:t>75</w:t>
      </w:r>
      <w:r w:rsidR="00E014A9">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293D08B4" w:rsidR="000F5857" w:rsidRDefault="000F5857" w:rsidP="000F5857">
      <w:pPr>
        <w:spacing w:after="0" w:line="240" w:lineRule="auto"/>
      </w:pPr>
    </w:p>
    <w:p w14:paraId="1B1AA0A8" w14:textId="5CAE05C2" w:rsidR="0058348F" w:rsidRDefault="0058348F" w:rsidP="0058348F">
      <w:pPr>
        <w:pStyle w:val="Heading1"/>
      </w:pPr>
      <w:r>
        <w:t>Acknowledgements</w:t>
      </w:r>
    </w:p>
    <w:p w14:paraId="1B1FD72B" w14:textId="475E3B15" w:rsidR="0058348F" w:rsidRDefault="0058348F" w:rsidP="0058348F">
      <w:r w:rsidRPr="0058348F">
        <w:t xml:space="preserve">This research is </w:t>
      </w:r>
      <w:r>
        <w:t xml:space="preserve">partly </w:t>
      </w:r>
      <w:r w:rsidRPr="0058348F">
        <w:t>funded by the National Institute for Health Research (NIHR) Yorkshire and Humber Patient Safety Translational Research Centre (NIHR Yorkshire and Humber PSTRC). The vi</w:t>
      </w:r>
      <w:r>
        <w:t xml:space="preserve">ews expressed in this article </w:t>
      </w:r>
      <w:r w:rsidRPr="0058348F">
        <w:t>are those of the authors and not necessarily those of the NHS, the NIHR, or the Department of Health and Social Care</w:t>
      </w:r>
      <w:r>
        <w:t>.</w:t>
      </w:r>
    </w:p>
    <w:p w14:paraId="05B7EB5E" w14:textId="50A6F8B3" w:rsidR="0058348F" w:rsidRPr="0058348F" w:rsidRDefault="0058348F" w:rsidP="0058348F">
      <w:r>
        <w:t xml:space="preserve">We would like to acknowledge the contribution of workshop attendees to informing the content of this paper: </w:t>
      </w:r>
      <w:del w:id="4" w:author="Ciarán McInerney" w:date="2020-12-15T09:10:00Z">
        <w:r w:rsidDel="00101B3A">
          <w:delText>&lt;person 1&gt;</w:delText>
        </w:r>
      </w:del>
      <w:ins w:id="5" w:author="Ciarán McInerney" w:date="2020-12-15T09:10:00Z">
        <w:r w:rsidR="00101B3A">
          <w:t>Dr. Sarah Darley from the Centre for Primary Care and Health Services Research, School of Health Sciences, University of Manchester</w:t>
        </w:r>
      </w:ins>
      <w:bookmarkStart w:id="6" w:name="_GoBack"/>
      <w:bookmarkEnd w:id="6"/>
      <w:r>
        <w:t>, &lt;affiliation 1&gt;; &lt;person 2&gt;, &lt;affiliation 2&gt;; etc…</w:t>
      </w:r>
    </w:p>
    <w:p w14:paraId="050D5DEA" w14:textId="09ED9308" w:rsidR="0058348F" w:rsidRPr="0058348F" w:rsidRDefault="0058348F" w:rsidP="0058348F"/>
    <w:p w14:paraId="25839F49" w14:textId="77777777" w:rsidR="0058348F" w:rsidRDefault="0058348F"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3CD0CF4B" w14:textId="4DCADDE9" w:rsidR="006D003E" w:rsidRPr="006D003E" w:rsidRDefault="00300F75" w:rsidP="006D003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D003E" w:rsidRPr="006D003E">
        <w:rPr>
          <w:rFonts w:ascii="Calibri" w:hAnsi="Calibri" w:cs="Calibri"/>
          <w:noProof/>
          <w:szCs w:val="24"/>
        </w:rPr>
        <w:t xml:space="preserve">1. </w:t>
      </w:r>
      <w:r w:rsidR="006D003E" w:rsidRPr="006D003E">
        <w:rPr>
          <w:rFonts w:ascii="Calibri" w:hAnsi="Calibri" w:cs="Calibri"/>
          <w:noProof/>
          <w:szCs w:val="24"/>
        </w:rPr>
        <w:tab/>
        <w:t xml:space="preserve">Aceto G, Persico V, Pescapé A. Industry 4.0 and Health: Internet of Things, Big Data, and Cloud Computing. </w:t>
      </w:r>
      <w:r w:rsidR="006D003E" w:rsidRPr="006D003E">
        <w:rPr>
          <w:rFonts w:ascii="Calibri" w:hAnsi="Calibri" w:cs="Calibri"/>
          <w:i/>
          <w:iCs/>
          <w:noProof/>
          <w:szCs w:val="24"/>
        </w:rPr>
        <w:t>J Ind Inf Integr</w:t>
      </w:r>
      <w:r w:rsidR="006D003E" w:rsidRPr="006D003E">
        <w:rPr>
          <w:rFonts w:ascii="Calibri" w:hAnsi="Calibri" w:cs="Calibri"/>
          <w:noProof/>
          <w:szCs w:val="24"/>
        </w:rPr>
        <w:t>. 2020;18:100129. doi:10.1016/j.jii.2020.100129</w:t>
      </w:r>
    </w:p>
    <w:p w14:paraId="31AD503B"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 </w:t>
      </w:r>
      <w:r w:rsidRPr="006D003E">
        <w:rPr>
          <w:rFonts w:ascii="Calibri" w:hAnsi="Calibri" w:cs="Calibri"/>
          <w:noProof/>
          <w:szCs w:val="24"/>
        </w:rPr>
        <w:tab/>
        <w:t xml:space="preserve">Farahani B, Firouzi F, Chang V, Badaroglu M, Constant N, Mankodiya K. Towards fog-driven IoT eHealth: Promises and challenges of IoT in medicine and healthcare. </w:t>
      </w:r>
      <w:r w:rsidRPr="006D003E">
        <w:rPr>
          <w:rFonts w:ascii="Calibri" w:hAnsi="Calibri" w:cs="Calibri"/>
          <w:i/>
          <w:iCs/>
          <w:noProof/>
          <w:szCs w:val="24"/>
        </w:rPr>
        <w:t>Futur Gener Comput Syst</w:t>
      </w:r>
      <w:r w:rsidRPr="006D003E">
        <w:rPr>
          <w:rFonts w:ascii="Calibri" w:hAnsi="Calibri" w:cs="Calibri"/>
          <w:noProof/>
          <w:szCs w:val="24"/>
        </w:rPr>
        <w:t>. 2018;78:659-676. doi:10.1016/j.future.2017.04.036</w:t>
      </w:r>
    </w:p>
    <w:p w14:paraId="60EBB50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 </w:t>
      </w:r>
      <w:r w:rsidRPr="006D003E">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6D003E">
        <w:rPr>
          <w:rFonts w:ascii="Calibri" w:hAnsi="Calibri" w:cs="Calibri"/>
          <w:i/>
          <w:iCs/>
          <w:noProof/>
          <w:szCs w:val="24"/>
        </w:rPr>
        <w:t>BMJ Lead</w:t>
      </w:r>
      <w:r w:rsidRPr="006D003E">
        <w:rPr>
          <w:rFonts w:ascii="Calibri" w:hAnsi="Calibri" w:cs="Calibri"/>
          <w:noProof/>
          <w:szCs w:val="24"/>
        </w:rPr>
        <w:t>. 2020. doi:10.1136/leader-2020-000262</w:t>
      </w:r>
    </w:p>
    <w:p w14:paraId="4D8DE12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 </w:t>
      </w:r>
      <w:r w:rsidRPr="006D003E">
        <w:rPr>
          <w:rFonts w:ascii="Calibri" w:hAnsi="Calibri" w:cs="Calibri"/>
          <w:noProof/>
          <w:szCs w:val="24"/>
        </w:rPr>
        <w:tab/>
        <w:t xml:space="preserve">Sittig DF, Wright A, Coiera E, et al. Current challenges in health information technology–related patient safety. </w:t>
      </w:r>
      <w:r w:rsidRPr="006D003E">
        <w:rPr>
          <w:rFonts w:ascii="Calibri" w:hAnsi="Calibri" w:cs="Calibri"/>
          <w:i/>
          <w:iCs/>
          <w:noProof/>
          <w:szCs w:val="24"/>
        </w:rPr>
        <w:t>Health Informatics J</w:t>
      </w:r>
      <w:r w:rsidRPr="006D003E">
        <w:rPr>
          <w:rFonts w:ascii="Calibri" w:hAnsi="Calibri" w:cs="Calibri"/>
          <w:noProof/>
          <w:szCs w:val="24"/>
        </w:rPr>
        <w:t>. 2018;(2):1-9. doi:10.1177/1460458218814893</w:t>
      </w:r>
    </w:p>
    <w:p w14:paraId="57048EA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 </w:t>
      </w:r>
      <w:r w:rsidRPr="006D003E">
        <w:rPr>
          <w:rFonts w:ascii="Calibri" w:hAnsi="Calibri" w:cs="Calibri"/>
          <w:noProof/>
          <w:szCs w:val="24"/>
        </w:rPr>
        <w:tab/>
        <w:t xml:space="preserve">Benbya H, Nan N, Tanriverdi H, Yoo Y. Complexity and Information Systems Research in the Emerging Digital World. </w:t>
      </w:r>
      <w:r w:rsidRPr="006D003E">
        <w:rPr>
          <w:rFonts w:ascii="Calibri" w:hAnsi="Calibri" w:cs="Calibri"/>
          <w:i/>
          <w:iCs/>
          <w:noProof/>
          <w:szCs w:val="24"/>
        </w:rPr>
        <w:t>Manag Inf Syst Q</w:t>
      </w:r>
      <w:r w:rsidRPr="006D003E">
        <w:rPr>
          <w:rFonts w:ascii="Calibri" w:hAnsi="Calibri" w:cs="Calibri"/>
          <w:noProof/>
          <w:szCs w:val="24"/>
        </w:rPr>
        <w:t>. 2020;44(1):1.</w:t>
      </w:r>
    </w:p>
    <w:p w14:paraId="64E1A0E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 </w:t>
      </w:r>
      <w:r w:rsidRPr="006D003E">
        <w:rPr>
          <w:rFonts w:ascii="Calibri" w:hAnsi="Calibri" w:cs="Calibri"/>
          <w:noProof/>
          <w:szCs w:val="24"/>
        </w:rPr>
        <w:tab/>
        <w:t xml:space="preserve">Vincent C. </w:t>
      </w:r>
      <w:r w:rsidRPr="006D003E">
        <w:rPr>
          <w:rFonts w:ascii="Calibri" w:hAnsi="Calibri" w:cs="Calibri"/>
          <w:i/>
          <w:iCs/>
          <w:noProof/>
          <w:szCs w:val="24"/>
        </w:rPr>
        <w:t>Patient Safety</w:t>
      </w:r>
      <w:r w:rsidRPr="006D003E">
        <w:rPr>
          <w:rFonts w:ascii="Calibri" w:hAnsi="Calibri" w:cs="Calibri"/>
          <w:noProof/>
          <w:szCs w:val="24"/>
        </w:rPr>
        <w:t>. 2nd ed. Oxford: Wiley-Blackwell; 2010.</w:t>
      </w:r>
    </w:p>
    <w:p w14:paraId="3EE721B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 </w:t>
      </w:r>
      <w:r w:rsidRPr="006D003E">
        <w:rPr>
          <w:rFonts w:ascii="Calibri" w:hAnsi="Calibri" w:cs="Calibri"/>
          <w:noProof/>
          <w:szCs w:val="24"/>
        </w:rPr>
        <w:tab/>
        <w:t xml:space="preserve">Cook R, Rasmussen J. “Going solid”: A model of system dynamics and consequences for patient safety. </w:t>
      </w:r>
      <w:r w:rsidRPr="006D003E">
        <w:rPr>
          <w:rFonts w:ascii="Calibri" w:hAnsi="Calibri" w:cs="Calibri"/>
          <w:i/>
          <w:iCs/>
          <w:noProof/>
          <w:szCs w:val="24"/>
        </w:rPr>
        <w:t>Qual Saf Heal Care</w:t>
      </w:r>
      <w:r w:rsidRPr="006D003E">
        <w:rPr>
          <w:rFonts w:ascii="Calibri" w:hAnsi="Calibri" w:cs="Calibri"/>
          <w:noProof/>
          <w:szCs w:val="24"/>
        </w:rPr>
        <w:t>. 2005;14(2):130-134. doi:10.1136/qshc.2003.009530</w:t>
      </w:r>
    </w:p>
    <w:p w14:paraId="4404B10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8. </w:t>
      </w:r>
      <w:r w:rsidRPr="006D003E">
        <w:rPr>
          <w:rFonts w:ascii="Calibri" w:hAnsi="Calibri" w:cs="Calibri"/>
          <w:noProof/>
          <w:szCs w:val="24"/>
        </w:rPr>
        <w:tab/>
        <w:t xml:space="preserve">Sujan MA, Habli I, Kelly TP, Pozzi S, Johnson CW. Should healthcare providers do safety cases? Lessons from a cross-industry review of safety case practices. </w:t>
      </w:r>
      <w:r w:rsidRPr="006D003E">
        <w:rPr>
          <w:rFonts w:ascii="Calibri" w:hAnsi="Calibri" w:cs="Calibri"/>
          <w:i/>
          <w:iCs/>
          <w:noProof/>
          <w:szCs w:val="24"/>
        </w:rPr>
        <w:t>Saf Sci</w:t>
      </w:r>
      <w:r w:rsidRPr="006D003E">
        <w:rPr>
          <w:rFonts w:ascii="Calibri" w:hAnsi="Calibri" w:cs="Calibri"/>
          <w:noProof/>
          <w:szCs w:val="24"/>
        </w:rPr>
        <w:t>. 2016;84:181-189. doi:10.1016/j.ssci.2015.12.021</w:t>
      </w:r>
    </w:p>
    <w:p w14:paraId="03096EE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9. </w:t>
      </w:r>
      <w:r w:rsidRPr="006D003E">
        <w:rPr>
          <w:rFonts w:ascii="Calibri" w:hAnsi="Calibri" w:cs="Calibri"/>
          <w:noProof/>
          <w:szCs w:val="24"/>
        </w:rPr>
        <w:tab/>
        <w:t xml:space="preserve">Vincent C, Amalberti R. Approaches to Safety: One Size Does Not Fit All. In: </w:t>
      </w:r>
      <w:r w:rsidRPr="006D003E">
        <w:rPr>
          <w:rFonts w:ascii="Calibri" w:hAnsi="Calibri" w:cs="Calibri"/>
          <w:i/>
          <w:iCs/>
          <w:noProof/>
          <w:szCs w:val="24"/>
        </w:rPr>
        <w:t>Safer Healthcare: Strategies for the Real World</w:t>
      </w:r>
      <w:r w:rsidRPr="006D003E">
        <w:rPr>
          <w:rFonts w:ascii="Calibri" w:hAnsi="Calibri" w:cs="Calibri"/>
          <w:noProof/>
          <w:szCs w:val="24"/>
        </w:rPr>
        <w:t>. Springer; 2016:27-38. doi:10.1007/978-3-319-25559-0</w:t>
      </w:r>
    </w:p>
    <w:p w14:paraId="1BF087A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10. </w:t>
      </w:r>
      <w:r w:rsidRPr="006D003E">
        <w:rPr>
          <w:rFonts w:ascii="Calibri" w:hAnsi="Calibri" w:cs="Calibri"/>
          <w:noProof/>
          <w:szCs w:val="24"/>
        </w:rPr>
        <w:tab/>
        <w:t xml:space="preserve">Kostkova P. Grand challenges in digital health. </w:t>
      </w:r>
      <w:r w:rsidRPr="006D003E">
        <w:rPr>
          <w:rFonts w:ascii="Calibri" w:hAnsi="Calibri" w:cs="Calibri"/>
          <w:i/>
          <w:iCs/>
          <w:noProof/>
          <w:szCs w:val="24"/>
        </w:rPr>
        <w:t>Front Public Heal</w:t>
      </w:r>
      <w:r w:rsidRPr="006D003E">
        <w:rPr>
          <w:rFonts w:ascii="Calibri" w:hAnsi="Calibri" w:cs="Calibri"/>
          <w:noProof/>
          <w:szCs w:val="24"/>
        </w:rPr>
        <w:t>. 2015;3(134):1-5. doi:10.3389/fpubh.2015.00134</w:t>
      </w:r>
    </w:p>
    <w:p w14:paraId="7592106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11. </w:t>
      </w:r>
      <w:r w:rsidRPr="006D003E">
        <w:rPr>
          <w:rFonts w:ascii="Calibri" w:hAnsi="Calibri" w:cs="Calibri"/>
          <w:noProof/>
          <w:szCs w:val="24"/>
        </w:rPr>
        <w:tab/>
        <w:t xml:space="preserve">International Comparative Legal Guide. </w:t>
      </w:r>
      <w:r w:rsidRPr="006D003E">
        <w:rPr>
          <w:rFonts w:ascii="Calibri" w:hAnsi="Calibri" w:cs="Calibri"/>
          <w:i/>
          <w:iCs/>
          <w:noProof/>
          <w:szCs w:val="24"/>
        </w:rPr>
        <w:t>Digital Health Laws and Regulations 2020</w:t>
      </w:r>
      <w:r w:rsidRPr="006D003E">
        <w:rPr>
          <w:rFonts w:ascii="Calibri" w:hAnsi="Calibri" w:cs="Calibri"/>
          <w:noProof/>
          <w:szCs w:val="24"/>
        </w:rPr>
        <w:t>. (Tanenbaum W, ed.). Global Legal Group; 2020. https://iclg.com/practice-areas/digital-health-laws-and-regulations/usa.</w:t>
      </w:r>
    </w:p>
    <w:p w14:paraId="7F8C295D"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12. </w:t>
      </w:r>
      <w:r w:rsidRPr="006D003E">
        <w:rPr>
          <w:rFonts w:ascii="Calibri" w:hAnsi="Calibri" w:cs="Calibri"/>
          <w:noProof/>
          <w:szCs w:val="24"/>
        </w:rPr>
        <w:tab/>
        <w:t>US Food and Drug Administration. Digital Health Innovation Action Plan. 2017. https://www.fda.gov/media/106331/download.</w:t>
      </w:r>
    </w:p>
    <w:p w14:paraId="3F1BCEF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13. </w:t>
      </w:r>
      <w:r w:rsidRPr="006D003E">
        <w:rPr>
          <w:rFonts w:ascii="Calibri" w:hAnsi="Calibri" w:cs="Calibri"/>
          <w:noProof/>
          <w:szCs w:val="24"/>
        </w:rPr>
        <w:tab/>
        <w:t>NHS. The NHS Patient Safety Strategy: Safer culture, safer systems, safer patients. 2019. https://improvement.nhs.uk/resources/patient-safety-strategy/.</w:t>
      </w:r>
    </w:p>
    <w:p w14:paraId="28E0CA01"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14. </w:t>
      </w:r>
      <w:r w:rsidRPr="006D003E">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52B2592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15. </w:t>
      </w:r>
      <w:r w:rsidRPr="006D003E">
        <w:rPr>
          <w:rFonts w:ascii="Calibri" w:hAnsi="Calibri" w:cs="Calibri"/>
          <w:noProof/>
          <w:szCs w:val="24"/>
        </w:rPr>
        <w:tab/>
        <w:t xml:space="preserve">Wickramasinghe N, Bodendorf F, eds. </w:t>
      </w:r>
      <w:r w:rsidRPr="006D003E">
        <w:rPr>
          <w:rFonts w:ascii="Calibri" w:hAnsi="Calibri" w:cs="Calibri"/>
          <w:i/>
          <w:iCs/>
          <w:noProof/>
          <w:szCs w:val="24"/>
        </w:rPr>
        <w:t>Delivering Superior Health and Wellness Management with IoT and Analytics</w:t>
      </w:r>
      <w:r w:rsidRPr="006D003E">
        <w:rPr>
          <w:rFonts w:ascii="Calibri" w:hAnsi="Calibri" w:cs="Calibri"/>
          <w:noProof/>
          <w:szCs w:val="24"/>
        </w:rPr>
        <w:t>. Springer; 2020. doi:10.1007/978-3-030-17347-0</w:t>
      </w:r>
    </w:p>
    <w:p w14:paraId="1F12663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16. </w:t>
      </w:r>
      <w:r w:rsidRPr="006D003E">
        <w:rPr>
          <w:rFonts w:ascii="Calibri" w:hAnsi="Calibri" w:cs="Calibri"/>
          <w:noProof/>
          <w:szCs w:val="24"/>
        </w:rPr>
        <w:tab/>
        <w:t xml:space="preserve">Onik MFA, Fielt E, Gable GG. Complex Adaptive Systems Theory in Information Systems Research - A Systematic Literature Review. In: Ling SC, Bahri S, Finnegan P, eds. </w:t>
      </w:r>
      <w:r w:rsidRPr="006D003E">
        <w:rPr>
          <w:rFonts w:ascii="Calibri" w:hAnsi="Calibri" w:cs="Calibri"/>
          <w:i/>
          <w:iCs/>
          <w:noProof/>
          <w:szCs w:val="24"/>
        </w:rPr>
        <w:t>Pacific Asia Conference on Information Systems (PACIS)</w:t>
      </w:r>
      <w:r w:rsidRPr="006D003E">
        <w:rPr>
          <w:rFonts w:ascii="Calibri" w:hAnsi="Calibri" w:cs="Calibri"/>
          <w:noProof/>
          <w:szCs w:val="24"/>
        </w:rPr>
        <w:t>. ; 2017:1-14. https://eprints.qut.edu.au/111589/1/pacis - 2017 - Complex Adaptive Systems Theory in Information Systems Research - A Systematic Literature Review.pdf.</w:t>
      </w:r>
    </w:p>
    <w:p w14:paraId="1FE7FE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lastRenderedPageBreak/>
        <w:t xml:space="preserve">17. </w:t>
      </w:r>
      <w:r w:rsidRPr="006D003E">
        <w:rPr>
          <w:rFonts w:ascii="Calibri" w:hAnsi="Calibri" w:cs="Calibri"/>
          <w:noProof/>
          <w:szCs w:val="24"/>
        </w:rPr>
        <w:tab/>
        <w:t xml:space="preserve">Aanestad M, Grisot M, Hanseth O, Vassilakopoulou P. </w:t>
      </w:r>
      <w:r w:rsidRPr="006D003E">
        <w:rPr>
          <w:rFonts w:ascii="Calibri" w:hAnsi="Calibri" w:cs="Calibri"/>
          <w:i/>
          <w:iCs/>
          <w:noProof/>
          <w:szCs w:val="24"/>
        </w:rPr>
        <w:t>Information Infrastructures within European Health Care: Working with the Installed Base</w:t>
      </w:r>
      <w:r w:rsidRPr="006D003E">
        <w:rPr>
          <w:rFonts w:ascii="Calibri" w:hAnsi="Calibri" w:cs="Calibri"/>
          <w:noProof/>
          <w:szCs w:val="24"/>
        </w:rPr>
        <w:t>. Springer; 2017. doi:10.1007/978-3-319-51020-0</w:t>
      </w:r>
    </w:p>
    <w:p w14:paraId="222BDE1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18. </w:t>
      </w:r>
      <w:r w:rsidRPr="006D003E">
        <w:rPr>
          <w:rFonts w:ascii="Calibri" w:hAnsi="Calibri" w:cs="Calibri"/>
          <w:noProof/>
          <w:szCs w:val="24"/>
        </w:rPr>
        <w:tab/>
        <w:t xml:space="preserve">Heeks R. Health information systems: Failure, success and improvisation. </w:t>
      </w:r>
      <w:r w:rsidRPr="006D003E">
        <w:rPr>
          <w:rFonts w:ascii="Calibri" w:hAnsi="Calibri" w:cs="Calibri"/>
          <w:i/>
          <w:iCs/>
          <w:noProof/>
          <w:szCs w:val="24"/>
        </w:rPr>
        <w:t>Int J Med Inform</w:t>
      </w:r>
      <w:r w:rsidRPr="006D003E">
        <w:rPr>
          <w:rFonts w:ascii="Calibri" w:hAnsi="Calibri" w:cs="Calibri"/>
          <w:noProof/>
          <w:szCs w:val="24"/>
        </w:rPr>
        <w:t>. 2006;75(2):125-137. doi:10.1016/j.ijmedinf.2005.07.024</w:t>
      </w:r>
    </w:p>
    <w:p w14:paraId="07F39B8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19. </w:t>
      </w:r>
      <w:r w:rsidRPr="006D003E">
        <w:rPr>
          <w:rFonts w:ascii="Calibri" w:hAnsi="Calibri" w:cs="Calibri"/>
          <w:noProof/>
          <w:szCs w:val="24"/>
        </w:rPr>
        <w:tab/>
        <w:t xml:space="preserve">Markus ML. Technochange management: Using IT to drive organizational change. </w:t>
      </w:r>
      <w:r w:rsidRPr="006D003E">
        <w:rPr>
          <w:rFonts w:ascii="Calibri" w:hAnsi="Calibri" w:cs="Calibri"/>
          <w:i/>
          <w:iCs/>
          <w:noProof/>
          <w:szCs w:val="24"/>
        </w:rPr>
        <w:t>J Inf Technol</w:t>
      </w:r>
      <w:r w:rsidRPr="006D003E">
        <w:rPr>
          <w:rFonts w:ascii="Calibri" w:hAnsi="Calibri" w:cs="Calibri"/>
          <w:noProof/>
          <w:szCs w:val="24"/>
        </w:rPr>
        <w:t>. 2004;19(1):4-20. doi:10.1057/palgrave.jit.2000002</w:t>
      </w:r>
    </w:p>
    <w:p w14:paraId="27A16F7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20. </w:t>
      </w:r>
      <w:r w:rsidRPr="006D003E">
        <w:rPr>
          <w:rFonts w:ascii="Calibri" w:hAnsi="Calibri" w:cs="Calibri"/>
          <w:noProof/>
          <w:szCs w:val="24"/>
        </w:rPr>
        <w:tab/>
        <w:t xml:space="preserve">Johnson OA. General System Theory and the Use of Process Mining to Improve Care Pathways. In: Scott P, de Keizer NF, Georgiou A, eds. </w:t>
      </w:r>
      <w:r w:rsidRPr="006D003E">
        <w:rPr>
          <w:rFonts w:ascii="Calibri" w:hAnsi="Calibri" w:cs="Calibri"/>
          <w:i/>
          <w:iCs/>
          <w:noProof/>
          <w:szCs w:val="24"/>
        </w:rPr>
        <w:t>Applied Interdisciplinary Theory in Health Informatics: A Knowledge Base for Practitioners</w:t>
      </w:r>
      <w:r w:rsidRPr="006D003E">
        <w:rPr>
          <w:rFonts w:ascii="Calibri" w:hAnsi="Calibri" w:cs="Calibri"/>
          <w:noProof/>
          <w:szCs w:val="24"/>
        </w:rPr>
        <w:t>. IOS Press; 2019:11-22. doi:10.3233/SHTI1263</w:t>
      </w:r>
    </w:p>
    <w:p w14:paraId="773E0CA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21. </w:t>
      </w:r>
      <w:r w:rsidRPr="006D003E">
        <w:rPr>
          <w:rFonts w:ascii="Calibri" w:hAnsi="Calibri" w:cs="Calibri"/>
          <w:noProof/>
          <w:szCs w:val="24"/>
        </w:rPr>
        <w:tab/>
        <w:t xml:space="preserve">Parvizi N, Woods K. Regulation of medicines and medical devices: Contrasts and similarities. </w:t>
      </w:r>
      <w:r w:rsidRPr="006D003E">
        <w:rPr>
          <w:rFonts w:ascii="Calibri" w:hAnsi="Calibri" w:cs="Calibri"/>
          <w:i/>
          <w:iCs/>
          <w:noProof/>
          <w:szCs w:val="24"/>
        </w:rPr>
        <w:t>Clin Med J R Coll Physicians London</w:t>
      </w:r>
      <w:r w:rsidRPr="006D003E">
        <w:rPr>
          <w:rFonts w:ascii="Calibri" w:hAnsi="Calibri" w:cs="Calibri"/>
          <w:noProof/>
          <w:szCs w:val="24"/>
        </w:rPr>
        <w:t>. 2014;14(1):6-12. doi:10.7861/clinmedicine.14-1-6</w:t>
      </w:r>
    </w:p>
    <w:p w14:paraId="22778BF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22. </w:t>
      </w:r>
      <w:r w:rsidRPr="006D003E">
        <w:rPr>
          <w:rFonts w:ascii="Calibri" w:hAnsi="Calibri" w:cs="Calibri"/>
          <w:noProof/>
          <w:szCs w:val="24"/>
        </w:rPr>
        <w:tab/>
        <w:t xml:space="preserve">Banerjee A. Digital health interventions and inequalities: The case for a new paradigm. </w:t>
      </w:r>
      <w:r w:rsidRPr="006D003E">
        <w:rPr>
          <w:rFonts w:ascii="Calibri" w:hAnsi="Calibri" w:cs="Calibri"/>
          <w:i/>
          <w:iCs/>
          <w:noProof/>
          <w:szCs w:val="24"/>
        </w:rPr>
        <w:t>BMJ Evidence-Based Med</w:t>
      </w:r>
      <w:r w:rsidRPr="006D003E">
        <w:rPr>
          <w:rFonts w:ascii="Calibri" w:hAnsi="Calibri" w:cs="Calibri"/>
          <w:noProof/>
          <w:szCs w:val="24"/>
        </w:rPr>
        <w:t>. 2019;2:2-5. doi:10.1136/bmjebm-2019-111282</w:t>
      </w:r>
    </w:p>
    <w:p w14:paraId="5F41C9A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23. </w:t>
      </w:r>
      <w:r w:rsidRPr="006D003E">
        <w:rPr>
          <w:rFonts w:ascii="Calibri" w:hAnsi="Calibri" w:cs="Calibri"/>
          <w:noProof/>
          <w:szCs w:val="24"/>
        </w:rPr>
        <w:tab/>
        <w:t xml:space="preserve">Jenkins DA, Sperrin M, Martin GP, Peek N. Dynamic models to predict health outcomes: current status and methodological challenges. </w:t>
      </w:r>
      <w:r w:rsidRPr="006D003E">
        <w:rPr>
          <w:rFonts w:ascii="Calibri" w:hAnsi="Calibri" w:cs="Calibri"/>
          <w:i/>
          <w:iCs/>
          <w:noProof/>
          <w:szCs w:val="24"/>
        </w:rPr>
        <w:t>Diagnostic Progn Res</w:t>
      </w:r>
      <w:r w:rsidRPr="006D003E">
        <w:rPr>
          <w:rFonts w:ascii="Calibri" w:hAnsi="Calibri" w:cs="Calibri"/>
          <w:noProof/>
          <w:szCs w:val="24"/>
        </w:rPr>
        <w:t>. 2018;2(1):1-9. doi:10.1186/s41512-018-0045-2</w:t>
      </w:r>
    </w:p>
    <w:p w14:paraId="79E2626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24. </w:t>
      </w:r>
      <w:r w:rsidRPr="006D003E">
        <w:rPr>
          <w:rFonts w:ascii="Calibri" w:hAnsi="Calibri" w:cs="Calibri"/>
          <w:noProof/>
          <w:szCs w:val="24"/>
        </w:rPr>
        <w:tab/>
        <w:t xml:space="preserve">Leveson NG. Software Safety: Why, What, and How. </w:t>
      </w:r>
      <w:r w:rsidRPr="006D003E">
        <w:rPr>
          <w:rFonts w:ascii="Calibri" w:hAnsi="Calibri" w:cs="Calibri"/>
          <w:i/>
          <w:iCs/>
          <w:noProof/>
          <w:szCs w:val="24"/>
        </w:rPr>
        <w:t>Comput Surv</w:t>
      </w:r>
      <w:r w:rsidRPr="006D003E">
        <w:rPr>
          <w:rFonts w:ascii="Calibri" w:hAnsi="Calibri" w:cs="Calibri"/>
          <w:noProof/>
          <w:szCs w:val="24"/>
        </w:rPr>
        <w:t>. 1986;18(2).</w:t>
      </w:r>
    </w:p>
    <w:p w14:paraId="7CE6464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25. </w:t>
      </w:r>
      <w:r w:rsidRPr="006D003E">
        <w:rPr>
          <w:rFonts w:ascii="Calibri" w:hAnsi="Calibri" w:cs="Calibri"/>
          <w:noProof/>
          <w:szCs w:val="24"/>
        </w:rPr>
        <w:tab/>
        <w:t xml:space="preserve">Pilotto A, Boi R, Petermans J. Technology in geriatrics. </w:t>
      </w:r>
      <w:r w:rsidRPr="006D003E">
        <w:rPr>
          <w:rFonts w:ascii="Calibri" w:hAnsi="Calibri" w:cs="Calibri"/>
          <w:i/>
          <w:iCs/>
          <w:noProof/>
          <w:szCs w:val="24"/>
        </w:rPr>
        <w:t>Age Ageing</w:t>
      </w:r>
      <w:r w:rsidRPr="006D003E">
        <w:rPr>
          <w:rFonts w:ascii="Calibri" w:hAnsi="Calibri" w:cs="Calibri"/>
          <w:noProof/>
          <w:szCs w:val="24"/>
        </w:rPr>
        <w:t>. 2018;47(6):771-774. doi:10.1093/ageing/afy026</w:t>
      </w:r>
    </w:p>
    <w:p w14:paraId="292441C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26. </w:t>
      </w:r>
      <w:r w:rsidRPr="006D003E">
        <w:rPr>
          <w:rFonts w:ascii="Calibri" w:hAnsi="Calibri" w:cs="Calibri"/>
          <w:noProof/>
          <w:szCs w:val="24"/>
        </w:rPr>
        <w:tab/>
        <w:t xml:space="preserve">Wismar M, Palm W, Figueras J, Ernst K, van Ginneken E. </w:t>
      </w:r>
      <w:r w:rsidRPr="006D003E">
        <w:rPr>
          <w:rFonts w:ascii="Calibri" w:hAnsi="Calibri" w:cs="Calibri"/>
          <w:i/>
          <w:iCs/>
          <w:noProof/>
          <w:szCs w:val="24"/>
        </w:rPr>
        <w:t>Cross-Border Health Care in the European Union: Mapping and Analysing Practices and Policies</w:t>
      </w:r>
      <w:r w:rsidRPr="006D003E">
        <w:rPr>
          <w:rFonts w:ascii="Calibri" w:hAnsi="Calibri" w:cs="Calibri"/>
          <w:noProof/>
          <w:szCs w:val="24"/>
        </w:rPr>
        <w:t>. Copenhagen: WHO Europe; 2011. https://apps.who.int/iris/bitstream/handle/10665/327961/9789289002219-eng.pdf.</w:t>
      </w:r>
    </w:p>
    <w:p w14:paraId="6EFB691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27. </w:t>
      </w:r>
      <w:r w:rsidRPr="006D003E">
        <w:rPr>
          <w:rFonts w:ascii="Calibri" w:hAnsi="Calibri" w:cs="Calibri"/>
          <w:noProof/>
          <w:szCs w:val="24"/>
        </w:rPr>
        <w:tab/>
        <w:t xml:space="preserve">Gammack J, Hobbs V, Pigott D. </w:t>
      </w:r>
      <w:r w:rsidRPr="006D003E">
        <w:rPr>
          <w:rFonts w:ascii="Calibri" w:hAnsi="Calibri" w:cs="Calibri"/>
          <w:i/>
          <w:iCs/>
          <w:noProof/>
          <w:szCs w:val="24"/>
        </w:rPr>
        <w:t>The Book of Informatics</w:t>
      </w:r>
      <w:r w:rsidRPr="006D003E">
        <w:rPr>
          <w:rFonts w:ascii="Calibri" w:hAnsi="Calibri" w:cs="Calibri"/>
          <w:noProof/>
          <w:szCs w:val="24"/>
        </w:rPr>
        <w:t>. Cengage Learning; 2011.</w:t>
      </w:r>
    </w:p>
    <w:p w14:paraId="3DFBB1B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28. </w:t>
      </w:r>
      <w:r w:rsidRPr="006D003E">
        <w:rPr>
          <w:rFonts w:ascii="Calibri" w:hAnsi="Calibri" w:cs="Calibri"/>
          <w:noProof/>
          <w:szCs w:val="24"/>
        </w:rPr>
        <w:tab/>
        <w:t xml:space="preserve">Westrum R. The study of information flow: A personal journey. </w:t>
      </w:r>
      <w:r w:rsidRPr="006D003E">
        <w:rPr>
          <w:rFonts w:ascii="Calibri" w:hAnsi="Calibri" w:cs="Calibri"/>
          <w:i/>
          <w:iCs/>
          <w:noProof/>
          <w:szCs w:val="24"/>
        </w:rPr>
        <w:t>Saf Sci</w:t>
      </w:r>
      <w:r w:rsidRPr="006D003E">
        <w:rPr>
          <w:rFonts w:ascii="Calibri" w:hAnsi="Calibri" w:cs="Calibri"/>
          <w:noProof/>
          <w:szCs w:val="24"/>
        </w:rPr>
        <w:t>. 2014;67:58-63. doi:10.1016/j.ssci.2014.01.009</w:t>
      </w:r>
    </w:p>
    <w:p w14:paraId="7BDD4D7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29. </w:t>
      </w:r>
      <w:r w:rsidRPr="006D003E">
        <w:rPr>
          <w:rFonts w:ascii="Calibri" w:hAnsi="Calibri" w:cs="Calibri"/>
          <w:noProof/>
          <w:szCs w:val="24"/>
        </w:rPr>
        <w:tab/>
        <w:t xml:space="preserve">Wang B, Wu C. Safety informatics as a new, promising and sustainable area of safety science in the information age. </w:t>
      </w:r>
      <w:r w:rsidRPr="006D003E">
        <w:rPr>
          <w:rFonts w:ascii="Calibri" w:hAnsi="Calibri" w:cs="Calibri"/>
          <w:i/>
          <w:iCs/>
          <w:noProof/>
          <w:szCs w:val="24"/>
        </w:rPr>
        <w:t>J Clean Prod</w:t>
      </w:r>
      <w:r w:rsidRPr="006D003E">
        <w:rPr>
          <w:rFonts w:ascii="Calibri" w:hAnsi="Calibri" w:cs="Calibri"/>
          <w:noProof/>
          <w:szCs w:val="24"/>
        </w:rPr>
        <w:t>. 2020;252:119852. doi:10.1016/j.jclepro.2019.119852</w:t>
      </w:r>
    </w:p>
    <w:p w14:paraId="73F27AFD"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30. </w:t>
      </w:r>
      <w:r w:rsidRPr="006D003E">
        <w:rPr>
          <w:rFonts w:ascii="Calibri" w:hAnsi="Calibri" w:cs="Calibri"/>
          <w:noProof/>
          <w:szCs w:val="24"/>
        </w:rPr>
        <w:tab/>
        <w:t xml:space="preserve">Wang B, Wu C. The outline of safety informatics. </w:t>
      </w:r>
      <w:r w:rsidRPr="006D003E">
        <w:rPr>
          <w:rFonts w:ascii="Calibri" w:hAnsi="Calibri" w:cs="Calibri"/>
          <w:i/>
          <w:iCs/>
          <w:noProof/>
          <w:szCs w:val="24"/>
        </w:rPr>
        <w:t>J Intell</w:t>
      </w:r>
      <w:r w:rsidRPr="006D003E">
        <w:rPr>
          <w:rFonts w:ascii="Calibri" w:hAnsi="Calibri" w:cs="Calibri"/>
          <w:noProof/>
          <w:szCs w:val="24"/>
        </w:rPr>
        <w:t>. 2018;37(2):88e96.</w:t>
      </w:r>
    </w:p>
    <w:p w14:paraId="3865404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31. </w:t>
      </w:r>
      <w:r w:rsidRPr="006D003E">
        <w:rPr>
          <w:rFonts w:ascii="Calibri" w:hAnsi="Calibri" w:cs="Calibri"/>
          <w:noProof/>
          <w:szCs w:val="24"/>
        </w:rPr>
        <w:tab/>
        <w:t xml:space="preserve">Huang L, Wu C, Wang B, Ouyang Q. A New Paradigm for Accident Investigation and Analysis in the Era of Big Data. </w:t>
      </w:r>
      <w:r w:rsidRPr="006D003E">
        <w:rPr>
          <w:rFonts w:ascii="Calibri" w:hAnsi="Calibri" w:cs="Calibri"/>
          <w:i/>
          <w:iCs/>
          <w:noProof/>
          <w:szCs w:val="24"/>
        </w:rPr>
        <w:t>Process Saf Prog</w:t>
      </w:r>
      <w:r w:rsidRPr="006D003E">
        <w:rPr>
          <w:rFonts w:ascii="Calibri" w:hAnsi="Calibri" w:cs="Calibri"/>
          <w:noProof/>
          <w:szCs w:val="24"/>
        </w:rPr>
        <w:t>. 2017;37(1):42-48. doi:10.1002/prs.11898</w:t>
      </w:r>
    </w:p>
    <w:p w14:paraId="1F60EF0B"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32. </w:t>
      </w:r>
      <w:r w:rsidRPr="006D003E">
        <w:rPr>
          <w:rFonts w:ascii="Calibri" w:hAnsi="Calibri" w:cs="Calibri"/>
          <w:noProof/>
          <w:szCs w:val="24"/>
        </w:rPr>
        <w:tab/>
        <w:t xml:space="preserve">Bakken S, Cimino JJ, Hripcsak G. Promoting patient safety and enabling evidence-based practice through informatics. </w:t>
      </w:r>
      <w:r w:rsidRPr="006D003E">
        <w:rPr>
          <w:rFonts w:ascii="Calibri" w:hAnsi="Calibri" w:cs="Calibri"/>
          <w:i/>
          <w:iCs/>
          <w:noProof/>
          <w:szCs w:val="24"/>
        </w:rPr>
        <w:t>Med Care</w:t>
      </w:r>
      <w:r w:rsidRPr="006D003E">
        <w:rPr>
          <w:rFonts w:ascii="Calibri" w:hAnsi="Calibri" w:cs="Calibri"/>
          <w:noProof/>
          <w:szCs w:val="24"/>
        </w:rPr>
        <w:t>. 2004;42(2 Suppl):49-56. doi:10.1097/01.mlr.0000109125.00113.f4</w:t>
      </w:r>
    </w:p>
    <w:p w14:paraId="64BF326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33. </w:t>
      </w:r>
      <w:r w:rsidRPr="006D003E">
        <w:rPr>
          <w:rFonts w:ascii="Calibri" w:hAnsi="Calibri" w:cs="Calibri"/>
          <w:noProof/>
          <w:szCs w:val="24"/>
        </w:rPr>
        <w:tab/>
        <w:t xml:space="preserve">Singh H, Sittig DF. Measuring and improving patient safety through health information technology: The health IT safety framework. </w:t>
      </w:r>
      <w:r w:rsidRPr="006D003E">
        <w:rPr>
          <w:rFonts w:ascii="Calibri" w:hAnsi="Calibri" w:cs="Calibri"/>
          <w:i/>
          <w:iCs/>
          <w:noProof/>
          <w:szCs w:val="24"/>
        </w:rPr>
        <w:t>BMJ Qual Saf</w:t>
      </w:r>
      <w:r w:rsidRPr="006D003E">
        <w:rPr>
          <w:rFonts w:ascii="Calibri" w:hAnsi="Calibri" w:cs="Calibri"/>
          <w:noProof/>
          <w:szCs w:val="24"/>
        </w:rPr>
        <w:t>. 2016;25(4):226-232. doi:10.1136/bmjqs-2015-004486</w:t>
      </w:r>
    </w:p>
    <w:p w14:paraId="15FD056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34. </w:t>
      </w:r>
      <w:r w:rsidRPr="006D003E">
        <w:rPr>
          <w:rFonts w:ascii="Calibri" w:hAnsi="Calibri" w:cs="Calibri"/>
          <w:noProof/>
          <w:szCs w:val="24"/>
        </w:rPr>
        <w:tab/>
        <w:t xml:space="preserve">IMIA WG7. </w:t>
      </w:r>
      <w:r w:rsidRPr="006D003E">
        <w:rPr>
          <w:rFonts w:ascii="Calibri" w:hAnsi="Calibri" w:cs="Calibri"/>
          <w:i/>
          <w:iCs/>
          <w:noProof/>
          <w:szCs w:val="24"/>
        </w:rPr>
        <w:t>WG7 - IMIA Working Group on Health Informatics for Patient Safety</w:t>
      </w:r>
      <w:r w:rsidRPr="006D003E">
        <w:rPr>
          <w:rFonts w:ascii="Calibri" w:hAnsi="Calibri" w:cs="Calibri"/>
          <w:noProof/>
          <w:szCs w:val="24"/>
        </w:rPr>
        <w:t>.; 2018.</w:t>
      </w:r>
    </w:p>
    <w:p w14:paraId="26C57A3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35. </w:t>
      </w:r>
      <w:r w:rsidRPr="006D003E">
        <w:rPr>
          <w:rFonts w:ascii="Calibri" w:hAnsi="Calibri" w:cs="Calibri"/>
          <w:noProof/>
          <w:szCs w:val="24"/>
        </w:rPr>
        <w:tab/>
        <w:t xml:space="preserve">Glikson E, Woolley AW. Human Trust in Artificial Intelligence: Review of Empirical Research. </w:t>
      </w:r>
      <w:r w:rsidRPr="006D003E">
        <w:rPr>
          <w:rFonts w:ascii="Calibri" w:hAnsi="Calibri" w:cs="Calibri"/>
          <w:i/>
          <w:iCs/>
          <w:noProof/>
          <w:szCs w:val="24"/>
        </w:rPr>
        <w:t>Acad Manag Ann</w:t>
      </w:r>
      <w:r w:rsidRPr="006D003E">
        <w:rPr>
          <w:rFonts w:ascii="Calibri" w:hAnsi="Calibri" w:cs="Calibri"/>
          <w:noProof/>
          <w:szCs w:val="24"/>
        </w:rPr>
        <w:t>. 2020. doi:10.5465/annals.2018.0057</w:t>
      </w:r>
    </w:p>
    <w:p w14:paraId="00EF61F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lastRenderedPageBreak/>
        <w:t xml:space="preserve">36. </w:t>
      </w:r>
      <w:r w:rsidRPr="006D003E">
        <w:rPr>
          <w:rFonts w:ascii="Calibri" w:hAnsi="Calibri" w:cs="Calibri"/>
          <w:noProof/>
          <w:szCs w:val="24"/>
        </w:rPr>
        <w:tab/>
        <w:t xml:space="preserve">Bishop P, Bloomfield R. A Methodology for Safety Case Development. </w:t>
      </w:r>
      <w:r w:rsidRPr="006D003E">
        <w:rPr>
          <w:rFonts w:ascii="Calibri" w:hAnsi="Calibri" w:cs="Calibri"/>
          <w:i/>
          <w:iCs/>
          <w:noProof/>
          <w:szCs w:val="24"/>
        </w:rPr>
        <w:t>Saf Reliab</w:t>
      </w:r>
      <w:r w:rsidRPr="006D003E">
        <w:rPr>
          <w:rFonts w:ascii="Calibri" w:hAnsi="Calibri" w:cs="Calibri"/>
          <w:noProof/>
          <w:szCs w:val="24"/>
        </w:rPr>
        <w:t>. 2000;20(1):34-42. doi:10.1080/09617353.2000.11690698</w:t>
      </w:r>
    </w:p>
    <w:p w14:paraId="7A8EC2A1"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37. </w:t>
      </w:r>
      <w:r w:rsidRPr="006D003E">
        <w:rPr>
          <w:rFonts w:ascii="Calibri" w:hAnsi="Calibri" w:cs="Calibri"/>
          <w:noProof/>
          <w:szCs w:val="24"/>
        </w:rPr>
        <w:tab/>
        <w:t xml:space="preserve">Haimes YY. On the Complex Definition of Risk: A Systems-Based Approach. </w:t>
      </w:r>
      <w:r w:rsidRPr="006D003E">
        <w:rPr>
          <w:rFonts w:ascii="Calibri" w:hAnsi="Calibri" w:cs="Calibri"/>
          <w:i/>
          <w:iCs/>
          <w:noProof/>
          <w:szCs w:val="24"/>
        </w:rPr>
        <w:t>Risk Anal</w:t>
      </w:r>
      <w:r w:rsidRPr="006D003E">
        <w:rPr>
          <w:rFonts w:ascii="Calibri" w:hAnsi="Calibri" w:cs="Calibri"/>
          <w:noProof/>
          <w:szCs w:val="24"/>
        </w:rPr>
        <w:t>. 2009;29(12). doi:10.1111/j.1539-6924.2009.01310.x</w:t>
      </w:r>
    </w:p>
    <w:p w14:paraId="51CDA2A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38. </w:t>
      </w:r>
      <w:r w:rsidRPr="006D003E">
        <w:rPr>
          <w:rFonts w:ascii="Calibri" w:hAnsi="Calibri" w:cs="Calibri"/>
          <w:noProof/>
          <w:szCs w:val="24"/>
        </w:rPr>
        <w:tab/>
        <w:t xml:space="preserve">Ravitz AD, Sapirstein A, Pham JC, Doyle PA. Systems approach and systems engineering applied to health care: Improving patient safety and health care delivery. </w:t>
      </w:r>
      <w:r w:rsidRPr="006D003E">
        <w:rPr>
          <w:rFonts w:ascii="Calibri" w:hAnsi="Calibri" w:cs="Calibri"/>
          <w:i/>
          <w:iCs/>
          <w:noProof/>
          <w:szCs w:val="24"/>
        </w:rPr>
        <w:t>Johns Hopkins APL Tech Dig (Applied Phys Lab</w:t>
      </w:r>
      <w:r w:rsidRPr="006D003E">
        <w:rPr>
          <w:rFonts w:ascii="Calibri" w:hAnsi="Calibri" w:cs="Calibri"/>
          <w:noProof/>
          <w:szCs w:val="24"/>
        </w:rPr>
        <w:t>. 2013;31(4):354-365.</w:t>
      </w:r>
    </w:p>
    <w:p w14:paraId="58E507E0"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39. </w:t>
      </w:r>
      <w:r w:rsidRPr="006D003E">
        <w:rPr>
          <w:rFonts w:ascii="Calibri" w:hAnsi="Calibri" w:cs="Calibri"/>
          <w:noProof/>
          <w:szCs w:val="24"/>
        </w:rPr>
        <w:tab/>
        <w:t xml:space="preserve">Flood M, Habli I. Multi-view safety cases. </w:t>
      </w:r>
      <w:r w:rsidRPr="006D003E">
        <w:rPr>
          <w:rFonts w:ascii="Calibri" w:hAnsi="Calibri" w:cs="Calibri"/>
          <w:i/>
          <w:iCs/>
          <w:noProof/>
          <w:szCs w:val="24"/>
        </w:rPr>
        <w:t>IET Conf Publ</w:t>
      </w:r>
      <w:r w:rsidRPr="006D003E">
        <w:rPr>
          <w:rFonts w:ascii="Calibri" w:hAnsi="Calibri" w:cs="Calibri"/>
          <w:noProof/>
          <w:szCs w:val="24"/>
        </w:rPr>
        <w:t>. 2011;2011(578 CP):1-6. doi:10.1049/cp.2011.0260</w:t>
      </w:r>
    </w:p>
    <w:p w14:paraId="656C133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40. </w:t>
      </w:r>
      <w:r w:rsidRPr="006D003E">
        <w:rPr>
          <w:rFonts w:ascii="Calibri" w:hAnsi="Calibri" w:cs="Calibri"/>
          <w:noProof/>
          <w:szCs w:val="24"/>
        </w:rPr>
        <w:tab/>
        <w:t xml:space="preserve">Habli I, White S, Sujan MA, Harrison S, Ugarte M. What is the safety case for health IT? A study of assurance practices in England. </w:t>
      </w:r>
      <w:r w:rsidRPr="006D003E">
        <w:rPr>
          <w:rFonts w:ascii="Calibri" w:hAnsi="Calibri" w:cs="Calibri"/>
          <w:i/>
          <w:iCs/>
          <w:noProof/>
          <w:szCs w:val="24"/>
        </w:rPr>
        <w:t>Saf Sci</w:t>
      </w:r>
      <w:r w:rsidRPr="006D003E">
        <w:rPr>
          <w:rFonts w:ascii="Calibri" w:hAnsi="Calibri" w:cs="Calibri"/>
          <w:noProof/>
          <w:szCs w:val="24"/>
        </w:rPr>
        <w:t>. 2018;110:324-335. doi:10.1016/j.ssci.2018.09.001</w:t>
      </w:r>
    </w:p>
    <w:p w14:paraId="7E29DB9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41. </w:t>
      </w:r>
      <w:r w:rsidRPr="006D003E">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6D003E">
        <w:rPr>
          <w:rFonts w:ascii="Calibri" w:hAnsi="Calibri" w:cs="Calibri"/>
          <w:i/>
          <w:iCs/>
          <w:noProof/>
          <w:szCs w:val="24"/>
        </w:rPr>
        <w:t>Reliab Eng Syst Saf</w:t>
      </w:r>
      <w:r w:rsidRPr="006D003E">
        <w:rPr>
          <w:rFonts w:ascii="Calibri" w:hAnsi="Calibri" w:cs="Calibri"/>
          <w:noProof/>
          <w:szCs w:val="24"/>
        </w:rPr>
        <w:t>. 2015;140:200-207. doi:10.1016/j.ress.2015.03.033</w:t>
      </w:r>
    </w:p>
    <w:p w14:paraId="26DA8CB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42. </w:t>
      </w:r>
      <w:r w:rsidRPr="006D003E">
        <w:rPr>
          <w:rFonts w:ascii="Calibri" w:hAnsi="Calibri" w:cs="Calibri"/>
          <w:noProof/>
          <w:szCs w:val="24"/>
        </w:rPr>
        <w:tab/>
        <w:t xml:space="preserve">Thorne SE, Robinson CA. Reciprocal trust in health care relationships. </w:t>
      </w:r>
      <w:r w:rsidRPr="006D003E">
        <w:rPr>
          <w:rFonts w:ascii="Calibri" w:hAnsi="Calibri" w:cs="Calibri"/>
          <w:i/>
          <w:iCs/>
          <w:noProof/>
          <w:szCs w:val="24"/>
        </w:rPr>
        <w:t>J Adv Nurs</w:t>
      </w:r>
      <w:r w:rsidRPr="006D003E">
        <w:rPr>
          <w:rFonts w:ascii="Calibri" w:hAnsi="Calibri" w:cs="Calibri"/>
          <w:noProof/>
          <w:szCs w:val="24"/>
        </w:rPr>
        <w:t>. 1988;13(6):782-789. doi:10.1111/j.1365-2648.1988.tb00570.x</w:t>
      </w:r>
    </w:p>
    <w:p w14:paraId="2956412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43. </w:t>
      </w:r>
      <w:r w:rsidRPr="006D003E">
        <w:rPr>
          <w:rFonts w:ascii="Calibri" w:hAnsi="Calibri" w:cs="Calibri"/>
          <w:noProof/>
          <w:szCs w:val="24"/>
        </w:rPr>
        <w:tab/>
        <w:t xml:space="preserve">Song J, Zahedi FM. Trust in health infomediaries. </w:t>
      </w:r>
      <w:r w:rsidRPr="006D003E">
        <w:rPr>
          <w:rFonts w:ascii="Calibri" w:hAnsi="Calibri" w:cs="Calibri"/>
          <w:i/>
          <w:iCs/>
          <w:noProof/>
          <w:szCs w:val="24"/>
        </w:rPr>
        <w:t>Decis Support Syst</w:t>
      </w:r>
      <w:r w:rsidRPr="006D003E">
        <w:rPr>
          <w:rFonts w:ascii="Calibri" w:hAnsi="Calibri" w:cs="Calibri"/>
          <w:noProof/>
          <w:szCs w:val="24"/>
        </w:rPr>
        <w:t>. 2007;43(2):390-407. doi:10.1016/j.dss.2006.11.011</w:t>
      </w:r>
    </w:p>
    <w:p w14:paraId="6D0E066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44. </w:t>
      </w:r>
      <w:r w:rsidRPr="006D003E">
        <w:rPr>
          <w:rFonts w:ascii="Calibri" w:hAnsi="Calibri" w:cs="Calibri"/>
          <w:noProof/>
          <w:szCs w:val="24"/>
        </w:rPr>
        <w:tab/>
        <w:t xml:space="preserve">Wardle C, Derakhshan H. Information Disorder: Toward an interdisciplinary framework for research and policy making. </w:t>
      </w:r>
      <w:r w:rsidRPr="006D003E">
        <w:rPr>
          <w:rFonts w:ascii="Calibri" w:hAnsi="Calibri" w:cs="Calibri"/>
          <w:i/>
          <w:iCs/>
          <w:noProof/>
          <w:szCs w:val="24"/>
        </w:rPr>
        <w:t>Rep to Counc Eur</w:t>
      </w:r>
      <w:r w:rsidRPr="006D003E">
        <w:rPr>
          <w:rFonts w:ascii="Calibri" w:hAnsi="Calibri" w:cs="Calibri"/>
          <w:noProof/>
          <w:szCs w:val="24"/>
        </w:rPr>
        <w:t>. 2017:108. https://rm.coe.int/information-disorder-toward-an-interdisciplinary-framework-for-researc/168076277c.</w:t>
      </w:r>
    </w:p>
    <w:p w14:paraId="4E186EB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45. </w:t>
      </w:r>
      <w:r w:rsidRPr="006D003E">
        <w:rPr>
          <w:rFonts w:ascii="Calibri" w:hAnsi="Calibri" w:cs="Calibri"/>
          <w:noProof/>
          <w:szCs w:val="24"/>
        </w:rPr>
        <w:tab/>
        <w:t xml:space="preserve">Classen D. Medication Safety: Moving from illusion to reality. </w:t>
      </w:r>
      <w:r w:rsidRPr="006D003E">
        <w:rPr>
          <w:rFonts w:ascii="Calibri" w:hAnsi="Calibri" w:cs="Calibri"/>
          <w:i/>
          <w:iCs/>
          <w:noProof/>
          <w:szCs w:val="24"/>
        </w:rPr>
        <w:t>JAMA</w:t>
      </w:r>
      <w:r w:rsidRPr="006D003E">
        <w:rPr>
          <w:rFonts w:ascii="Calibri" w:hAnsi="Calibri" w:cs="Calibri"/>
          <w:noProof/>
          <w:szCs w:val="24"/>
        </w:rPr>
        <w:t>. 2003;289(9):1154-1156.</w:t>
      </w:r>
    </w:p>
    <w:p w14:paraId="1A5C3F7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46. </w:t>
      </w:r>
      <w:r w:rsidRPr="006D003E">
        <w:rPr>
          <w:rFonts w:ascii="Calibri" w:hAnsi="Calibri" w:cs="Calibri"/>
          <w:noProof/>
          <w:szCs w:val="24"/>
        </w:rPr>
        <w:tab/>
        <w:t xml:space="preserve">Siau K, Wang W. Building trust in artificial intelligence, machine learning, and robotics. </w:t>
      </w:r>
      <w:r w:rsidRPr="006D003E">
        <w:rPr>
          <w:rFonts w:ascii="Calibri" w:hAnsi="Calibri" w:cs="Calibri"/>
          <w:i/>
          <w:iCs/>
          <w:noProof/>
          <w:szCs w:val="24"/>
        </w:rPr>
        <w:t>Cut Bus Technol J</w:t>
      </w:r>
      <w:r w:rsidRPr="006D003E">
        <w:rPr>
          <w:rFonts w:ascii="Calibri" w:hAnsi="Calibri" w:cs="Calibri"/>
          <w:noProof/>
          <w:szCs w:val="24"/>
        </w:rPr>
        <w:t>. 2018;31(2):47-53.</w:t>
      </w:r>
    </w:p>
    <w:p w14:paraId="5FFBA20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47. </w:t>
      </w:r>
      <w:r w:rsidRPr="006D003E">
        <w:rPr>
          <w:rFonts w:ascii="Calibri" w:hAnsi="Calibri" w:cs="Calibri"/>
          <w:noProof/>
          <w:szCs w:val="24"/>
        </w:rPr>
        <w:tab/>
        <w:t xml:space="preserve">Thedell T. The Theater of Safety. </w:t>
      </w:r>
      <w:r w:rsidRPr="006D003E">
        <w:rPr>
          <w:rFonts w:ascii="Calibri" w:hAnsi="Calibri" w:cs="Calibri"/>
          <w:i/>
          <w:iCs/>
          <w:noProof/>
          <w:szCs w:val="24"/>
        </w:rPr>
        <w:t>Prof Saf</w:t>
      </w:r>
      <w:r w:rsidRPr="006D003E">
        <w:rPr>
          <w:rFonts w:ascii="Calibri" w:hAnsi="Calibri" w:cs="Calibri"/>
          <w:noProof/>
          <w:szCs w:val="24"/>
        </w:rPr>
        <w:t>. 2013;58(10):28.</w:t>
      </w:r>
    </w:p>
    <w:p w14:paraId="5383D2A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48. </w:t>
      </w:r>
      <w:r w:rsidRPr="006D003E">
        <w:rPr>
          <w:rFonts w:ascii="Calibri" w:hAnsi="Calibri" w:cs="Calibri"/>
          <w:noProof/>
          <w:szCs w:val="24"/>
        </w:rPr>
        <w:tab/>
        <w:t xml:space="preserve">McCrorie C, Benn J, Johnson OA, Scantlebury A. Staff expectations for the implementation of an electronic patient record system: A qualitative study Corresponding author. </w:t>
      </w:r>
      <w:r w:rsidRPr="006D003E">
        <w:rPr>
          <w:rFonts w:ascii="Calibri" w:hAnsi="Calibri" w:cs="Calibri"/>
          <w:i/>
          <w:iCs/>
          <w:noProof/>
          <w:szCs w:val="24"/>
        </w:rPr>
        <w:t>BMC Med Inform Decis Mak</w:t>
      </w:r>
      <w:r w:rsidRPr="006D003E">
        <w:rPr>
          <w:rFonts w:ascii="Calibri" w:hAnsi="Calibri" w:cs="Calibri"/>
          <w:noProof/>
          <w:szCs w:val="24"/>
        </w:rPr>
        <w:t>. 2019;19(222):1-14. doi:/10.1186/s12911-019-0952-3</w:t>
      </w:r>
    </w:p>
    <w:p w14:paraId="0335A1B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49. </w:t>
      </w:r>
      <w:r w:rsidRPr="006D003E">
        <w:rPr>
          <w:rFonts w:ascii="Calibri" w:hAnsi="Calibri" w:cs="Calibri"/>
          <w:noProof/>
          <w:szCs w:val="24"/>
        </w:rPr>
        <w:tab/>
        <w:t xml:space="preserve">Adjekum A, Blasimme A, Vayena E. Elements of Trust in Digital Health Systems: Scoping Review. </w:t>
      </w:r>
      <w:r w:rsidRPr="006D003E">
        <w:rPr>
          <w:rFonts w:ascii="Calibri" w:hAnsi="Calibri" w:cs="Calibri"/>
          <w:i/>
          <w:iCs/>
          <w:noProof/>
          <w:szCs w:val="24"/>
        </w:rPr>
        <w:t>JMIR</w:t>
      </w:r>
      <w:r w:rsidRPr="006D003E">
        <w:rPr>
          <w:rFonts w:ascii="Calibri" w:hAnsi="Calibri" w:cs="Calibri"/>
          <w:noProof/>
          <w:szCs w:val="24"/>
        </w:rPr>
        <w:t>. 2018;20(12):e11254. doi:10.2196/11254</w:t>
      </w:r>
    </w:p>
    <w:p w14:paraId="3B89E12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50. </w:t>
      </w:r>
      <w:r w:rsidRPr="006D003E">
        <w:rPr>
          <w:rFonts w:ascii="Calibri" w:hAnsi="Calibri" w:cs="Calibri"/>
          <w:noProof/>
          <w:szCs w:val="24"/>
        </w:rPr>
        <w:tab/>
        <w:t xml:space="preserve">Morland C, Pettersen IJ. Translating technological change-new technology and practices in a hospital. </w:t>
      </w:r>
      <w:r w:rsidRPr="006D003E">
        <w:rPr>
          <w:rFonts w:ascii="Calibri" w:hAnsi="Calibri" w:cs="Calibri"/>
          <w:i/>
          <w:iCs/>
          <w:noProof/>
          <w:szCs w:val="24"/>
        </w:rPr>
        <w:t>Int J Product Perform</w:t>
      </w:r>
      <w:r w:rsidRPr="006D003E">
        <w:rPr>
          <w:rFonts w:ascii="Calibri" w:hAnsi="Calibri" w:cs="Calibri"/>
          <w:noProof/>
          <w:szCs w:val="24"/>
        </w:rPr>
        <w:t>. 2018;67(6):1000-1015.</w:t>
      </w:r>
    </w:p>
    <w:p w14:paraId="338EFEF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51. </w:t>
      </w:r>
      <w:r w:rsidRPr="006D003E">
        <w:rPr>
          <w:rFonts w:ascii="Calibri" w:hAnsi="Calibri" w:cs="Calibri"/>
          <w:noProof/>
          <w:szCs w:val="24"/>
        </w:rPr>
        <w:tab/>
        <w:t xml:space="preserve">Cresswell K, Sheikh A. Organizational issues in the implementation and adoption of health information technology innovations: An interpretative review. </w:t>
      </w:r>
      <w:r w:rsidRPr="006D003E">
        <w:rPr>
          <w:rFonts w:ascii="Calibri" w:hAnsi="Calibri" w:cs="Calibri"/>
          <w:i/>
          <w:iCs/>
          <w:noProof/>
          <w:szCs w:val="24"/>
        </w:rPr>
        <w:t>Int J Med Inform</w:t>
      </w:r>
      <w:r w:rsidRPr="006D003E">
        <w:rPr>
          <w:rFonts w:ascii="Calibri" w:hAnsi="Calibri" w:cs="Calibri"/>
          <w:noProof/>
          <w:szCs w:val="24"/>
        </w:rPr>
        <w:t>. 2013;82(5):e73-e86. doi:10.1016/j.ijmedinf.2012.10.007</w:t>
      </w:r>
    </w:p>
    <w:p w14:paraId="0FD929B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52. </w:t>
      </w:r>
      <w:r w:rsidRPr="006D003E">
        <w:rPr>
          <w:rFonts w:ascii="Calibri" w:hAnsi="Calibri" w:cs="Calibri"/>
          <w:noProof/>
          <w:szCs w:val="24"/>
        </w:rPr>
        <w:tab/>
        <w:t xml:space="preserve">Wykes T, Schueller S. Why reviewing apps is not enough: Transparency for trust (T4T) principles of responsible health app marketplaces. </w:t>
      </w:r>
      <w:r w:rsidRPr="006D003E">
        <w:rPr>
          <w:rFonts w:ascii="Calibri" w:hAnsi="Calibri" w:cs="Calibri"/>
          <w:i/>
          <w:iCs/>
          <w:noProof/>
          <w:szCs w:val="24"/>
        </w:rPr>
        <w:t>J Med Internet Res</w:t>
      </w:r>
      <w:r w:rsidRPr="006D003E">
        <w:rPr>
          <w:rFonts w:ascii="Calibri" w:hAnsi="Calibri" w:cs="Calibri"/>
          <w:noProof/>
          <w:szCs w:val="24"/>
        </w:rPr>
        <w:t>. 2019;21(5). doi:10.2196/12390</w:t>
      </w:r>
    </w:p>
    <w:p w14:paraId="1923453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53. </w:t>
      </w:r>
      <w:r w:rsidRPr="006D003E">
        <w:rPr>
          <w:rFonts w:ascii="Calibri" w:hAnsi="Calibri" w:cs="Calibri"/>
          <w:noProof/>
          <w:szCs w:val="24"/>
        </w:rPr>
        <w:tab/>
        <w:t xml:space="preserve">Carayon P, Wooldridge A, Hoonakker P, Hundt AS, Kelly MM. SEIPS 3.0: Human-centered design of the patient journey for patient safety. </w:t>
      </w:r>
      <w:r w:rsidRPr="006D003E">
        <w:rPr>
          <w:rFonts w:ascii="Calibri" w:hAnsi="Calibri" w:cs="Calibri"/>
          <w:i/>
          <w:iCs/>
          <w:noProof/>
          <w:szCs w:val="24"/>
        </w:rPr>
        <w:t>Appl Ergon</w:t>
      </w:r>
      <w:r w:rsidRPr="006D003E">
        <w:rPr>
          <w:rFonts w:ascii="Calibri" w:hAnsi="Calibri" w:cs="Calibri"/>
          <w:noProof/>
          <w:szCs w:val="24"/>
        </w:rPr>
        <w:t xml:space="preserve">. 2020;84(December </w:t>
      </w:r>
      <w:r w:rsidRPr="006D003E">
        <w:rPr>
          <w:rFonts w:ascii="Calibri" w:hAnsi="Calibri" w:cs="Calibri"/>
          <w:noProof/>
          <w:szCs w:val="24"/>
        </w:rPr>
        <w:lastRenderedPageBreak/>
        <w:t>2019):103033. doi:10.1016/j.apergo.2019.103033</w:t>
      </w:r>
    </w:p>
    <w:p w14:paraId="792293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54. </w:t>
      </w:r>
      <w:r w:rsidRPr="006D003E">
        <w:rPr>
          <w:rFonts w:ascii="Calibri" w:hAnsi="Calibri" w:cs="Calibri"/>
          <w:noProof/>
          <w:szCs w:val="24"/>
        </w:rPr>
        <w:tab/>
        <w:t xml:space="preserve">Arnold M, Piorkowski D, Reimer D, et al. FactSheets: Increasing trust in AI services through supplier’s declarations of conformity. </w:t>
      </w:r>
      <w:r w:rsidRPr="006D003E">
        <w:rPr>
          <w:rFonts w:ascii="Calibri" w:hAnsi="Calibri" w:cs="Calibri"/>
          <w:i/>
          <w:iCs/>
          <w:noProof/>
          <w:szCs w:val="24"/>
        </w:rPr>
        <w:t>IBM J Res Dev</w:t>
      </w:r>
      <w:r w:rsidRPr="006D003E">
        <w:rPr>
          <w:rFonts w:ascii="Calibri" w:hAnsi="Calibri" w:cs="Calibri"/>
          <w:noProof/>
          <w:szCs w:val="24"/>
        </w:rPr>
        <w:t>. 2019;63(4-5). doi:10.1147/JRD.2019.2942288</w:t>
      </w:r>
    </w:p>
    <w:p w14:paraId="3E9232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55. </w:t>
      </w:r>
      <w:r w:rsidRPr="006D003E">
        <w:rPr>
          <w:rFonts w:ascii="Calibri" w:hAnsi="Calibri" w:cs="Calibri"/>
          <w:noProof/>
          <w:szCs w:val="24"/>
        </w:rPr>
        <w:tab/>
        <w:t xml:space="preserve">Baker K, Dunwoodie E, Jones RG, et al. Process mining routinely collected electronic health records to define real-life clinical pathways during chemotherapy. </w:t>
      </w:r>
      <w:r w:rsidRPr="006D003E">
        <w:rPr>
          <w:rFonts w:ascii="Calibri" w:hAnsi="Calibri" w:cs="Calibri"/>
          <w:i/>
          <w:iCs/>
          <w:noProof/>
          <w:szCs w:val="24"/>
        </w:rPr>
        <w:t>Int J Med Inform</w:t>
      </w:r>
      <w:r w:rsidRPr="006D003E">
        <w:rPr>
          <w:rFonts w:ascii="Calibri" w:hAnsi="Calibri" w:cs="Calibri"/>
          <w:noProof/>
          <w:szCs w:val="24"/>
        </w:rPr>
        <w:t>. 2017;103:32-41. doi:10.1016/j.ijmedinf.2017.03.011</w:t>
      </w:r>
    </w:p>
    <w:p w14:paraId="09B8BF1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56. </w:t>
      </w:r>
      <w:r w:rsidRPr="006D003E">
        <w:rPr>
          <w:rFonts w:ascii="Calibri" w:hAnsi="Calibri" w:cs="Calibri"/>
          <w:noProof/>
          <w:szCs w:val="24"/>
        </w:rPr>
        <w:tab/>
        <w:t xml:space="preserve">Díaz M, Martín C, Rubio B. State-of-the-art, challenges, and open issues in the integration of Internet of things and cloud computing. </w:t>
      </w:r>
      <w:r w:rsidRPr="006D003E">
        <w:rPr>
          <w:rFonts w:ascii="Calibri" w:hAnsi="Calibri" w:cs="Calibri"/>
          <w:i/>
          <w:iCs/>
          <w:noProof/>
          <w:szCs w:val="24"/>
        </w:rPr>
        <w:t>J Netw Comput Appl</w:t>
      </w:r>
      <w:r w:rsidRPr="006D003E">
        <w:rPr>
          <w:rFonts w:ascii="Calibri" w:hAnsi="Calibri" w:cs="Calibri"/>
          <w:noProof/>
          <w:szCs w:val="24"/>
        </w:rPr>
        <w:t>. 2016;67:99-117. doi:10.1016/j.jnca.2016.01.010</w:t>
      </w:r>
    </w:p>
    <w:p w14:paraId="0F8774A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57. </w:t>
      </w:r>
      <w:r w:rsidRPr="006D003E">
        <w:rPr>
          <w:rFonts w:ascii="Calibri" w:hAnsi="Calibri" w:cs="Calibri"/>
          <w:noProof/>
          <w:szCs w:val="24"/>
        </w:rPr>
        <w:tab/>
        <w:t xml:space="preserve">Saripalle R, Runyan C, Russell M. Using HL7 FHIR to achieve interoperability in patient health record. </w:t>
      </w:r>
      <w:r w:rsidRPr="006D003E">
        <w:rPr>
          <w:rFonts w:ascii="Calibri" w:hAnsi="Calibri" w:cs="Calibri"/>
          <w:i/>
          <w:iCs/>
          <w:noProof/>
          <w:szCs w:val="24"/>
        </w:rPr>
        <w:t>J Biomed Inform</w:t>
      </w:r>
      <w:r w:rsidRPr="006D003E">
        <w:rPr>
          <w:rFonts w:ascii="Calibri" w:hAnsi="Calibri" w:cs="Calibri"/>
          <w:noProof/>
          <w:szCs w:val="24"/>
        </w:rPr>
        <w:t>. 2019;94(103188). doi:10.1016/j.jbi.2019.103188</w:t>
      </w:r>
    </w:p>
    <w:p w14:paraId="5A93E7D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58. </w:t>
      </w:r>
      <w:r w:rsidRPr="006D003E">
        <w:rPr>
          <w:rFonts w:ascii="Calibri" w:hAnsi="Calibri" w:cs="Calibri"/>
          <w:noProof/>
          <w:szCs w:val="24"/>
        </w:rPr>
        <w:tab/>
        <w:t xml:space="preserve">Roehrs A, Andr C, Righi R, Jos S, Wichman MH. Toward a Model for Personal Health Record Interoperability. </w:t>
      </w:r>
      <w:r w:rsidRPr="006D003E">
        <w:rPr>
          <w:rFonts w:ascii="Calibri" w:hAnsi="Calibri" w:cs="Calibri"/>
          <w:i/>
          <w:iCs/>
          <w:noProof/>
          <w:szCs w:val="24"/>
        </w:rPr>
        <w:t>IEEE J Biomed Heal Informatics</w:t>
      </w:r>
      <w:r w:rsidRPr="006D003E">
        <w:rPr>
          <w:rFonts w:ascii="Calibri" w:hAnsi="Calibri" w:cs="Calibri"/>
          <w:noProof/>
          <w:szCs w:val="24"/>
        </w:rPr>
        <w:t>. 2019;23(2):867-873.</w:t>
      </w:r>
    </w:p>
    <w:p w14:paraId="7731F88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59. </w:t>
      </w:r>
      <w:r w:rsidRPr="006D003E">
        <w:rPr>
          <w:rFonts w:ascii="Calibri" w:hAnsi="Calibri" w:cs="Calibri"/>
          <w:noProof/>
          <w:szCs w:val="24"/>
        </w:rPr>
        <w:tab/>
        <w:t xml:space="preserve">Hansen DP, Pang C, Maeder A. HDI: Integrating health data and tools. </w:t>
      </w:r>
      <w:r w:rsidRPr="006D003E">
        <w:rPr>
          <w:rFonts w:ascii="Calibri" w:hAnsi="Calibri" w:cs="Calibri"/>
          <w:i/>
          <w:iCs/>
          <w:noProof/>
          <w:szCs w:val="24"/>
        </w:rPr>
        <w:t>Soft Comput</w:t>
      </w:r>
      <w:r w:rsidRPr="006D003E">
        <w:rPr>
          <w:rFonts w:ascii="Calibri" w:hAnsi="Calibri" w:cs="Calibri"/>
          <w:noProof/>
          <w:szCs w:val="24"/>
        </w:rPr>
        <w:t>. 2007;11(4):361-367. doi:10.1007/s00500-006-0090-6</w:t>
      </w:r>
    </w:p>
    <w:p w14:paraId="5318093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60. </w:t>
      </w:r>
      <w:r w:rsidRPr="006D003E">
        <w:rPr>
          <w:rFonts w:ascii="Calibri" w:hAnsi="Calibri" w:cs="Calibri"/>
          <w:noProof/>
          <w:szCs w:val="24"/>
        </w:rPr>
        <w:tab/>
        <w:t xml:space="preserve">Sperrin M, Jenkins D, Martin GP, Peek N. Explicit causal reasoning is needed to prevent prognostic models being victims of their own success. </w:t>
      </w:r>
      <w:r w:rsidRPr="006D003E">
        <w:rPr>
          <w:rFonts w:ascii="Calibri" w:hAnsi="Calibri" w:cs="Calibri"/>
          <w:i/>
          <w:iCs/>
          <w:noProof/>
          <w:szCs w:val="24"/>
        </w:rPr>
        <w:t>J Am Med Informatics Assoc</w:t>
      </w:r>
      <w:r w:rsidRPr="006D003E">
        <w:rPr>
          <w:rFonts w:ascii="Calibri" w:hAnsi="Calibri" w:cs="Calibri"/>
          <w:noProof/>
          <w:szCs w:val="24"/>
        </w:rPr>
        <w:t>. 2019;26(12):1675-1676. doi:10.1093/jamia/ocz197</w:t>
      </w:r>
    </w:p>
    <w:p w14:paraId="5C26696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61. </w:t>
      </w:r>
      <w:r w:rsidRPr="006D003E">
        <w:rPr>
          <w:rFonts w:ascii="Calibri" w:hAnsi="Calibri" w:cs="Calibri"/>
          <w:noProof/>
          <w:szCs w:val="24"/>
        </w:rPr>
        <w:tab/>
        <w:t xml:space="preserve">Macrae C. Governing the safety of artificial intelligence in healthcare. </w:t>
      </w:r>
      <w:r w:rsidRPr="006D003E">
        <w:rPr>
          <w:rFonts w:ascii="Calibri" w:hAnsi="Calibri" w:cs="Calibri"/>
          <w:i/>
          <w:iCs/>
          <w:noProof/>
          <w:szCs w:val="24"/>
        </w:rPr>
        <w:t>BMJ Qual Saf</w:t>
      </w:r>
      <w:r w:rsidRPr="006D003E">
        <w:rPr>
          <w:rFonts w:ascii="Calibri" w:hAnsi="Calibri" w:cs="Calibri"/>
          <w:noProof/>
          <w:szCs w:val="24"/>
        </w:rPr>
        <w:t>. 2019;28:495-498. doi:10.1136/bmjqs-2019-009484</w:t>
      </w:r>
    </w:p>
    <w:p w14:paraId="48A6A03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62. </w:t>
      </w:r>
      <w:r w:rsidRPr="006D003E">
        <w:rPr>
          <w:rFonts w:ascii="Calibri" w:hAnsi="Calibri" w:cs="Calibri"/>
          <w:noProof/>
          <w:szCs w:val="24"/>
        </w:rPr>
        <w:tab/>
        <w:t xml:space="preserve">The European Parliment and The Council of the European Union. Council Directive 93/68/EEC of 22 July 1993. </w:t>
      </w:r>
      <w:r w:rsidRPr="006D003E">
        <w:rPr>
          <w:rFonts w:ascii="Calibri" w:hAnsi="Calibri" w:cs="Calibri"/>
          <w:i/>
          <w:iCs/>
          <w:noProof/>
          <w:szCs w:val="24"/>
        </w:rPr>
        <w:t>Off J Eur Union</w:t>
      </w:r>
      <w:r w:rsidRPr="006D003E">
        <w:rPr>
          <w:rFonts w:ascii="Calibri" w:hAnsi="Calibri" w:cs="Calibri"/>
          <w:noProof/>
          <w:szCs w:val="24"/>
        </w:rPr>
        <w:t>. 1993;68.</w:t>
      </w:r>
    </w:p>
    <w:p w14:paraId="3B5DF56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63. </w:t>
      </w:r>
      <w:r w:rsidRPr="006D003E">
        <w:rPr>
          <w:rFonts w:ascii="Calibri" w:hAnsi="Calibri" w:cs="Calibri"/>
          <w:noProof/>
          <w:szCs w:val="24"/>
        </w:rPr>
        <w:tab/>
        <w:t xml:space="preserve">Hirst A, Philippou Y, Blazeby J, et al. No Surgical Innovation Without Evaluation: Evolution and Further Development of the IDEAL Framework and Recommendations. </w:t>
      </w:r>
      <w:r w:rsidRPr="006D003E">
        <w:rPr>
          <w:rFonts w:ascii="Calibri" w:hAnsi="Calibri" w:cs="Calibri"/>
          <w:i/>
          <w:iCs/>
          <w:noProof/>
          <w:szCs w:val="24"/>
        </w:rPr>
        <w:t>Ann Surg</w:t>
      </w:r>
      <w:r w:rsidRPr="006D003E">
        <w:rPr>
          <w:rFonts w:ascii="Calibri" w:hAnsi="Calibri" w:cs="Calibri"/>
          <w:noProof/>
          <w:szCs w:val="24"/>
        </w:rPr>
        <w:t>. 2019;269(2):211-220. doi:10.1097/SLA.0000000000002794</w:t>
      </w:r>
    </w:p>
    <w:p w14:paraId="1E9BBDC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64. </w:t>
      </w:r>
      <w:r w:rsidRPr="006D003E">
        <w:rPr>
          <w:rFonts w:ascii="Calibri" w:hAnsi="Calibri" w:cs="Calibri"/>
          <w:noProof/>
          <w:szCs w:val="24"/>
        </w:rPr>
        <w:tab/>
        <w:t xml:space="preserve">Oelze I, Neeser K, Müller E. PP31 Medical Device Regulation : What Is New? </w:t>
      </w:r>
      <w:r w:rsidRPr="006D003E">
        <w:rPr>
          <w:rFonts w:ascii="Calibri" w:hAnsi="Calibri" w:cs="Calibri"/>
          <w:i/>
          <w:iCs/>
          <w:noProof/>
          <w:szCs w:val="24"/>
        </w:rPr>
        <w:t>Int J Technol Assess Health Care</w:t>
      </w:r>
      <w:r w:rsidRPr="006D003E">
        <w:rPr>
          <w:rFonts w:ascii="Calibri" w:hAnsi="Calibri" w:cs="Calibri"/>
          <w:noProof/>
          <w:szCs w:val="24"/>
        </w:rPr>
        <w:t>. 2019;35(S1):42-43. doi:10.1017/S0266462319001958</w:t>
      </w:r>
    </w:p>
    <w:p w14:paraId="57CBEA2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65. </w:t>
      </w:r>
      <w:r w:rsidRPr="006D003E">
        <w:rPr>
          <w:rFonts w:ascii="Calibri" w:hAnsi="Calibri" w:cs="Calibri"/>
          <w:noProof/>
          <w:szCs w:val="24"/>
        </w:rPr>
        <w:tab/>
        <w:t xml:space="preserve">Begun JW, Zimmerman B, Dooley K. Health Care Organizations as Complex Adaptive Systems. In: Mick SM, Wyttenbach M, eds. </w:t>
      </w:r>
      <w:r w:rsidRPr="006D003E">
        <w:rPr>
          <w:rFonts w:ascii="Calibri" w:hAnsi="Calibri" w:cs="Calibri"/>
          <w:i/>
          <w:iCs/>
          <w:noProof/>
          <w:szCs w:val="24"/>
        </w:rPr>
        <w:t>Advances in Health Care Organization Theory</w:t>
      </w:r>
      <w:r w:rsidRPr="006D003E">
        <w:rPr>
          <w:rFonts w:ascii="Calibri" w:hAnsi="Calibri" w:cs="Calibri"/>
          <w:noProof/>
          <w:szCs w:val="24"/>
        </w:rPr>
        <w:t>. 1st ed. San Francisco, CA: Jossey-Bass; 2003:253-288.</w:t>
      </w:r>
    </w:p>
    <w:p w14:paraId="44E203B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66. </w:t>
      </w:r>
      <w:r w:rsidRPr="006D003E">
        <w:rPr>
          <w:rFonts w:ascii="Calibri" w:hAnsi="Calibri" w:cs="Calibri"/>
          <w:noProof/>
          <w:szCs w:val="24"/>
        </w:rPr>
        <w:tab/>
        <w:t xml:space="preserve">Weick KE. </w:t>
      </w:r>
      <w:r w:rsidRPr="006D003E">
        <w:rPr>
          <w:rFonts w:ascii="Calibri" w:hAnsi="Calibri" w:cs="Calibri"/>
          <w:i/>
          <w:iCs/>
          <w:noProof/>
          <w:szCs w:val="24"/>
        </w:rPr>
        <w:t>Sensemaking in Organizations</w:t>
      </w:r>
      <w:r w:rsidRPr="006D003E">
        <w:rPr>
          <w:rFonts w:ascii="Calibri" w:hAnsi="Calibri" w:cs="Calibri"/>
          <w:noProof/>
          <w:szCs w:val="24"/>
        </w:rPr>
        <w:t>. SAGE; 1995.</w:t>
      </w:r>
    </w:p>
    <w:p w14:paraId="2DB4D2B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67. </w:t>
      </w:r>
      <w:r w:rsidRPr="006D003E">
        <w:rPr>
          <w:rFonts w:ascii="Calibri" w:hAnsi="Calibri" w:cs="Calibri"/>
          <w:noProof/>
          <w:szCs w:val="24"/>
        </w:rPr>
        <w:tab/>
        <w:t xml:space="preserve">Mclachlan S, Potts HWW, Kudakwashe D, et al. The Heimdall framework for supporting characterisation of learning health systems. </w:t>
      </w:r>
      <w:r w:rsidRPr="006D003E">
        <w:rPr>
          <w:rFonts w:ascii="Calibri" w:hAnsi="Calibri" w:cs="Calibri"/>
          <w:i/>
          <w:iCs/>
          <w:noProof/>
          <w:szCs w:val="24"/>
        </w:rPr>
        <w:t>J Innov Heal Inf</w:t>
      </w:r>
      <w:r w:rsidRPr="006D003E">
        <w:rPr>
          <w:rFonts w:ascii="Calibri" w:hAnsi="Calibri" w:cs="Calibri"/>
          <w:noProof/>
          <w:szCs w:val="24"/>
        </w:rPr>
        <w:t>. 2018;25(2). doi:http://dx.doi.org/10.14236/jhi.v25i2.996</w:t>
      </w:r>
    </w:p>
    <w:p w14:paraId="0D0413B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68. </w:t>
      </w:r>
      <w:r w:rsidRPr="006D003E">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6D003E">
        <w:rPr>
          <w:rFonts w:ascii="Calibri" w:hAnsi="Calibri" w:cs="Calibri"/>
          <w:i/>
          <w:iCs/>
          <w:noProof/>
          <w:szCs w:val="24"/>
        </w:rPr>
        <w:t>Ergonomics</w:t>
      </w:r>
      <w:r w:rsidRPr="006D003E">
        <w:rPr>
          <w:rFonts w:ascii="Calibri" w:hAnsi="Calibri" w:cs="Calibri"/>
          <w:noProof/>
          <w:szCs w:val="24"/>
        </w:rPr>
        <w:t>. 2015;58(4):548-564. doi:10.1080/00140139.2015.1015623</w:t>
      </w:r>
    </w:p>
    <w:p w14:paraId="7075228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69. </w:t>
      </w:r>
      <w:r w:rsidRPr="006D003E">
        <w:rPr>
          <w:rFonts w:ascii="Calibri" w:hAnsi="Calibri" w:cs="Calibri"/>
          <w:noProof/>
          <w:szCs w:val="24"/>
        </w:rPr>
        <w:tab/>
        <w:t xml:space="preserve">Greenhalgh T, Wherton J, Papoutsi C, et al. Beyond adoption: A new framework for theorizing and evaluating nonadoption, abandonment, and challenges to the scale-up, spread, and sustainability of health and care technologies. </w:t>
      </w:r>
      <w:r w:rsidRPr="006D003E">
        <w:rPr>
          <w:rFonts w:ascii="Calibri" w:hAnsi="Calibri" w:cs="Calibri"/>
          <w:i/>
          <w:iCs/>
          <w:noProof/>
          <w:szCs w:val="24"/>
        </w:rPr>
        <w:t>J Med Internet Res</w:t>
      </w:r>
      <w:r w:rsidRPr="006D003E">
        <w:rPr>
          <w:rFonts w:ascii="Calibri" w:hAnsi="Calibri" w:cs="Calibri"/>
          <w:noProof/>
          <w:szCs w:val="24"/>
        </w:rPr>
        <w:t>. 2017;19(11). doi:10.2196/jmir.8775</w:t>
      </w:r>
    </w:p>
    <w:p w14:paraId="58BA871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lastRenderedPageBreak/>
        <w:t xml:space="preserve">70. </w:t>
      </w:r>
      <w:r w:rsidRPr="006D003E">
        <w:rPr>
          <w:rFonts w:ascii="Calibri" w:hAnsi="Calibri" w:cs="Calibri"/>
          <w:noProof/>
          <w:szCs w:val="24"/>
        </w:rPr>
        <w:tab/>
        <w:t xml:space="preserve">Haimes YY. On the Definition of Resilience in Systems. </w:t>
      </w:r>
      <w:r w:rsidRPr="006D003E">
        <w:rPr>
          <w:rFonts w:ascii="Calibri" w:hAnsi="Calibri" w:cs="Calibri"/>
          <w:i/>
          <w:iCs/>
          <w:noProof/>
          <w:szCs w:val="24"/>
        </w:rPr>
        <w:t>Risk Anal</w:t>
      </w:r>
      <w:r w:rsidRPr="006D003E">
        <w:rPr>
          <w:rFonts w:ascii="Calibri" w:hAnsi="Calibri" w:cs="Calibri"/>
          <w:noProof/>
          <w:szCs w:val="24"/>
        </w:rPr>
        <w:t>. 2009;29(4):498-501. doi:10.1111/j.1539-6924.2009.01216.x</w:t>
      </w:r>
    </w:p>
    <w:p w14:paraId="06DD1C2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71. </w:t>
      </w:r>
      <w:r w:rsidRPr="006D003E">
        <w:rPr>
          <w:rFonts w:ascii="Calibri" w:hAnsi="Calibri" w:cs="Calibri"/>
          <w:noProof/>
          <w:szCs w:val="24"/>
        </w:rPr>
        <w:tab/>
        <w:t xml:space="preserve">Morozov E. </w:t>
      </w:r>
      <w:r w:rsidRPr="006D003E">
        <w:rPr>
          <w:rFonts w:ascii="Calibri" w:hAnsi="Calibri" w:cs="Calibri"/>
          <w:i/>
          <w:iCs/>
          <w:noProof/>
          <w:szCs w:val="24"/>
        </w:rPr>
        <w:t>To Save Everything, Click Here: The Folly of Technological Solutionism</w:t>
      </w:r>
      <w:r w:rsidRPr="006D003E">
        <w:rPr>
          <w:rFonts w:ascii="Calibri" w:hAnsi="Calibri" w:cs="Calibri"/>
          <w:noProof/>
          <w:szCs w:val="24"/>
        </w:rPr>
        <w:t>. New York: PublicAffairs; 2013.</w:t>
      </w:r>
    </w:p>
    <w:p w14:paraId="6B8DD0B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72. </w:t>
      </w:r>
      <w:r w:rsidRPr="006D003E">
        <w:rPr>
          <w:rFonts w:ascii="Calibri" w:hAnsi="Calibri" w:cs="Calibri"/>
          <w:noProof/>
          <w:szCs w:val="24"/>
        </w:rPr>
        <w:tab/>
        <w:t xml:space="preserve">Maturo A. Fatism, self-monitoring and the pursuit of healthiness in the time of technological solutionism. </w:t>
      </w:r>
      <w:r w:rsidRPr="006D003E">
        <w:rPr>
          <w:rFonts w:ascii="Calibri" w:hAnsi="Calibri" w:cs="Calibri"/>
          <w:i/>
          <w:iCs/>
          <w:noProof/>
          <w:szCs w:val="24"/>
        </w:rPr>
        <w:t>Ital Sociol Rev</w:t>
      </w:r>
      <w:r w:rsidRPr="006D003E">
        <w:rPr>
          <w:rFonts w:ascii="Calibri" w:hAnsi="Calibri" w:cs="Calibri"/>
          <w:noProof/>
          <w:szCs w:val="24"/>
        </w:rPr>
        <w:t>. 2014;4(2):157-171. doi:10.13136/isr.v4i2.80</w:t>
      </w:r>
    </w:p>
    <w:p w14:paraId="3A8DFB4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73. </w:t>
      </w:r>
      <w:r w:rsidRPr="006D003E">
        <w:rPr>
          <w:rFonts w:ascii="Calibri" w:hAnsi="Calibri" w:cs="Calibri"/>
          <w:noProof/>
          <w:szCs w:val="24"/>
        </w:rPr>
        <w:tab/>
        <w:t xml:space="preserve">Gardner J, Warren N. Learning from deep brain stimulation: the fallacy of techno-solutionism and the need for ‘regimes of care.’ </w:t>
      </w:r>
      <w:r w:rsidRPr="006D003E">
        <w:rPr>
          <w:rFonts w:ascii="Calibri" w:hAnsi="Calibri" w:cs="Calibri"/>
          <w:i/>
          <w:iCs/>
          <w:noProof/>
          <w:szCs w:val="24"/>
        </w:rPr>
        <w:t>Med Heal Care Philos</w:t>
      </w:r>
      <w:r w:rsidRPr="006D003E">
        <w:rPr>
          <w:rFonts w:ascii="Calibri" w:hAnsi="Calibri" w:cs="Calibri"/>
          <w:noProof/>
          <w:szCs w:val="24"/>
        </w:rPr>
        <w:t>. 2019;22(3):363-374. doi:10.1007/s11019-018-9858-6</w:t>
      </w:r>
    </w:p>
    <w:p w14:paraId="73EE1FD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74. </w:t>
      </w:r>
      <w:r w:rsidRPr="006D003E">
        <w:rPr>
          <w:rFonts w:ascii="Calibri" w:hAnsi="Calibri" w:cs="Calibri"/>
          <w:noProof/>
          <w:szCs w:val="24"/>
        </w:rPr>
        <w:tab/>
        <w:t xml:space="preserve">Harris P, Middleton W. The illusion of control and optimism about health: On being less at risk but no more in control than others. </w:t>
      </w:r>
      <w:r w:rsidRPr="006D003E">
        <w:rPr>
          <w:rFonts w:ascii="Calibri" w:hAnsi="Calibri" w:cs="Calibri"/>
          <w:i/>
          <w:iCs/>
          <w:noProof/>
          <w:szCs w:val="24"/>
        </w:rPr>
        <w:t>Br J Soc Psychol</w:t>
      </w:r>
      <w:r w:rsidRPr="006D003E">
        <w:rPr>
          <w:rFonts w:ascii="Calibri" w:hAnsi="Calibri" w:cs="Calibri"/>
          <w:noProof/>
          <w:szCs w:val="24"/>
        </w:rPr>
        <w:t>. 1994;33:369-386.</w:t>
      </w:r>
    </w:p>
    <w:p w14:paraId="11498DA0"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rPr>
      </w:pPr>
      <w:r w:rsidRPr="006D003E">
        <w:rPr>
          <w:rFonts w:ascii="Calibri" w:hAnsi="Calibri" w:cs="Calibri"/>
          <w:noProof/>
          <w:szCs w:val="24"/>
        </w:rPr>
        <w:t xml:space="preserve">75. </w:t>
      </w:r>
      <w:r w:rsidRPr="006D003E">
        <w:rPr>
          <w:rFonts w:ascii="Calibri" w:hAnsi="Calibri" w:cs="Calibri"/>
          <w:noProof/>
          <w:szCs w:val="24"/>
        </w:rPr>
        <w:tab/>
        <w:t xml:space="preserve">Rae A, Provan D, Aboelssaad H, Alexander R. A manifesto for Reality-based Safety Science. </w:t>
      </w:r>
      <w:r w:rsidRPr="006D003E">
        <w:rPr>
          <w:rFonts w:ascii="Calibri" w:hAnsi="Calibri" w:cs="Calibri"/>
          <w:i/>
          <w:iCs/>
          <w:noProof/>
          <w:szCs w:val="24"/>
        </w:rPr>
        <w:t>Saf Sci</w:t>
      </w:r>
      <w:r w:rsidRPr="006D003E">
        <w:rPr>
          <w:rFonts w:ascii="Calibri" w:hAnsi="Calibri" w:cs="Calibri"/>
          <w:noProof/>
          <w:szCs w:val="24"/>
        </w:rPr>
        <w:t>. 2020;126(June). doi:10.1016/j.ssci.2020.104654</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lastRenderedPageBreak/>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6ABC45B6" w:rsidR="0076332B" w:rsidRPr="0076332B" w:rsidRDefault="0076332B" w:rsidP="006D003E">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6D003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6D003E" w:rsidRPr="006D003E">
              <w:rPr>
                <w:rFonts w:ascii="Times New Roman" w:hAnsi="Times New Roman" w:cs="Times New Roman"/>
                <w:noProof/>
                <w:sz w:val="20"/>
                <w:szCs w:val="16"/>
                <w:vertAlign w:val="superscript"/>
              </w:rPr>
              <w:t>19</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0936B9A9" w:rsidR="0076332B" w:rsidRPr="00A71A27" w:rsidRDefault="00276FCC" w:rsidP="000F5857">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2F808C12" w:rsidR="0076332B" w:rsidRPr="000D2165" w:rsidRDefault="0076332B" w:rsidP="006D003E">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6D003E">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6D003E" w:rsidRPr="006D003E">
              <w:rPr>
                <w:rFonts w:ascii="Times New Roman" w:eastAsia="Times New Roman" w:hAnsi="Times New Roman" w:cs="Times New Roman"/>
                <w:bCs/>
                <w:noProof/>
                <w:sz w:val="16"/>
                <w:szCs w:val="20"/>
                <w:vertAlign w:val="superscript"/>
                <w:lang w:eastAsia="en-GB"/>
              </w:rPr>
              <w:t>33</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vid Jenkins" w:date="2020-12-14T14:11:00Z" w:initials="DJ">
    <w:p w14:paraId="7AB2635A" w14:textId="5616C43E" w:rsidR="0088686D" w:rsidRDefault="0088686D">
      <w:pPr>
        <w:pStyle w:val="CommentText"/>
      </w:pPr>
      <w:r>
        <w:rPr>
          <w:rStyle w:val="CommentReference"/>
        </w:rPr>
        <w:annotationRef/>
      </w:r>
      <w:r>
        <w:t>This is interesting. Indeed, as you say below, it is actually very complex and likely has unforeseeable consequences. When you mention familiar and novel applications, are you referring to the safety issue attempting to be addressed?</w:t>
      </w:r>
    </w:p>
    <w:p w14:paraId="7404D51F" w14:textId="77777777" w:rsidR="0088686D" w:rsidRDefault="0088686D">
      <w:pPr>
        <w:pStyle w:val="CommentText"/>
      </w:pPr>
      <w:r>
        <w:t xml:space="preserve">Looking at the 2x2 table my initial reaction, thinking about the context where we implement a digital technology for safety, was that it is dependent on the severity of the safety problem the intervention is used for and the current safety interventions, protocols,etc, currently used. </w:t>
      </w:r>
    </w:p>
    <w:p w14:paraId="3A846E2B" w14:textId="38897295" w:rsidR="0088686D" w:rsidRDefault="0088686D">
      <w:pPr>
        <w:pStyle w:val="CommentText"/>
      </w:pPr>
      <w:r>
        <w:t xml:space="preserve">The </w:t>
      </w:r>
      <w:r w:rsidR="00A00F6B">
        <w:t>low risk category could actually be high/moderate risk if the safety problem is severe (ie life threatening) and there are already processes in place to reduce risk, even if its not novel technology/intervention.</w:t>
      </w:r>
    </w:p>
    <w:p w14:paraId="471CA2FC" w14:textId="173974EB" w:rsidR="00A00F6B" w:rsidRDefault="00A00F6B">
      <w:pPr>
        <w:pStyle w:val="CommentText"/>
      </w:pPr>
      <w:r>
        <w:t>If this is not encompassed in the categories by Markus this would likely add a third dimension to the table. Markus only discusses digital health overall but maybe the extra complexity is needed for safety</w:t>
      </w:r>
      <w:r w:rsidR="00751734">
        <w:t xml:space="preserve">? Something to think about but as I write this realise a little beyond scope here </w:t>
      </w:r>
      <w:r w:rsidR="0075173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D8E243C" w14:textId="54D9970B" w:rsidR="00A00F6B" w:rsidRDefault="00A00F6B">
      <w:pPr>
        <w:pStyle w:val="CommentText"/>
      </w:pPr>
    </w:p>
  </w:comment>
  <w:comment w:id="2" w:author="David Jenkins" w:date="2020-12-14T10:10:00Z" w:initials="DJ">
    <w:p w14:paraId="605A530E" w14:textId="75856580" w:rsidR="003E0FC8" w:rsidRDefault="003E0FC8">
      <w:pPr>
        <w:pStyle w:val="CommentText"/>
      </w:pPr>
      <w:r>
        <w:rPr>
          <w:rStyle w:val="CommentReference"/>
        </w:rPr>
        <w:annotationRef/>
      </w:r>
      <w:r>
        <w:t>Not only is it trust but it also becomes more difficult to explain and some systems, for example, those developed using AI</w:t>
      </w:r>
      <w:r w:rsidR="00A14615">
        <w:t>,</w:t>
      </w:r>
      <w:r>
        <w:t xml:space="preserve"> sometimes not (easily) explainable. Not sure if this point directly fits here though.</w:t>
      </w:r>
    </w:p>
  </w:comment>
  <w:comment w:id="3" w:author="David Jenkins" w:date="2020-12-14T10:12:00Z" w:initials="DJ">
    <w:p w14:paraId="62BBF36D" w14:textId="77777777" w:rsidR="003E0FC8" w:rsidRDefault="003E0FC8">
      <w:pPr>
        <w:pStyle w:val="CommentText"/>
      </w:pPr>
      <w:r>
        <w:rPr>
          <w:rStyle w:val="CommentReference"/>
        </w:rPr>
        <w:annotationRef/>
      </w:r>
      <w:r>
        <w:t xml:space="preserve">I guess this links with my previous comment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CF3F80" w14:textId="6888B774" w:rsidR="003E0FC8" w:rsidRDefault="003E0FC8">
      <w:pPr>
        <w:pStyle w:val="CommentText"/>
      </w:pPr>
      <w:r>
        <w:t>Below you discuss fact sheets but I think that might be more difficult with AI compared to some other interventions</w:t>
      </w:r>
      <w:r w:rsidR="00897400">
        <w:t>/systems</w:t>
      </w:r>
      <w:r>
        <w:t>. GM PSTRC ran a citizens jury on AI and we found the jury were happy for unexplainable AI if they were robustly validated to build trust and show it to be effective. (</w:t>
      </w:r>
      <w:r w:rsidRPr="003E0FC8">
        <w:t>http://www.patientsafety.manchester.ac.uk/research/themes/safety-informatics/citizens-juries/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8E243C" w15:done="0"/>
  <w15:commentEx w15:paraId="605A530E" w15:done="0"/>
  <w15:commentEx w15:paraId="5CCF3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113" w16cex:dateUtc="2020-12-14T14:11:00Z"/>
  <w16cex:commentExtensible w16cex:durableId="2381B87B" w16cex:dateUtc="2020-12-14T10:10:00Z"/>
  <w16cex:commentExtensible w16cex:durableId="2381B901" w16cex:dateUtc="2020-12-14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8E243C" w16cid:durableId="2381F113"/>
  <w16cid:commentId w16cid:paraId="605A530E" w16cid:durableId="2381B87B"/>
  <w16cid:commentId w16cid:paraId="5CCF3F80" w16cid:durableId="2381B9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D560E" w14:textId="77777777" w:rsidR="0008000F" w:rsidRDefault="0008000F" w:rsidP="009500EF">
      <w:pPr>
        <w:spacing w:after="0" w:line="240" w:lineRule="auto"/>
      </w:pPr>
      <w:r>
        <w:separator/>
      </w:r>
    </w:p>
  </w:endnote>
  <w:endnote w:type="continuationSeparator" w:id="0">
    <w:p w14:paraId="05A03497" w14:textId="77777777" w:rsidR="0008000F" w:rsidRDefault="0008000F" w:rsidP="009500EF">
      <w:pPr>
        <w:spacing w:after="0" w:line="240" w:lineRule="auto"/>
      </w:pPr>
      <w:r>
        <w:continuationSeparator/>
      </w:r>
    </w:p>
  </w:endnote>
  <w:endnote w:type="continuationNotice" w:id="1">
    <w:p w14:paraId="31DBEED4" w14:textId="77777777" w:rsidR="0008000F" w:rsidRDefault="000800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575CC9BE" w:rsidR="003E0FC8" w:rsidRDefault="003E0FC8">
        <w:pPr>
          <w:pStyle w:val="Footer"/>
          <w:jc w:val="center"/>
        </w:pPr>
        <w:r>
          <w:fldChar w:fldCharType="begin"/>
        </w:r>
        <w:r>
          <w:instrText xml:space="preserve"> PAGE   \* MERGEFORMAT </w:instrText>
        </w:r>
        <w:r>
          <w:fldChar w:fldCharType="separate"/>
        </w:r>
        <w:r w:rsidR="00101B3A">
          <w:rPr>
            <w:noProof/>
          </w:rPr>
          <w:t>8</w:t>
        </w:r>
        <w:r>
          <w:rPr>
            <w:noProof/>
          </w:rPr>
          <w:fldChar w:fldCharType="end"/>
        </w:r>
      </w:p>
    </w:sdtContent>
  </w:sdt>
  <w:p w14:paraId="77B67E22" w14:textId="77777777" w:rsidR="003E0FC8" w:rsidRDefault="003E0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C47FF" w14:textId="77777777" w:rsidR="0008000F" w:rsidRDefault="0008000F" w:rsidP="009500EF">
      <w:pPr>
        <w:spacing w:after="0" w:line="240" w:lineRule="auto"/>
      </w:pPr>
      <w:r>
        <w:separator/>
      </w:r>
    </w:p>
  </w:footnote>
  <w:footnote w:type="continuationSeparator" w:id="0">
    <w:p w14:paraId="16420064" w14:textId="77777777" w:rsidR="0008000F" w:rsidRDefault="0008000F" w:rsidP="009500EF">
      <w:pPr>
        <w:spacing w:after="0" w:line="240" w:lineRule="auto"/>
      </w:pPr>
      <w:r>
        <w:continuationSeparator/>
      </w:r>
    </w:p>
  </w:footnote>
  <w:footnote w:type="continuationNotice" w:id="1">
    <w:p w14:paraId="44AA1C23" w14:textId="77777777" w:rsidR="0008000F" w:rsidRDefault="000800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Jenkins">
    <w15:presenceInfo w15:providerId="None" w15:userId="David Jenkins"/>
  </w15:person>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000F"/>
    <w:rsid w:val="00083EF7"/>
    <w:rsid w:val="00084215"/>
    <w:rsid w:val="0008502C"/>
    <w:rsid w:val="00091076"/>
    <w:rsid w:val="00095D2B"/>
    <w:rsid w:val="000A1BAC"/>
    <w:rsid w:val="000A3015"/>
    <w:rsid w:val="000A4213"/>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1B3A"/>
    <w:rsid w:val="001057D9"/>
    <w:rsid w:val="00106D11"/>
    <w:rsid w:val="00106E58"/>
    <w:rsid w:val="00112647"/>
    <w:rsid w:val="00112D1C"/>
    <w:rsid w:val="00116939"/>
    <w:rsid w:val="00117A92"/>
    <w:rsid w:val="00123BD5"/>
    <w:rsid w:val="00124EC6"/>
    <w:rsid w:val="00125DAA"/>
    <w:rsid w:val="001326E1"/>
    <w:rsid w:val="0013480B"/>
    <w:rsid w:val="001352CF"/>
    <w:rsid w:val="00145866"/>
    <w:rsid w:val="00146038"/>
    <w:rsid w:val="00151E77"/>
    <w:rsid w:val="00156F5E"/>
    <w:rsid w:val="00172673"/>
    <w:rsid w:val="00176F47"/>
    <w:rsid w:val="001809FF"/>
    <w:rsid w:val="001846F5"/>
    <w:rsid w:val="0019077F"/>
    <w:rsid w:val="00195399"/>
    <w:rsid w:val="0019681D"/>
    <w:rsid w:val="001A5100"/>
    <w:rsid w:val="001C40F4"/>
    <w:rsid w:val="001C43D7"/>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053B"/>
    <w:rsid w:val="00393EAA"/>
    <w:rsid w:val="00396FBF"/>
    <w:rsid w:val="003A1A36"/>
    <w:rsid w:val="003A21A3"/>
    <w:rsid w:val="003B3712"/>
    <w:rsid w:val="003C0537"/>
    <w:rsid w:val="003C1579"/>
    <w:rsid w:val="003C3712"/>
    <w:rsid w:val="003C6222"/>
    <w:rsid w:val="003D3C2C"/>
    <w:rsid w:val="003D5C61"/>
    <w:rsid w:val="003E0FC8"/>
    <w:rsid w:val="003E2D52"/>
    <w:rsid w:val="003E3EB2"/>
    <w:rsid w:val="003E432A"/>
    <w:rsid w:val="003E6B64"/>
    <w:rsid w:val="003F2662"/>
    <w:rsid w:val="003F355E"/>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0398A"/>
    <w:rsid w:val="00517D76"/>
    <w:rsid w:val="00531161"/>
    <w:rsid w:val="00533E22"/>
    <w:rsid w:val="00540DC2"/>
    <w:rsid w:val="005433AE"/>
    <w:rsid w:val="00543400"/>
    <w:rsid w:val="00551408"/>
    <w:rsid w:val="005561E8"/>
    <w:rsid w:val="0055697B"/>
    <w:rsid w:val="005646F8"/>
    <w:rsid w:val="005669B6"/>
    <w:rsid w:val="005715CC"/>
    <w:rsid w:val="0057168E"/>
    <w:rsid w:val="005718E6"/>
    <w:rsid w:val="005763D2"/>
    <w:rsid w:val="005804D3"/>
    <w:rsid w:val="00581FE3"/>
    <w:rsid w:val="00582A93"/>
    <w:rsid w:val="0058348F"/>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27429"/>
    <w:rsid w:val="00636CC5"/>
    <w:rsid w:val="00637F22"/>
    <w:rsid w:val="00645B3A"/>
    <w:rsid w:val="0064648F"/>
    <w:rsid w:val="00656305"/>
    <w:rsid w:val="00660180"/>
    <w:rsid w:val="00660BE3"/>
    <w:rsid w:val="00660F62"/>
    <w:rsid w:val="00664690"/>
    <w:rsid w:val="006655F1"/>
    <w:rsid w:val="00670128"/>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003E"/>
    <w:rsid w:val="006D1377"/>
    <w:rsid w:val="006D4CAF"/>
    <w:rsid w:val="006E14B6"/>
    <w:rsid w:val="006F3901"/>
    <w:rsid w:val="006F40D7"/>
    <w:rsid w:val="006F548D"/>
    <w:rsid w:val="007013C0"/>
    <w:rsid w:val="00705DA9"/>
    <w:rsid w:val="00713797"/>
    <w:rsid w:val="00721E71"/>
    <w:rsid w:val="00726CBE"/>
    <w:rsid w:val="00731CFF"/>
    <w:rsid w:val="00732CE8"/>
    <w:rsid w:val="00735871"/>
    <w:rsid w:val="0074365C"/>
    <w:rsid w:val="00745D0A"/>
    <w:rsid w:val="007502CD"/>
    <w:rsid w:val="00751734"/>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359A"/>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2750"/>
    <w:rsid w:val="00813B45"/>
    <w:rsid w:val="00816E63"/>
    <w:rsid w:val="0081714B"/>
    <w:rsid w:val="00820944"/>
    <w:rsid w:val="00823212"/>
    <w:rsid w:val="008267F0"/>
    <w:rsid w:val="00834B1B"/>
    <w:rsid w:val="00844834"/>
    <w:rsid w:val="0084507D"/>
    <w:rsid w:val="00845B9A"/>
    <w:rsid w:val="00851E30"/>
    <w:rsid w:val="008543EC"/>
    <w:rsid w:val="00856831"/>
    <w:rsid w:val="008602F4"/>
    <w:rsid w:val="00861118"/>
    <w:rsid w:val="00863AEB"/>
    <w:rsid w:val="00865867"/>
    <w:rsid w:val="00865C67"/>
    <w:rsid w:val="00876014"/>
    <w:rsid w:val="008805BA"/>
    <w:rsid w:val="00883287"/>
    <w:rsid w:val="0088686D"/>
    <w:rsid w:val="00897400"/>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5FA8"/>
    <w:rsid w:val="009F6D3C"/>
    <w:rsid w:val="00A00F6B"/>
    <w:rsid w:val="00A01C74"/>
    <w:rsid w:val="00A14615"/>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B7C4E"/>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985"/>
    <w:rsid w:val="00B11DC6"/>
    <w:rsid w:val="00B15C5C"/>
    <w:rsid w:val="00B16B1C"/>
    <w:rsid w:val="00B16CD2"/>
    <w:rsid w:val="00B174B5"/>
    <w:rsid w:val="00B23B5B"/>
    <w:rsid w:val="00B257BA"/>
    <w:rsid w:val="00B277F7"/>
    <w:rsid w:val="00B42857"/>
    <w:rsid w:val="00B43190"/>
    <w:rsid w:val="00B44012"/>
    <w:rsid w:val="00B4439A"/>
    <w:rsid w:val="00B44644"/>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5550"/>
    <w:rsid w:val="00BE66F8"/>
    <w:rsid w:val="00BE7141"/>
    <w:rsid w:val="00BF0C1C"/>
    <w:rsid w:val="00BF0F98"/>
    <w:rsid w:val="00BF12B0"/>
    <w:rsid w:val="00BF31E9"/>
    <w:rsid w:val="00BF3A64"/>
    <w:rsid w:val="00BF48F2"/>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2B61"/>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CF5AA4"/>
    <w:rsid w:val="00D00A14"/>
    <w:rsid w:val="00D018E4"/>
    <w:rsid w:val="00D03701"/>
    <w:rsid w:val="00D04DC6"/>
    <w:rsid w:val="00D10464"/>
    <w:rsid w:val="00D12FCC"/>
    <w:rsid w:val="00D14F7E"/>
    <w:rsid w:val="00D1669C"/>
    <w:rsid w:val="00D256B8"/>
    <w:rsid w:val="00D26D55"/>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4EFC"/>
    <w:rsid w:val="00D85CC4"/>
    <w:rsid w:val="00D90488"/>
    <w:rsid w:val="00D9344B"/>
    <w:rsid w:val="00D950A2"/>
    <w:rsid w:val="00DA09EC"/>
    <w:rsid w:val="00DA25EE"/>
    <w:rsid w:val="00DB3D72"/>
    <w:rsid w:val="00DB6363"/>
    <w:rsid w:val="00DB6DEE"/>
    <w:rsid w:val="00DB7CE8"/>
    <w:rsid w:val="00DC0469"/>
    <w:rsid w:val="00DC267A"/>
    <w:rsid w:val="00DC3CBB"/>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1696D"/>
    <w:rsid w:val="00E20331"/>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39D2"/>
    <w:rsid w:val="00FE5B63"/>
    <w:rsid w:val="00FF67B8"/>
    <w:rsid w:val="00FF68E7"/>
    <w:rsid w:val="013CFCB2"/>
    <w:rsid w:val="02229E8F"/>
    <w:rsid w:val="022974B7"/>
    <w:rsid w:val="02A3931C"/>
    <w:rsid w:val="02B6618A"/>
    <w:rsid w:val="02D8CD13"/>
    <w:rsid w:val="032BED63"/>
    <w:rsid w:val="03EBFB14"/>
    <w:rsid w:val="04750972"/>
    <w:rsid w:val="051CE4B4"/>
    <w:rsid w:val="0538D32F"/>
    <w:rsid w:val="053E9438"/>
    <w:rsid w:val="0559E5AD"/>
    <w:rsid w:val="057BB3CC"/>
    <w:rsid w:val="067A986D"/>
    <w:rsid w:val="073F6AA5"/>
    <w:rsid w:val="074D9E25"/>
    <w:rsid w:val="075B4194"/>
    <w:rsid w:val="077FEE57"/>
    <w:rsid w:val="07BBEA43"/>
    <w:rsid w:val="07ECAD31"/>
    <w:rsid w:val="08256177"/>
    <w:rsid w:val="082F9AE7"/>
    <w:rsid w:val="08508DF9"/>
    <w:rsid w:val="087AFBC5"/>
    <w:rsid w:val="0A01853A"/>
    <w:rsid w:val="0A4AECE5"/>
    <w:rsid w:val="0A6AD2DD"/>
    <w:rsid w:val="0A92E256"/>
    <w:rsid w:val="0A98A58E"/>
    <w:rsid w:val="0AE0969B"/>
    <w:rsid w:val="0AED0980"/>
    <w:rsid w:val="0B6719D3"/>
    <w:rsid w:val="0BE6BD46"/>
    <w:rsid w:val="0BF4D372"/>
    <w:rsid w:val="0C06A33E"/>
    <w:rsid w:val="0C327D63"/>
    <w:rsid w:val="0C96801D"/>
    <w:rsid w:val="0D317ADA"/>
    <w:rsid w:val="0DCC16AF"/>
    <w:rsid w:val="0E11FF29"/>
    <w:rsid w:val="0E319D22"/>
    <w:rsid w:val="0ECDE2B3"/>
    <w:rsid w:val="0F10B688"/>
    <w:rsid w:val="0F13E059"/>
    <w:rsid w:val="0F5FF2B2"/>
    <w:rsid w:val="0FDCF476"/>
    <w:rsid w:val="0FEFB433"/>
    <w:rsid w:val="105378DD"/>
    <w:rsid w:val="107AACE6"/>
    <w:rsid w:val="107FB3BB"/>
    <w:rsid w:val="10837F20"/>
    <w:rsid w:val="10FCFA49"/>
    <w:rsid w:val="10FF3BF2"/>
    <w:rsid w:val="117509D2"/>
    <w:rsid w:val="11A18248"/>
    <w:rsid w:val="11D09237"/>
    <w:rsid w:val="11EE5F5C"/>
    <w:rsid w:val="123BDA4E"/>
    <w:rsid w:val="12A0D84C"/>
    <w:rsid w:val="12B35E65"/>
    <w:rsid w:val="1391B72E"/>
    <w:rsid w:val="13C8D3C4"/>
    <w:rsid w:val="13D8E3C4"/>
    <w:rsid w:val="144F2EC6"/>
    <w:rsid w:val="1492AEC4"/>
    <w:rsid w:val="160D8575"/>
    <w:rsid w:val="1660102E"/>
    <w:rsid w:val="16690E90"/>
    <w:rsid w:val="167BF1F8"/>
    <w:rsid w:val="16F746F9"/>
    <w:rsid w:val="17B2F679"/>
    <w:rsid w:val="17E58551"/>
    <w:rsid w:val="17FCE6D3"/>
    <w:rsid w:val="184363AA"/>
    <w:rsid w:val="19152345"/>
    <w:rsid w:val="1927F226"/>
    <w:rsid w:val="19674B3F"/>
    <w:rsid w:val="1A9C594B"/>
    <w:rsid w:val="1AC6B671"/>
    <w:rsid w:val="1ADB2EA1"/>
    <w:rsid w:val="1B6BE350"/>
    <w:rsid w:val="1B83A0B6"/>
    <w:rsid w:val="1C2197F8"/>
    <w:rsid w:val="1C9C5779"/>
    <w:rsid w:val="1D11D449"/>
    <w:rsid w:val="1D259C53"/>
    <w:rsid w:val="1D3853BC"/>
    <w:rsid w:val="1DA2F0B5"/>
    <w:rsid w:val="1DA4D701"/>
    <w:rsid w:val="1DD457A2"/>
    <w:rsid w:val="1E49CA42"/>
    <w:rsid w:val="1ED3B069"/>
    <w:rsid w:val="1EE9D3FF"/>
    <w:rsid w:val="1F02645C"/>
    <w:rsid w:val="1F20E8A8"/>
    <w:rsid w:val="1FA5FEA1"/>
    <w:rsid w:val="1FEE7747"/>
    <w:rsid w:val="20065AFC"/>
    <w:rsid w:val="211ACD35"/>
    <w:rsid w:val="212D7EFD"/>
    <w:rsid w:val="21581F9A"/>
    <w:rsid w:val="2178E8B7"/>
    <w:rsid w:val="21C22A25"/>
    <w:rsid w:val="21FE28C4"/>
    <w:rsid w:val="21FF90DE"/>
    <w:rsid w:val="22675C3C"/>
    <w:rsid w:val="2292CBF0"/>
    <w:rsid w:val="24234566"/>
    <w:rsid w:val="242F1E54"/>
    <w:rsid w:val="24335C6D"/>
    <w:rsid w:val="24AB9B47"/>
    <w:rsid w:val="24D37230"/>
    <w:rsid w:val="24F93373"/>
    <w:rsid w:val="2564834B"/>
    <w:rsid w:val="26725A76"/>
    <w:rsid w:val="270D068F"/>
    <w:rsid w:val="27345AD3"/>
    <w:rsid w:val="27EAB7A0"/>
    <w:rsid w:val="28420BF0"/>
    <w:rsid w:val="28A7FF2B"/>
    <w:rsid w:val="28B9C769"/>
    <w:rsid w:val="28CB91FA"/>
    <w:rsid w:val="299B7FB0"/>
    <w:rsid w:val="299ECEA3"/>
    <w:rsid w:val="2AA8C582"/>
    <w:rsid w:val="2AB9359D"/>
    <w:rsid w:val="2B096681"/>
    <w:rsid w:val="2BD23B5D"/>
    <w:rsid w:val="2C1911F5"/>
    <w:rsid w:val="2C1D0F53"/>
    <w:rsid w:val="2C62F0FF"/>
    <w:rsid w:val="2CDE523F"/>
    <w:rsid w:val="2D17E58B"/>
    <w:rsid w:val="2D3D1DC0"/>
    <w:rsid w:val="2D63F497"/>
    <w:rsid w:val="2D827956"/>
    <w:rsid w:val="2F3B5A54"/>
    <w:rsid w:val="2F768EFD"/>
    <w:rsid w:val="30577FD7"/>
    <w:rsid w:val="3064FCD1"/>
    <w:rsid w:val="3289239E"/>
    <w:rsid w:val="3338432A"/>
    <w:rsid w:val="33B50AF8"/>
    <w:rsid w:val="34007E3E"/>
    <w:rsid w:val="3427B82F"/>
    <w:rsid w:val="34FA9A8E"/>
    <w:rsid w:val="351BF246"/>
    <w:rsid w:val="354FAD64"/>
    <w:rsid w:val="3583A577"/>
    <w:rsid w:val="360F500C"/>
    <w:rsid w:val="36476113"/>
    <w:rsid w:val="3650223F"/>
    <w:rsid w:val="36F1A32F"/>
    <w:rsid w:val="37797BB2"/>
    <w:rsid w:val="37AABE92"/>
    <w:rsid w:val="37F5D103"/>
    <w:rsid w:val="386DF0A2"/>
    <w:rsid w:val="388CAA88"/>
    <w:rsid w:val="391E604F"/>
    <w:rsid w:val="395BFE94"/>
    <w:rsid w:val="3A46406A"/>
    <w:rsid w:val="3A8617ED"/>
    <w:rsid w:val="3BC2E9FC"/>
    <w:rsid w:val="3C88EEE3"/>
    <w:rsid w:val="3D378A61"/>
    <w:rsid w:val="3D56407F"/>
    <w:rsid w:val="3E2F6FB7"/>
    <w:rsid w:val="3E8E58C4"/>
    <w:rsid w:val="3ECCA824"/>
    <w:rsid w:val="3F6F6C6C"/>
    <w:rsid w:val="3FC24BDB"/>
    <w:rsid w:val="40362E46"/>
    <w:rsid w:val="40B581EE"/>
    <w:rsid w:val="40C33163"/>
    <w:rsid w:val="414388F4"/>
    <w:rsid w:val="41778275"/>
    <w:rsid w:val="42C14272"/>
    <w:rsid w:val="43040D82"/>
    <w:rsid w:val="431352D6"/>
    <w:rsid w:val="436E7B5C"/>
    <w:rsid w:val="43DDC30D"/>
    <w:rsid w:val="449D1DA4"/>
    <w:rsid w:val="44AACD19"/>
    <w:rsid w:val="44AB4704"/>
    <w:rsid w:val="44F31C99"/>
    <w:rsid w:val="4520BD26"/>
    <w:rsid w:val="455928AE"/>
    <w:rsid w:val="45B64B15"/>
    <w:rsid w:val="46114D58"/>
    <w:rsid w:val="477B5F5B"/>
    <w:rsid w:val="4854776D"/>
    <w:rsid w:val="4865C4C3"/>
    <w:rsid w:val="48E6159D"/>
    <w:rsid w:val="49D3458F"/>
    <w:rsid w:val="4A6451BA"/>
    <w:rsid w:val="4A87EB38"/>
    <w:rsid w:val="4A96C92A"/>
    <w:rsid w:val="4C3F49B3"/>
    <w:rsid w:val="4C9AF0C1"/>
    <w:rsid w:val="4CF9A6FD"/>
    <w:rsid w:val="4CFA0C9D"/>
    <w:rsid w:val="4E4FAB1B"/>
    <w:rsid w:val="4F17C9BF"/>
    <w:rsid w:val="4F189C0E"/>
    <w:rsid w:val="500A6FED"/>
    <w:rsid w:val="501C7580"/>
    <w:rsid w:val="5040EB3D"/>
    <w:rsid w:val="5056470F"/>
    <w:rsid w:val="5069F072"/>
    <w:rsid w:val="50AA54D5"/>
    <w:rsid w:val="50B6A216"/>
    <w:rsid w:val="51E28109"/>
    <w:rsid w:val="523187EB"/>
    <w:rsid w:val="52344754"/>
    <w:rsid w:val="5245FC8A"/>
    <w:rsid w:val="52527277"/>
    <w:rsid w:val="52B8AD7A"/>
    <w:rsid w:val="52DAA818"/>
    <w:rsid w:val="53208C88"/>
    <w:rsid w:val="53E25967"/>
    <w:rsid w:val="53F39F3A"/>
    <w:rsid w:val="54070593"/>
    <w:rsid w:val="54518C28"/>
    <w:rsid w:val="5458314F"/>
    <w:rsid w:val="550024E8"/>
    <w:rsid w:val="5513B492"/>
    <w:rsid w:val="5520EADF"/>
    <w:rsid w:val="553AC7C8"/>
    <w:rsid w:val="554A1405"/>
    <w:rsid w:val="55909466"/>
    <w:rsid w:val="55980E13"/>
    <w:rsid w:val="565AFADC"/>
    <w:rsid w:val="56DCBD58"/>
    <w:rsid w:val="56FF716A"/>
    <w:rsid w:val="5740B329"/>
    <w:rsid w:val="5838CD5C"/>
    <w:rsid w:val="58A826F7"/>
    <w:rsid w:val="58C76ADF"/>
    <w:rsid w:val="58C83528"/>
    <w:rsid w:val="59263660"/>
    <w:rsid w:val="593D927C"/>
    <w:rsid w:val="599BDDE4"/>
    <w:rsid w:val="5A0D4722"/>
    <w:rsid w:val="5B7233FE"/>
    <w:rsid w:val="5B92ACE5"/>
    <w:rsid w:val="5C3C086A"/>
    <w:rsid w:val="5C3C47DB"/>
    <w:rsid w:val="5CF27412"/>
    <w:rsid w:val="5D4AA85E"/>
    <w:rsid w:val="5E7D75FE"/>
    <w:rsid w:val="5EB93B51"/>
    <w:rsid w:val="5ED6C737"/>
    <w:rsid w:val="5F8BE242"/>
    <w:rsid w:val="5FC0AEFE"/>
    <w:rsid w:val="5FC2C550"/>
    <w:rsid w:val="5FE4B93E"/>
    <w:rsid w:val="5FE95201"/>
    <w:rsid w:val="603036CB"/>
    <w:rsid w:val="6071C32A"/>
    <w:rsid w:val="60E3BBAD"/>
    <w:rsid w:val="61369A82"/>
    <w:rsid w:val="616333D0"/>
    <w:rsid w:val="617C4858"/>
    <w:rsid w:val="618E4831"/>
    <w:rsid w:val="62ECB710"/>
    <w:rsid w:val="6345AAED"/>
    <w:rsid w:val="6476457F"/>
    <w:rsid w:val="64C8AFF0"/>
    <w:rsid w:val="652578C1"/>
    <w:rsid w:val="65D2537E"/>
    <w:rsid w:val="6637F93A"/>
    <w:rsid w:val="66A88B25"/>
    <w:rsid w:val="671D403B"/>
    <w:rsid w:val="67FDAC6E"/>
    <w:rsid w:val="681367ED"/>
    <w:rsid w:val="6891EF5E"/>
    <w:rsid w:val="6900B1FA"/>
    <w:rsid w:val="69997CCF"/>
    <w:rsid w:val="69A53320"/>
    <w:rsid w:val="6A3F72B7"/>
    <w:rsid w:val="6B6DC1C4"/>
    <w:rsid w:val="6BAB647B"/>
    <w:rsid w:val="6C002AE3"/>
    <w:rsid w:val="6C29780C"/>
    <w:rsid w:val="6CE7DD76"/>
    <w:rsid w:val="6CE8857A"/>
    <w:rsid w:val="6E72402F"/>
    <w:rsid w:val="6E83ADD7"/>
    <w:rsid w:val="6E8B3FE0"/>
    <w:rsid w:val="6E9BAAC7"/>
    <w:rsid w:val="6F02F73B"/>
    <w:rsid w:val="6F54BC45"/>
    <w:rsid w:val="6F60B0E5"/>
    <w:rsid w:val="705E5A39"/>
    <w:rsid w:val="70F08E14"/>
    <w:rsid w:val="70FC4F70"/>
    <w:rsid w:val="714761EA"/>
    <w:rsid w:val="71825C32"/>
    <w:rsid w:val="71F34AE4"/>
    <w:rsid w:val="7221C9AF"/>
    <w:rsid w:val="728641EF"/>
    <w:rsid w:val="72B8E41F"/>
    <w:rsid w:val="72CA6665"/>
    <w:rsid w:val="735C38A8"/>
    <w:rsid w:val="7440CA53"/>
    <w:rsid w:val="747C3FB2"/>
    <w:rsid w:val="7518C056"/>
    <w:rsid w:val="7586F4D3"/>
    <w:rsid w:val="75AFE0AA"/>
    <w:rsid w:val="75CABCD2"/>
    <w:rsid w:val="766559A2"/>
    <w:rsid w:val="76770D14"/>
    <w:rsid w:val="76C11A13"/>
    <w:rsid w:val="78B0E693"/>
    <w:rsid w:val="78F17ED7"/>
    <w:rsid w:val="79C6A2AE"/>
    <w:rsid w:val="7B420028"/>
    <w:rsid w:val="7B51BF56"/>
    <w:rsid w:val="7C06C85F"/>
    <w:rsid w:val="7C2BE924"/>
    <w:rsid w:val="7CE995D1"/>
    <w:rsid w:val="7D325362"/>
    <w:rsid w:val="7DE114CB"/>
    <w:rsid w:val="7E1C279B"/>
    <w:rsid w:val="7E5BFBB7"/>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e36aeda-f48f-46f3-9de8-7474189645c5"/>
    <ds:schemaRef ds:uri="http://schemas.microsoft.com/office/2006/documentManagement/types"/>
    <ds:schemaRef ds:uri="bbd61249-83b9-438e-a84b-789da273a8cb"/>
    <ds:schemaRef ds:uri="http://www.w3.org/XML/1998/namespace"/>
    <ds:schemaRef ds:uri="http://purl.org/dc/dcmitype/"/>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09B94B-5D5B-4104-81A0-CA7EA025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31253</Words>
  <Characters>178147</Characters>
  <Application>Microsoft Office Word</Application>
  <DocSecurity>0</DocSecurity>
  <Lines>1484</Lines>
  <Paragraphs>417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5</cp:revision>
  <dcterms:created xsi:type="dcterms:W3CDTF">2020-12-14T14:03:00Z</dcterms:created>
  <dcterms:modified xsi:type="dcterms:W3CDTF">2020-12-15T09:10:00Z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