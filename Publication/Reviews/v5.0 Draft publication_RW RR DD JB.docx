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73E9C" w14:textId="77777777" w:rsidR="00E67735" w:rsidRPr="00A24D49" w:rsidRDefault="00E67735" w:rsidP="001C7AD9">
      <w:pPr>
        <w:spacing w:after="0" w:line="240" w:lineRule="auto"/>
        <w:rPr>
          <w:b/>
        </w:rPr>
      </w:pPr>
      <w:r w:rsidRPr="00A24D49">
        <w:rPr>
          <w:b/>
        </w:rPr>
        <w:t>Title</w:t>
      </w:r>
    </w:p>
    <w:p w14:paraId="5293D175" w14:textId="5AE15675" w:rsidR="006D4CAF" w:rsidRDefault="00156F5E" w:rsidP="001C7AD9">
      <w:pPr>
        <w:spacing w:after="0" w:line="240" w:lineRule="auto"/>
      </w:pPr>
      <w:commentRangeStart w:id="0"/>
      <w:r>
        <w:t xml:space="preserve">Patient </w:t>
      </w:r>
      <w:r w:rsidR="00AD4971" w:rsidRPr="00AD4971">
        <w:t xml:space="preserve">Safety Informatics: </w:t>
      </w:r>
      <w:r>
        <w:t>Recommendation</w:t>
      </w:r>
      <w:r w:rsidR="003667E8">
        <w:t>s</w:t>
      </w:r>
      <w:r>
        <w:t xml:space="preserve"> to meet the </w:t>
      </w:r>
      <w:r w:rsidR="00AD4971" w:rsidRPr="00AD4971">
        <w:t xml:space="preserve">challenges </w:t>
      </w:r>
      <w:r w:rsidR="000C663C">
        <w:t>of</w:t>
      </w:r>
      <w:r w:rsidR="00AD4971" w:rsidRPr="00AD4971">
        <w:t xml:space="preserve"> </w:t>
      </w:r>
      <w:r w:rsidR="003667E8">
        <w:t>emerging digital health</w:t>
      </w:r>
      <w:commentRangeEnd w:id="0"/>
      <w:r w:rsidR="00E242A0">
        <w:rPr>
          <w:rStyle w:val="CommentReference"/>
        </w:rPr>
        <w:commentReference w:id="0"/>
      </w:r>
    </w:p>
    <w:p w14:paraId="11BEA67E" w14:textId="15D199BA" w:rsidR="00E67735" w:rsidRDefault="00E67735" w:rsidP="001C7AD9">
      <w:pPr>
        <w:spacing w:after="0" w:line="240" w:lineRule="auto"/>
      </w:pPr>
    </w:p>
    <w:p w14:paraId="2503255A" w14:textId="3DE77049" w:rsidR="00E67735" w:rsidRPr="00A24D49" w:rsidRDefault="00E67735" w:rsidP="001C7AD9">
      <w:pPr>
        <w:spacing w:after="0" w:line="240" w:lineRule="auto"/>
        <w:rPr>
          <w:b/>
        </w:rPr>
      </w:pPr>
      <w:r w:rsidRPr="00A24D49">
        <w:rPr>
          <w:b/>
        </w:rPr>
        <w:t>Authors</w:t>
      </w:r>
    </w:p>
    <w:p w14:paraId="2BC89279" w14:textId="51682DA8" w:rsidR="00A24D49" w:rsidRDefault="00A24D49" w:rsidP="001C7AD9">
      <w:pPr>
        <w:spacing w:after="0" w:line="240" w:lineRule="auto"/>
        <w:rPr>
          <w:vertAlign w:val="superscript"/>
        </w:rPr>
      </w:pPr>
      <w:r w:rsidRPr="00A24D49">
        <w:rPr>
          <w:i/>
        </w:rPr>
        <w:t>Name</w:t>
      </w:r>
      <w:r>
        <w:t xml:space="preserve">: </w:t>
      </w:r>
      <w:r w:rsidR="00E67735">
        <w:t>Ciarán D. McInerney</w:t>
      </w:r>
      <w:r>
        <w:t xml:space="preserve"> [CORRESPONDING AUTHOR]</w:t>
      </w:r>
    </w:p>
    <w:p w14:paraId="6A2E20BE" w14:textId="1BF797EC" w:rsidR="00E67735" w:rsidRDefault="00A24D49" w:rsidP="001C7AD9">
      <w:pPr>
        <w:spacing w:after="0" w:line="240" w:lineRule="auto"/>
      </w:pPr>
      <w:r w:rsidRPr="00A24D49">
        <w:rPr>
          <w:i/>
        </w:rPr>
        <w:t>Degree</w:t>
      </w:r>
      <w:r>
        <w:t xml:space="preserve">: </w:t>
      </w:r>
      <w:r w:rsidR="00E67735">
        <w:t>PhD</w:t>
      </w:r>
    </w:p>
    <w:p w14:paraId="048C0491" w14:textId="5BAC1755" w:rsidR="00A24D49" w:rsidRDefault="00A24D49" w:rsidP="001C7AD9">
      <w:pPr>
        <w:spacing w:after="0" w:line="240" w:lineRule="auto"/>
      </w:pPr>
      <w:r w:rsidRPr="00A24D49">
        <w:rPr>
          <w:i/>
        </w:rPr>
        <w:t>Affiliation</w:t>
      </w:r>
      <w:r>
        <w:t>: NIHR Yorkshire and Humber Patient Safety Translational Research Centre; University of Leeds</w:t>
      </w:r>
    </w:p>
    <w:p w14:paraId="12B4D44F" w14:textId="2B5FE725" w:rsidR="00A24D49" w:rsidRDefault="00A24D49" w:rsidP="001C7AD9">
      <w:pPr>
        <w:spacing w:after="0" w:line="240" w:lineRule="auto"/>
      </w:pPr>
      <w:r w:rsidRPr="00A24D49">
        <w:rPr>
          <w:i/>
        </w:rPr>
        <w:t>Full address</w:t>
      </w:r>
      <w:r>
        <w:t>:</w:t>
      </w:r>
      <w:r w:rsidRPr="00A24D49">
        <w:t xml:space="preserve"> </w:t>
      </w:r>
      <w:r>
        <w:t xml:space="preserve">University of Leeds, </w:t>
      </w:r>
      <w:r w:rsidRPr="00A24D49">
        <w:t>Woodhouse, Leeds</w:t>
      </w:r>
      <w:r>
        <w:t>,</w:t>
      </w:r>
      <w:r w:rsidRPr="00A24D49">
        <w:t xml:space="preserve"> LS2 9JT</w:t>
      </w:r>
    </w:p>
    <w:p w14:paraId="19334E69" w14:textId="35392F86" w:rsidR="00A24D49" w:rsidRDefault="00A24D49" w:rsidP="001C7AD9">
      <w:pPr>
        <w:spacing w:after="0" w:line="240" w:lineRule="auto"/>
      </w:pPr>
      <w:r>
        <w:rPr>
          <w:i/>
        </w:rPr>
        <w:t>Email</w:t>
      </w:r>
      <w:r>
        <w:t xml:space="preserve">: </w:t>
      </w:r>
      <w:hyperlink r:id="rId14" w:history="1">
        <w:r w:rsidRPr="00CB0AF6">
          <w:rPr>
            <w:rStyle w:val="Hyperlink"/>
          </w:rPr>
          <w:t>c.mcinerney@leeds.ac.uk</w:t>
        </w:r>
      </w:hyperlink>
    </w:p>
    <w:p w14:paraId="793068ED" w14:textId="1D99C3F3" w:rsidR="00A24D49" w:rsidRPr="00A24D49" w:rsidRDefault="00A24D49" w:rsidP="001C7AD9">
      <w:pPr>
        <w:spacing w:after="0" w:line="240" w:lineRule="auto"/>
      </w:pPr>
      <w:r>
        <w:rPr>
          <w:i/>
        </w:rPr>
        <w:t>Phone</w:t>
      </w:r>
      <w:r>
        <w:t>: n/a</w:t>
      </w:r>
    </w:p>
    <w:p w14:paraId="26D36699" w14:textId="2DDA323A" w:rsidR="00E67735" w:rsidRDefault="00E67735" w:rsidP="001C7AD9">
      <w:pPr>
        <w:spacing w:after="0" w:line="240" w:lineRule="auto"/>
      </w:pPr>
    </w:p>
    <w:p w14:paraId="4AFD205A" w14:textId="77777777" w:rsidR="003447F2" w:rsidRDefault="003447F2" w:rsidP="003447F2">
      <w:pPr>
        <w:spacing w:after="0" w:line="240" w:lineRule="auto"/>
      </w:pPr>
      <w:r w:rsidRPr="00A24D49">
        <w:rPr>
          <w:i/>
        </w:rPr>
        <w:t>Name</w:t>
      </w:r>
      <w:r>
        <w:t xml:space="preserve">: </w:t>
      </w:r>
      <w:commentRangeStart w:id="1"/>
      <w:r>
        <w:t>Jonathan Benn</w:t>
      </w:r>
      <w:commentRangeEnd w:id="1"/>
      <w:r>
        <w:rPr>
          <w:rStyle w:val="CommentReference"/>
        </w:rPr>
        <w:commentReference w:id="1"/>
      </w:r>
    </w:p>
    <w:p w14:paraId="6BCF0585" w14:textId="77777777" w:rsidR="003447F2" w:rsidRDefault="003447F2" w:rsidP="003447F2">
      <w:pPr>
        <w:spacing w:after="0" w:line="240" w:lineRule="auto"/>
      </w:pPr>
      <w:r>
        <w:rPr>
          <w:i/>
        </w:rPr>
        <w:t>Degree</w:t>
      </w:r>
      <w:r>
        <w:t>: PhD</w:t>
      </w:r>
    </w:p>
    <w:p w14:paraId="00139D95" w14:textId="582F6E5B" w:rsidR="003447F2" w:rsidRDefault="003447F2" w:rsidP="003447F2">
      <w:pPr>
        <w:spacing w:after="0" w:line="240" w:lineRule="auto"/>
      </w:pPr>
      <w:r w:rsidRPr="003447F2">
        <w:rPr>
          <w:i/>
        </w:rPr>
        <w:t>Affiliation</w:t>
      </w:r>
      <w:r>
        <w:t xml:space="preserve">: NIHR Yorkshire and Humber Patient Safety Translational Research Centre; </w:t>
      </w:r>
      <w:ins w:id="2" w:author="Jonathan Benn" w:date="2020-10-15T18:06:00Z">
        <w:r w:rsidR="00E242A0">
          <w:t xml:space="preserve">School of Psychology, </w:t>
        </w:r>
      </w:ins>
      <w:r>
        <w:t>University of Leeds</w:t>
      </w:r>
    </w:p>
    <w:p w14:paraId="0B90FDBA" w14:textId="77777777" w:rsidR="003447F2" w:rsidRPr="00A24D49" w:rsidRDefault="003447F2" w:rsidP="003447F2">
      <w:pPr>
        <w:spacing w:after="0" w:line="240" w:lineRule="auto"/>
      </w:pPr>
      <w:r w:rsidRPr="00A24D49">
        <w:rPr>
          <w:i/>
        </w:rPr>
        <w:t>Full address</w:t>
      </w:r>
      <w:r>
        <w:t>:</w:t>
      </w:r>
      <w:r w:rsidRPr="00A24D49">
        <w:t xml:space="preserve"> </w:t>
      </w:r>
      <w:r>
        <w:t xml:space="preserve">University of Leeds, </w:t>
      </w:r>
      <w:r w:rsidRPr="00A24D49">
        <w:t>Woodhouse, Leeds</w:t>
      </w:r>
      <w:r>
        <w:t>,</w:t>
      </w:r>
      <w:r w:rsidRPr="00A24D49">
        <w:t xml:space="preserve"> LS2 9JT</w:t>
      </w:r>
      <w:r>
        <w:t xml:space="preserve"> </w:t>
      </w:r>
    </w:p>
    <w:p w14:paraId="54627C92" w14:textId="77777777" w:rsidR="003447F2" w:rsidRDefault="003447F2" w:rsidP="003447F2">
      <w:pPr>
        <w:spacing w:after="0" w:line="240" w:lineRule="auto"/>
      </w:pPr>
    </w:p>
    <w:p w14:paraId="6151D6C8" w14:textId="77777777" w:rsidR="003447F2" w:rsidRDefault="003447F2" w:rsidP="003447F2">
      <w:pPr>
        <w:spacing w:after="0" w:line="240" w:lineRule="auto"/>
      </w:pPr>
      <w:r w:rsidRPr="00A24D49">
        <w:rPr>
          <w:i/>
        </w:rPr>
        <w:t>Name</w:t>
      </w:r>
      <w:r>
        <w:t xml:space="preserve">: </w:t>
      </w:r>
      <w:commentRangeStart w:id="3"/>
      <w:r>
        <w:t>Dawn Dowding</w:t>
      </w:r>
      <w:commentRangeEnd w:id="3"/>
      <w:r>
        <w:rPr>
          <w:rStyle w:val="CommentReference"/>
        </w:rPr>
        <w:commentReference w:id="3"/>
      </w:r>
    </w:p>
    <w:p w14:paraId="1BA993F2" w14:textId="77777777" w:rsidR="003447F2" w:rsidRDefault="003447F2" w:rsidP="003447F2">
      <w:pPr>
        <w:spacing w:after="0" w:line="240" w:lineRule="auto"/>
      </w:pPr>
      <w:r>
        <w:rPr>
          <w:i/>
        </w:rPr>
        <w:t>Degree</w:t>
      </w:r>
      <w:r>
        <w:t>: PhD</w:t>
      </w:r>
    </w:p>
    <w:p w14:paraId="539D63DC" w14:textId="2C3D7BAF" w:rsidR="003447F2" w:rsidRDefault="003447F2" w:rsidP="003447F2">
      <w:pPr>
        <w:spacing w:after="0" w:line="240" w:lineRule="auto"/>
      </w:pPr>
      <w:r>
        <w:rPr>
          <w:i/>
        </w:rPr>
        <w:t>Affiliation</w:t>
      </w:r>
      <w:r>
        <w:t xml:space="preserve">: </w:t>
      </w:r>
      <w:ins w:id="4" w:author="Dawn Dowding" w:date="2020-10-13T12:17:00Z">
        <w:r w:rsidR="00705DA9">
          <w:t xml:space="preserve">Division of Nursing, Midwifery and Social Work, School of Health Sciences, </w:t>
        </w:r>
      </w:ins>
      <w:r>
        <w:t>University of Manchester</w:t>
      </w:r>
    </w:p>
    <w:p w14:paraId="580CCA8F" w14:textId="7122A098" w:rsidR="003447F2" w:rsidRPr="00A24D49" w:rsidRDefault="003447F2" w:rsidP="003447F2">
      <w:pPr>
        <w:spacing w:after="0" w:line="240" w:lineRule="auto"/>
      </w:pPr>
      <w:r>
        <w:rPr>
          <w:i/>
        </w:rPr>
        <w:t>Full address</w:t>
      </w:r>
      <w:r>
        <w:t xml:space="preserve">: </w:t>
      </w:r>
      <w:ins w:id="5" w:author="Dawn Dowding" w:date="2020-10-13T12:17:00Z">
        <w:r w:rsidR="00705DA9">
          <w:t xml:space="preserve">Jean McFarlane Building, </w:t>
        </w:r>
      </w:ins>
      <w:r>
        <w:t xml:space="preserve">University of Manchester, </w:t>
      </w:r>
      <w:r w:rsidRPr="00A24D49">
        <w:t>Oxford Rd, Manchester M13 9PL</w:t>
      </w:r>
    </w:p>
    <w:p w14:paraId="7DC3AF68" w14:textId="77777777" w:rsidR="003447F2" w:rsidRDefault="003447F2" w:rsidP="003447F2">
      <w:pPr>
        <w:spacing w:after="0" w:line="240" w:lineRule="auto"/>
      </w:pPr>
    </w:p>
    <w:p w14:paraId="325CCF4D" w14:textId="77777777" w:rsidR="003447F2" w:rsidRDefault="003447F2" w:rsidP="003447F2">
      <w:pPr>
        <w:spacing w:after="0" w:line="240" w:lineRule="auto"/>
      </w:pPr>
      <w:r w:rsidRPr="00A24D49">
        <w:rPr>
          <w:i/>
        </w:rPr>
        <w:t>Name</w:t>
      </w:r>
      <w:r>
        <w:t>:</w:t>
      </w:r>
      <w:commentRangeStart w:id="6"/>
      <w:r>
        <w:t xml:space="preserve"> Ibrahim Habli</w:t>
      </w:r>
      <w:commentRangeEnd w:id="6"/>
      <w:r>
        <w:rPr>
          <w:rStyle w:val="CommentReference"/>
        </w:rPr>
        <w:commentReference w:id="6"/>
      </w:r>
    </w:p>
    <w:p w14:paraId="2D89910B" w14:textId="77777777" w:rsidR="003447F2" w:rsidRDefault="003447F2" w:rsidP="003447F2">
      <w:pPr>
        <w:spacing w:after="0" w:line="240" w:lineRule="auto"/>
      </w:pPr>
      <w:r>
        <w:rPr>
          <w:i/>
        </w:rPr>
        <w:t>Degree</w:t>
      </w:r>
      <w:r>
        <w:t>: PhD</w:t>
      </w:r>
    </w:p>
    <w:p w14:paraId="118E2532" w14:textId="77777777" w:rsidR="003447F2" w:rsidRDefault="003447F2" w:rsidP="003447F2">
      <w:pPr>
        <w:spacing w:after="0" w:line="240" w:lineRule="auto"/>
      </w:pPr>
      <w:r>
        <w:rPr>
          <w:i/>
        </w:rPr>
        <w:t>Affiliation</w:t>
      </w:r>
      <w:r>
        <w:t>: University of York</w:t>
      </w:r>
    </w:p>
    <w:p w14:paraId="1535AC9C" w14:textId="77777777" w:rsidR="003447F2" w:rsidRDefault="003447F2" w:rsidP="003447F2">
      <w:pPr>
        <w:spacing w:after="0" w:line="240" w:lineRule="auto"/>
      </w:pPr>
      <w:r>
        <w:rPr>
          <w:i/>
        </w:rPr>
        <w:t>Full address</w:t>
      </w:r>
      <w:r>
        <w:t>: University of York Deramore Lane, York, YO10 5GH</w:t>
      </w:r>
    </w:p>
    <w:p w14:paraId="472B8E0D" w14:textId="77777777" w:rsidR="003447F2" w:rsidRDefault="003447F2" w:rsidP="003447F2">
      <w:pPr>
        <w:spacing w:after="0" w:line="240" w:lineRule="auto"/>
      </w:pPr>
    </w:p>
    <w:p w14:paraId="6CF55718" w14:textId="77777777" w:rsidR="003447F2" w:rsidRDefault="003447F2" w:rsidP="003447F2">
      <w:pPr>
        <w:spacing w:after="0" w:line="240" w:lineRule="auto"/>
      </w:pPr>
      <w:r w:rsidRPr="00A24D49">
        <w:rPr>
          <w:i/>
        </w:rPr>
        <w:t>Name</w:t>
      </w:r>
      <w:r>
        <w:t>:</w:t>
      </w:r>
      <w:commentRangeStart w:id="7"/>
      <w:r>
        <w:t xml:space="preserve"> David Jenkins</w:t>
      </w:r>
      <w:commentRangeEnd w:id="7"/>
      <w:r>
        <w:rPr>
          <w:rStyle w:val="CommentReference"/>
        </w:rPr>
        <w:commentReference w:id="7"/>
      </w:r>
    </w:p>
    <w:p w14:paraId="1B1B33C6" w14:textId="77777777" w:rsidR="003447F2" w:rsidRDefault="003447F2" w:rsidP="003447F2">
      <w:pPr>
        <w:spacing w:after="0" w:line="240" w:lineRule="auto"/>
      </w:pPr>
      <w:r>
        <w:rPr>
          <w:i/>
        </w:rPr>
        <w:t>Degree</w:t>
      </w:r>
      <w:r>
        <w:t>: PhD</w:t>
      </w:r>
    </w:p>
    <w:p w14:paraId="7D9DF6BD" w14:textId="77777777" w:rsidR="003447F2" w:rsidRDefault="003447F2" w:rsidP="003447F2">
      <w:pPr>
        <w:spacing w:after="0" w:line="240" w:lineRule="auto"/>
      </w:pPr>
      <w:r>
        <w:rPr>
          <w:i/>
        </w:rPr>
        <w:t>Affiliation</w:t>
      </w:r>
      <w:r>
        <w:t>: NIHR Greater Manchester Patient Safety Translational Research Centre; University of Manchester</w:t>
      </w:r>
    </w:p>
    <w:p w14:paraId="300F9943" w14:textId="28D9DC39" w:rsidR="003447F2" w:rsidRDefault="003447F2" w:rsidP="003447F2">
      <w:pPr>
        <w:spacing w:after="0" w:line="240" w:lineRule="auto"/>
      </w:pPr>
      <w:r>
        <w:rPr>
          <w:i/>
        </w:rPr>
        <w:t>Full address</w:t>
      </w:r>
      <w:r>
        <w:t xml:space="preserve">: University of Manchester, </w:t>
      </w:r>
      <w:r w:rsidRPr="00A24D49">
        <w:t>Oxford Rd, Manchester M13 9PL</w:t>
      </w:r>
      <w:r>
        <w:t xml:space="preserve"> </w:t>
      </w:r>
    </w:p>
    <w:p w14:paraId="48E250EC" w14:textId="77777777" w:rsidR="003447F2" w:rsidRDefault="003447F2" w:rsidP="003447F2">
      <w:pPr>
        <w:spacing w:after="0" w:line="240" w:lineRule="auto"/>
      </w:pPr>
    </w:p>
    <w:p w14:paraId="3DC87EB1" w14:textId="77777777" w:rsidR="003447F2" w:rsidRDefault="003447F2" w:rsidP="003447F2">
      <w:pPr>
        <w:spacing w:after="0" w:line="240" w:lineRule="auto"/>
      </w:pPr>
      <w:r w:rsidRPr="00A24D49">
        <w:rPr>
          <w:i/>
        </w:rPr>
        <w:t>Name</w:t>
      </w:r>
      <w:r>
        <w:t xml:space="preserve">: </w:t>
      </w:r>
      <w:commentRangeStart w:id="8"/>
      <w:r>
        <w:t>Owen Johnson</w:t>
      </w:r>
      <w:commentRangeEnd w:id="8"/>
      <w:r>
        <w:rPr>
          <w:rStyle w:val="CommentReference"/>
        </w:rPr>
        <w:commentReference w:id="8"/>
      </w:r>
    </w:p>
    <w:p w14:paraId="4FB12A56" w14:textId="77777777" w:rsidR="003447F2" w:rsidRDefault="003447F2" w:rsidP="003447F2">
      <w:pPr>
        <w:spacing w:after="0" w:line="240" w:lineRule="auto"/>
      </w:pPr>
      <w:r>
        <w:rPr>
          <w:i/>
        </w:rPr>
        <w:t>Degree</w:t>
      </w:r>
      <w:r>
        <w:t>: MSc</w:t>
      </w:r>
    </w:p>
    <w:p w14:paraId="5AB1FD82" w14:textId="77777777" w:rsidR="003447F2" w:rsidRDefault="003447F2" w:rsidP="003447F2">
      <w:pPr>
        <w:spacing w:after="0" w:line="240" w:lineRule="auto"/>
      </w:pPr>
      <w:r w:rsidRPr="003447F2">
        <w:rPr>
          <w:i/>
        </w:rPr>
        <w:t>Affiliation</w:t>
      </w:r>
      <w:r>
        <w:t>: NIHR Yorkshire and Humber Patient Safety Translational Research Centre; University of Leeds</w:t>
      </w:r>
    </w:p>
    <w:p w14:paraId="4A1EA603" w14:textId="238FE0DA" w:rsidR="003447F2" w:rsidRDefault="003447F2" w:rsidP="003447F2">
      <w:pPr>
        <w:spacing w:after="0" w:line="240" w:lineRule="auto"/>
      </w:pPr>
      <w:r w:rsidRPr="00A24D49">
        <w:rPr>
          <w:i/>
        </w:rPr>
        <w:t>Full address</w:t>
      </w:r>
      <w:r>
        <w:t>:</w:t>
      </w:r>
      <w:r w:rsidRPr="00A24D49">
        <w:t xml:space="preserve"> </w:t>
      </w:r>
      <w:r>
        <w:t xml:space="preserve">University of Leeds, </w:t>
      </w:r>
      <w:r w:rsidRPr="00A24D49">
        <w:t>Woodhouse, Leeds</w:t>
      </w:r>
      <w:r>
        <w:t>,</w:t>
      </w:r>
      <w:r w:rsidRPr="00A24D49">
        <w:t xml:space="preserve"> LS2 9JT</w:t>
      </w:r>
    </w:p>
    <w:p w14:paraId="61B1DE5D" w14:textId="74690710" w:rsidR="003447F2" w:rsidRDefault="003447F2" w:rsidP="003447F2">
      <w:pPr>
        <w:spacing w:after="0" w:line="240" w:lineRule="auto"/>
      </w:pPr>
    </w:p>
    <w:p w14:paraId="7FD7980B" w14:textId="77777777" w:rsidR="003447F2" w:rsidRDefault="003447F2" w:rsidP="003447F2">
      <w:pPr>
        <w:spacing w:after="0" w:line="240" w:lineRule="auto"/>
      </w:pPr>
      <w:r w:rsidRPr="00A24D49">
        <w:rPr>
          <w:i/>
        </w:rPr>
        <w:t>Name</w:t>
      </w:r>
      <w:r>
        <w:t xml:space="preserve">: </w:t>
      </w:r>
      <w:commentRangeStart w:id="9"/>
      <w:r>
        <w:t>Niels Peek</w:t>
      </w:r>
      <w:commentRangeEnd w:id="9"/>
      <w:r>
        <w:rPr>
          <w:rStyle w:val="CommentReference"/>
        </w:rPr>
        <w:commentReference w:id="9"/>
      </w:r>
    </w:p>
    <w:p w14:paraId="0CF0E88B" w14:textId="77777777" w:rsidR="003447F2" w:rsidRDefault="003447F2" w:rsidP="003447F2">
      <w:pPr>
        <w:spacing w:after="0" w:line="240" w:lineRule="auto"/>
      </w:pPr>
      <w:r>
        <w:rPr>
          <w:i/>
        </w:rPr>
        <w:t>Degree</w:t>
      </w:r>
      <w:r>
        <w:t>: PhD</w:t>
      </w:r>
    </w:p>
    <w:p w14:paraId="1115CA6E" w14:textId="77777777" w:rsidR="003447F2" w:rsidRDefault="003447F2" w:rsidP="003447F2">
      <w:pPr>
        <w:spacing w:after="0" w:line="240" w:lineRule="auto"/>
      </w:pPr>
      <w:r>
        <w:rPr>
          <w:i/>
        </w:rPr>
        <w:t>Affiliation</w:t>
      </w:r>
      <w:r>
        <w:t>: NIHR Greater Manchester Patient Safety Translational Research Centre; University of Manchester</w:t>
      </w:r>
    </w:p>
    <w:p w14:paraId="0C039EB4" w14:textId="77777777" w:rsidR="003447F2" w:rsidRPr="00A24D49" w:rsidRDefault="003447F2" w:rsidP="003447F2">
      <w:pPr>
        <w:spacing w:after="0" w:line="240" w:lineRule="auto"/>
      </w:pPr>
      <w:r>
        <w:rPr>
          <w:i/>
        </w:rPr>
        <w:t>Full address</w:t>
      </w:r>
      <w:r>
        <w:t xml:space="preserve">: University of Manchester, </w:t>
      </w:r>
      <w:r w:rsidRPr="00A24D49">
        <w:t>Oxford Rd, Manchester M13 9PL</w:t>
      </w:r>
    </w:p>
    <w:p w14:paraId="7C40D7C3" w14:textId="77777777" w:rsidR="003447F2" w:rsidRPr="00A24D49" w:rsidRDefault="003447F2" w:rsidP="003447F2">
      <w:pPr>
        <w:spacing w:after="0" w:line="240" w:lineRule="auto"/>
      </w:pPr>
    </w:p>
    <w:p w14:paraId="6BDCB7CD" w14:textId="6E8B122A" w:rsidR="00A24D49" w:rsidRDefault="00A24D49" w:rsidP="001C7AD9">
      <w:pPr>
        <w:spacing w:after="0" w:line="240" w:lineRule="auto"/>
      </w:pPr>
      <w:r w:rsidRPr="00A24D49">
        <w:rPr>
          <w:i/>
        </w:rPr>
        <w:t>Name</w:t>
      </w:r>
      <w:r>
        <w:t xml:space="preserve">: </w:t>
      </w:r>
      <w:commentRangeStart w:id="10"/>
      <w:r>
        <w:t>Rebecca Randell</w:t>
      </w:r>
      <w:commentRangeEnd w:id="10"/>
      <w:r w:rsidR="003447F2">
        <w:rPr>
          <w:rStyle w:val="CommentReference"/>
        </w:rPr>
        <w:commentReference w:id="10"/>
      </w:r>
    </w:p>
    <w:p w14:paraId="5F1AB3E3" w14:textId="1A7652FA" w:rsidR="00A24D49" w:rsidRDefault="00A24D49" w:rsidP="001C7AD9">
      <w:pPr>
        <w:spacing w:after="0" w:line="240" w:lineRule="auto"/>
      </w:pPr>
      <w:r>
        <w:rPr>
          <w:i/>
        </w:rPr>
        <w:t>Degree</w:t>
      </w:r>
      <w:r>
        <w:t>: PhD</w:t>
      </w:r>
    </w:p>
    <w:p w14:paraId="6DFD93D4" w14:textId="1E69F1CD" w:rsidR="00A24D49" w:rsidRDefault="00A24D49" w:rsidP="001C7AD9">
      <w:pPr>
        <w:spacing w:after="0" w:line="240" w:lineRule="auto"/>
      </w:pPr>
      <w:r>
        <w:rPr>
          <w:i/>
        </w:rPr>
        <w:t>Affiliation</w:t>
      </w:r>
      <w:r>
        <w:t>: University of Bradford</w:t>
      </w:r>
      <w:ins w:id="11" w:author="Rebecca Randell" w:date="2020-10-09T18:11:00Z">
        <w:r w:rsidR="001E47DF">
          <w:t>; Wolfson Centre for Appl</w:t>
        </w:r>
      </w:ins>
      <w:ins w:id="12" w:author="Rebecca Randell" w:date="2020-10-09T18:12:00Z">
        <w:r w:rsidR="001E47DF">
          <w:t>ied Health Research</w:t>
        </w:r>
      </w:ins>
    </w:p>
    <w:p w14:paraId="14AA2C63" w14:textId="05AD76C6" w:rsidR="00A24D49" w:rsidRPr="00A24D49" w:rsidRDefault="00A24D49" w:rsidP="001C7AD9">
      <w:pPr>
        <w:spacing w:after="0" w:line="240" w:lineRule="auto"/>
      </w:pPr>
      <w:r>
        <w:rPr>
          <w:i/>
        </w:rPr>
        <w:t>Full address</w:t>
      </w:r>
      <w:r>
        <w:t xml:space="preserve">: University of Bradford, </w:t>
      </w:r>
      <w:r w:rsidRPr="00A24D49">
        <w:t>Richmond Rd, Bradford</w:t>
      </w:r>
      <w:r>
        <w:t>,</w:t>
      </w:r>
      <w:r w:rsidRPr="00A24D49">
        <w:t xml:space="preserve"> BD7 1DP</w:t>
      </w:r>
    </w:p>
    <w:p w14:paraId="73A995AA" w14:textId="77777777" w:rsidR="00A24D49" w:rsidRDefault="00A24D49" w:rsidP="001C7AD9">
      <w:pPr>
        <w:spacing w:after="0" w:line="240" w:lineRule="auto"/>
      </w:pPr>
    </w:p>
    <w:p w14:paraId="4BDF93FE" w14:textId="7AF94F3A" w:rsidR="00A24D49" w:rsidRDefault="00A24D49" w:rsidP="001C7AD9">
      <w:pPr>
        <w:spacing w:after="0" w:line="240" w:lineRule="auto"/>
      </w:pPr>
      <w:r w:rsidRPr="00A24D49">
        <w:rPr>
          <w:i/>
        </w:rPr>
        <w:t>Name</w:t>
      </w:r>
      <w:r>
        <w:t xml:space="preserve">: </w:t>
      </w:r>
      <w:commentRangeStart w:id="13"/>
      <w:commentRangeStart w:id="14"/>
      <w:r w:rsidR="00AD55B4">
        <w:t>Richard Williams</w:t>
      </w:r>
      <w:commentRangeEnd w:id="13"/>
      <w:r w:rsidR="003447F2">
        <w:rPr>
          <w:rStyle w:val="CommentReference"/>
        </w:rPr>
        <w:commentReference w:id="13"/>
      </w:r>
      <w:commentRangeEnd w:id="14"/>
      <w:r w:rsidR="008805BA">
        <w:rPr>
          <w:rStyle w:val="CommentReference"/>
        </w:rPr>
        <w:commentReference w:id="14"/>
      </w:r>
    </w:p>
    <w:p w14:paraId="32D3767D" w14:textId="703FC7DF" w:rsidR="00AD55B4" w:rsidRDefault="00AD55B4" w:rsidP="00AD55B4">
      <w:pPr>
        <w:spacing w:after="0" w:line="240" w:lineRule="auto"/>
      </w:pPr>
      <w:r>
        <w:rPr>
          <w:i/>
        </w:rPr>
        <w:t>Degree</w:t>
      </w:r>
      <w:r>
        <w:t xml:space="preserve">: </w:t>
      </w:r>
      <w:del w:id="15" w:author="Richard Williams" w:date="2020-10-09T07:40:00Z">
        <w:r w:rsidDel="008805BA">
          <w:delText>PhD</w:delText>
        </w:r>
      </w:del>
      <w:ins w:id="16" w:author="Richard Williams" w:date="2020-10-09T07:40:00Z">
        <w:r w:rsidR="008805BA">
          <w:t>MA (Cantab)</w:t>
        </w:r>
      </w:ins>
    </w:p>
    <w:p w14:paraId="75755F9D" w14:textId="0EF01E38" w:rsidR="00AD55B4" w:rsidRDefault="00AD55B4" w:rsidP="00AD55B4">
      <w:pPr>
        <w:spacing w:after="0" w:line="240" w:lineRule="auto"/>
        <w:rPr>
          <w:ins w:id="17" w:author="Richard Williams" w:date="2020-10-09T07:40:00Z"/>
        </w:rPr>
      </w:pPr>
      <w:r>
        <w:rPr>
          <w:i/>
        </w:rPr>
        <w:t>Affiliation</w:t>
      </w:r>
      <w:ins w:id="18" w:author="Richard Williams" w:date="2020-10-09T07:40:00Z">
        <w:r w:rsidR="008805BA">
          <w:rPr>
            <w:i/>
          </w:rPr>
          <w:t xml:space="preserve"> 1</w:t>
        </w:r>
      </w:ins>
      <w:r>
        <w:t>: NIHR Greater Manchester Patient Safety Translational Research Centre; University of Manchester</w:t>
      </w:r>
    </w:p>
    <w:p w14:paraId="2CC40DA1" w14:textId="392A97A5" w:rsidR="008805BA" w:rsidRPr="008805BA" w:rsidRDefault="008805BA" w:rsidP="00AD55B4">
      <w:pPr>
        <w:spacing w:after="0" w:line="240" w:lineRule="auto"/>
      </w:pPr>
      <w:ins w:id="19" w:author="Richard Williams" w:date="2020-10-09T07:40:00Z">
        <w:r w:rsidRPr="008805BA">
          <w:rPr>
            <w:i/>
          </w:rPr>
          <w:t>Affiliation 2:</w:t>
        </w:r>
        <w:r>
          <w:t xml:space="preserve"> </w:t>
        </w:r>
      </w:ins>
      <w:ins w:id="20" w:author="Richard Williams" w:date="2020-10-09T07:41:00Z">
        <w:r w:rsidRPr="008805BA">
          <w:t>Division of Informatics, Imaging and Data Science, School of Health Sciences, Faculty of Biology. Medicine and Health, University of Manchester</w:t>
        </w:r>
      </w:ins>
    </w:p>
    <w:p w14:paraId="55767836" w14:textId="1BFE4675" w:rsidR="00A24D49" w:rsidRDefault="00AD55B4" w:rsidP="00AD55B4">
      <w:pPr>
        <w:spacing w:after="0" w:line="240" w:lineRule="auto"/>
      </w:pPr>
      <w:r>
        <w:rPr>
          <w:i/>
        </w:rPr>
        <w:t>Full address</w:t>
      </w:r>
      <w:r>
        <w:t xml:space="preserve">: University of Manchester, </w:t>
      </w:r>
      <w:r w:rsidRPr="00A24D49">
        <w:t>Oxford Rd, Manchester M13 9PL</w:t>
      </w:r>
    </w:p>
    <w:p w14:paraId="7DB9B011" w14:textId="1CF29289" w:rsidR="00A24D49" w:rsidRPr="00A24D49" w:rsidRDefault="00A24D49" w:rsidP="001C7AD9">
      <w:pPr>
        <w:spacing w:after="0" w:line="240" w:lineRule="auto"/>
      </w:pPr>
    </w:p>
    <w:p w14:paraId="48772173" w14:textId="77777777" w:rsidR="00E67735" w:rsidRDefault="00E67735" w:rsidP="001C7AD9">
      <w:pPr>
        <w:spacing w:after="0" w:line="240" w:lineRule="auto"/>
      </w:pPr>
      <w:r>
        <w:br w:type="page"/>
      </w:r>
    </w:p>
    <w:p w14:paraId="5C674D4A" w14:textId="77777777" w:rsidR="00DC3CBB" w:rsidRDefault="00DC3CBB" w:rsidP="001C7AD9">
      <w:pPr>
        <w:spacing w:after="0" w:line="240" w:lineRule="auto"/>
      </w:pPr>
    </w:p>
    <w:p w14:paraId="61C049F6" w14:textId="77777777" w:rsidR="0084507D" w:rsidRDefault="0084507D" w:rsidP="001C7AD9">
      <w:pPr>
        <w:pStyle w:val="Heading1"/>
        <w:spacing w:before="0" w:line="240" w:lineRule="auto"/>
      </w:pPr>
      <w:commentRangeStart w:id="21"/>
      <w:commentRangeStart w:id="22"/>
      <w:r>
        <w:t>Introduction</w:t>
      </w:r>
      <w:commentRangeEnd w:id="21"/>
      <w:r w:rsidR="00E242A0">
        <w:rPr>
          <w:rStyle w:val="CommentReference"/>
          <w:rFonts w:asciiTheme="minorHAnsi" w:eastAsiaTheme="minorHAnsi" w:hAnsiTheme="minorHAnsi" w:cstheme="minorBidi"/>
        </w:rPr>
        <w:commentReference w:id="21"/>
      </w:r>
      <w:commentRangeEnd w:id="22"/>
      <w:r w:rsidR="00B118BA">
        <w:rPr>
          <w:rStyle w:val="CommentReference"/>
          <w:rFonts w:asciiTheme="minorHAnsi" w:eastAsiaTheme="minorHAnsi" w:hAnsiTheme="minorHAnsi" w:cstheme="minorBidi"/>
        </w:rPr>
        <w:commentReference w:id="22"/>
      </w:r>
    </w:p>
    <w:p w14:paraId="0F88D536" w14:textId="77777777" w:rsidR="00EA005F" w:rsidRDefault="00DF53B0" w:rsidP="001C7AD9">
      <w:pPr>
        <w:spacing w:after="0" w:line="240" w:lineRule="auto"/>
        <w:rPr>
          <w:ins w:id="23" w:author="Jonathan Benn" w:date="2020-10-15T19:09:00Z"/>
        </w:rPr>
      </w:pPr>
      <w:commentRangeStart w:id="24"/>
      <w:r>
        <w:t>The fourth industrial revolution is based on cyber-physical systems and the connectivity of devices to which healthcare must adapt</w:t>
      </w:r>
      <w:commentRangeEnd w:id="24"/>
      <w:r w:rsidR="00964EB9">
        <w:rPr>
          <w:rStyle w:val="CommentReference"/>
        </w:rPr>
        <w:commentReference w:id="24"/>
      </w:r>
      <w:r>
        <w:t>.</w:t>
      </w:r>
      <w:r w:rsidR="00195399">
        <w:fldChar w:fldCharType="begin" w:fldLock="1"/>
      </w:r>
      <w:r w:rsidR="00195399">
        <w:instrText>ADDIN CSL_CITATION {"citationItems":[{"id":"ITEM-1","itemData":{"DOI":"10.1016/j.jii.2020.100129","ISSN":"2452-414X","author":[{"dropping-particle":"","family":"Aceto","given":"Giuseppe","non-dropping-particle":"","parse-names":false,"suffix":""},{"dropping-particle":"","family":"Persico","given":"Valerio","non-dropping-particle":"","parse-names":false,"suffix":""},{"dropping-particle":"","family":"Pescapé","given":"Antonio","non-dropping-particle":"","parse-names":false,"suffix":""}],"container-title":"Journal of Industrial Information Integration","id":"ITEM-1","issued":{"date-parts":[["2020"]]},"page":"100129","publisher":"Elsevier","title":"Industry 4.0 and Health: Internet of Things, Big Data, and Cloud Computing","type":"article-journal","volume":"18"},"uris":["http://www.mendeley.com/documents/?uuid=dae5fe6b-26a8-479f-a932-a7667dd56787"]}],"mendeley":{"formattedCitation":"&lt;sup&gt;1&lt;/sup&gt;","plainTextFormattedCitation":"1","previouslyFormattedCitation":"&lt;sup&gt;1&lt;/sup&gt;"},"properties":{"noteIndex":0},"schema":"https://github.com/citation-style-language/schema/raw/master/csl-citation.json"}</w:instrText>
      </w:r>
      <w:r w:rsidR="00195399">
        <w:rPr>
          <w:vertAlign w:val="superscript"/>
        </w:rPr>
        <w:fldChar w:fldCharType="separate"/>
      </w:r>
      <w:r w:rsidR="00195399" w:rsidRPr="00637F22">
        <w:rPr>
          <w:noProof/>
          <w:vertAlign w:val="superscript"/>
        </w:rPr>
        <w:t>1</w:t>
      </w:r>
      <w:r w:rsidR="00195399">
        <w:fldChar w:fldCharType="end"/>
      </w:r>
      <w:r>
        <w:t xml:space="preserve"> </w:t>
      </w:r>
      <w:r w:rsidR="009D0ABB">
        <w:t xml:space="preserve">Healthcare is </w:t>
      </w:r>
      <w:r>
        <w:t xml:space="preserve">already </w:t>
      </w:r>
      <w:r w:rsidR="009D0ABB">
        <w:t xml:space="preserve">becoming increasingly digital and connected </w:t>
      </w:r>
      <w:r w:rsidR="0055697B">
        <w:t xml:space="preserve">with moves toward fog </w:t>
      </w:r>
      <w:r>
        <w:t xml:space="preserve">computing and the </w:t>
      </w:r>
      <w:r w:rsidR="00E145F4">
        <w:t xml:space="preserve">Internet of </w:t>
      </w:r>
      <w:r w:rsidR="0055697B">
        <w:t>T</w:t>
      </w:r>
      <w:r>
        <w:t>hings</w:t>
      </w:r>
      <w:r w:rsidR="009D0ABB">
        <w:t>.</w:t>
      </w:r>
      <w:r w:rsidR="00195399">
        <w:fldChar w:fldCharType="begin" w:fldLock="1"/>
      </w:r>
      <w:r w:rsidR="00195399">
        <w:instrText>ADDIN CSL_CITATION {"citationItems":[{"id":"ITEM-1","itemData":{"DOI":"10.1016/j.future.2017.04.036","ISSN":"0167739X","abstract":"Internet of Things (IoT) offers a seamless platform to connect people and objects to one another for enriching and making our lives easier. This vision carries us from compute-based centralized schemes to a more distributed environment offering a vast amount of applications such as smart wearables, smart home, smart mobility, and smart cities. In this paper we discuss applicability of IoT in healthcare and medicine by presenting a holistic architecture of IoT eHealth ecosystem. Healthcare is becoming increasingly difficult to manage due to insufficient and less effective healthcare services to meet the increasing demands of rising aging population with chronic diseases. We propose that this requires a transition from the clinic-centric treatment to patient-centric healthcare where each agent such as hospital, patient, and services are seamlessly connected to each other. This patient-centric IoT eHealth ecosystem needs a multi-layer architecture: (1) device, (2) fog computing and (3) cloud to empower handling of complex data in terms of its variety, speed, and latency. This fog-driven IoT architecture is followed by various case examples of services and applications that are implemented on those layers. Those examples range from mobile health, assisted living, e-medicine, implants, early warning systems, to population monitoring in smart cities. We then finally address the challenges of IoT eHealth such as data management, scalability, regulations, interoperability, device–network–human interfaces, security, and privacy.","author":[{"dropping-particle":"","family":"Farahani","given":"Bahar","non-dropping-particle":"","parse-names":false,"suffix":""},{"dropping-particle":"","family":"Firouzi","given":"Farshad","non-dropping-particle":"","parse-names":false,"suffix":""},{"dropping-particle":"","family":"Chang","given":"Victor","non-dropping-particle":"","parse-names":false,"suffix":""},{"dropping-particle":"","family":"Badaroglu","given":"Mustafa","non-dropping-particle":"","parse-names":false,"suffix":""},{"dropping-particle":"","family":"Constant","given":"Nicholas","non-dropping-particle":"","parse-names":false,"suffix":""},{"dropping-particle":"","family":"Mankodiya","given":"Kunal","non-dropping-particle":"","parse-names":false,"suffix":""}],"container-title":"Future Generation Computer Systems","id":"ITEM-1","issued":{"date-parts":[["2018"]]},"page":"659-676","title":"Towards fog-driven IoT eHealth: Promises and challenges of IoT in medicine and healthcare","type":"article-journal","volume":"78"},"uris":["http://www.mendeley.com/documents/?uuid=b5803d7f-4c09-470f-87f6-e57f99febcca"]}],"mendeley":{"formattedCitation":"&lt;sup&gt;2&lt;/sup&gt;","plainTextFormattedCitation":"2","previouslyFormattedCitation":"&lt;sup&gt;2&lt;/sup&gt;"},"properties":{"noteIndex":0},"schema":"https://github.com/citation-style-language/schema/raw/master/csl-citation.json"}</w:instrText>
      </w:r>
      <w:r w:rsidR="00195399">
        <w:fldChar w:fldCharType="separate"/>
      </w:r>
      <w:r w:rsidR="00195399" w:rsidRPr="00637F22">
        <w:rPr>
          <w:noProof/>
          <w:vertAlign w:val="superscript"/>
        </w:rPr>
        <w:t>2</w:t>
      </w:r>
      <w:r w:rsidR="00195399">
        <w:fldChar w:fldCharType="end"/>
      </w:r>
      <w:r w:rsidR="0077572A">
        <w:t xml:space="preserve"> </w:t>
      </w:r>
      <w:r>
        <w:t>Additionally, a</w:t>
      </w:r>
      <w:r w:rsidR="0077572A">
        <w:t xml:space="preserve">t the time of writing, the </w:t>
      </w:r>
      <w:r w:rsidR="00026387">
        <w:t>COVID-19</w:t>
      </w:r>
      <w:r w:rsidR="0077572A">
        <w:t xml:space="preserve"> pandemic is occurring and accelerating the conception, design, development and use of digital health technology. </w:t>
      </w:r>
      <w:commentRangeStart w:id="25"/>
      <w:commentRangeStart w:id="26"/>
      <w:r w:rsidR="0077572A">
        <w:t xml:space="preserve">Healthcare providers have quickly responded with rapid </w:t>
      </w:r>
      <w:r>
        <w:t xml:space="preserve">wide-spread </w:t>
      </w:r>
      <w:r w:rsidR="0077572A">
        <w:t>ad</w:t>
      </w:r>
      <w:r>
        <w:t>opt</w:t>
      </w:r>
      <w:r w:rsidR="0077572A">
        <w:t xml:space="preserve">ion </w:t>
      </w:r>
      <w:r>
        <w:t xml:space="preserve">of existing technology like </w:t>
      </w:r>
      <w:r w:rsidR="0077572A">
        <w:t>video consultation</w:t>
      </w:r>
      <w:commentRangeEnd w:id="25"/>
      <w:r w:rsidR="00E1344E">
        <w:rPr>
          <w:rStyle w:val="CommentReference"/>
        </w:rPr>
        <w:commentReference w:id="25"/>
      </w:r>
      <w:commentRangeEnd w:id="26"/>
      <w:r w:rsidR="001E47DF">
        <w:rPr>
          <w:rStyle w:val="CommentReference"/>
        </w:rPr>
        <w:commentReference w:id="26"/>
      </w:r>
      <w:r w:rsidR="0077572A">
        <w:t>.</w:t>
      </w:r>
      <w:r w:rsidR="00195399">
        <w:fldChar w:fldCharType="begin" w:fldLock="1"/>
      </w:r>
      <w:r w:rsidR="00195399">
        <w:instrText>ADDIN CSL_CITATION {"citationItems":[{"id":"ITEM-1","itemData":{"DOI":"10.1136/leader-2020-000262","author":[{"dropping-particle":"","family":"Wherton","given":"Joseph","non-dropping-particle":"","parse-names":false,"suffix":""},{"dropping-particle":"","family":"Shaw","given":"Sara","non-dropping-particle":"","parse-names":false,"suffix":""},{"dropping-particle":"","family":"Papoutsi","given":"Chrysanthi","non-dropping-particle":"","parse-names":false,"suffix":""},{"dropping-particle":"","family":"Seuren","given":"Lucas","non-dropping-particle":"","parse-names":false,"suffix":""},{"dropping-particle":"","family":"Greenhalgh","given":"Trisha","non-dropping-particle":"","parse-names":false,"suffix":""}],"container-title":"BMJ Leader","id":"ITEM-1","issued":{"date-parts":[["2020"]]},"title":"Guidance on the introduction and use of video consultations during COVID-19: important lessons from qualitative research","type":"article-journal"},"uris":["http://www.mendeley.com/documents/?uuid=85a6c090-6d16-42ba-8f2e-56c7fe4b3b6b"]}],"mendeley":{"formattedCitation":"&lt;sup&gt;3&lt;/sup&gt;","plainTextFormattedCitation":"3","previouslyFormattedCitation":"&lt;sup&gt;3&lt;/sup&gt;"},"properties":{"noteIndex":0},"schema":"https://github.com/citation-style-language/schema/raw/master/csl-citation.json"}</w:instrText>
      </w:r>
      <w:r w:rsidR="00195399">
        <w:fldChar w:fldCharType="separate"/>
      </w:r>
      <w:r w:rsidR="00195399" w:rsidRPr="00637F22">
        <w:rPr>
          <w:noProof/>
          <w:vertAlign w:val="superscript"/>
        </w:rPr>
        <w:t>3</w:t>
      </w:r>
      <w:r w:rsidR="00195399">
        <w:fldChar w:fldCharType="end"/>
      </w:r>
      <w:r w:rsidR="0077572A">
        <w:t xml:space="preserve"> </w:t>
      </w:r>
      <w:r w:rsidR="007D064F">
        <w:t>Other t</w:t>
      </w:r>
      <w:r w:rsidR="009D0ABB">
        <w:t xml:space="preserve">echnologies like electronic health records, decision-support tools and handheld medical devices have been </w:t>
      </w:r>
      <w:del w:id="27" w:author="Jonathan Benn" w:date="2020-10-15T18:28:00Z">
        <w:r w:rsidR="009D0ABB" w:rsidDel="00686EB8">
          <w:delText>developed and used for many years</w:delText>
        </w:r>
      </w:del>
      <w:ins w:id="28" w:author="Jonathan Benn" w:date="2020-10-15T18:28:00Z">
        <w:r w:rsidR="00686EB8">
          <w:t>widely adopted</w:t>
        </w:r>
      </w:ins>
      <w:r w:rsidR="009D0ABB">
        <w:t xml:space="preserve"> with reported benefits for patient care </w:t>
      </w:r>
      <w:del w:id="29" w:author="Jonathan Benn" w:date="2020-10-15T18:29:00Z">
        <w:r w:rsidR="009D0ABB" w:rsidDel="00686EB8">
          <w:delText>but also with</w:delText>
        </w:r>
      </w:del>
      <w:commentRangeStart w:id="30"/>
      <w:ins w:id="31" w:author="Jonathan Benn" w:date="2020-10-15T18:36:00Z">
        <w:r w:rsidR="00D70785">
          <w:t>along with</w:t>
        </w:r>
      </w:ins>
      <w:r w:rsidR="009D0ABB">
        <w:t xml:space="preserve"> concerns for patient safety.</w:t>
      </w:r>
      <w:commentRangeEnd w:id="30"/>
      <w:r w:rsidR="000105C8">
        <w:rPr>
          <w:rStyle w:val="CommentReference"/>
        </w:rPr>
        <w:commentReference w:id="30"/>
      </w:r>
      <w:r w:rsidR="00195399">
        <w:fldChar w:fldCharType="begin" w:fldLock="1"/>
      </w:r>
      <w:r w:rsidR="00195399">
        <w:instrText>ADDIN CSL_CITATION {"citationItems":[{"id":"ITEM-1","itemData":{"DOI":"10.1177/1460458218814893","author":[{"dropping-particle":"","family":"Sittig","given":"Dean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t","given":"Raj","non-dropping-particle":"","parse-names":false,"suffix":""},{"dropping-particle":"","family":"Bates","given":"David W.","non-dropping-particle":"","parse-names":false,"suffix":""},{"dropping-particle":"","family":"Singh","given":"Hardeep","non-dropping-particle":"","parse-names":false,"suffix":""}],"container-title":"Health Informatics Journal","id":"ITEM-1","issue":"2","issued":{"date-parts":[["2018"]]},"page":"1-9","title":"Current challenges in health information technology–related patient safety","type":"article-journal"},"uris":["http://www.mendeley.com/documents/?uuid=b9db33f0-a753-4fc4-b3d8-ab0597270afd"]}],"mendeley":{"formattedCitation":"&lt;sup&gt;4&lt;/sup&gt;","plainTextFormattedCitation":"4","previouslyFormattedCitation":"&lt;sup&gt;4&lt;/sup&gt;"},"properties":{"noteIndex":0},"schema":"https://github.com/citation-style-language/schema/raw/master/csl-citation.json"}</w:instrText>
      </w:r>
      <w:r w:rsidR="00195399">
        <w:fldChar w:fldCharType="separate"/>
      </w:r>
      <w:r w:rsidR="00195399" w:rsidRPr="00637F22">
        <w:rPr>
          <w:noProof/>
          <w:vertAlign w:val="superscript"/>
        </w:rPr>
        <w:t>4</w:t>
      </w:r>
      <w:r w:rsidR="00195399">
        <w:fldChar w:fldCharType="end"/>
      </w:r>
      <w:r w:rsidR="00E27DC6">
        <w:t xml:space="preserve"> </w:t>
      </w:r>
      <w:r w:rsidR="009D0ABB">
        <w:t xml:space="preserve"> </w:t>
      </w:r>
    </w:p>
    <w:p w14:paraId="2DAAB014" w14:textId="77777777" w:rsidR="00EA005F" w:rsidRDefault="00EA005F" w:rsidP="001C7AD9">
      <w:pPr>
        <w:spacing w:after="0" w:line="240" w:lineRule="auto"/>
        <w:rPr>
          <w:ins w:id="32" w:author="Jonathan Benn" w:date="2020-10-15T19:09:00Z"/>
        </w:rPr>
      </w:pPr>
    </w:p>
    <w:p w14:paraId="1C2AB3B6" w14:textId="550E69AB" w:rsidR="009D0ABB" w:rsidRDefault="009D0ABB" w:rsidP="001C7AD9">
      <w:pPr>
        <w:spacing w:after="0" w:line="240" w:lineRule="auto"/>
        <w:rPr>
          <w:ins w:id="33" w:author="Jonathan Benn" w:date="2020-10-15T19:13:00Z"/>
        </w:rPr>
      </w:pPr>
      <w:commentRangeStart w:id="34"/>
      <w:r>
        <w:t>It</w:t>
      </w:r>
      <w:commentRangeEnd w:id="34"/>
      <w:r w:rsidR="00EA005F">
        <w:rPr>
          <w:rStyle w:val="CommentReference"/>
        </w:rPr>
        <w:commentReference w:id="34"/>
      </w:r>
      <w:r>
        <w:t xml:space="preserve"> is currently unclear what the </w:t>
      </w:r>
      <w:r w:rsidR="004C0C85">
        <w:t>consequence</w:t>
      </w:r>
      <w:r>
        <w:t xml:space="preserve">s are for patient safety </w:t>
      </w:r>
      <w:r w:rsidR="00AC4FD6">
        <w:t>as</w:t>
      </w:r>
      <w:r>
        <w:t xml:space="preserve"> existing health information technologies become ubiquitous with increasing pace and interact </w:t>
      </w:r>
      <w:r w:rsidR="00DF53B0">
        <w:t>in unforeseen ways</w:t>
      </w:r>
      <w:r>
        <w:t>.</w:t>
      </w:r>
      <w:r w:rsidR="00195399">
        <w:fldChar w:fldCharType="begin" w:fldLock="1"/>
      </w:r>
      <w:r w:rsidR="00195399">
        <w:instrText>ADDIN CSL_CITATION {"citationItems":[{"id":"ITEM-1","itemData":{"ISSN":"0276-7783","abstract":"Complexity is all around us in this increasingly digital world. Global digital infrastructure, social media, Internet of Things, robotic process automation, digital business platforms, algorithmic decision making, and other digitally enabled networks and ecosystems fuel complexity by fostering hyper-connections and mutual dependencies among human actors, technical artifacts, processes, organizations, and institutions. Complexity affects human agencies and experiences in all dimensions. Individuals and organizations turn to digitally enabled solutions to cope with the wicked problems arising out of digitalization. In the digital world, complexity and digital solutions present new opportunities and challenges for information systems (IS) research. The purpose of this special issue is to foster the development of new IS theories on the causes, dynamics, and consequences of complexity in increasing digital sociotechnical systems. In this essay, we discuss the key theories and methods of complexity science, and illustrate emerging new IS research challenges and opportunities in complex sociotechnical systems. We also provide an overview of the five articles included in the special issue. These articles illustrate how IS researchers build on theories and methods from complexity science to study wicked problems in the emerging digital world. They also illustrate how IS researchers leverage the uniqueness of the IS context to generate new insights to contribute back to complexity science. 1","author":[{"dropping-particle":"","family":"Benbya","given":"Hind","non-dropping-particle":"","parse-names":false,"suffix":""},{"dropping-particle":"","family":"Nan","given":"Ning","non-dropping-particle":"","parse-names":false,"suffix":""},{"dropping-particle":"","family":"Tanriverdi","given":"Hüseyin","non-dropping-particle":"","parse-names":false,"suffix":""},{"dropping-particle":"","family":"Yoo","given":"Youngjin","non-dropping-particle":"","parse-names":false,"suffix":""}],"container-title":"Management Information Systems Quarterly","id":"ITEM-1","issue":"1","issued":{"date-parts":[["2020"]]},"page":"1","title":"Complexity and Information Systems Research in the Emerging Digital World","type":"article-journal","volume":"44"},"uris":["http://www.mendeley.com/documents/?uuid=5f79c7b6-20ae-449b-9eeb-841da126e9e2"]}],"mendeley":{"formattedCitation":"&lt;sup&gt;5&lt;/sup&gt;","plainTextFormattedCitation":"5","previouslyFormattedCitation":"&lt;sup&gt;5&lt;/sup&gt;"},"properties":{"noteIndex":0},"schema":"https://github.com/citation-style-language/schema/raw/master/csl-citation.json"}</w:instrText>
      </w:r>
      <w:r w:rsidR="00195399">
        <w:fldChar w:fldCharType="separate"/>
      </w:r>
      <w:r w:rsidR="00195399" w:rsidRPr="00637F22">
        <w:rPr>
          <w:noProof/>
          <w:vertAlign w:val="superscript"/>
        </w:rPr>
        <w:t>5</w:t>
      </w:r>
      <w:r w:rsidR="00195399">
        <w:fldChar w:fldCharType="end"/>
      </w:r>
      <w:r w:rsidR="007D064F">
        <w:t xml:space="preserve"> The</w:t>
      </w:r>
      <w:r w:rsidR="00DF53B0">
        <w:t>re is a</w:t>
      </w:r>
      <w:r w:rsidR="007D064F">
        <w:t xml:space="preserve"> need for an improved understanding and praxis of patient safety </w:t>
      </w:r>
      <w:r w:rsidR="00DF53B0">
        <w:t>in relation to information technology</w:t>
      </w:r>
      <w:r w:rsidR="007D064F">
        <w:t>.</w:t>
      </w:r>
    </w:p>
    <w:p w14:paraId="24F89E70" w14:textId="77777777" w:rsidR="00EA005F" w:rsidRDefault="00EA005F" w:rsidP="001C7AD9">
      <w:pPr>
        <w:spacing w:after="0" w:line="240" w:lineRule="auto"/>
      </w:pPr>
    </w:p>
    <w:p w14:paraId="2029E978" w14:textId="66AF19F5" w:rsidR="009D0ABB" w:rsidRDefault="00636CC5" w:rsidP="001C7AD9">
      <w:pPr>
        <w:spacing w:after="0" w:line="240" w:lineRule="auto"/>
        <w:rPr>
          <w:ins w:id="35" w:author="Dawn Dowding" w:date="2020-10-13T12:20:00Z"/>
        </w:rPr>
      </w:pPr>
      <w:commentRangeStart w:id="36"/>
      <w:r>
        <w:t xml:space="preserve">The Patient Safety Translational Research Centres were set up by the UK National Institute for Health Research to translate patient-safety knowledge into practice. </w:t>
      </w:r>
      <w:r w:rsidR="009D0ABB">
        <w:t xml:space="preserve">In April 2020, </w:t>
      </w:r>
      <w:r>
        <w:t xml:space="preserve">a </w:t>
      </w:r>
      <w:r w:rsidRPr="00AA44BF">
        <w:t>national</w:t>
      </w:r>
      <w:r>
        <w:t>,</w:t>
      </w:r>
      <w:r w:rsidRPr="00AA44BF">
        <w:t xml:space="preserve"> expert</w:t>
      </w:r>
      <w:r>
        <w:t xml:space="preserve"> collaboration led</w:t>
      </w:r>
      <w:r w:rsidRPr="00AA44BF">
        <w:t xml:space="preserve"> by the </w:t>
      </w:r>
      <w:r>
        <w:t>Centres from both Yorkshire and Humber and Greater Manchester</w:t>
      </w:r>
      <w:r w:rsidDel="00636CC5">
        <w:t xml:space="preserve"> </w:t>
      </w:r>
      <w:r>
        <w:t xml:space="preserve">was </w:t>
      </w:r>
      <w:r w:rsidR="009D0ABB">
        <w:t xml:space="preserve">set up </w:t>
      </w:r>
      <w:commentRangeStart w:id="37"/>
      <w:commentRangeStart w:id="38"/>
      <w:r w:rsidR="009D0ABB">
        <w:t>to appraise the academic evidence for patient safety in health information systems</w:t>
      </w:r>
      <w:commentRangeEnd w:id="37"/>
      <w:r w:rsidR="00A22231">
        <w:rPr>
          <w:rStyle w:val="CommentReference"/>
        </w:rPr>
        <w:commentReference w:id="37"/>
      </w:r>
      <w:commentRangeEnd w:id="38"/>
      <w:r w:rsidR="00705DA9">
        <w:rPr>
          <w:rStyle w:val="CommentReference"/>
        </w:rPr>
        <w:commentReference w:id="38"/>
      </w:r>
      <w:r w:rsidR="009D0ABB">
        <w:t xml:space="preserve">. </w:t>
      </w:r>
      <w:r w:rsidR="00AC4FD6">
        <w:t>Our</w:t>
      </w:r>
      <w:r w:rsidR="009D0ABB">
        <w:t xml:space="preserve"> collaborative </w:t>
      </w:r>
      <w:del w:id="39" w:author="Dawn Dowding" w:date="2020-10-13T12:20:00Z">
        <w:r w:rsidR="009D0ABB" w:rsidDel="00705DA9">
          <w:delText>intend</w:delText>
        </w:r>
        <w:r w:rsidR="00B51A64" w:rsidDel="00705DA9">
          <w:delText>s</w:delText>
        </w:r>
        <w:r w:rsidR="009D0ABB" w:rsidDel="00705DA9">
          <w:delText xml:space="preserve"> to</w:delText>
        </w:r>
      </w:del>
      <w:ins w:id="40" w:author="Dawn Dowding" w:date="2020-10-13T12:20:00Z">
        <w:r w:rsidR="00705DA9">
          <w:t>will</w:t>
        </w:r>
      </w:ins>
      <w:r w:rsidR="009D0ABB">
        <w:t xml:space="preserve"> host a series of </w:t>
      </w:r>
      <w:r w:rsidR="009D0ABB" w:rsidRPr="002A32FD">
        <w:t xml:space="preserve">workshops </w:t>
      </w:r>
      <w:del w:id="41" w:author="Dawn Dowding" w:date="2020-10-13T12:20:00Z">
        <w:r w:rsidR="009D0ABB" w:rsidDel="00705DA9">
          <w:delText>that</w:delText>
        </w:r>
        <w:r w:rsidR="009D0ABB" w:rsidRPr="002A32FD" w:rsidDel="00705DA9">
          <w:delText xml:space="preserve"> deliver publications </w:delText>
        </w:r>
      </w:del>
      <w:r w:rsidR="009D0ABB" w:rsidRPr="002A32FD">
        <w:t>to engage those</w:t>
      </w:r>
      <w:r w:rsidR="009D0ABB">
        <w:t xml:space="preserve"> directly</w:t>
      </w:r>
      <w:r w:rsidR="009D0ABB" w:rsidRPr="002A32FD">
        <w:t xml:space="preserve"> involved in the delivery and study of healthcare, and to provide recommendations to address theoretical </w:t>
      </w:r>
      <w:r w:rsidR="009D0ABB">
        <w:t xml:space="preserve">and </w:t>
      </w:r>
      <w:r w:rsidR="009D0ABB" w:rsidRPr="002A32FD">
        <w:t xml:space="preserve">practical </w:t>
      </w:r>
      <w:r w:rsidR="00BF0F98">
        <w:t xml:space="preserve">challenges for </w:t>
      </w:r>
      <w:r w:rsidR="00DB6363">
        <w:t>P</w:t>
      </w:r>
      <w:r w:rsidR="00FF67B8">
        <w:t xml:space="preserve">atient </w:t>
      </w:r>
      <w:r w:rsidR="00DB6363">
        <w:t>Safety I</w:t>
      </w:r>
      <w:r w:rsidR="009D0ABB">
        <w:t>nformatics</w:t>
      </w:r>
      <w:r w:rsidR="009D0ABB" w:rsidRPr="002A32FD">
        <w:t>.</w:t>
      </w:r>
      <w:r w:rsidR="009D0ABB" w:rsidRPr="009D0ABB">
        <w:t xml:space="preserve"> </w:t>
      </w:r>
      <w:commentRangeEnd w:id="36"/>
      <w:r w:rsidR="00EA005F">
        <w:rPr>
          <w:rStyle w:val="CommentReference"/>
        </w:rPr>
        <w:commentReference w:id="36"/>
      </w:r>
      <w:commentRangeStart w:id="42"/>
      <w:r w:rsidR="00C42EFF">
        <w:t>Our aim is to</w:t>
      </w:r>
      <w:r w:rsidR="009D0ABB">
        <w:t xml:space="preserve"> define the </w:t>
      </w:r>
      <w:commentRangeStart w:id="43"/>
      <w:r w:rsidR="009D0ABB" w:rsidRPr="00284512">
        <w:t xml:space="preserve">field of </w:t>
      </w:r>
      <w:r w:rsidR="007F0FFA">
        <w:t xml:space="preserve">Patient </w:t>
      </w:r>
      <w:r w:rsidR="004E5CE1">
        <w:t>S</w:t>
      </w:r>
      <w:r w:rsidR="009D0ABB" w:rsidRPr="00284512">
        <w:t xml:space="preserve">afety </w:t>
      </w:r>
      <w:r w:rsidR="004E5CE1">
        <w:t>I</w:t>
      </w:r>
      <w:r w:rsidR="009D0ABB" w:rsidRPr="00284512">
        <w:t xml:space="preserve">nformatics </w:t>
      </w:r>
      <w:commentRangeEnd w:id="43"/>
      <w:r w:rsidR="00D85CC4">
        <w:rPr>
          <w:rStyle w:val="CommentReference"/>
        </w:rPr>
        <w:commentReference w:id="43"/>
      </w:r>
      <w:commentRangeStart w:id="44"/>
      <w:r w:rsidR="00C42EFF">
        <w:t xml:space="preserve">from </w:t>
      </w:r>
      <w:r w:rsidR="00BA71D4">
        <w:t xml:space="preserve">a UK </w:t>
      </w:r>
      <w:r w:rsidR="00C42EFF">
        <w:t>perspective</w:t>
      </w:r>
      <w:r w:rsidR="00BA71D4">
        <w:t xml:space="preserve"> </w:t>
      </w:r>
      <w:commentRangeEnd w:id="44"/>
      <w:r w:rsidR="00EA005F">
        <w:rPr>
          <w:rStyle w:val="CommentReference"/>
        </w:rPr>
        <w:commentReference w:id="44"/>
      </w:r>
      <w:r w:rsidR="009D0ABB" w:rsidRPr="00284512">
        <w:t xml:space="preserve">and </w:t>
      </w:r>
      <w:r w:rsidR="00C42EFF">
        <w:t xml:space="preserve">establish a platform of </w:t>
      </w:r>
      <w:r w:rsidR="0055697B">
        <w:t>P</w:t>
      </w:r>
      <w:r w:rsidR="00FF67B8">
        <w:t xml:space="preserve">atient </w:t>
      </w:r>
      <w:r w:rsidR="0055697B">
        <w:t>S</w:t>
      </w:r>
      <w:r w:rsidR="00C42EFF">
        <w:t xml:space="preserve">afety </w:t>
      </w:r>
      <w:r w:rsidR="0055697B">
        <w:t>I</w:t>
      </w:r>
      <w:r w:rsidR="00C42EFF">
        <w:t xml:space="preserve">nformatics theory </w:t>
      </w:r>
      <w:r w:rsidR="009D0ABB" w:rsidRPr="00284512">
        <w:t>for future research and development</w:t>
      </w:r>
      <w:r w:rsidR="009D0ABB">
        <w:t>.</w:t>
      </w:r>
      <w:commentRangeEnd w:id="42"/>
      <w:r w:rsidR="00C32108">
        <w:rPr>
          <w:rStyle w:val="CommentReference"/>
        </w:rPr>
        <w:commentReference w:id="42"/>
      </w:r>
    </w:p>
    <w:p w14:paraId="6683B534" w14:textId="77777777" w:rsidR="00705DA9" w:rsidRDefault="00705DA9" w:rsidP="001C7AD9">
      <w:pPr>
        <w:spacing w:after="0" w:line="240" w:lineRule="auto"/>
      </w:pPr>
    </w:p>
    <w:p w14:paraId="15B9EE8F" w14:textId="3AEDEDBF" w:rsidR="009D0ABB" w:rsidRDefault="009D0ABB" w:rsidP="001C7AD9">
      <w:pPr>
        <w:spacing w:after="0" w:line="240" w:lineRule="auto"/>
      </w:pPr>
      <w:commentRangeStart w:id="45"/>
      <w:r>
        <w:t>In Section 1 of t</w:t>
      </w:r>
      <w:r w:rsidRPr="002A32FD">
        <w:t>h</w:t>
      </w:r>
      <w:r>
        <w:t xml:space="preserve">is paper, </w:t>
      </w:r>
      <w:commentRangeStart w:id="46"/>
      <w:r>
        <w:t xml:space="preserve">we </w:t>
      </w:r>
      <w:r w:rsidR="00C42EFF">
        <w:t xml:space="preserve">outline </w:t>
      </w:r>
      <w:r w:rsidR="004E5CE1">
        <w:t xml:space="preserve">the </w:t>
      </w:r>
      <w:r w:rsidR="00FF67B8">
        <w:t xml:space="preserve">Patient </w:t>
      </w:r>
      <w:r w:rsidR="004E5CE1">
        <w:t xml:space="preserve">Safety Informatics domain </w:t>
      </w:r>
      <w:r w:rsidR="00C42EFF">
        <w:t>at the</w:t>
      </w:r>
      <w:r w:rsidR="004E5CE1">
        <w:t xml:space="preserve"> intersection of </w:t>
      </w:r>
      <w:r>
        <w:t>safety science and health informatics</w:t>
      </w:r>
      <w:r w:rsidR="00C42EFF">
        <w:t xml:space="preserve"> </w:t>
      </w:r>
      <w:commentRangeEnd w:id="46"/>
      <w:r w:rsidR="00E93E36">
        <w:rPr>
          <w:rStyle w:val="CommentReference"/>
        </w:rPr>
        <w:commentReference w:id="46"/>
      </w:r>
      <w:r w:rsidR="00C42EFF">
        <w:t>and highlight the need for theory development and research</w:t>
      </w:r>
      <w:r>
        <w:t xml:space="preserve">. </w:t>
      </w:r>
      <w:r w:rsidR="00C87DCA">
        <w:t xml:space="preserve">Section 2 </w:t>
      </w:r>
      <w:r w:rsidR="00C42EFF">
        <w:t xml:space="preserve">summarises </w:t>
      </w:r>
      <w:r w:rsidR="00C87DCA">
        <w:t xml:space="preserve">the </w:t>
      </w:r>
      <w:ins w:id="47" w:author="Dawn Dowding" w:date="2020-10-13T12:22:00Z">
        <w:r w:rsidR="00705DA9">
          <w:t xml:space="preserve">process for our initial </w:t>
        </w:r>
      </w:ins>
      <w:r w:rsidR="00C87DCA">
        <w:t xml:space="preserve">workshop </w:t>
      </w:r>
      <w:del w:id="48" w:author="Dawn Dowding" w:date="2020-10-13T12:22:00Z">
        <w:r w:rsidR="00C87DCA" w:rsidDel="00705DA9">
          <w:delText xml:space="preserve">process. </w:delText>
        </w:r>
      </w:del>
      <w:r>
        <w:t xml:space="preserve">In Section 3, we </w:t>
      </w:r>
      <w:r w:rsidR="00C42EFF">
        <w:t xml:space="preserve">present </w:t>
      </w:r>
      <w:r>
        <w:t xml:space="preserve">the </w:t>
      </w:r>
      <w:r w:rsidR="007B37B8">
        <w:t xml:space="preserve">output from the workshop: </w:t>
      </w:r>
      <w:r>
        <w:t xml:space="preserve">challenges and patient-safety </w:t>
      </w:r>
      <w:r w:rsidR="004C0C85">
        <w:t>consequence</w:t>
      </w:r>
      <w:r>
        <w:t xml:space="preserve">s of emerging </w:t>
      </w:r>
      <w:r w:rsidR="007F0FFA">
        <w:t xml:space="preserve">changes </w:t>
      </w:r>
      <w:r w:rsidR="0055697B">
        <w:t xml:space="preserve">to digital health </w:t>
      </w:r>
      <w:r w:rsidR="007B37B8">
        <w:t>and recommendations to address them.</w:t>
      </w:r>
      <w:commentRangeEnd w:id="45"/>
      <w:r w:rsidR="00E93E36">
        <w:rPr>
          <w:rStyle w:val="CommentReference"/>
        </w:rPr>
        <w:commentReference w:id="45"/>
      </w:r>
    </w:p>
    <w:p w14:paraId="232694F0" w14:textId="77777777" w:rsidR="003447F2" w:rsidRDefault="003447F2" w:rsidP="001C7AD9">
      <w:pPr>
        <w:spacing w:after="0" w:line="240" w:lineRule="auto"/>
      </w:pPr>
    </w:p>
    <w:p w14:paraId="0342C2C5" w14:textId="31A1842C" w:rsidR="004B6407" w:rsidRDefault="009D0ABB" w:rsidP="001C7AD9">
      <w:pPr>
        <w:pStyle w:val="Heading1"/>
        <w:spacing w:before="0" w:line="240" w:lineRule="auto"/>
      </w:pPr>
      <w:commentRangeStart w:id="49"/>
      <w:r>
        <w:t xml:space="preserve">Section 1: </w:t>
      </w:r>
      <w:commentRangeStart w:id="50"/>
      <w:r w:rsidR="005843D6">
        <w:t xml:space="preserve">Patient </w:t>
      </w:r>
      <w:r w:rsidR="000C663C">
        <w:t>S</w:t>
      </w:r>
      <w:r w:rsidR="005843D6">
        <w:t xml:space="preserve">afety and </w:t>
      </w:r>
      <w:r w:rsidR="00FF67B8">
        <w:t xml:space="preserve">Patient </w:t>
      </w:r>
      <w:r>
        <w:t>Safety Informatics</w:t>
      </w:r>
      <w:commentRangeEnd w:id="50"/>
      <w:r w:rsidR="00A26F60">
        <w:rPr>
          <w:rStyle w:val="CommentReference"/>
          <w:rFonts w:asciiTheme="minorHAnsi" w:eastAsiaTheme="minorHAnsi" w:hAnsiTheme="minorHAnsi" w:cstheme="minorBidi"/>
        </w:rPr>
        <w:commentReference w:id="50"/>
      </w:r>
    </w:p>
    <w:p w14:paraId="359D0C01" w14:textId="77777777" w:rsidR="0033179C" w:rsidRDefault="0033179C" w:rsidP="001C7AD9">
      <w:pPr>
        <w:pStyle w:val="Heading2"/>
        <w:spacing w:before="0" w:line="240" w:lineRule="auto"/>
        <w:rPr>
          <w:rFonts w:asciiTheme="minorHAnsi" w:eastAsiaTheme="minorHAnsi" w:hAnsiTheme="minorHAnsi" w:cstheme="minorBidi"/>
          <w:sz w:val="22"/>
          <w:szCs w:val="22"/>
        </w:rPr>
      </w:pPr>
      <w:r>
        <w:t>Patient safety and digital health</w:t>
      </w:r>
      <w:commentRangeEnd w:id="49"/>
      <w:r w:rsidR="00F31F07">
        <w:rPr>
          <w:rStyle w:val="CommentReference"/>
          <w:rFonts w:asciiTheme="minorHAnsi" w:eastAsiaTheme="minorHAnsi" w:hAnsiTheme="minorHAnsi" w:cstheme="minorBidi"/>
        </w:rPr>
        <w:commentReference w:id="49"/>
      </w:r>
    </w:p>
    <w:p w14:paraId="7C2132CA" w14:textId="389F9E66" w:rsidR="00E95698" w:rsidRDefault="002D78D3" w:rsidP="001C7AD9">
      <w:pPr>
        <w:spacing w:after="0" w:line="240" w:lineRule="auto"/>
      </w:pPr>
      <w:commentRangeStart w:id="51"/>
      <w:r>
        <w:t xml:space="preserve">Although no consensual definition exists, patient safety can be considered to be </w:t>
      </w:r>
      <w:r w:rsidR="0055697B">
        <w:t xml:space="preserve">the </w:t>
      </w:r>
      <w:r>
        <w:t>“</w:t>
      </w:r>
      <w:r w:rsidRPr="008E3903">
        <w:rPr>
          <w:i/>
        </w:rPr>
        <w:t>avoidance, prevention and amelioration of adverse outcomes or injuries stemming from the process of healthcare</w:t>
      </w:r>
      <w:r>
        <w:t>”.</w:t>
      </w:r>
      <w:commentRangeEnd w:id="51"/>
      <w:r w:rsidR="00F31F07">
        <w:rPr>
          <w:rStyle w:val="CommentReference"/>
        </w:rPr>
        <w:commentReference w:id="51"/>
      </w:r>
      <w:r w:rsidR="00195399">
        <w:fldChar w:fldCharType="begin" w:fldLock="1"/>
      </w:r>
      <w:r w:rsidR="00195399">
        <w:instrText>ADDIN CSL_CITATION {"citationItems":[{"id":"ITEM-1","itemData":{"author":[{"dropping-particle":"","family":"Vincent","given":"Charles","non-dropping-particle":"","parse-names":false,"suffix":""}],"edition":"2nd","id":"ITEM-1","issued":{"date-parts":[["2010"]]},"publisher":"Wiley-Blackwell","publisher-place":"Oxford","title":"Patient Safety","type":"book"},"uris":["http://www.mendeley.com/documents/?uuid=d12a37dc-3cd4-4085-b7cd-ce5622ab7dc1"]}],"mendeley":{"formattedCitation":"&lt;sup&gt;6&lt;/sup&gt;","plainTextFormattedCitation":"6","previouslyFormattedCitation":"&lt;sup&gt;6&lt;/sup&gt;"},"properties":{"noteIndex":0},"schema":"https://github.com/citation-style-language/schema/raw/master/csl-citation.json"}</w:instrText>
      </w:r>
      <w:r w:rsidR="00195399">
        <w:rPr>
          <w:vertAlign w:val="superscript"/>
        </w:rPr>
        <w:fldChar w:fldCharType="separate"/>
      </w:r>
      <w:r w:rsidR="00195399" w:rsidRPr="00637F22">
        <w:rPr>
          <w:noProof/>
          <w:vertAlign w:val="superscript"/>
        </w:rPr>
        <w:t>6</w:t>
      </w:r>
      <w:r w:rsidR="00195399">
        <w:fldChar w:fldCharType="end"/>
      </w:r>
      <w:r w:rsidR="00386548">
        <w:t xml:space="preserve"> </w:t>
      </w:r>
      <w:commentRangeStart w:id="52"/>
      <w:r w:rsidR="00386548">
        <w:t>It is</w:t>
      </w:r>
      <w:r w:rsidR="00C361D0">
        <w:t xml:space="preserve"> sometimes conceptualised as a balance between risks of harm</w:t>
      </w:r>
      <w:r w:rsidR="00E03105">
        <w:t xml:space="preserve">, </w:t>
      </w:r>
      <w:r w:rsidR="00C361D0">
        <w:t>resource use</w:t>
      </w:r>
      <w:r w:rsidR="00E03105">
        <w:t xml:space="preserve">, and </w:t>
      </w:r>
      <w:r w:rsidR="00393EAA">
        <w:t>improving patient health</w:t>
      </w:r>
      <w:commentRangeEnd w:id="52"/>
      <w:r w:rsidR="00F31F07">
        <w:rPr>
          <w:rStyle w:val="CommentReference"/>
        </w:rPr>
        <w:commentReference w:id="52"/>
      </w:r>
      <w:r w:rsidR="00C361D0">
        <w:t>.</w:t>
      </w:r>
      <w:r w:rsidR="00195399">
        <w:fldChar w:fldCharType="begin" w:fldLock="1"/>
      </w:r>
      <w:r w:rsidR="00195399">
        <w:instrText>ADDIN CSL_CITATION {"citationItems":[{"id":"ITEM-1","itemData":{"DOI":"10.1136/qshc.2003.009530","ISSN":"14753898","PMID":"15805459","abstract":"Rather than being a static property of hospitals and other healthcare facilities, safety is dynamic and often on short time scales. In the past most healthcare delivery systems were loosely coupled-that is, activities and conditions in one part of the system had only limited effect on those elsewhere. Loose coupling allowed the system to buffer many conditions such as short term surges in demand. Modern management techniques and information systems have allowed facilities to reduce inefficiencies in operation. One side effect is the loss of buffers that previously accommodated demand surges. As a result, situations occur in which activities in one area of the hospital become critically dependent on seemingly insignificant events in seemingly distant areas. This tight coupling condition is called \"going solid\". Rasmussen's dynamic model of risk and safety can be used to formulate a model of patient safety dynamics that includes \"going solid\" and its consequences. Because the model addresses the dynamic aspects of safety, it is particularly suited to understanding current conditions in modern healthcare delivery and the way these conditions may lead to accidents.","author":[{"dropping-particle":"","family":"Cook","given":"R.","non-dropping-particle":"","parse-names":false,"suffix":""},{"dropping-particle":"","family":"Rasmussen","given":"Jens","non-dropping-particle":"","parse-names":false,"suffix":""}],"container-title":"Quality and Safety in Health Care","id":"ITEM-1","issue":"2","issued":{"date-parts":[["2005"]]},"page":"130-134","title":"\"Going solid\": A model of system dynamics and consequences for patient safety","type":"article-journal","volume":"14"},"uris":["http://www.mendeley.com/documents/?uuid=c2c4b53f-2585-4b38-aa4e-62ffcae3a021"]}],"mendeley":{"formattedCitation":"&lt;sup&gt;7&lt;/sup&gt;","plainTextFormattedCitation":"7","previouslyFormattedCitation":"&lt;sup&gt;7&lt;/sup&gt;"},"properties":{"noteIndex":0},"schema":"https://github.com/citation-style-language/schema/raw/master/csl-citation.json"}</w:instrText>
      </w:r>
      <w:r w:rsidR="00195399">
        <w:fldChar w:fldCharType="separate"/>
      </w:r>
      <w:r w:rsidR="00195399" w:rsidRPr="00637F22">
        <w:rPr>
          <w:noProof/>
          <w:vertAlign w:val="superscript"/>
        </w:rPr>
        <w:t>7</w:t>
      </w:r>
      <w:r w:rsidR="00195399">
        <w:fldChar w:fldCharType="end"/>
      </w:r>
      <w:r w:rsidR="00C361D0">
        <w:t xml:space="preserve"> Healthcare is a safety-critical industry</w:t>
      </w:r>
      <w:r w:rsidR="00C361D0">
        <w:fldChar w:fldCharType="begin" w:fldLock="1"/>
      </w:r>
      <w:r w:rsidR="00637F22">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lt;sup&gt;8&lt;/sup&gt;","plainTextFormattedCitation":"8","previouslyFormattedCitation":"&lt;sup&gt;8&lt;/sup&gt;"},"properties":{"noteIndex":0},"schema":"https://github.com/citation-style-language/schema/raw/master/csl-citation.json"}</w:instrText>
      </w:r>
      <w:r w:rsidR="00C361D0">
        <w:fldChar w:fldCharType="separate"/>
      </w:r>
      <w:r w:rsidR="00637F22" w:rsidRPr="00637F22">
        <w:rPr>
          <w:noProof/>
          <w:vertAlign w:val="superscript"/>
        </w:rPr>
        <w:t>8</w:t>
      </w:r>
      <w:r w:rsidR="00C361D0">
        <w:fldChar w:fldCharType="end"/>
      </w:r>
      <w:r w:rsidR="00C361D0">
        <w:t xml:space="preserve"> that must approach safety by concurrently avoiding, managing and embracing</w:t>
      </w:r>
      <w:r w:rsidR="00C769FE">
        <w:t xml:space="preserve"> risk</w:t>
      </w:r>
      <w:r w:rsidR="007E7366">
        <w:t>.</w:t>
      </w:r>
      <w:r w:rsidR="00195399">
        <w:fldChar w:fldCharType="begin" w:fldLock="1"/>
      </w:r>
      <w:r w:rsidR="00195399">
        <w:instrText>ADDIN CSL_CITATION {"citationItems":[{"id":"ITEM-1","itemData":{"DOI":"10.1007/978-3-319-25559-0","ISBN":"9783319255590","author":[{"dropping-particle":"","family":"Vincent","given":"Charles","non-dropping-particle":"","parse-names":false,"suffix":""},{"dropping-particle":"","family":"Amalberti","given":"René","non-dropping-particle":"","parse-names":false,"suffix":""}],"chapter-number":"Chapter 3","container-title":"Safer Healthcare: Strategies for the Real World","id":"ITEM-1","issued":{"date-parts":[["2016"]]},"page":"27-38","publisher":"Springer","title":"Approaches to Safety: One Size Does Not Fit All","type":"chapter"},"uris":["http://www.mendeley.com/documents/?uuid=65e42a29-59d0-471a-b02b-bc7d3a828621"]}],"mendeley":{"formattedCitation":"&lt;sup&gt;9&lt;/sup&gt;","plainTextFormattedCitation":"9","previouslyFormattedCitation":"&lt;sup&gt;9&lt;/sup&gt;"},"properties":{"noteIndex":0},"schema":"https://github.com/citation-style-language/schema/raw/master/csl-citation.json"}</w:instrText>
      </w:r>
      <w:r w:rsidR="00195399">
        <w:fldChar w:fldCharType="separate"/>
      </w:r>
      <w:r w:rsidR="00195399" w:rsidRPr="00637F22">
        <w:rPr>
          <w:noProof/>
          <w:vertAlign w:val="superscript"/>
        </w:rPr>
        <w:t>9</w:t>
      </w:r>
      <w:r w:rsidR="00195399">
        <w:fldChar w:fldCharType="end"/>
      </w:r>
      <w:r w:rsidR="00C361D0">
        <w:t xml:space="preserve"> </w:t>
      </w:r>
      <w:commentRangeStart w:id="53"/>
      <w:commentRangeStart w:id="54"/>
      <w:r w:rsidR="00C361D0">
        <w:t>This sets healthcare apart from other safety-critical industries</w:t>
      </w:r>
      <w:r w:rsidR="008A7803">
        <w:t xml:space="preserve"> that </w:t>
      </w:r>
      <w:r w:rsidR="00C361D0">
        <w:t>predominantly focus on only one of these approaches</w:t>
      </w:r>
      <w:ins w:id="55" w:author="Dawn Dowding" w:date="2020-10-13T12:24:00Z">
        <w:r w:rsidR="00705DA9">
          <w:t xml:space="preserve"> such as??</w:t>
        </w:r>
      </w:ins>
      <w:r w:rsidR="00C361D0">
        <w:t>.</w:t>
      </w:r>
      <w:commentRangeEnd w:id="53"/>
      <w:r w:rsidR="00705DA9">
        <w:rPr>
          <w:rStyle w:val="CommentReference"/>
        </w:rPr>
        <w:commentReference w:id="53"/>
      </w:r>
      <w:commentRangeEnd w:id="54"/>
      <w:r w:rsidR="004B24C9">
        <w:rPr>
          <w:rStyle w:val="CommentReference"/>
        </w:rPr>
        <w:commentReference w:id="54"/>
      </w:r>
    </w:p>
    <w:p w14:paraId="24D88517" w14:textId="19A8A1A7" w:rsidR="00823212" w:rsidRDefault="00823212" w:rsidP="001C7AD9">
      <w:pPr>
        <w:spacing w:after="0" w:line="240" w:lineRule="auto"/>
        <w:rPr>
          <w:rFonts w:cstheme="minorHAnsi"/>
        </w:rPr>
      </w:pPr>
      <w:commentRangeStart w:id="56"/>
      <w:r w:rsidRPr="00484E71">
        <w:t>While the patient-safety perspective on health information technology is not novel</w:t>
      </w:r>
      <w:commentRangeEnd w:id="56"/>
      <w:r w:rsidR="004B24C9">
        <w:rPr>
          <w:rStyle w:val="CommentReference"/>
        </w:rPr>
        <w:commentReference w:id="56"/>
      </w:r>
      <w:r w:rsidR="00393EAA">
        <w:t>, e.g.</w:t>
      </w:r>
      <w:r w:rsidRPr="00484E71">
        <w:fldChar w:fldCharType="begin" w:fldLock="1"/>
      </w:r>
      <w:r w:rsidR="00393EAA">
        <w:instrText>ADDIN CSL_CITATION {"citationItems":[{"id":"ITEM-1","itemData":{"DOI":"10.3389/fpubh.2015.00134","author":[{"dropping-particle":"","family":"Kostkova","given":"Patty","non-dropping-particle":"","parse-names":false,"suffix":""}],"container-title":"Frontiers in Public Health","id":"ITEM-1","issue":"134","issued":{"date-parts":[["2015"]]},"page":"1-5","title":"Grand challenges in digital health","type":"article-journal","volume":"3"},"uris":["http://www.mendeley.com/documents/?uuid=90b7042f-7ee1-4e6e-acb2-a6dd7a53aaea"]},{"id":"ITEM-2","itemData":{"abstract":"This paper provides an overview of the current and near-future applications of Artificial Intelligence (AI) in Medicine and Health Care and presents a classification according to their ethical and societal aspects, potential benefits and pitfalls, and issues that can be considered controversial and are not deeply discussed in the literature. This work is based on an analysis of the state of the art of research and technology, including existing software, personal monitoring devices, genetic tests and editing tools, personalized digital models, online platforms, augmented reality devices, and surgical and companion robotics. Motivated by our review, we present and describe the notion of 'extended personalized medicine', we then review existing applications of AI in medicine and healthcare and explore the public perception of medical AI systems, and how they show, simultaneously, extraordinary opportunities and drawbacks that even question fundamental medical concepts. Many of these topics coincide with urgent priorities recently defined by the World Health Organization for the coming decade. In addition, we study the transformations of the roles of doctors and patients in an age of ubiquitous information, identify the risk of a division of Medicine into 'fake-based', 'patient-generated', and 'scientifically tailored', and draw the attention of some aspects that need further thorough analysis and public debate.","author":[{"dropping-particle":"","family":"Gómez-González","given":"Emilio","non-dropping-particle":"","parse-names":false,"suffix":""},{"dropping-particle":"","family":"Gomez","given":"Emilia","non-dropping-particle":"","parse-names":false,"suffix":""},{"dropping-particle":"","family":"Márquez-Rivas","given":"Javier","non-dropping-particle":"","parse-names":false,"suffix":""},{"dropping-particle":"","family":"Guerrero-Claro","given":"Manuel","non-dropping-particle":"","parse-names":false,"suffix":""},{"dropping-particle":"","family":"Fernández-Lizaranzu","given":"Isabel","non-dropping-particle":"","parse-names":false,"suffix":""},{"dropping-particle":"","family":"Relimpio-López","given":"María Isabel","non-dropping-particle":"","parse-names":false,"suffix":""},{"dropping-particle":"","family":"Dorado","given":"Manuel E.","non-dropping-particle":"","parse-names":false,"suffix":""},{"dropping-particle":"","family":"Mayorga-Buiza","given":"María José","non-dropping-particle":"","parse-names":false,"suffix":""},{"dropping-particle":"","family":"Izquierdo-Ayuso","given":"Guillermo","non-dropping-particle":"","parse-names":false,"suffix":""},{"dropping-particle":"","family":"Capitán-Morales","given":"Luis","non-dropping-particle":"","parse-names":false,"suffix":""}],"container-title":"arXiv","id":"ITEM-2","issued":{"date-parts":[["2020"]]},"title":"Artificial intelligence in medicine and healthcare: a review and classification of current and near-future applications and their ethical and social Impact","type":"article-journal"},"uris":["http://www.mendeley.com/documents/?uuid=ec964fa5-0ed0-447b-8a68-770fcd4b0d8c"]}],"mendeley":{"formattedCitation":"&lt;sup&gt;10,11&lt;/sup&gt;","plainTextFormattedCitation":"10,11","previouslyFormattedCitation":"&lt;sup&gt;10,11&lt;/sup&gt;"},"properties":{"noteIndex":0},"schema":"https://github.com/citation-style-language/schema/raw/master/csl-citation.json"}</w:instrText>
      </w:r>
      <w:r w:rsidRPr="00484E71">
        <w:fldChar w:fldCharType="separate"/>
      </w:r>
      <w:r w:rsidR="00393EAA" w:rsidRPr="00393EAA">
        <w:rPr>
          <w:noProof/>
          <w:vertAlign w:val="superscript"/>
        </w:rPr>
        <w:t>10,11</w:t>
      </w:r>
      <w:r w:rsidRPr="00484E71">
        <w:fldChar w:fldCharType="end"/>
      </w:r>
      <w:r w:rsidRPr="00484E71">
        <w:t>, the types of patient</w:t>
      </w:r>
      <w:r w:rsidRPr="00484E71">
        <w:rPr>
          <w:rFonts w:cstheme="minorHAnsi"/>
        </w:rPr>
        <w:t xml:space="preserve">-safety challenges and our capacity to address them are constantly in flux. </w:t>
      </w:r>
      <w:commentRangeStart w:id="57"/>
      <w:r w:rsidR="00455DDA">
        <w:t>H</w:t>
      </w:r>
      <w:r w:rsidR="00455DDA" w:rsidRPr="00484E71">
        <w:t>ealth information technology</w:t>
      </w:r>
      <w:commentRangeEnd w:id="57"/>
      <w:r w:rsidR="004B24C9">
        <w:rPr>
          <w:rStyle w:val="CommentReference"/>
        </w:rPr>
        <w:commentReference w:id="57"/>
      </w:r>
      <w:r w:rsidR="00455DDA">
        <w:rPr>
          <w:rFonts w:cstheme="minorHAnsi"/>
        </w:rPr>
        <w:t xml:space="preserve"> </w:t>
      </w:r>
      <w:r>
        <w:rPr>
          <w:rFonts w:cstheme="minorHAnsi"/>
        </w:rPr>
        <w:t>is becoming increasingly networked in line with t</w:t>
      </w:r>
      <w:r w:rsidR="00393EAA">
        <w:rPr>
          <w:rFonts w:cstheme="minorHAnsi"/>
        </w:rPr>
        <w:t>he fourth industrial revolution</w:t>
      </w:r>
      <w:r w:rsidRPr="00484E71">
        <w:rPr>
          <w:rFonts w:cstheme="minorHAnsi"/>
        </w:rPr>
        <w:fldChar w:fldCharType="begin" w:fldLock="1"/>
      </w:r>
      <w:r w:rsidR="00637F22">
        <w:rPr>
          <w:rFonts w:cstheme="minorHAnsi"/>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lt;sup&gt;12&lt;/sup&gt;","plainTextFormattedCitation":"12","previouslyFormattedCitation":"&lt;sup&gt;12&lt;/sup&gt;"},"properties":{"noteIndex":0},"schema":"https://github.com/citation-style-language/schema/raw/master/csl-citation.json"}</w:instrText>
      </w:r>
      <w:r w:rsidRPr="00484E71">
        <w:rPr>
          <w:rFonts w:cstheme="minorHAnsi"/>
          <w:vertAlign w:val="superscript"/>
        </w:rPr>
        <w:fldChar w:fldCharType="separate"/>
      </w:r>
      <w:r w:rsidR="00637F22" w:rsidRPr="00637F22">
        <w:rPr>
          <w:rFonts w:cstheme="minorHAnsi"/>
          <w:noProof/>
          <w:vertAlign w:val="superscript"/>
        </w:rPr>
        <w:t>12</w:t>
      </w:r>
      <w:r w:rsidRPr="00484E71">
        <w:rPr>
          <w:rFonts w:cstheme="minorHAnsi"/>
        </w:rPr>
        <w:fldChar w:fldCharType="end"/>
      </w:r>
      <w:r>
        <w:rPr>
          <w:rFonts w:cstheme="minorHAnsi"/>
        </w:rPr>
        <w:t xml:space="preserve">, </w:t>
      </w:r>
      <w:r w:rsidRPr="00484E71">
        <w:rPr>
          <w:rFonts w:eastAsia="Times New Roman" w:cstheme="minorHAnsi"/>
          <w:lang w:eastAsia="en-GB"/>
        </w:rPr>
        <w:t>pos</w:t>
      </w:r>
      <w:r>
        <w:rPr>
          <w:rFonts w:eastAsia="Times New Roman" w:cstheme="minorHAnsi"/>
          <w:lang w:eastAsia="en-GB"/>
        </w:rPr>
        <w:t>ing</w:t>
      </w:r>
      <w:r w:rsidRPr="00484E71">
        <w:rPr>
          <w:rFonts w:eastAsia="Times New Roman" w:cstheme="minorHAnsi"/>
          <w:lang w:eastAsia="en-GB"/>
        </w:rPr>
        <w:t xml:space="preserve"> novel </w:t>
      </w:r>
      <w:r>
        <w:rPr>
          <w:rFonts w:eastAsia="Times New Roman" w:cstheme="minorHAnsi"/>
          <w:lang w:eastAsia="en-GB"/>
        </w:rPr>
        <w:t>safety issues as technologies interact</w:t>
      </w:r>
      <w:r w:rsidRPr="00484E71">
        <w:rPr>
          <w:rFonts w:eastAsia="Times New Roman" w:cstheme="minorHAnsi"/>
          <w:lang w:eastAsia="en-GB"/>
        </w:rPr>
        <w:t>.</w:t>
      </w:r>
      <w:r w:rsidR="00195399" w:rsidRPr="00484E71">
        <w:rPr>
          <w:rFonts w:eastAsia="Times New Roman" w:cstheme="minorHAnsi"/>
          <w:lang w:eastAsia="en-GB"/>
        </w:rPr>
        <w:fldChar w:fldCharType="begin" w:fldLock="1"/>
      </w:r>
      <w:r w:rsidR="00195399">
        <w:rPr>
          <w:rFonts w:eastAsia="Times New Roman" w:cstheme="minorHAnsi"/>
          <w:lang w:eastAsia="en-GB"/>
        </w:rPr>
        <w:instrText>ADDIN CSL_CITATION {"citationItems":[{"id":"ITEM-1","itemData":{"DOI":"10.1007/978-3-030-17347-0_22","ISBN":"9783030173470","author":[{"dropping-particle":"","family":"Paxton","given":"Napoleon C.","non-dropping-particle":"","parse-names":false,"suffix":""},{"dropping-particle":"","family":"Branca","given":"David L.","non-dropping-particle":"","parse-names":false,"suffix":""}],"container-title":"Delivering Superior Health and Wellness Management with IoT and Analytics","editor":[{"dropping-particle":"","family":"Wickramasinghe","given":"Nilmini","non-dropping-particle":"","parse-names":false,"suffix":""},{"dropping-particle":"","family":"Bodendorf","given":"Freimut","non-dropping-particle":"","parse-names":false,"suffix":""}],"id":"ITEM-1","issued":{"date-parts":[["2020"]]},"page":"447-467","publisher":"Springer","title":"Managing the Risks of Emerging IoT Devices","type":"chapter"},"uris":["http://www.mendeley.com/documents/?uuid=a4618bfc-fd02-4e6d-b47b-40177cfb5397"]}],"mendeley":{"formattedCitation":"&lt;sup&gt;13&lt;/sup&gt;","plainTextFormattedCitation":"13","previouslyFormattedCitation":"&lt;sup&gt;13&lt;/sup&gt;"},"properties":{"noteIndex":0},"schema":"https://github.com/citation-style-language/schema/raw/master/csl-citation.json"}</w:instrText>
      </w:r>
      <w:r w:rsidR="00195399" w:rsidRPr="00484E71">
        <w:rPr>
          <w:rFonts w:eastAsia="Times New Roman" w:cstheme="minorHAnsi"/>
          <w:lang w:eastAsia="en-GB"/>
        </w:rPr>
        <w:fldChar w:fldCharType="separate"/>
      </w:r>
      <w:r w:rsidR="00195399" w:rsidRPr="00637F22">
        <w:rPr>
          <w:rFonts w:eastAsia="Times New Roman" w:cstheme="minorHAnsi"/>
          <w:noProof/>
          <w:vertAlign w:val="superscript"/>
          <w:lang w:eastAsia="en-GB"/>
        </w:rPr>
        <w:t>13</w:t>
      </w:r>
      <w:r w:rsidR="00195399" w:rsidRPr="00484E71">
        <w:rPr>
          <w:rFonts w:eastAsia="Times New Roman" w:cstheme="minorHAnsi"/>
          <w:lang w:eastAsia="en-GB"/>
        </w:rPr>
        <w:fldChar w:fldCharType="end"/>
      </w:r>
      <w:r w:rsidRPr="00484E71">
        <w:rPr>
          <w:rFonts w:eastAsia="Times New Roman" w:cstheme="minorHAnsi"/>
          <w:lang w:eastAsia="en-GB"/>
        </w:rPr>
        <w:t xml:space="preserve"> This is because w</w:t>
      </w:r>
      <w:r w:rsidRPr="00484E71">
        <w:rPr>
          <w:rFonts w:cstheme="minorHAnsi"/>
        </w:rPr>
        <w:t xml:space="preserve">hen </w:t>
      </w:r>
      <w:r w:rsidR="00455DDA">
        <w:t>health information technologies</w:t>
      </w:r>
      <w:r w:rsidRPr="00484E71">
        <w:rPr>
          <w:rFonts w:cstheme="minorHAnsi"/>
        </w:rPr>
        <w:t xml:space="preserve"> interact, they form a </w:t>
      </w:r>
      <w:commentRangeStart w:id="58"/>
      <w:commentRangeStart w:id="59"/>
      <w:commentRangeStart w:id="60"/>
      <w:r>
        <w:rPr>
          <w:rFonts w:cstheme="minorHAnsi"/>
        </w:rPr>
        <w:t>health information system</w:t>
      </w:r>
      <w:commentRangeEnd w:id="58"/>
      <w:r>
        <w:rPr>
          <w:rStyle w:val="CommentReference"/>
        </w:rPr>
        <w:commentReference w:id="58"/>
      </w:r>
      <w:commentRangeEnd w:id="59"/>
      <w:r w:rsidR="001F42BB">
        <w:rPr>
          <w:rStyle w:val="CommentReference"/>
        </w:rPr>
        <w:commentReference w:id="59"/>
      </w:r>
      <w:r>
        <w:rPr>
          <w:rFonts w:cstheme="minorHAnsi"/>
        </w:rPr>
        <w:fldChar w:fldCharType="begin" w:fldLock="1"/>
      </w:r>
      <w:r w:rsidR="00637F22">
        <w:rPr>
          <w:rFonts w:cstheme="minorHAnsi"/>
        </w:rPr>
        <w:instrText>ADDIN CSL_CITATION {"citationItems":[{"id":"ITEM-1","itemData":{"abstract":"A special branch of complexity science, complex adaptive systems (CAS), is a way of thinking about systems of interacting agents and how order emerges in systems from the interactions of agents. Though CAS has been widely used in management and organizational studies for decades, it has been employed in the Information Systems (IS) researc`h domain only more recently to investigate complex phenomena like agile software development, bottom-up IT use process, and systems dynamics. The aim of this research is to conduct a review of CAS studies within the IS discipline, particularly focusing on how CAS concepts are used for theorizing complex phenomena and the context of the use. To achieve this, we survey papers published in top outlets between 2002 and 2014, conduct in-depth analysis and categorize the contributions of the papers sampled by mapping them with the relevant CAS concepts. The review suggests that CAS has attracted limited interest within IS due to confusion with its central concepts, inherent complexities and possible ontological and epistemological issues with knowledge accumulation. We identify some promising IS research areas that can be studied using CAS and propose some guidelines for future researchers.","author":[{"dropping-particle":"","family":"Onik","given":"Mohammad Fakhrul Alam","non-dropping-particle":"","parse-names":false,"suffix":""},{"dropping-particle":"","family":"Fielt","given":"Erwin","non-dropping-particle":"","parse-names":false,"suffix":""},{"dropping-particle":"","family":"Gable","given":"Guy G.","non-dropping-particle":"","parse-names":false,"suffix":""}],"container-title":"Pacific Asia Conference on Information Systems (PACIS)","editor":[{"dropping-particle":"","family":"Ling","given":"S.C.","non-dropping-particle":"","parse-names":false,"suffix":""},{"dropping-particle":"","family":"Bahri","given":"S.","non-dropping-particle":"","parse-names":false,"suffix":""},{"dropping-particle":"","family":"Finnegan","given":"P.","non-dropping-particle":"","parse-names":false,"suffix":""}],"id":"ITEM-1","issued":{"date-parts":[["2017"]]},"page":"1-14","title":"Complex Adaptive Systems Theory in Information Systems Research - A Systematic Literature Review","type":"paper-conference"},"uris":["http://www.mendeley.com/documents/?uuid=58cfbfc3-162c-41c6-b237-bf08453c6af3"]}],"mendeley":{"formattedCitation":"&lt;sup&gt;14&lt;/sup&gt;","plainTextFormattedCitation":"14","previouslyFormattedCitation":"&lt;sup&gt;14&lt;/sup&gt;"},"properties":{"noteIndex":0},"schema":"https://github.com/citation-style-language/schema/raw/master/csl-citation.json"}</w:instrText>
      </w:r>
      <w:r>
        <w:rPr>
          <w:rFonts w:cstheme="minorHAnsi"/>
        </w:rPr>
        <w:fldChar w:fldCharType="separate"/>
      </w:r>
      <w:r w:rsidR="00637F22" w:rsidRPr="00637F22">
        <w:rPr>
          <w:rFonts w:cstheme="minorHAnsi"/>
          <w:noProof/>
          <w:vertAlign w:val="superscript"/>
        </w:rPr>
        <w:t>14</w:t>
      </w:r>
      <w:r>
        <w:rPr>
          <w:rFonts w:cstheme="minorHAnsi"/>
        </w:rPr>
        <w:fldChar w:fldCharType="end"/>
      </w:r>
      <w:commentRangeEnd w:id="60"/>
      <w:r w:rsidR="004B24C9">
        <w:rPr>
          <w:rStyle w:val="CommentReference"/>
        </w:rPr>
        <w:commentReference w:id="60"/>
      </w:r>
      <w:r>
        <w:rPr>
          <w:rFonts w:cstheme="minorHAnsi"/>
        </w:rPr>
        <w:t xml:space="preserve">, </w:t>
      </w:r>
      <w:ins w:id="61" w:author="Rebecca Randell" w:date="2020-10-09T18:24:00Z">
        <w:r w:rsidR="001F42BB">
          <w:rPr>
            <w:rFonts w:cstheme="minorHAnsi"/>
          </w:rPr>
          <w:t xml:space="preserve">or what some have referred to as information infrastructures, </w:t>
        </w:r>
      </w:ins>
      <w:r>
        <w:rPr>
          <w:rFonts w:cstheme="minorHAnsi"/>
        </w:rPr>
        <w:t>the success or failure of which is partly due to emergent rather than planned change resulting from local improvisation.</w:t>
      </w:r>
      <w:r w:rsidR="00195399">
        <w:rPr>
          <w:rFonts w:cstheme="minorHAnsi"/>
        </w:rPr>
        <w:fldChar w:fldCharType="begin" w:fldLock="1"/>
      </w:r>
      <w:r w:rsidR="00195399">
        <w:rPr>
          <w:rFonts w:cstheme="minorHAnsi"/>
        </w:rPr>
        <w:instrText>ADDIN CSL_CITATION {"citationItems":[{"id":"ITEM-1","itemData":{"DOI":"10.1016/j.ijmedinf.2005.07.024","ISSN":"13865056","abstract":"Background and purpose: The generalised assumption of health information systems (HIS) success is questioned by a few commentators in the medical informatics field. They point to widespread HIS failure. The purpose of this paper was therefore to develop a better conceptual foundation for, and practical guidance on, health information systems failure (and success). Methods: Literature and case analysis plus pilot testing of developed model. Results: Defining HIS failure and success is complex, and the current evidence base on HIS success and failure rates was found to be weak. Nonetheless, the best current estimate is that HIS failure is an important problem. The paper therefore derives and explains the \"design-reality gap\" conceptual model. This is shown to be robust in explaining multiple cases of HIS success and failure, yet provides a contingency that encompasses the differences which exist in different HIS contexts. The design-reality gap model is piloted to demonstrate its value as a tool for risk assessment and mitigation on HIS projects. It also throws into question traditional, structured development methodologies, highlighting the importance of emergent change and improvisation in HIS. Conclusions: The design-reality gap model can be used to address the problem of HIS failure, both as a post hoc evaluative tool and as a pre hoc risk assessment and mitigation tool. It also validates a set of methods, techniques, roles and competencies needed to support the dynamic improvisations that are found to underpin cases of HIS success. © 2005 Elsevier Ireland Ltd. All rights reserved.","author":[{"dropping-particle":"","family":"Heeks","given":"Richard","non-dropping-particle":"","parse-names":false,"suffix":""}],"container-title":"International Journal of Medical Informatics","id":"ITEM-1","issue":"2","issued":{"date-parts":[["2006"]]},"page":"125-137","title":"Health information systems: Failure, success and improvisation","type":"article-journal","volume":"75"},"uris":["http://www.mendeley.com/documents/?uuid=95e3926a-08aa-45a5-9811-109d21081785"]}],"mendeley":{"formattedCitation":"&lt;sup&gt;15&lt;/sup&gt;","plainTextFormattedCitation":"15","previouslyFormattedCitation":"&lt;sup&gt;15&lt;/sup&gt;"},"properties":{"noteIndex":0},"schema":"https://github.com/citation-style-language/schema/raw/master/csl-citation.json"}</w:instrText>
      </w:r>
      <w:r w:rsidR="00195399">
        <w:rPr>
          <w:rFonts w:cstheme="minorHAnsi"/>
        </w:rPr>
        <w:fldChar w:fldCharType="separate"/>
      </w:r>
      <w:r w:rsidR="00195399" w:rsidRPr="00195399">
        <w:rPr>
          <w:rFonts w:cstheme="minorHAnsi"/>
          <w:noProof/>
          <w:vertAlign w:val="superscript"/>
        </w:rPr>
        <w:t>15</w:t>
      </w:r>
      <w:r w:rsidR="00195399">
        <w:rPr>
          <w:rFonts w:cstheme="minorHAnsi"/>
        </w:rPr>
        <w:fldChar w:fldCharType="end"/>
      </w:r>
      <w:r>
        <w:rPr>
          <w:rFonts w:cstheme="minorHAnsi"/>
        </w:rPr>
        <w:t xml:space="preserve"> These </w:t>
      </w:r>
      <w:r w:rsidR="00455DDA" w:rsidRPr="00484E71">
        <w:t xml:space="preserve">health information </w:t>
      </w:r>
      <w:r w:rsidR="00455DDA">
        <w:t>systems</w:t>
      </w:r>
      <w:r w:rsidR="00455DDA">
        <w:rPr>
          <w:rFonts w:cstheme="minorHAnsi"/>
        </w:rPr>
        <w:t xml:space="preserve"> </w:t>
      </w:r>
      <w:r>
        <w:rPr>
          <w:rFonts w:cstheme="minorHAnsi"/>
        </w:rPr>
        <w:t xml:space="preserve">are the inevitable structure of </w:t>
      </w:r>
      <w:r w:rsidR="002F1A2B">
        <w:rPr>
          <w:rFonts w:cstheme="minorHAnsi"/>
        </w:rPr>
        <w:t xml:space="preserve">how </w:t>
      </w:r>
      <w:r>
        <w:rPr>
          <w:rFonts w:cstheme="minorHAnsi"/>
        </w:rPr>
        <w:t xml:space="preserve">digital health </w:t>
      </w:r>
      <w:r w:rsidR="002F1A2B">
        <w:rPr>
          <w:rFonts w:cstheme="minorHAnsi"/>
        </w:rPr>
        <w:t>is evolving</w:t>
      </w:r>
      <w:r>
        <w:rPr>
          <w:rFonts w:cstheme="minorHAnsi"/>
        </w:rPr>
        <w:fldChar w:fldCharType="begin" w:fldLock="1"/>
      </w:r>
      <w:r w:rsidR="00637F22">
        <w:rPr>
          <w:rFonts w:cstheme="minorHAnsi"/>
        </w:rPr>
        <w:instrText>ADDIN CSL_CITATION {"citationItems":[{"id":"ITEM-1","itemData":{"DOI":"10.1016/j.jii.2020.100129","ISSN":"2452-414X","author":[{"dropping-particle":"","family":"Aceto","given":"Giuseppe","non-dropping-particle":"","parse-names":false,"suffix":""},{"dropping-particle":"","family":"Persico","given":"Valerio","non-dropping-particle":"","parse-names":false,"suffix":""},{"dropping-particle":"","family":"Pescapé","given":"Antonio","non-dropping-particle":"","parse-names":false,"suffix":""}],"container-title":"Journal of Industrial Information Integration","id":"ITEM-1","issued":{"date-parts":[["2020"]]},"page":"100129","publisher":"Elsevier","title":"Industry 4.0 and Health: Internet of Things, Big Data, and Cloud Computing","type":"article-journal","volume":"18"},"uris":["http://www.mendeley.com/documents/?uuid=dae5fe6b-26a8-479f-a932-a7667dd56787"]},{"id":"ITEM-2","itemData":{"DOI":"10.1016/j.future.2017.04.036","ISSN":"0167739X","abstract":"Internet of Things (IoT) offers a seamless platform to connect people and objects to one another for enriching and making our lives easier. This vision carries us from compute-based centralized schemes to a more distributed environment offering a vast amount of applications such as smart wearables, smart home, smart mobility, and smart cities. In this paper we discuss applicability of IoT in healthcare and medicine by presenting a holistic architecture of IoT eHealth ecosystem. Healthcare is becoming increasingly difficult to manage due to insufficient and less effective healthcare services to meet the increasing demands of rising aging population with chronic diseases. We propose that this requires a transition from the clinic-centric treatment to patient-centric healthcare where each agent such as hospital, patient, and services are seamlessly connected to each other. This patient-centric IoT eHealth ecosystem needs a multi-layer architecture: (1) device, (2) fog computing and (3) cloud to empower handling of complex data in terms of its variety, speed, and latency. This fog-driven IoT architecture is followed by various case examples of services and applications that are implemented on those layers. Those examples range from mobile health, assisted living, e-medicine, implants, early warning systems, to population monitoring in smart cities. We then finally address the challenges of IoT eHealth such as data management, scalability, regulations, interoperability, device–network–human interfaces, security, and privacy.","author":[{"dropping-particle":"","family":"Farahani","given":"Bahar","non-dropping-particle":"","parse-names":false,"suffix":""},{"dropping-particle":"","family":"Firouzi","given":"Farshad","non-dropping-particle":"","parse-names":false,"suffix":""},{"dropping-particle":"","family":"Chang","given":"Victor","non-dropping-particle":"","parse-names":false,"suffix":""},{"dropping-particle":"","family":"Badaroglu","given":"Mustafa","non-dropping-particle":"","parse-names":false,"suffix":""},{"dropping-particle":"","family":"Constant","given":"Nicholas","non-dropping-particle":"","parse-names":false,"suffix":""},{"dropping-particle":"","family":"Mankodiya","given":"Kunal","non-dropping-particle":"","parse-names":false,"suffix":""}],"container-title":"Future Generation Computer Systems","id":"ITEM-2","issued":{"date-parts":[["2018"]]},"page":"659-676","title":"Towards fog-driven IoT eHealth: Promises and challenges of IoT in medicine and healthcare","type":"article-journal","volume":"78"},"uris":["http://www.mendeley.com/documents/?uuid=b5803d7f-4c09-470f-87f6-e57f99febcca"]}],"mendeley":{"formattedCitation":"&lt;sup&gt;1,2&lt;/sup&gt;","plainTextFormattedCitation":"1,2","previouslyFormattedCitation":"&lt;sup&gt;1,2&lt;/sup&gt;"},"properties":{"noteIndex":0},"schema":"https://github.com/citation-style-language/schema/raw/master/csl-citation.json"}</w:instrText>
      </w:r>
      <w:r>
        <w:rPr>
          <w:rFonts w:cstheme="minorHAnsi"/>
        </w:rPr>
        <w:fldChar w:fldCharType="separate"/>
      </w:r>
      <w:r w:rsidR="00637F22" w:rsidRPr="00637F22">
        <w:rPr>
          <w:rFonts w:cstheme="minorHAnsi"/>
          <w:noProof/>
          <w:vertAlign w:val="superscript"/>
        </w:rPr>
        <w:t>1,2</w:t>
      </w:r>
      <w:r>
        <w:rPr>
          <w:rFonts w:cstheme="minorHAnsi"/>
        </w:rPr>
        <w:fldChar w:fldCharType="end"/>
      </w:r>
      <w:r>
        <w:rPr>
          <w:rFonts w:cstheme="minorHAnsi"/>
        </w:rPr>
        <w:t xml:space="preserve">, and will require a systemic </w:t>
      </w:r>
      <w:r>
        <w:rPr>
          <w:rFonts w:cstheme="minorHAnsi"/>
        </w:rPr>
        <w:lastRenderedPageBreak/>
        <w:t>perspective from developers, users and patient-safety researchers to mitigate emergent challenges to patient safety.</w:t>
      </w:r>
    </w:p>
    <w:p w14:paraId="35A5B95B" w14:textId="77777777" w:rsidR="001326E1" w:rsidRDefault="001326E1" w:rsidP="001C7AD9">
      <w:pPr>
        <w:spacing w:after="0" w:line="240" w:lineRule="auto"/>
        <w:rPr>
          <w:ins w:id="62" w:author="Jonathan Benn" w:date="2020-10-15T20:36:00Z"/>
        </w:rPr>
      </w:pPr>
    </w:p>
    <w:p w14:paraId="576FEE71" w14:textId="4826F276" w:rsidR="0055697B" w:rsidRDefault="006A6EEC" w:rsidP="001C7AD9">
      <w:pPr>
        <w:spacing w:after="0" w:line="240" w:lineRule="auto"/>
      </w:pPr>
      <w:del w:id="63" w:author="Jonathan Benn" w:date="2020-10-15T20:40:00Z">
        <w:r w:rsidDel="00820944">
          <w:delText>Helpfully,</w:delText>
        </w:r>
        <w:r w:rsidR="00031A62" w:rsidDel="00820944">
          <w:delText xml:space="preserve"> </w:delText>
        </w:r>
      </w:del>
      <w:r w:rsidR="00031A62">
        <w:t>Markus</w:t>
      </w:r>
      <w:r w:rsidR="0055697B">
        <w:fldChar w:fldCharType="begin" w:fldLock="1"/>
      </w:r>
      <w:r w:rsidR="00031A62">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16&lt;/sup&gt;","plainTextFormattedCitation":"16","previouslyFormattedCitation":"&lt;sup&gt;16&lt;/sup&gt;"},"properties":{"noteIndex":0},"schema":"https://github.com/citation-style-language/schema/raw/master/csl-citation.json"}</w:instrText>
      </w:r>
      <w:r w:rsidR="0055697B">
        <w:fldChar w:fldCharType="separate"/>
      </w:r>
      <w:r w:rsidR="00031A62" w:rsidRPr="00031A62">
        <w:rPr>
          <w:noProof/>
          <w:vertAlign w:val="superscript"/>
        </w:rPr>
        <w:t>16</w:t>
      </w:r>
      <w:r w:rsidR="0055697B">
        <w:fldChar w:fldCharType="end"/>
      </w:r>
      <w:r w:rsidR="0055697B">
        <w:t xml:space="preserve"> </w:t>
      </w:r>
      <w:r w:rsidR="00455DDA">
        <w:t xml:space="preserve">provides a framework to map the ways that digital health could evolve. </w:t>
      </w:r>
      <w:r w:rsidR="00031A62">
        <w:t>Markus</w:t>
      </w:r>
      <w:r>
        <w:fldChar w:fldCharType="begin" w:fldLock="1"/>
      </w:r>
      <w:r w:rsidR="00031A62">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16&lt;/sup&gt;","plainTextFormattedCitation":"16","previouslyFormattedCitation":"&lt;sup&gt;16&lt;/sup&gt;"},"properties":{"noteIndex":0},"schema":"https://github.com/citation-style-language/schema/raw/master/csl-citation.json"}</w:instrText>
      </w:r>
      <w:r>
        <w:fldChar w:fldCharType="separate"/>
      </w:r>
      <w:r w:rsidR="00031A62" w:rsidRPr="00031A62">
        <w:rPr>
          <w:noProof/>
          <w:vertAlign w:val="superscript"/>
        </w:rPr>
        <w:t>16</w:t>
      </w:r>
      <w:r>
        <w:fldChar w:fldCharType="end"/>
      </w:r>
      <w:r w:rsidR="00455DDA">
        <w:t xml:space="preserve"> implie</w:t>
      </w:r>
      <w:r>
        <w:t>s</w:t>
      </w:r>
      <w:r w:rsidR="002F1A2B">
        <w:t xml:space="preserve"> a</w:t>
      </w:r>
      <w:r w:rsidR="00455DDA">
        <w:t xml:space="preserve"> 2x2 </w:t>
      </w:r>
      <w:r w:rsidR="002F1A2B">
        <w:t xml:space="preserve">model </w:t>
      </w:r>
      <w:r>
        <w:t>describing</w:t>
      </w:r>
      <w:r w:rsidR="0055697B">
        <w:t xml:space="preserve"> the risk</w:t>
      </w:r>
      <w:r>
        <w:t>s</w:t>
      </w:r>
      <w:r w:rsidR="0055697B">
        <w:t xml:space="preserve"> associated with</w:t>
      </w:r>
      <w:r w:rsidR="00455DDA">
        <w:t xml:space="preserve"> both novel and existing technologies</w:t>
      </w:r>
      <w:r w:rsidR="0055697B">
        <w:t xml:space="preserve"> and </w:t>
      </w:r>
      <w:r w:rsidR="00455DDA">
        <w:t xml:space="preserve">their </w:t>
      </w:r>
      <w:r w:rsidR="0055697B">
        <w:t>applica</w:t>
      </w:r>
      <w:r w:rsidR="00393EAA">
        <w:t>tion (t</w:t>
      </w:r>
      <w:r w:rsidR="0055697B">
        <w:t xml:space="preserve">able </w:t>
      </w:r>
      <w:r w:rsidR="00342372">
        <w:t>1</w:t>
      </w:r>
      <w:r w:rsidR="0055697B">
        <w:t xml:space="preserve">). </w:t>
      </w:r>
      <w:r w:rsidRPr="006A6EEC">
        <w:rPr>
          <w:i/>
        </w:rPr>
        <w:t>T</w:t>
      </w:r>
      <w:r w:rsidR="0055697B" w:rsidRPr="00326C13">
        <w:rPr>
          <w:i/>
        </w:rPr>
        <w:t>echnochange</w:t>
      </w:r>
      <w:r w:rsidR="0055697B">
        <w:t xml:space="preserve"> refers to </w:t>
      </w:r>
      <w:r>
        <w:t xml:space="preserve">the highest-risk of combining </w:t>
      </w:r>
      <w:r w:rsidR="0055697B" w:rsidRPr="00823212">
        <w:rPr>
          <w:i/>
        </w:rPr>
        <w:t>novel</w:t>
      </w:r>
      <w:r w:rsidR="0055697B">
        <w:t xml:space="preserve"> applications of </w:t>
      </w:r>
      <w:r w:rsidR="0055697B" w:rsidRPr="00823212">
        <w:rPr>
          <w:i/>
        </w:rPr>
        <w:t>new</w:t>
      </w:r>
      <w:r>
        <w:t xml:space="preserve"> technologies</w:t>
      </w:r>
      <w:r w:rsidR="0055697B">
        <w:t xml:space="preserve">. </w:t>
      </w:r>
      <w:r w:rsidR="00455DDA">
        <w:t>T</w:t>
      </w:r>
      <w:r w:rsidR="00823212">
        <w:t>his high-risk</w:t>
      </w:r>
      <w:r w:rsidR="0055697B">
        <w:t xml:space="preserve"> </w:t>
      </w:r>
      <w:r>
        <w:t>path for</w:t>
      </w:r>
      <w:r w:rsidR="00823212">
        <w:t xml:space="preserve"> digital health is </w:t>
      </w:r>
      <w:r w:rsidR="00455DDA">
        <w:t xml:space="preserve">driven by </w:t>
      </w:r>
      <w:r w:rsidR="0055697B">
        <w:t xml:space="preserve">the relationship between </w:t>
      </w:r>
      <w:r w:rsidR="0055697B" w:rsidRPr="00326C13">
        <w:t>vendors who want to be first to market and buyers who want to be seen to innovate</w:t>
      </w:r>
      <w:r w:rsidR="0055697B">
        <w:t>. These incentives can encourage high risk</w:t>
      </w:r>
      <w:r w:rsidR="00823212">
        <w:t>s</w:t>
      </w:r>
      <w:r w:rsidR="0055697B">
        <w:t xml:space="preserve"> for associated </w:t>
      </w:r>
      <w:r>
        <w:t xml:space="preserve">large </w:t>
      </w:r>
      <w:r w:rsidR="0055697B">
        <w:t>rewards</w:t>
      </w:r>
      <w:r>
        <w:t xml:space="preserve"> </w:t>
      </w:r>
      <w:commentRangeStart w:id="64"/>
      <w:r>
        <w:t>but</w:t>
      </w:r>
      <w:r w:rsidR="0055697B">
        <w:t xml:space="preserve"> at the cost of patient safety</w:t>
      </w:r>
      <w:commentRangeEnd w:id="64"/>
      <w:r w:rsidR="00820944">
        <w:rPr>
          <w:rStyle w:val="CommentReference"/>
        </w:rPr>
        <w:commentReference w:id="64"/>
      </w:r>
      <w:r w:rsidR="0055697B">
        <w:t xml:space="preserve">. </w:t>
      </w:r>
      <w:r w:rsidR="002F1A2B">
        <w:t xml:space="preserve">It is important to note that </w:t>
      </w:r>
      <w:commentRangeStart w:id="65"/>
      <w:r w:rsidR="002F1A2B">
        <w:t>health information syste</w:t>
      </w:r>
      <w:r w:rsidR="00393EAA">
        <w:t>ms are complex adaptive systems</w:t>
      </w:r>
      <w:r w:rsidR="002F1A2B">
        <w:rPr>
          <w:rFonts w:cstheme="minorHAnsi"/>
        </w:rPr>
        <w:fldChar w:fldCharType="begin" w:fldLock="1"/>
      </w:r>
      <w:r w:rsidR="00637F22">
        <w:rPr>
          <w:rFonts w:cstheme="minorHAnsi"/>
        </w:rPr>
        <w:instrText>ADDIN CSL_CITATION {"citationItems":[{"id":"ITEM-1","itemData":{"DOI":"10.3233/SHTI1263","ISBN":"9781614999904","abstract":"General System Theory was proposed in the post-war period as a unifying framework for interdisciplinary science based on the idea that systems have a set of similar properties and characteristics regardless of discipline. General System Theory laid the foundations for talking about things in terms of systems, many of its terms are now embedded in everyday language and it underpins a broad range of systems approaches and systems thinking. This chapter will describe the key elements of the original General System Theory (GST) including control, feedback, emergence, holism and the notion of a hierarchy of systems within systems. It will review the origin, content and foundational role of systems theory in biology, medicine, computer science, organizational theory and its central contribution to health informatics. In recent years, healthcare organizations have been encouraged to see themselves within the context of learning health systems (LHS) and to use emerging big data analytics techniques such as process mining to develop better, integrated and personalized pathways of care for patients. We use GST to reflect on these emerging approaches through a discussion and case study on recent work in urgent and emergency care. Our aim is to trace the influence of GST through emerging LHS ideas and use the framework of GST to reflect on the opportunities and limitations of our process mining approach. In particular, we will reflect on how GST can explain successes and failure in the application of process mining to care pathways and the challenges and opportunities ahead.","author":[{"dropping-particle":"","family":"Johnson","given":"Owen A.","non-dropping-particle":"","parse-names":false,"suffix":""}],"chapter-number":"Chapter 2","container-title":"Applied Interdisciplinary Theory in Health Informatics: A Knowledge Base for Practitioners","editor":[{"dropping-particle":"","family":"Scott","given":"Philip","non-dropping-particle":"","parse-names":false,"suffix":""},{"dropping-particle":"","family":"Keizer","given":"Nicolet F.","non-dropping-particle":"de","parse-names":false,"suffix":""},{"dropping-particle":"","family":"Georgiou","given":"Andrew","non-dropping-particle":"","parse-names":false,"suffix":""}],"id":"ITEM-1","issued":{"date-parts":[["2019"]]},"page":"11-22","publisher":"IOS Press","title":"General System Theory and the Use of Process Mining to Improve Care Pathways","type":"chapter"},"uris":["http://www.mendeley.com/documents/?uuid=197e9407-c438-43f8-b113-450a58da90c4"]}],"mendeley":{"formattedCitation":"&lt;sup&gt;17&lt;/sup&gt;","plainTextFormattedCitation":"17","previouslyFormattedCitation":"&lt;sup&gt;17&lt;/sup&gt;"},"properties":{"noteIndex":0},"schema":"https://github.com/citation-style-language/schema/raw/master/csl-citation.json"}</w:instrText>
      </w:r>
      <w:r w:rsidR="002F1A2B">
        <w:rPr>
          <w:rFonts w:cstheme="minorHAnsi"/>
          <w:vertAlign w:val="superscript"/>
        </w:rPr>
        <w:fldChar w:fldCharType="separate"/>
      </w:r>
      <w:r w:rsidR="00637F22" w:rsidRPr="00637F22">
        <w:rPr>
          <w:rFonts w:cstheme="minorHAnsi"/>
          <w:noProof/>
          <w:vertAlign w:val="superscript"/>
        </w:rPr>
        <w:t>17</w:t>
      </w:r>
      <w:r w:rsidR="002F1A2B">
        <w:rPr>
          <w:rFonts w:cstheme="minorHAnsi"/>
        </w:rPr>
        <w:fldChar w:fldCharType="end"/>
      </w:r>
      <w:commentRangeEnd w:id="65"/>
      <w:r w:rsidR="00EB3F27">
        <w:rPr>
          <w:rStyle w:val="CommentReference"/>
        </w:rPr>
        <w:commentReference w:id="65"/>
      </w:r>
      <w:r w:rsidR="002F1A2B">
        <w:t>, so whether technology is introduced via familiar or novel applications, it is likely to have unforeseeable consequences.</w:t>
      </w:r>
    </w:p>
    <w:p w14:paraId="7C1B549E" w14:textId="77777777" w:rsidR="0055697B" w:rsidRDefault="0055697B" w:rsidP="001C7AD9">
      <w:pPr>
        <w:spacing w:after="0" w:line="240" w:lineRule="auto"/>
      </w:pPr>
    </w:p>
    <w:p w14:paraId="3BB0EAC7" w14:textId="0288815E" w:rsidR="0032493D" w:rsidRDefault="006A6EEC" w:rsidP="001C7AD9">
      <w:pPr>
        <w:spacing w:after="0" w:line="240" w:lineRule="auto"/>
      </w:pPr>
      <w:r>
        <w:t>Whether digital health evolves along high, moderate or low risk paths, many c</w:t>
      </w:r>
      <w:r w:rsidR="00484E71">
        <w:t xml:space="preserve">hallenges posed by </w:t>
      </w:r>
      <w:r w:rsidR="00D10464">
        <w:t xml:space="preserve">increasingly-complex </w:t>
      </w:r>
      <w:r w:rsidR="00823212">
        <w:t>digital health</w:t>
      </w:r>
      <w:r w:rsidR="00D10464">
        <w:t xml:space="preserve"> </w:t>
      </w:r>
      <w:r>
        <w:t xml:space="preserve">are </w:t>
      </w:r>
      <w:commentRangeStart w:id="66"/>
      <w:r>
        <w:t>similar</w:t>
      </w:r>
      <w:commentRangeEnd w:id="66"/>
      <w:r>
        <w:rPr>
          <w:rStyle w:val="CommentReference"/>
        </w:rPr>
        <w:commentReference w:id="66"/>
      </w:r>
      <w:r w:rsidR="004E5CE1">
        <w:t>:</w:t>
      </w:r>
      <w:r w:rsidR="00484E71" w:rsidRPr="0032493D">
        <w:t xml:space="preserve"> </w:t>
      </w:r>
      <w:r w:rsidR="00D10464">
        <w:t xml:space="preserve">innovations </w:t>
      </w:r>
      <w:r w:rsidR="00484E71" w:rsidRPr="0032493D">
        <w:t xml:space="preserve">are </w:t>
      </w:r>
      <w:r w:rsidR="00E124EC">
        <w:t>un</w:t>
      </w:r>
      <w:r w:rsidR="00484E71" w:rsidRPr="0032493D">
        <w:t xml:space="preserve">likely to be equally affordable </w:t>
      </w:r>
      <w:r w:rsidR="00E124EC">
        <w:t>and</w:t>
      </w:r>
      <w:r w:rsidR="00E124EC" w:rsidRPr="0032493D">
        <w:t xml:space="preserve"> </w:t>
      </w:r>
      <w:r w:rsidR="00484E71" w:rsidRPr="0032493D">
        <w:t>available for all</w:t>
      </w:r>
      <w:r w:rsidR="00484E71" w:rsidRPr="0032493D">
        <w:fldChar w:fldCharType="begin" w:fldLock="1"/>
      </w:r>
      <w:r w:rsidR="00637F22">
        <w:instrText>ADDIN CSL_CITATION {"citationItems":[{"id":"ITEM-1","itemData":{"author":[{"dropping-particle":"","family":"Lupton","given":"Deborah","non-dropping-particle":"","parse-names":false,"suffix":""}],"editor":[{"dropping-particle":"","family":"Chamberlain","given":"Keery","non-dropping-particle":"","parse-names":false,"suffix":""},{"dropping-particle":"","family":"Lyons","given":"Antonia","non-dropping-particle":"","parse-names":false,"suffix":""}],"id":"ITEM-1","issued":{"date-parts":[["2017"]]},"publisher":"Routledge","title":"Digital Health: Critical and Cross-Disciplinary Perspectives","type":"book"},"uris":["http://www.mendeley.com/documents/?uuid=349651fb-28dd-4453-98ae-95d7b632f304"]},{"id":"ITEM-2","itemData":{"DOI":"10.1080/1369118X.2015.1012532","ISSN":"14684462","abstract":"While the field of digital inequality continues to expand in many directions, the relationship between digital inequalities and other forms of inequality has yet to be fully appreciated. This article invites social scientists in and outside the field of digital media studies to attend to digital inequality, both as a substantive problem and as a methodological concern. The authors present current research on multiple aspects of digital inequality, defined expansively in terms of access, usage, skills, and self-perceptions, as well as future lines of research. Each of the contributions makes the case that digital inequality deserves a place alongside more traditional forms of inequality in the twenty-first century pantheon of inequalities. Digital inequality should not be only the preserve of specialists but should make its way into the work of social scientists concerned with a broad range of outcomes connected to life chances and life trajectories. As we argue, the significance of digital inequalities is clear across a broad range of individual-level and macro-level domains, including life course, gender, race, and class, as well as health care, politics, economic activity, and social capital.","author":[{"dropping-particle":"","family":"Robinson","given":"Laura","non-dropping-particle":"","parse-names":false,"suffix":""},{"dropping-particle":"","family":"Cotten","given":"Shelia R.","non-dropping-particle":"","parse-names":false,"suffix":""},{"dropping-particle":"","family":"Ono","given":"Hiroshi","non-dropping-particle":"","parse-names":false,"suffix":""},{"dropping-particle":"","family":"Quan-Haase","given":"Anabel","non-dropping-particle":"","parse-names":false,"suffix":""},{"dropping-particle":"","family":"Mesch","given":"Gustavo","non-dropping-particle":"","parse-names":false,"suffix":""},{"dropping-particle":"","family":"Chen","given":"Wenhong","non-dropping-particle":"","parse-names":false,"suffix":""},{"dropping-particle":"","family":"Schulz","given":"Jeremy","non-dropping-particle":"","parse-names":false,"suffix":""},{"dropping-particle":"","family":"Hale","given":"Timothy M.","non-dropping-particle":"","parse-names":false,"suffix":""},{"dropping-particle":"","family":"Stern","given":"Michael J.","non-dropping-particle":"","parse-names":false,"suffix":""}],"container-title":"Information Communication and Society","id":"ITEM-2","issue":"5","issued":{"date-parts":[["2015"]]},"page":"569-582","title":"Digital inequalities and why they matter","type":"article-journal","volume":"18"},"uris":["http://www.mendeley.com/documents/?uuid=2120911a-fbe6-470a-9530-527dbff0d2b6"]},{"id":"ITEM-3","itemData":{"DOI":"10.1016/j.puhe.2014.10.008","ISSN":"14765616","author":[{"dropping-particle":"","family":"McAuley","given":"A.","non-dropping-particle":"","parse-names":false,"suffix":""}],"container-title":"Public Health","id":"ITEM-3","issue":"12","issued":{"date-parts":[["2014"]]},"page":"1118-1120","publisher":"The Royal Society for Public Health","title":"Digital health interventions: Widening access or widening inequalities?","type":"article-journal","volume":"128"},"uris":["http://www.mendeley.com/documents/?uuid=ee0ee49f-2897-4d6c-99a8-46016e455ced"]},{"id":"ITEM-4","itemData":{"DOI":"10.1136/bmjebm-2019-111282","ISSN":"25154478","author":[{"dropping-particle":"","family":"Banerjee","given":"Amitava","non-dropping-particle":"","parse-names":false,"suffix":""}],"container-title":"BMJ Evidence-Based Medicine","id":"ITEM-4","issued":{"date-parts":[["2019"]]},"page":"2-5","title":"Digital health interventions and inequalities: The case for a new paradigm","type":"article-journal","volume":"2"},"uris":["http://www.mendeley.com/documents/?uuid=6adeb88a-46df-4394-918b-076c3e901b49"]}],"mendeley":{"formattedCitation":"&lt;sup&gt;18–21&lt;/sup&gt;","plainTextFormattedCitation":"18–21","previouslyFormattedCitation":"&lt;sup&gt;18–21&lt;/sup&gt;"},"properties":{"noteIndex":0},"schema":"https://github.com/citation-style-language/schema/raw/master/csl-citation.json"}</w:instrText>
      </w:r>
      <w:r w:rsidR="00484E71" w:rsidRPr="0032493D">
        <w:rPr>
          <w:vertAlign w:val="superscript"/>
        </w:rPr>
        <w:fldChar w:fldCharType="separate"/>
      </w:r>
      <w:r w:rsidR="00637F22" w:rsidRPr="00637F22">
        <w:rPr>
          <w:noProof/>
          <w:vertAlign w:val="superscript"/>
        </w:rPr>
        <w:t>18–21</w:t>
      </w:r>
      <w:r w:rsidR="00484E71" w:rsidRPr="0032493D">
        <w:fldChar w:fldCharType="end"/>
      </w:r>
      <w:r w:rsidR="00484E71" w:rsidRPr="0032493D">
        <w:t xml:space="preserve">; </w:t>
      </w:r>
      <w:r w:rsidRPr="0032493D">
        <w:t xml:space="preserve">algorithms and models </w:t>
      </w:r>
      <w:r>
        <w:t>are of transient relevance</w:t>
      </w:r>
      <w:r w:rsidR="0032493D" w:rsidRPr="0032493D">
        <w:fldChar w:fldCharType="begin" w:fldLock="1"/>
      </w:r>
      <w:r w:rsidR="00637F22">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lt;sup&gt;22&lt;/sup&gt;","plainTextFormattedCitation":"22","previouslyFormattedCitation":"&lt;sup&gt;22&lt;/sup&gt;"},"properties":{"noteIndex":0},"schema":"https://github.com/citation-style-language/schema/raw/master/csl-citation.json"}</w:instrText>
      </w:r>
      <w:r w:rsidR="0032493D" w:rsidRPr="0032493D">
        <w:fldChar w:fldCharType="separate"/>
      </w:r>
      <w:r w:rsidR="00637F22" w:rsidRPr="00637F22">
        <w:rPr>
          <w:noProof/>
          <w:vertAlign w:val="superscript"/>
        </w:rPr>
        <w:t>22</w:t>
      </w:r>
      <w:r w:rsidR="0032493D" w:rsidRPr="0032493D">
        <w:fldChar w:fldCharType="end"/>
      </w:r>
      <w:r w:rsidR="0032493D" w:rsidRPr="0032493D">
        <w:t xml:space="preserve">; </w:t>
      </w:r>
      <w:r w:rsidR="00393EAA">
        <w:t xml:space="preserve">there has been a </w:t>
      </w:r>
      <w:r w:rsidR="0032493D" w:rsidRPr="0032493D">
        <w:t xml:space="preserve">continued lack of </w:t>
      </w:r>
      <w:r w:rsidR="0032493D">
        <w:t>sufficient</w:t>
      </w:r>
      <w:r w:rsidR="0032493D" w:rsidRPr="0032493D">
        <w:t xml:space="preserve"> testing, despite </w:t>
      </w:r>
      <w:r w:rsidR="0032493D">
        <w:t xml:space="preserve">early </w:t>
      </w:r>
      <w:r w:rsidR="0032493D" w:rsidRPr="0032493D">
        <w:t>calls</w:t>
      </w:r>
      <w:r w:rsidR="0032493D" w:rsidRPr="0032493D">
        <w:fldChar w:fldCharType="begin" w:fldLock="1"/>
      </w:r>
      <w:r w:rsidR="00637F22">
        <w:instrText>ADDIN CSL_CITATION {"citationItems":[{"id":"ITEM-1","itemData":{"author":[{"dropping-particle":"","family":"Leveson","given":"Nancy G.","non-dropping-particle":"","parse-names":false,"suffix":""}],"container-title":"Computing Surveys","id":"ITEM-1","issue":"2","issued":{"date-parts":[["1986"]]},"title":"Software Safety: Why, What, and How","type":"article-journal","volume":"18"},"uris":["http://www.mendeley.com/documents/?uuid=d71aed0d-fd25-4e47-9445-55165c52412b"]}],"mendeley":{"formattedCitation":"&lt;sup&gt;23&lt;/sup&gt;","plainTextFormattedCitation":"23","previouslyFormattedCitation":"&lt;sup&gt;23&lt;/sup&gt;"},"properties":{"noteIndex":0},"schema":"https://github.com/citation-style-language/schema/raw/master/csl-citation.json"}</w:instrText>
      </w:r>
      <w:r w:rsidR="0032493D" w:rsidRPr="0032493D">
        <w:fldChar w:fldCharType="separate"/>
      </w:r>
      <w:r w:rsidR="00637F22" w:rsidRPr="00637F22">
        <w:rPr>
          <w:noProof/>
          <w:vertAlign w:val="superscript"/>
        </w:rPr>
        <w:t>23</w:t>
      </w:r>
      <w:r w:rsidR="0032493D" w:rsidRPr="0032493D">
        <w:fldChar w:fldCharType="end"/>
      </w:r>
      <w:r w:rsidR="00D10464">
        <w:t>; societal challenges like an aging population</w:t>
      </w:r>
      <w:r w:rsidR="00D10464">
        <w:fldChar w:fldCharType="begin" w:fldLock="1"/>
      </w:r>
      <w:r w:rsidR="00637F22">
        <w:instrText>ADDIN CSL_CITATION {"citationItems":[{"id":"ITEM-1","itemData":{"DOI":"10.1093/ageing/afy026","ISSN":"14682834","abstract":"Recently, the interest of industry, government agencies and healthcare professionals in technology for aging people has increased. The challenge is whether technology may play a role in enhancing independence and quality of life and in reducing individual and societal costs of caring. Information and communication technologies, i.e. tools aimed at communicating and informing, assistive technologies designed to maintain older peoples’ independence and increasing safety, and human–computer interaction technologies for supporting older people with motility and cognitive impairments as humanoid robots, exoskeletons, rehabilitation robots, service robots and companion-type are interdisciplinary topics both in research and in clinical practice. The most promising clinical applications of technologies are housing and safety to guarantee older people remaining in their own homes and communities, mobility and rehabilitation to improve mobility and gait and communication and quality of life by reducing isolation, improve management of medications and transportation. Many factors impair a broad use of technology in older age, including psychosocial and ethical issues, costs and fear of losing human interaction. A substantial lack of appropriate clinical trials to establish the clinical role of technologies to improve physical or cognitive performances and/or quality of life of subjects and their caregivers may suggest that the classical biomedical research model may not be the optimal choice to evaluate technologies in older people. In conclusion, successful technology development requires a great effort in interdisciplinary collaboration to integrate technologies into the existing health and social service systems with the aim to fit into the older adults’ everyday life.","author":[{"dropping-particle":"","family":"Pilotto","given":"Alberto","non-dropping-particle":"","parse-names":false,"suffix":""},{"dropping-particle":"","family":"Boi","given":"Raffaella","non-dropping-particle":"","parse-names":false,"suffix":""},{"dropping-particle":"","family":"Petermans","given":"Jean","non-dropping-particle":"","parse-names":false,"suffix":""}],"container-title":"Age and Ageing","id":"ITEM-1","issue":"6","issued":{"date-parts":[["2018"]]},"page":"771-774","title":"Technology in geriatrics","type":"article-journal","volume":"47"},"uris":["http://www.mendeley.com/documents/?uuid=4fddf44a-5c45-4393-85ba-8be54d4006a9"]}],"mendeley":{"formattedCitation":"&lt;sup&gt;24&lt;/sup&gt;","plainTextFormattedCitation":"24","previouslyFormattedCitation":"&lt;sup&gt;24&lt;/sup&gt;"},"properties":{"noteIndex":0},"schema":"https://github.com/citation-style-language/schema/raw/master/csl-citation.json"}</w:instrText>
      </w:r>
      <w:r w:rsidR="00D10464">
        <w:fldChar w:fldCharType="separate"/>
      </w:r>
      <w:r w:rsidR="00637F22" w:rsidRPr="00637F22">
        <w:rPr>
          <w:noProof/>
          <w:vertAlign w:val="superscript"/>
        </w:rPr>
        <w:t>24</w:t>
      </w:r>
      <w:r w:rsidR="00D10464">
        <w:fldChar w:fldCharType="end"/>
      </w:r>
      <w:r w:rsidR="007551CF">
        <w:t>;</w:t>
      </w:r>
      <w:r w:rsidR="000D3D43">
        <w:t xml:space="preserve"> and l</w:t>
      </w:r>
      <w:r w:rsidR="00393EAA">
        <w:t>egal and political jurisdiction</w:t>
      </w:r>
      <w:r w:rsidR="000D3D43">
        <w:t>.</w:t>
      </w:r>
      <w:r w:rsidR="00195399">
        <w:fldChar w:fldCharType="begin" w:fldLock="1"/>
      </w:r>
      <w:r w:rsidR="00195399">
        <w:instrText>ADDIN CSL_CITATION {"citationItems":[{"id":"ITEM-1","itemData":{"author":[{"dropping-particle":"","family":"Wismar","given":"Matthias","non-dropping-particle":"","parse-names":false,"suffix":""},{"dropping-particle":"","family":"Palm","given":"Willy","non-dropping-particle":"","parse-names":false,"suffix":""},{"dropping-particle":"","family":"Figueras","given":"Josep","non-dropping-particle":"","parse-names":false,"suffix":""},{"dropping-particle":"","family":"Ernst","given":"Kelly","non-dropping-particle":"","parse-names":false,"suffix":""},{"dropping-particle":"","family":"Ginneken","given":"Ewout","non-dropping-particle":"van","parse-names":false,"suffix":""}],"id":"ITEM-1","issued":{"date-parts":[["2011"]]},"publisher":"WHO Europe;","publisher-place":"Copenhagen","title":"Cross-border Health Care in the European Union: Mapping and analysing practices and policies","type":"book"},"uris":["http://www.mendeley.com/documents/?uuid=45231791-33b2-4d24-aae2-c2b6dec49197"]}],"mendeley":{"formattedCitation":"&lt;sup&gt;25&lt;/sup&gt;","plainTextFormattedCitation":"25","previouslyFormattedCitation":"&lt;sup&gt;25&lt;/sup&gt;"},"properties":{"noteIndex":0},"schema":"https://github.com/citation-style-language/schema/raw/master/csl-citation.json"}</w:instrText>
      </w:r>
      <w:r w:rsidR="00195399">
        <w:fldChar w:fldCharType="separate"/>
      </w:r>
      <w:r w:rsidR="00195399" w:rsidRPr="00637F22">
        <w:rPr>
          <w:noProof/>
          <w:vertAlign w:val="superscript"/>
        </w:rPr>
        <w:t>25</w:t>
      </w:r>
      <w:r w:rsidR="00195399">
        <w:fldChar w:fldCharType="end"/>
      </w:r>
      <w:r w:rsidR="00427C91">
        <w:t xml:space="preserve"> Each of these challenges </w:t>
      </w:r>
      <w:r w:rsidR="006B300B">
        <w:t xml:space="preserve">are associated with </w:t>
      </w:r>
      <w:r w:rsidR="00427C91">
        <w:t xml:space="preserve">known </w:t>
      </w:r>
      <w:r w:rsidR="006B300B">
        <w:t xml:space="preserve">and unknown </w:t>
      </w:r>
      <w:r w:rsidR="004C0C85">
        <w:t>consequence</w:t>
      </w:r>
      <w:r w:rsidR="00427C91">
        <w:t xml:space="preserve">s for patient safety, which </w:t>
      </w:r>
      <w:r w:rsidR="006B300B">
        <w:t>need to be addressed for responsible provision of healthcare.</w:t>
      </w:r>
      <w:r w:rsidR="00D9344B">
        <w:t xml:space="preserve"> </w:t>
      </w:r>
      <w:commentRangeStart w:id="67"/>
      <w:r>
        <w:t>Hence, t</w:t>
      </w:r>
      <w:r w:rsidR="00F27F17">
        <w:t>here is</w:t>
      </w:r>
      <w:r>
        <w:t xml:space="preserve"> </w:t>
      </w:r>
      <w:r w:rsidR="00F27F17">
        <w:t xml:space="preserve">a need for rigorous study of the relationship between </w:t>
      </w:r>
      <w:r w:rsidR="00823212">
        <w:t>emerging digital</w:t>
      </w:r>
      <w:r w:rsidR="00F27F17">
        <w:t xml:space="preserve"> </w:t>
      </w:r>
      <w:r>
        <w:t xml:space="preserve">health </w:t>
      </w:r>
      <w:r w:rsidR="00F27F17">
        <w:t xml:space="preserve">and patient safety, i.e. a </w:t>
      </w:r>
      <w:r w:rsidR="007F0FFA">
        <w:t xml:space="preserve">Patient </w:t>
      </w:r>
      <w:r w:rsidR="00C07E6D">
        <w:t>Safety Informatics</w:t>
      </w:r>
      <w:commentRangeEnd w:id="67"/>
      <w:r w:rsidR="00820944">
        <w:rPr>
          <w:rStyle w:val="CommentReference"/>
        </w:rPr>
        <w:commentReference w:id="67"/>
      </w:r>
      <w:r w:rsidR="00C07E6D">
        <w:t>.</w:t>
      </w:r>
    </w:p>
    <w:p w14:paraId="374A98B1" w14:textId="77777777" w:rsidR="00637F22" w:rsidRDefault="00637F22" w:rsidP="001C7AD9">
      <w:pPr>
        <w:spacing w:after="0" w:line="240" w:lineRule="auto"/>
      </w:pPr>
    </w:p>
    <w:p w14:paraId="57D38080" w14:textId="7FF1ECA6" w:rsidR="00823212" w:rsidRDefault="0033179C" w:rsidP="001C7AD9">
      <w:pPr>
        <w:pStyle w:val="Heading2"/>
        <w:spacing w:before="0" w:line="240" w:lineRule="auto"/>
      </w:pPr>
      <w:r>
        <w:t>Patient Safety Informatics</w:t>
      </w:r>
    </w:p>
    <w:p w14:paraId="02070CF9" w14:textId="1CC3DE1E" w:rsidR="0075274E" w:rsidRDefault="00EE199C" w:rsidP="001C7AD9">
      <w:pPr>
        <w:spacing w:after="0" w:line="240" w:lineRule="auto"/>
      </w:pPr>
      <w:commentRangeStart w:id="68"/>
      <w:r>
        <w:t xml:space="preserve">Although there is no </w:t>
      </w:r>
      <w:del w:id="69" w:author="Jonathan Benn" w:date="2020-10-15T20:54:00Z">
        <w:r w:rsidDel="00A26F60">
          <w:delText xml:space="preserve">official </w:delText>
        </w:r>
      </w:del>
      <w:ins w:id="70" w:author="Jonathan Benn" w:date="2020-10-15T20:54:00Z">
        <w:r w:rsidR="00A26F60">
          <w:t>existing</w:t>
        </w:r>
        <w:r w:rsidR="00A26F60">
          <w:t xml:space="preserve"> </w:t>
        </w:r>
      </w:ins>
      <w:r>
        <w:t xml:space="preserve">definition of </w:t>
      </w:r>
      <w:r w:rsidR="00217673">
        <w:t xml:space="preserve">Patient </w:t>
      </w:r>
      <w:r>
        <w:t>Safety Informatics, t</w:t>
      </w:r>
      <w:r w:rsidR="00151E77">
        <w:t>he International Medical Informatics Association working group on ‘Health Informatics for Patient Safety’ consider their role as “</w:t>
      </w:r>
      <w:r w:rsidR="00151E77" w:rsidRPr="00BC410C">
        <w:t>[</w:t>
      </w:r>
      <w:r w:rsidR="00151E77">
        <w:t>promoting</w:t>
      </w:r>
      <w:r w:rsidR="00151E77" w:rsidRPr="00BC410C">
        <w:t>]</w:t>
      </w:r>
      <w:r w:rsidR="00151E77">
        <w:t xml:space="preserve"> </w:t>
      </w:r>
      <w:r w:rsidR="00151E77" w:rsidRPr="00BC410C">
        <w:rPr>
          <w:i/>
        </w:rPr>
        <w:t>patient safety of health information systems and their associated medical devices</w:t>
      </w:r>
      <w:r>
        <w:rPr>
          <w:i/>
        </w:rPr>
        <w:t xml:space="preserve"> </w:t>
      </w:r>
      <w:r w:rsidRPr="00D9344B">
        <w:t>[and</w:t>
      </w:r>
      <w:r>
        <w:t xml:space="preserve"> focusing on</w:t>
      </w:r>
      <w:r w:rsidRPr="00D9344B">
        <w:t>]</w:t>
      </w:r>
      <w:r>
        <w:rPr>
          <w:i/>
        </w:rPr>
        <w:t xml:space="preserve"> </w:t>
      </w:r>
      <w:r w:rsidR="00151E77" w:rsidRPr="00357A11">
        <w:rPr>
          <w:i/>
        </w:rPr>
        <w:t>how healthcare information systems can improve patient safety, as well as identifying and rectifying safety issues</w:t>
      </w:r>
      <w:r w:rsidR="00151E77">
        <w:t>”.</w:t>
      </w:r>
      <w:r w:rsidR="00195399">
        <w:fldChar w:fldCharType="begin" w:fldLock="1"/>
      </w:r>
      <w:r w:rsidR="00195399">
        <w:instrText>ADDIN CSL_CITATION {"citationItems":[{"id":"ITEM-1","itemData":{"author":[{"dropping-particle":"","family":"IMIA WG7","given":"","non-dropping-particle":"","parse-names":false,"suffix":""}],"id":"ITEM-1","issued":{"date-parts":[["2018"]]},"title":"WG7 - IMIA Working Group on Health Informatics for Patient Safety","type":"report"},"uris":["http://www.mendeley.com/documents/?uuid=27b58af2-f321-46eb-8a77-669f7ccba4fd"]}],"mendeley":{"formattedCitation":"&lt;sup&gt;26&lt;/sup&gt;","plainTextFormattedCitation":"26","previouslyFormattedCitation":"&lt;sup&gt;26&lt;/sup&gt;"},"properties":{"noteIndex":0},"schema":"https://github.com/citation-style-language/schema/raw/master/csl-citation.json"}</w:instrText>
      </w:r>
      <w:r w:rsidR="00195399">
        <w:rPr>
          <w:vertAlign w:val="superscript"/>
        </w:rPr>
        <w:fldChar w:fldCharType="separate"/>
      </w:r>
      <w:r w:rsidR="00195399" w:rsidRPr="00637F22">
        <w:rPr>
          <w:noProof/>
          <w:vertAlign w:val="superscript"/>
        </w:rPr>
        <w:t>26</w:t>
      </w:r>
      <w:r w:rsidR="00195399">
        <w:fldChar w:fldCharType="end"/>
      </w:r>
      <w:r w:rsidR="004E5CE1">
        <w:t xml:space="preserve"> </w:t>
      </w:r>
      <w:ins w:id="71" w:author="Jonathan Benn" w:date="2020-10-15T20:56:00Z">
        <w:r w:rsidR="00A26F60">
          <w:t xml:space="preserve">Patient Safety Informatics may therefore be considered to </w:t>
        </w:r>
      </w:ins>
      <w:ins w:id="72" w:author="Jonathan Benn" w:date="2020-10-15T20:58:00Z">
        <w:r w:rsidR="00A26F60">
          <w:t>address</w:t>
        </w:r>
      </w:ins>
      <w:ins w:id="73" w:author="Jonathan Benn" w:date="2020-10-15T20:56:00Z">
        <w:r w:rsidR="00A26F60">
          <w:t xml:space="preserve"> both the </w:t>
        </w:r>
      </w:ins>
      <w:ins w:id="74" w:author="Jonathan Benn" w:date="2020-10-15T20:57:00Z">
        <w:r w:rsidR="00A26F60">
          <w:t>question</w:t>
        </w:r>
      </w:ins>
      <w:ins w:id="75" w:author="Jonathan Benn" w:date="2020-10-15T20:58:00Z">
        <w:r w:rsidR="00A26F60">
          <w:t>s</w:t>
        </w:r>
      </w:ins>
      <w:ins w:id="76" w:author="Jonathan Benn" w:date="2020-10-15T20:57:00Z">
        <w:r w:rsidR="00A26F60">
          <w:t xml:space="preserve"> of</w:t>
        </w:r>
      </w:ins>
      <w:ins w:id="77" w:author="Jonathan Benn" w:date="2020-10-15T20:58:00Z">
        <w:r w:rsidR="00A26F60">
          <w:t xml:space="preserve">: 1) </w:t>
        </w:r>
      </w:ins>
      <w:ins w:id="78" w:author="Jonathan Benn" w:date="2020-10-15T20:57:00Z">
        <w:r w:rsidR="00A26F60">
          <w:t xml:space="preserve">whether newly developed or adopted digital health technologies are </w:t>
        </w:r>
      </w:ins>
      <w:ins w:id="79" w:author="Jonathan Benn" w:date="2020-10-15T20:59:00Z">
        <w:r w:rsidR="007761D7">
          <w:t xml:space="preserve">inherently </w:t>
        </w:r>
      </w:ins>
      <w:ins w:id="80" w:author="Jonathan Benn" w:date="2020-10-15T20:58:00Z">
        <w:r w:rsidR="00A26F60">
          <w:t xml:space="preserve">safe, and 2) how </w:t>
        </w:r>
      </w:ins>
      <w:ins w:id="81" w:author="Jonathan Benn" w:date="2020-10-15T20:59:00Z">
        <w:r w:rsidR="00A26F60">
          <w:t xml:space="preserve">technologies can be designed and applied specifically to improve </w:t>
        </w:r>
      </w:ins>
      <w:ins w:id="82" w:author="Jonathan Benn" w:date="2020-10-15T21:00:00Z">
        <w:r w:rsidR="007761D7">
          <w:t xml:space="preserve">patient </w:t>
        </w:r>
      </w:ins>
      <w:ins w:id="83" w:author="Jonathan Benn" w:date="2020-10-15T20:59:00Z">
        <w:r w:rsidR="00A26F60">
          <w:t>safety.</w:t>
        </w:r>
      </w:ins>
      <w:ins w:id="84" w:author="Jonathan Benn" w:date="2020-10-15T20:58:00Z">
        <w:r w:rsidR="00A26F60">
          <w:t xml:space="preserve"> </w:t>
        </w:r>
      </w:ins>
      <w:ins w:id="85" w:author="Jonathan Benn" w:date="2020-10-15T20:57:00Z">
        <w:r w:rsidR="00A26F60">
          <w:t xml:space="preserve"> </w:t>
        </w:r>
      </w:ins>
      <w:r w:rsidR="004E5CE1">
        <w:t>This scope is exemplified in</w:t>
      </w:r>
      <w:r w:rsidR="00393EAA">
        <w:t xml:space="preserve"> Singh and Sittig’s</w:t>
      </w:r>
      <w:r w:rsidR="004E5CE1" w:rsidRPr="00322A06">
        <w:t xml:space="preserve"> Health Information Technology Safety Measurement Framework</w:t>
      </w:r>
      <w:r w:rsidR="00CF5587">
        <w:t>,</w:t>
      </w:r>
      <w:r w:rsidR="00D9344B">
        <w:t xml:space="preserve"> </w:t>
      </w:r>
      <w:r w:rsidR="00CF5587">
        <w:t xml:space="preserve">which </w:t>
      </w:r>
      <w:r w:rsidR="004E5CE1">
        <w:t>defines three safety domains</w:t>
      </w:r>
      <w:r w:rsidR="00942589">
        <w:t xml:space="preserve"> embedded in a socio-technical work system</w:t>
      </w:r>
      <w:r w:rsidR="004E5CE1">
        <w:t xml:space="preserve">: safe </w:t>
      </w:r>
      <w:r w:rsidR="00FE5B63">
        <w:t>health information technology</w:t>
      </w:r>
      <w:r w:rsidR="004E5CE1">
        <w:t xml:space="preserve">, safe use of </w:t>
      </w:r>
      <w:r w:rsidR="00FE5B63">
        <w:t>health information technology</w:t>
      </w:r>
      <w:r w:rsidR="004E5CE1">
        <w:t xml:space="preserve">, and using </w:t>
      </w:r>
      <w:r w:rsidR="00FE5B63">
        <w:t>health information technology</w:t>
      </w:r>
      <w:r w:rsidR="004E5CE1">
        <w:t xml:space="preserve"> to improve safety.</w:t>
      </w:r>
      <w:r w:rsidR="00393EAA" w:rsidRPr="00322A06">
        <w:fldChar w:fldCharType="begin" w:fldLock="1"/>
      </w:r>
      <w:r w:rsidR="00393EAA">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27&lt;/sup&gt;","plainTextFormattedCitation":"27","previouslyFormattedCitation":"&lt;sup&gt;27&lt;/sup&gt;"},"properties":{"noteIndex":0},"schema":"https://github.com/citation-style-language/schema/raw/master/csl-citation.json"}</w:instrText>
      </w:r>
      <w:r w:rsidR="00393EAA" w:rsidRPr="00322A06">
        <w:fldChar w:fldCharType="separate"/>
      </w:r>
      <w:r w:rsidR="00393EAA" w:rsidRPr="00393EAA">
        <w:rPr>
          <w:noProof/>
          <w:vertAlign w:val="superscript"/>
        </w:rPr>
        <w:t>27</w:t>
      </w:r>
      <w:r w:rsidR="00393EAA" w:rsidRPr="00322A06">
        <w:fldChar w:fldCharType="end"/>
      </w:r>
      <w:r w:rsidR="00533E22">
        <w:t xml:space="preserve"> </w:t>
      </w:r>
      <w:commentRangeStart w:id="86"/>
      <w:del w:id="87" w:author="Jonathan Benn" w:date="2020-10-15T21:00:00Z">
        <w:r w:rsidR="00BA6BD9" w:rsidDel="007761D7">
          <w:delText xml:space="preserve">We, thus, propose </w:delText>
        </w:r>
        <w:r w:rsidR="00533E22" w:rsidDel="007761D7">
          <w:delText>Patient Safety Informatics</w:delText>
        </w:r>
        <w:r w:rsidR="00BA6BD9" w:rsidDel="007761D7">
          <w:delText xml:space="preserve"> to be</w:delText>
        </w:r>
        <w:r w:rsidR="00533E22" w:rsidDel="007761D7">
          <w:delText xml:space="preserve"> the study of patient-safety-related information in healthcare systems.</w:delText>
        </w:r>
      </w:del>
      <w:commentRangeEnd w:id="86"/>
      <w:r w:rsidR="007761D7">
        <w:rPr>
          <w:rStyle w:val="CommentReference"/>
        </w:rPr>
        <w:commentReference w:id="86"/>
      </w:r>
      <w:commentRangeEnd w:id="68"/>
      <w:r w:rsidR="007761D7">
        <w:rPr>
          <w:rStyle w:val="CommentReference"/>
        </w:rPr>
        <w:commentReference w:id="68"/>
      </w:r>
    </w:p>
    <w:p w14:paraId="5D04B810" w14:textId="77777777" w:rsidR="007761D7" w:rsidRDefault="007761D7" w:rsidP="001C7AD9">
      <w:pPr>
        <w:spacing w:after="0" w:line="240" w:lineRule="auto"/>
        <w:rPr>
          <w:ins w:id="88" w:author="Jonathan Benn" w:date="2020-10-15T21:01:00Z"/>
          <w:i/>
        </w:rPr>
      </w:pPr>
    </w:p>
    <w:p w14:paraId="7E0AFA1D" w14:textId="1D6594A8" w:rsidR="00DE526B" w:rsidRDefault="0075274E" w:rsidP="001C7AD9">
      <w:pPr>
        <w:spacing w:after="0" w:line="240" w:lineRule="auto"/>
      </w:pPr>
      <w:commentRangeStart w:id="89"/>
      <w:r w:rsidRPr="00CC5C52">
        <w:rPr>
          <w:i/>
        </w:rPr>
        <w:t>Informatics</w:t>
      </w:r>
      <w:r>
        <w:t xml:space="preserve"> </w:t>
      </w:r>
      <w:r w:rsidR="00CC5C52">
        <w:t>is</w:t>
      </w:r>
      <w:r>
        <w:t xml:space="preserve"> the interdisciplinary study of information and its environment</w:t>
      </w:r>
      <w:r>
        <w:fldChar w:fldCharType="begin" w:fldLock="1"/>
      </w:r>
      <w:r w:rsidR="00637F22">
        <w:instrText>ADDIN CSL_CITATION {"citationItems":[{"id":"ITEM-1","itemData":{"author":[{"dropping-particle":"","family":"Gammack","given":"John","non-dropping-particle":"","parse-names":false,"suffix":""},{"dropping-particle":"","family":"Hobbs","given":"Valarie","non-dropping-particle":"","parse-names":false,"suffix":""},{"dropping-particle":"","family":"Pigott","given":"Diarmuid","non-dropping-particle":"","parse-names":false,"suffix":""}],"id":"ITEM-1","issued":{"date-parts":[["2011"]]},"publisher":"Cengage Learning","title":"The Book of Informatics","type":"book"},"uris":["http://www.mendeley.com/documents/?uuid=f1e6eef3-5fb5-4593-8949-a55f8e59f20c"]}],"mendeley":{"formattedCitation":"&lt;sup&gt;28&lt;/sup&gt;","plainTextFormattedCitation":"28","previouslyFormattedCitation":"&lt;sup&gt;28&lt;/sup&gt;"},"properties":{"noteIndex":0},"schema":"https://github.com/citation-style-language/schema/raw/master/csl-citation.json"}</w:instrText>
      </w:r>
      <w:r>
        <w:rPr>
          <w:vertAlign w:val="superscript"/>
        </w:rPr>
        <w:fldChar w:fldCharType="separate"/>
      </w:r>
      <w:r w:rsidR="00637F22" w:rsidRPr="00637F22">
        <w:rPr>
          <w:noProof/>
          <w:vertAlign w:val="superscript"/>
        </w:rPr>
        <w:t>28</w:t>
      </w:r>
      <w:r>
        <w:fldChar w:fldCharType="end"/>
      </w:r>
      <w:r>
        <w:t xml:space="preserve"> with i</w:t>
      </w:r>
      <w:r w:rsidR="00217673" w:rsidRPr="00217673">
        <w:t xml:space="preserve">nformation flow </w:t>
      </w:r>
      <w:r w:rsidR="00DE526B">
        <w:t xml:space="preserve">recognised as </w:t>
      </w:r>
      <w:r w:rsidR="00217673" w:rsidRPr="00217673">
        <w:t>key to system safety, as a vital resource</w:t>
      </w:r>
      <w:r w:rsidR="00BA6BD9">
        <w:t>,</w:t>
      </w:r>
      <w:r w:rsidR="00217673" w:rsidRPr="00217673">
        <w:t xml:space="preserve"> and as a reflection of safety culture</w:t>
      </w:r>
      <w:r w:rsidR="00217673">
        <w:t>.</w:t>
      </w:r>
      <w:r w:rsidR="00195399">
        <w:fldChar w:fldCharType="begin" w:fldLock="1"/>
      </w:r>
      <w:r w:rsidR="00195399">
        <w:instrText>ADDIN CSL_CITATION {"citationItems":[{"id":"ITEM-1","itemData":{"DOI":"10.1016/j.ssci.2014.01.009","ISSN":"18791042","abstract":"Information flow has been shown to be a key variable in system safety. Not only is information flow vital to the organization's \"nervous system,\" but it is also a key indicator of the quality of the organization's functioning. The author describes how his personal trajectory took him from the study of social information about anomalous events to the role of information in causing or preventing technological accidents. The important features of good information flow are relevance, timeliness, and clarity. Generative environments are more likely to provide information with these characteristics, since they encourage a \"level playing field\" and respect for the needs of the information recipient. By contrast, pathological environments, caused by a leader's desire to see him/herself succeed, often create a \"political\" environment for information that interferes with good flow. © 2014 Elsevier Ltd.","author":[{"dropping-particle":"","family":"Westrum","given":"Ron","non-dropping-particle":"","parse-names":false,"suffix":""}],"container-title":"Safety Science","id":"ITEM-1","issued":{"date-parts":[["2014"]]},"page":"58-63","publisher":"Elsevier Ltd","title":"The study of information flow: A personal journey","type":"article-journal","volume":"67"},"uris":["http://www.mendeley.com/documents/?uuid=9b81cb49-5b85-4cc7-a687-b4da113ba0e0"]}],"mendeley":{"formattedCitation":"&lt;sup&gt;29&lt;/sup&gt;","plainTextFormattedCitation":"29","previouslyFormattedCitation":"&lt;sup&gt;29&lt;/sup&gt;"},"properties":{"noteIndex":0},"schema":"https://github.com/citation-style-language/schema/raw/master/csl-citation.json"}</w:instrText>
      </w:r>
      <w:r w:rsidR="00195399">
        <w:fldChar w:fldCharType="separate"/>
      </w:r>
      <w:r w:rsidR="00195399" w:rsidRPr="00637F22">
        <w:rPr>
          <w:noProof/>
          <w:vertAlign w:val="superscript"/>
        </w:rPr>
        <w:t>29</w:t>
      </w:r>
      <w:r w:rsidR="00195399">
        <w:fldChar w:fldCharType="end"/>
      </w:r>
      <w:commentRangeEnd w:id="89"/>
      <w:r w:rsidR="007761D7">
        <w:rPr>
          <w:rStyle w:val="CommentReference"/>
        </w:rPr>
        <w:commentReference w:id="89"/>
      </w:r>
      <w:r w:rsidR="00DE526B">
        <w:t xml:space="preserve"> </w:t>
      </w:r>
      <w:commentRangeStart w:id="90"/>
      <w:r w:rsidR="00DE526B">
        <w:t xml:space="preserve">Safety informatics </w:t>
      </w:r>
      <w:commentRangeEnd w:id="90"/>
      <w:r w:rsidR="007761D7">
        <w:rPr>
          <w:rStyle w:val="CommentReference"/>
        </w:rPr>
        <w:commentReference w:id="90"/>
      </w:r>
      <w:r w:rsidR="00DE526B">
        <w:t xml:space="preserve">is a relatively new concept </w:t>
      </w:r>
      <w:r w:rsidR="00533E22">
        <w:t>with a</w:t>
      </w:r>
      <w:r w:rsidR="00CC5C52">
        <w:t xml:space="preserve"> proposed </w:t>
      </w:r>
      <w:r w:rsidR="00DE526B">
        <w:t xml:space="preserve">definition </w:t>
      </w:r>
      <w:r w:rsidR="00CC5C52">
        <w:t xml:space="preserve">as </w:t>
      </w:r>
      <w:r w:rsidR="00533E22">
        <w:t xml:space="preserve">a </w:t>
      </w:r>
      <w:r w:rsidR="00DE526B">
        <w:t xml:space="preserve">scientific discipline </w:t>
      </w:r>
      <w:r w:rsidR="00CC5C52">
        <w:t>studying</w:t>
      </w:r>
      <w:r w:rsidR="00DE526B">
        <w:t xml:space="preserve"> safety information and </w:t>
      </w:r>
      <w:r w:rsidR="00CC5C52">
        <w:t xml:space="preserve">its </w:t>
      </w:r>
      <w:r w:rsidR="00DE526B">
        <w:t>mechanisms to address the lack of safety information in safety management.</w:t>
      </w:r>
      <w:r w:rsidR="00393EAA">
        <w:fldChar w:fldCharType="begin" w:fldLock="1"/>
      </w:r>
      <w:r w:rsidR="00393EAA">
        <w:instrText>ADDIN CSL_CITATION {"citationItems":[{"id":"ITEM-1","itemData":{"DOI":"10.1016/j.jclepro.2019.119852","ISSN":"09596526","abstract":"Safety is a central dimension in contemporary debates on human health, loss prevention, environmental protection, sustainability, and cleaner production. In the information age, especially in the era of big data, safety information is an essential strategy for safety, and safety informatics has become a major research interest and a popular issue in the field of safety science. In recent years, safety informatics—a new area of safety science—has received increasing attention, developing greatly with successful research on the subject. The three key purposes of this paper are: (i) to analyze the historical development of safety informatics, (ii) to review the research progress of safety informatics, and (iii) to review limitations and propose future directions in the field of safety informatics. First, the development process of safety informatics is divided into four typical stages: (i) the embryonic stage (1940–1980), (ii) the initial stage (1980–1990), (iii) the formation stage (1990–2010), and (iv) the deepening stage (2010–present). Then, a review of safety informatics research is provided from seven aspects, including: (i) the discipline construction of safety informatics, (ii) theoretical safety information model, (iii) accident causation model from a safety information perspective, (iv) safety management based on safety information, (v) safety big data, (vi) safety intelligence, and (vii) safety information technology. Finally, limitations and future research directions in the safety informatics area are briefly discussed.","author":[{"dropping-particle":"","family":"Wang","given":"Bing","non-dropping-particle":"","parse-names":false,"suffix":""},{"dropping-particle":"","family":"Wu","given":"Chao","non-dropping-particle":"","parse-names":false,"suffix":""}],"container-title":"Journal of Cleaner Production","id":"ITEM-1","issued":{"date-parts":[["2020"]]},"page":"119852","publisher":"Elsevier Ltd","title":"Safety informatics as a new, promising and sustainable area of safety science in the information age","type":"article-journal","volume":"252"},"uris":["http://www.mendeley.com/documents/?uuid=a35e7b16-2560-4641-8c18-7a4b922a1b88"]}],"mendeley":{"formattedCitation":"&lt;sup&gt;30&lt;/sup&gt;","plainTextFormattedCitation":"30","previouslyFormattedCitation":"&lt;sup&gt;30&lt;/sup&gt;"},"properties":{"noteIndex":0},"schema":"https://github.com/citation-style-language/schema/raw/master/csl-citation.json"}</w:instrText>
      </w:r>
      <w:r w:rsidR="00393EAA">
        <w:fldChar w:fldCharType="separate"/>
      </w:r>
      <w:r w:rsidR="00393EAA" w:rsidRPr="00637F22">
        <w:rPr>
          <w:noProof/>
          <w:vertAlign w:val="superscript"/>
        </w:rPr>
        <w:t>30</w:t>
      </w:r>
      <w:r w:rsidR="00393EAA">
        <w:fldChar w:fldCharType="end"/>
      </w:r>
      <w:r w:rsidR="00DE526B">
        <w:t xml:space="preserve"> </w:t>
      </w:r>
      <w:r w:rsidR="00BA6BD9">
        <w:t>For Wang an</w:t>
      </w:r>
      <w:ins w:id="91" w:author="Rebecca Randell" w:date="2020-10-12T18:11:00Z">
        <w:r w:rsidR="00354C38">
          <w:t>d</w:t>
        </w:r>
      </w:ins>
      <w:r w:rsidR="00BA6BD9">
        <w:t xml:space="preserve"> colleagues</w:t>
      </w:r>
      <w:r w:rsidR="00DE526B">
        <w:t>, safety information refers to safety-related data that shows system</w:t>
      </w:r>
      <w:r w:rsidR="00CC5C52">
        <w:t>s’</w:t>
      </w:r>
      <w:r w:rsidR="00DE526B">
        <w:t xml:space="preserve"> safety state and its changes.</w:t>
      </w:r>
      <w:r w:rsidR="00195399">
        <w:fldChar w:fldCharType="begin" w:fldLock="1"/>
      </w:r>
      <w:r w:rsidR="00195399">
        <w:instrText>ADDIN CSL_CITATION {"citationItems":[{"id":"ITEM-1","itemData":{"author":[{"dropping-particle":"","family":"Wang","given":"Bing","non-dropping-particle":"","parse-names":false,"suffix":""},{"dropping-particle":"","family":"Wu","given":"Chao","non-dropping-particle":"","parse-names":false,"suffix":""}],"container-title":"J. Intell.","id":"ITEM-1","issue":"2","issued":{"date-parts":[["2018"]]},"page":"88e96","title":"The outline of safety informatics","type":"article-journal","volume":"37"},"uris":["http://www.mendeley.com/documents/?uuid=e0a3a48a-08e1-4e0e-ac1e-5cc565872afd"]},{"id":"ITEM-2","itemData":{"DOI":"10.1002/prs.11898","author":[{"dropping-particle":"","family":"Huang","given":"Lang","non-dropping-particle":"","parse-names":false,"suffix":""},{"dropping-particle":"","family":"Wu","given":"Chao","non-dropping-particle":"","parse-names":false,"suffix":""},{"dropping-particle":"","family":"Wang","given":"Bing","non-dropping-particle":"","parse-names":false,"suffix":""},{"dropping-particle":"","family":"Ouyang","given":"Qiumei","non-dropping-particle":"","parse-names":false,"suffix":""}],"container-title":"Process Safety Progress","id":"ITEM-2","issue":"1","issued":{"date-parts":[["2017"]]},"page":"42-48","title":"A New Paradigm for Accident Investigation and Analysis in the Era of Big Data","type":"article-journal","volume":"37"},"uris":["http://www.mendeley.com/documents/?uuid=5ddbd102-e5b4-4fba-b4b6-cb78f990e692"]}],"mendeley":{"formattedCitation":"&lt;sup&gt;31,32&lt;/sup&gt;","plainTextFormattedCitation":"31,32","previouslyFormattedCitation":"&lt;sup&gt;31,32&lt;/sup&gt;"},"properties":{"noteIndex":0},"schema":"https://github.com/citation-style-language/schema/raw/master/csl-citation.json"}</w:instrText>
      </w:r>
      <w:r w:rsidR="00195399">
        <w:fldChar w:fldCharType="separate"/>
      </w:r>
      <w:r w:rsidR="00195399" w:rsidRPr="00637F22">
        <w:rPr>
          <w:noProof/>
          <w:vertAlign w:val="superscript"/>
        </w:rPr>
        <w:t>31,32</w:t>
      </w:r>
      <w:r w:rsidR="00195399">
        <w:fldChar w:fldCharType="end"/>
      </w:r>
      <w:r w:rsidR="00DE526B">
        <w:t xml:space="preserve"> There have been calls to </w:t>
      </w:r>
      <w:r w:rsidR="00DE526B" w:rsidRPr="00217673">
        <w:t>bridge the gap between research and practice in the safety of systems</w:t>
      </w:r>
      <w:r w:rsidR="00DE526B">
        <w:fldChar w:fldCharType="begin" w:fldLock="1"/>
      </w:r>
      <w:r w:rsidR="00637F22">
        <w:instrText>ADDIN CSL_CITATION {"citationItems":[{"id":"ITEM-1","itemData":{"DOI":"10.1016/j.aap.2013.02.041","ISSN":"00014575","PMID":"23542136","abstract":"The systems approach is arguably the dominant concept within accident analysis research. Viewing accidents as a result of uncontrolled system interactions, it forms the theoretical basis of various systemic accident analysis (SAA) models and methods. Despite the proposed benefits of SAA, such as an improved description of accident causation, evidence within the scientific literature suggests that these techniques are not being used in practice and that a research-practice gap exists. The aim of this study was to explore the issues stemming from research and practice which could hinder the awareness, adoption and usage of SAA. To achieve this, semi-structured interviews were conducted with 42 safety experts from ten countries and a variety of industries, including rail, aviation and maritime. This study suggests that the research-practice gap should be closed and efforts to bridge the gap should focus on ensuring that systemic methods meet the needs of practitioners and improving the communication of SAA research. © 2013 Elsevier B.V. All rights reserved.","author":[{"dropping-particle":"","family":"Underwood","given":"Peter","non-dropping-particle":"","parse-names":false,"suffix":""},{"dropping-particle":"","family":"Waterson","given":"Patrick","non-dropping-particle":"","parse-names":false,"suffix":""}],"container-title":"Accident Analysis and Prevention","id":"ITEM-1","issued":{"date-parts":[["2013"]]},"page":"154-164","publisher":"Elsevier Ltd","title":"Systemic accident analysis: Examining the gap between research and practice","type":"article-journal","volume":"55"},"uris":["http://www.mendeley.com/documents/?uuid=4b2609be-8dca-411f-881d-bbd61b08129f"]}],"mendeley":{"formattedCitation":"&lt;sup&gt;33&lt;/sup&gt;","plainTextFormattedCitation":"33","previouslyFormattedCitation":"&lt;sup&gt;33&lt;/sup&gt;"},"properties":{"noteIndex":0},"schema":"https://github.com/citation-style-language/schema/raw/master/csl-citation.json"}</w:instrText>
      </w:r>
      <w:r w:rsidR="00DE526B">
        <w:fldChar w:fldCharType="separate"/>
      </w:r>
      <w:r w:rsidR="00637F22" w:rsidRPr="00637F22">
        <w:rPr>
          <w:noProof/>
          <w:vertAlign w:val="superscript"/>
        </w:rPr>
        <w:t>33</w:t>
      </w:r>
      <w:r w:rsidR="00DE526B">
        <w:fldChar w:fldCharType="end"/>
      </w:r>
      <w:r w:rsidR="00DE526B">
        <w:t xml:space="preserve"> but, despite theoretical and practical progress in safety informatics, </w:t>
      </w:r>
      <w:r w:rsidR="00CC5C52">
        <w:t xml:space="preserve">it </w:t>
      </w:r>
      <w:r w:rsidR="00DE526B">
        <w:t xml:space="preserve">has yet to be applied </w:t>
      </w:r>
      <w:r w:rsidR="00DB6363">
        <w:t xml:space="preserve">substantially </w:t>
      </w:r>
      <w:r w:rsidR="00DE526B">
        <w:t>to healthcare and patient safety</w:t>
      </w:r>
      <w:r w:rsidR="00CC5C52">
        <w:t>, in particular</w:t>
      </w:r>
      <w:r w:rsidR="00100749">
        <w:t>.</w:t>
      </w:r>
    </w:p>
    <w:p w14:paraId="1622D066" w14:textId="77777777" w:rsidR="00F47ABE" w:rsidRDefault="00F47ABE" w:rsidP="001C7AD9">
      <w:pPr>
        <w:spacing w:after="0" w:line="240" w:lineRule="auto"/>
        <w:rPr>
          <w:ins w:id="92" w:author="Jonathan Benn" w:date="2020-10-15T21:13:00Z"/>
        </w:rPr>
      </w:pPr>
    </w:p>
    <w:p w14:paraId="651C5308" w14:textId="2160B595" w:rsidR="00217673" w:rsidRDefault="00393EAA" w:rsidP="001C7AD9">
      <w:pPr>
        <w:spacing w:after="0" w:line="240" w:lineRule="auto"/>
      </w:pPr>
      <w:r>
        <w:t>Bakken, Cimino and Hripcask</w:t>
      </w:r>
      <w:r w:rsidR="00E46030">
        <w:fldChar w:fldCharType="begin" w:fldLock="1"/>
      </w:r>
      <w:r>
        <w:instrText>ADDIN CSL_CITATION {"citationItems":[{"id":"ITEM-1","itemData":{"DOI":"10.1097/01.mlr.0000109125.00113.f4","ISSN":"00257079","abstract":"OBJECTIVES: The purposes of this article are to highlight the role of informatics in promoting patient safety and enabling evidence-based practice (EBP), 2 significant aspects for assuring healthcare quality; to delineate some challenges for the future; and to provide key recommendations for education, practice, policy, and research. METHODS: First, we describe the components of an informatics infrastructure for patient safety and evidence-based practice. Second, we address the role of informatics in 4 areas: 1) information access; 2) automated surveillance for real-time error detection and prevention; 3) communication among members of the healthcare team; and 4) standardization of practice patterns. Last, we delineate some future challenges for nursing and for informatics and provide key recommendations for education, practice, policy, and research. RESULTS: The components of an informatics infrastructure are available and applications that bring together these components to promote patient safety and enable EBP have demonstrated positive or promising results. CONCLUSIONS: Challenges must be addressed so that an informatics infrastructure and related applications that promote patient safety and enable EBP can be realized.","author":[{"dropping-particle":"","family":"Bakken","given":"Suzanne","non-dropping-particle":"","parse-names":false,"suffix":""},{"dropping-particle":"","family":"Cimino","given":"James J.","non-dropping-particle":"","parse-names":false,"suffix":""},{"dropping-particle":"","family":"Hripcsak","given":"George","non-dropping-particle":"","parse-names":false,"suffix":""}],"container-title":"Medical care","id":"ITEM-1","issue":"2 Suppl","issued":{"date-parts":[["2004"]]},"page":"49-56","title":"Promoting patient safety and enabling evidence-based practice through informatics.","type":"article-journal","volume":"42"},"uris":["http://www.mendeley.com/documents/?uuid=bbd80153-5639-4240-a6ea-84d80ef3c56d"]}],"mendeley":{"formattedCitation":"&lt;sup&gt;34&lt;/sup&gt;","plainTextFormattedCitation":"34","previouslyFormattedCitation":"&lt;sup&gt;34&lt;/sup&gt;"},"properties":{"noteIndex":0},"schema":"https://github.com/citation-style-language/schema/raw/master/csl-citation.json"}</w:instrText>
      </w:r>
      <w:r w:rsidR="00E46030">
        <w:fldChar w:fldCharType="separate"/>
      </w:r>
      <w:r w:rsidRPr="00393EAA">
        <w:rPr>
          <w:noProof/>
          <w:vertAlign w:val="superscript"/>
        </w:rPr>
        <w:t>34</w:t>
      </w:r>
      <w:r w:rsidR="00E46030">
        <w:fldChar w:fldCharType="end"/>
      </w:r>
      <w:r w:rsidR="00E46030">
        <w:t xml:space="preserve"> explored how informatics can promote patient safety and provided recommendations </w:t>
      </w:r>
      <w:r w:rsidR="00CC5C52">
        <w:t>like</w:t>
      </w:r>
      <w:r w:rsidR="00E46030">
        <w:t xml:space="preserve"> integrating informatics into healthcare curricula</w:t>
      </w:r>
      <w:r w:rsidR="00DB6363">
        <w:t xml:space="preserve"> and</w:t>
      </w:r>
      <w:r w:rsidR="00E46030">
        <w:t xml:space="preserve"> the evaluation of </w:t>
      </w:r>
      <w:r w:rsidR="00CC5C52">
        <w:t>digital health</w:t>
      </w:r>
      <w:r w:rsidR="00E46030">
        <w:t xml:space="preserve"> from health-economic, clinical and administrative perspectives. While welcomed, these recommendations</w:t>
      </w:r>
      <w:r w:rsidR="00DB6363">
        <w:t>,</w:t>
      </w:r>
      <w:r w:rsidR="00E46030">
        <w:t xml:space="preserve"> and the challenges</w:t>
      </w:r>
      <w:r w:rsidR="00DB6363">
        <w:t xml:space="preserve"> they purport to address,</w:t>
      </w:r>
      <w:r w:rsidR="00E46030">
        <w:t xml:space="preserve"> c</w:t>
      </w:r>
      <w:r w:rsidR="00DB6363">
        <w:t>oncern</w:t>
      </w:r>
      <w:r w:rsidR="00E46030">
        <w:t xml:space="preserve"> </w:t>
      </w:r>
      <w:r w:rsidR="00CC5C52">
        <w:t>health information technologies</w:t>
      </w:r>
      <w:r w:rsidR="00E46030">
        <w:t xml:space="preserve"> in isolation and their function in promoting patient safety</w:t>
      </w:r>
      <w:r w:rsidR="00DE526B">
        <w:t>, only</w:t>
      </w:r>
      <w:r w:rsidR="00E46030">
        <w:t xml:space="preserve">. As described earlier, </w:t>
      </w:r>
      <w:r w:rsidR="00E46030">
        <w:lastRenderedPageBreak/>
        <w:t xml:space="preserve">emerging digital health must </w:t>
      </w:r>
      <w:ins w:id="93" w:author="Dawn Dowding" w:date="2020-10-13T12:31:00Z">
        <w:r w:rsidR="009F6D3C">
          <w:t xml:space="preserve">also </w:t>
        </w:r>
      </w:ins>
      <w:r w:rsidR="00E46030">
        <w:t xml:space="preserve">consider </w:t>
      </w:r>
      <w:r w:rsidR="00533E22">
        <w:t xml:space="preserve">the safety of </w:t>
      </w:r>
      <w:r w:rsidR="00CC5C52">
        <w:t>health information systems</w:t>
      </w:r>
      <w:r w:rsidR="00E46030">
        <w:t xml:space="preserve"> and their safe use</w:t>
      </w:r>
      <w:del w:id="94" w:author="Dawn Dowding" w:date="2020-10-13T12:31:00Z">
        <w:r w:rsidR="00E46030" w:rsidDel="009F6D3C">
          <w:delText>, too</w:delText>
        </w:r>
      </w:del>
      <w:r w:rsidR="00E46030">
        <w:t>.</w:t>
      </w:r>
      <w:r>
        <w:fldChar w:fldCharType="begin" w:fldLock="1"/>
      </w:r>
      <w:r>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27&lt;/sup&gt;","plainTextFormattedCitation":"27","previouslyFormattedCitation":"&lt;sup&gt;27&lt;/sup&gt;"},"properties":{"noteIndex":0},"schema":"https://github.com/citation-style-language/schema/raw/master/csl-citation.json"}</w:instrText>
      </w:r>
      <w:r>
        <w:rPr>
          <w:vertAlign w:val="superscript"/>
        </w:rPr>
        <w:fldChar w:fldCharType="separate"/>
      </w:r>
      <w:r w:rsidRPr="00637F22">
        <w:rPr>
          <w:noProof/>
          <w:vertAlign w:val="superscript"/>
        </w:rPr>
        <w:t>27</w:t>
      </w:r>
      <w:r>
        <w:fldChar w:fldCharType="end"/>
      </w:r>
      <w:r w:rsidR="00CC5C52">
        <w:t xml:space="preserve"> </w:t>
      </w:r>
      <w:commentRangeStart w:id="95"/>
      <w:r w:rsidR="00CC5C52">
        <w:t>A thorough exploration and instantiation of Patient Safety Informatics is thus still lacking.</w:t>
      </w:r>
      <w:commentRangeEnd w:id="95"/>
      <w:r w:rsidR="007761D7">
        <w:rPr>
          <w:rStyle w:val="CommentReference"/>
        </w:rPr>
        <w:commentReference w:id="95"/>
      </w:r>
    </w:p>
    <w:p w14:paraId="3BC4C3AE" w14:textId="0CEF8574" w:rsidR="004E5CE1" w:rsidRPr="00322A06" w:rsidRDefault="00DB6363" w:rsidP="001C7AD9">
      <w:pPr>
        <w:spacing w:after="0" w:line="240" w:lineRule="auto"/>
      </w:pPr>
      <w:commentRangeStart w:id="96"/>
      <w:r>
        <w:t xml:space="preserve">It is for these reasons that the aim of our workshop series was to develop the theoretical and practical foundations of Patient Safety Informatics by exploring the theory and </w:t>
      </w:r>
      <w:r w:rsidR="00ED4D3A">
        <w:t>praxis</w:t>
      </w:r>
      <w:r w:rsidRPr="00DB6363">
        <w:t xml:space="preserve"> </w:t>
      </w:r>
      <w:r>
        <w:t>of applying s</w:t>
      </w:r>
      <w:r w:rsidRPr="00DB6363">
        <w:t xml:space="preserve">afety </w:t>
      </w:r>
      <w:r>
        <w:t>i</w:t>
      </w:r>
      <w:r w:rsidRPr="00DB6363">
        <w:t>nformatics</w:t>
      </w:r>
      <w:r>
        <w:t xml:space="preserve"> to patient safety. Our first workshop focused on the challenges and patient-safety </w:t>
      </w:r>
      <w:r w:rsidR="004C0C85">
        <w:t>consequence</w:t>
      </w:r>
      <w:r>
        <w:t>s of, and recommendations to address, emerging digital health.</w:t>
      </w:r>
    </w:p>
    <w:p w14:paraId="265E847F" w14:textId="0D1A7DB4" w:rsidR="00EC546B" w:rsidRDefault="00EC546B" w:rsidP="001C7AD9">
      <w:pPr>
        <w:spacing w:after="0" w:line="240" w:lineRule="auto"/>
      </w:pPr>
    </w:p>
    <w:p w14:paraId="4C551DF5" w14:textId="77777777" w:rsidR="003447F2" w:rsidRDefault="003447F2" w:rsidP="001C7AD9">
      <w:pPr>
        <w:spacing w:after="0" w:line="240" w:lineRule="auto"/>
      </w:pPr>
    </w:p>
    <w:p w14:paraId="4A4AC040" w14:textId="5BC8D3FB" w:rsidR="00656305" w:rsidRDefault="00C87DCA" w:rsidP="001C7AD9">
      <w:pPr>
        <w:pStyle w:val="Heading1"/>
        <w:spacing w:before="0" w:line="240" w:lineRule="auto"/>
      </w:pPr>
      <w:r>
        <w:t xml:space="preserve">Section 2: </w:t>
      </w:r>
      <w:commentRangeStart w:id="97"/>
      <w:r w:rsidR="0033179C">
        <w:t xml:space="preserve">Workshop </w:t>
      </w:r>
      <w:r w:rsidR="002F1A2B">
        <w:t>process</w:t>
      </w:r>
      <w:commentRangeEnd w:id="97"/>
      <w:r w:rsidR="00F47ABE">
        <w:rPr>
          <w:rStyle w:val="CommentReference"/>
          <w:rFonts w:asciiTheme="minorHAnsi" w:eastAsiaTheme="minorHAnsi" w:hAnsiTheme="minorHAnsi" w:cstheme="minorBidi"/>
        </w:rPr>
        <w:commentReference w:id="97"/>
      </w:r>
    </w:p>
    <w:p w14:paraId="1A578BDD" w14:textId="4D9AA51F" w:rsidR="00E55D85" w:rsidRDefault="006A63CC" w:rsidP="001C7AD9">
      <w:pPr>
        <w:spacing w:after="0" w:line="240" w:lineRule="auto"/>
      </w:pPr>
      <w:r>
        <w:t xml:space="preserve">A workshop </w:t>
      </w:r>
      <w:r w:rsidR="00F10E19">
        <w:t xml:space="preserve">was convened </w:t>
      </w:r>
      <w:r>
        <w:t xml:space="preserve">of </w:t>
      </w:r>
      <w:commentRangeStart w:id="98"/>
      <w:commentRangeStart w:id="99"/>
      <w:r w:rsidR="00D77B4B">
        <w:t>14</w:t>
      </w:r>
      <w:r>
        <w:t xml:space="preserve"> </w:t>
      </w:r>
      <w:r w:rsidR="00FC78F5">
        <w:t xml:space="preserve">health informatics </w:t>
      </w:r>
      <w:commentRangeEnd w:id="98"/>
      <w:r w:rsidR="00256640">
        <w:rPr>
          <w:rStyle w:val="CommentReference"/>
        </w:rPr>
        <w:commentReference w:id="98"/>
      </w:r>
      <w:r w:rsidR="00FC78F5">
        <w:t>researchers</w:t>
      </w:r>
      <w:r w:rsidR="00FC78F5" w:rsidRPr="00AA44BF">
        <w:t xml:space="preserve"> </w:t>
      </w:r>
      <w:commentRangeEnd w:id="99"/>
      <w:r w:rsidR="00F47ABE">
        <w:rPr>
          <w:rStyle w:val="CommentReference"/>
        </w:rPr>
        <w:commentReference w:id="99"/>
      </w:r>
      <w:r>
        <w:t>who represent those who develop</w:t>
      </w:r>
      <w:r w:rsidR="00E124EC">
        <w:t xml:space="preserve"> and</w:t>
      </w:r>
      <w:r>
        <w:t xml:space="preserve"> evaluate </w:t>
      </w:r>
      <w:r w:rsidR="00834B1B">
        <w:t>digital health</w:t>
      </w:r>
      <w:r w:rsidRPr="001809FF">
        <w:t>.</w:t>
      </w:r>
      <w:r w:rsidR="005646F8">
        <w:t xml:space="preserve"> C</w:t>
      </w:r>
      <w:r w:rsidR="005646F8" w:rsidRPr="001809FF">
        <w:t xml:space="preserve">ollaborators discussed the patient-safety </w:t>
      </w:r>
      <w:r w:rsidR="004C0C85">
        <w:t>consequence</w:t>
      </w:r>
      <w:r w:rsidR="005646F8" w:rsidRPr="001809FF">
        <w:t>s of the challenges posed</w:t>
      </w:r>
      <w:r w:rsidR="00E55D85">
        <w:t xml:space="preserve"> by</w:t>
      </w:r>
      <w:r w:rsidR="00B11DC6" w:rsidRPr="001809FF">
        <w:t xml:space="preserve"> emerging </w:t>
      </w:r>
      <w:r w:rsidR="00E55D85">
        <w:t>digital health,</w:t>
      </w:r>
      <w:r w:rsidR="00834B1B">
        <w:t xml:space="preserve"> from all four quadrants of </w:t>
      </w:r>
      <w:r w:rsidR="008E0297">
        <w:t>Markus’</w:t>
      </w:r>
      <w:r w:rsidR="008E0297">
        <w:fldChar w:fldCharType="begin" w:fldLock="1"/>
      </w:r>
      <w:r w:rsidR="008E0297">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16&lt;/sup&gt;","plainTextFormattedCitation":"16","previouslyFormattedCitation":"&lt;sup&gt;16&lt;/sup&gt;"},"properties":{"noteIndex":0},"schema":"https://github.com/citation-style-language/schema/raw/master/csl-citation.json"}</w:instrText>
      </w:r>
      <w:r w:rsidR="008E0297">
        <w:fldChar w:fldCharType="separate"/>
      </w:r>
      <w:r w:rsidR="008E0297" w:rsidRPr="00031A62">
        <w:rPr>
          <w:noProof/>
          <w:vertAlign w:val="superscript"/>
        </w:rPr>
        <w:t>16</w:t>
      </w:r>
      <w:r w:rsidR="008E0297">
        <w:fldChar w:fldCharType="end"/>
      </w:r>
      <w:r w:rsidR="008E0297">
        <w:t xml:space="preserve"> technochange </w:t>
      </w:r>
      <w:r w:rsidR="00834B1B">
        <w:t>t</w:t>
      </w:r>
      <w:r w:rsidR="00326C13">
        <w:t xml:space="preserve">able </w:t>
      </w:r>
      <w:r w:rsidR="008E0297">
        <w:t xml:space="preserve">(table </w:t>
      </w:r>
      <w:r w:rsidR="00342372">
        <w:t>1</w:t>
      </w:r>
      <w:r w:rsidR="008E0297">
        <w:t>)</w:t>
      </w:r>
      <w:r w:rsidR="00326C13">
        <w:t xml:space="preserve">. </w:t>
      </w:r>
      <w:r w:rsidR="008E0297">
        <w:t>The example</w:t>
      </w:r>
      <w:r w:rsidR="00E55D85" w:rsidRPr="00084215">
        <w:t xml:space="preserve"> </w:t>
      </w:r>
      <w:r w:rsidR="00834B1B">
        <w:t xml:space="preserve">health information technologies </w:t>
      </w:r>
      <w:r w:rsidR="00E55D85">
        <w:t xml:space="preserve">discussed in the </w:t>
      </w:r>
      <w:r w:rsidR="008E0297">
        <w:t>workshop we</w:t>
      </w:r>
      <w:ins w:id="100" w:author="Rebecca Randell" w:date="2020-10-12T18:12:00Z">
        <w:r w:rsidR="000A3015">
          <w:t>r</w:t>
        </w:r>
      </w:ins>
      <w:r w:rsidR="008E0297">
        <w:t xml:space="preserve">e </w:t>
      </w:r>
      <w:r w:rsidR="00E55D85" w:rsidRPr="00084215">
        <w:t>characterised by personalisation, decentralisation, a system</w:t>
      </w:r>
      <w:r w:rsidR="00F10E19">
        <w:t>ic</w:t>
      </w:r>
      <w:r w:rsidR="00E55D85" w:rsidRPr="00084215">
        <w:t xml:space="preserve"> orientation, and a move toward a user-led/patient-centred </w:t>
      </w:r>
      <w:r w:rsidR="00E55D85">
        <w:t>experience</w:t>
      </w:r>
      <w:r w:rsidR="008E0297">
        <w:t xml:space="preserve"> (Appendix 1)</w:t>
      </w:r>
      <w:r w:rsidR="00E55D85" w:rsidRPr="00084215">
        <w:t>.</w:t>
      </w:r>
    </w:p>
    <w:p w14:paraId="30BE240E" w14:textId="5C2A751C" w:rsidR="00656305" w:rsidRDefault="001809FF" w:rsidP="001C7AD9">
      <w:pPr>
        <w:spacing w:after="0" w:line="240" w:lineRule="auto"/>
      </w:pPr>
      <w:r w:rsidRPr="001809FF">
        <w:t xml:space="preserve">In subsequent meetings, the group collated and synthesised contributions to 1) describe characteristics of new and emerging </w:t>
      </w:r>
      <w:r w:rsidR="001846F5">
        <w:t>HITs</w:t>
      </w:r>
      <w:r w:rsidRPr="001809FF">
        <w:t>, 2) describe the challenges posed</w:t>
      </w:r>
      <w:r w:rsidR="00256640">
        <w:t xml:space="preserve"> when HITs are brought together within</w:t>
      </w:r>
      <w:r w:rsidRPr="001809FF">
        <w:t xml:space="preserve"> </w:t>
      </w:r>
      <w:r w:rsidR="00CB1C67">
        <w:t>HIS</w:t>
      </w:r>
      <w:r w:rsidR="00AC4FD6">
        <w:t>s</w:t>
      </w:r>
      <w:r w:rsidRPr="001809FF">
        <w:t xml:space="preserve">, 3) describe the patient-safety </w:t>
      </w:r>
      <w:r w:rsidR="004C0C85">
        <w:t>consequence</w:t>
      </w:r>
      <w:r w:rsidRPr="001809FF">
        <w:t>s of the</w:t>
      </w:r>
      <w:r w:rsidR="001846F5">
        <w:t>se</w:t>
      </w:r>
      <w:r w:rsidRPr="001809FF">
        <w:t xml:space="preserve"> challenges, and 4) recommend approaches to address the patient-safety </w:t>
      </w:r>
      <w:r w:rsidR="004C0C85">
        <w:t>consequence</w:t>
      </w:r>
      <w:r w:rsidRPr="001809FF">
        <w:t>s</w:t>
      </w:r>
      <w:r>
        <w:t>.</w:t>
      </w:r>
      <w:commentRangeEnd w:id="96"/>
      <w:r w:rsidR="007761D7">
        <w:rPr>
          <w:rStyle w:val="CommentReference"/>
        </w:rPr>
        <w:commentReference w:id="96"/>
      </w:r>
    </w:p>
    <w:p w14:paraId="4C5FF7EF" w14:textId="77777777" w:rsidR="00906431" w:rsidRDefault="00906431" w:rsidP="001C7AD9">
      <w:pPr>
        <w:spacing w:after="0" w:line="240" w:lineRule="auto"/>
      </w:pPr>
    </w:p>
    <w:p w14:paraId="35067DB6" w14:textId="2B32E2E3" w:rsidR="008E287D" w:rsidRDefault="008E287D" w:rsidP="001C7AD9">
      <w:pPr>
        <w:spacing w:after="0" w:line="240" w:lineRule="auto"/>
      </w:pPr>
    </w:p>
    <w:p w14:paraId="4CF81741" w14:textId="127B6CD3" w:rsidR="009D0ABB" w:rsidRDefault="009D0ABB" w:rsidP="001C7AD9">
      <w:pPr>
        <w:pStyle w:val="Heading1"/>
        <w:spacing w:before="0" w:line="240" w:lineRule="auto"/>
      </w:pPr>
      <w:r>
        <w:t xml:space="preserve">Section 3: </w:t>
      </w:r>
      <w:r w:rsidR="0033179C">
        <w:t xml:space="preserve">Workshop </w:t>
      </w:r>
      <w:commentRangeStart w:id="101"/>
      <w:commentRangeStart w:id="102"/>
      <w:commentRangeStart w:id="103"/>
      <w:commentRangeStart w:id="104"/>
      <w:commentRangeStart w:id="105"/>
      <w:r w:rsidR="0033179C">
        <w:t>outputs</w:t>
      </w:r>
      <w:commentRangeEnd w:id="101"/>
      <w:r w:rsidR="0033179C">
        <w:rPr>
          <w:rStyle w:val="CommentReference"/>
          <w:rFonts w:asciiTheme="minorHAnsi" w:eastAsiaTheme="minorHAnsi" w:hAnsiTheme="minorHAnsi" w:cstheme="minorBidi"/>
        </w:rPr>
        <w:commentReference w:id="101"/>
      </w:r>
      <w:commentRangeEnd w:id="102"/>
      <w:commentRangeEnd w:id="104"/>
      <w:commentRangeEnd w:id="105"/>
      <w:r w:rsidR="00781C59">
        <w:rPr>
          <w:rStyle w:val="CommentReference"/>
          <w:rFonts w:asciiTheme="minorHAnsi" w:eastAsiaTheme="minorHAnsi" w:hAnsiTheme="minorHAnsi" w:cstheme="minorBidi"/>
        </w:rPr>
        <w:commentReference w:id="102"/>
      </w:r>
      <w:commentRangeEnd w:id="103"/>
      <w:r w:rsidR="001F42BB">
        <w:rPr>
          <w:rStyle w:val="CommentReference"/>
          <w:rFonts w:asciiTheme="minorHAnsi" w:eastAsiaTheme="minorHAnsi" w:hAnsiTheme="minorHAnsi" w:cstheme="minorBidi"/>
        </w:rPr>
        <w:commentReference w:id="103"/>
      </w:r>
      <w:r w:rsidR="0033179C">
        <w:rPr>
          <w:rStyle w:val="CommentReference"/>
          <w:rFonts w:asciiTheme="minorHAnsi" w:eastAsiaTheme="minorHAnsi" w:hAnsiTheme="minorHAnsi" w:cstheme="minorBidi"/>
        </w:rPr>
        <w:commentReference w:id="104"/>
      </w:r>
      <w:r w:rsidR="00781C59">
        <w:rPr>
          <w:rStyle w:val="CommentReference"/>
          <w:rFonts w:asciiTheme="minorHAnsi" w:eastAsiaTheme="minorHAnsi" w:hAnsiTheme="minorHAnsi" w:cstheme="minorBidi"/>
        </w:rPr>
        <w:commentReference w:id="105"/>
      </w:r>
    </w:p>
    <w:p w14:paraId="770E149C" w14:textId="1FB9F4D7" w:rsidR="007B37B8" w:rsidRPr="00F25567" w:rsidRDefault="0034034B" w:rsidP="001C7AD9">
      <w:pPr>
        <w:spacing w:after="0" w:line="240" w:lineRule="auto"/>
      </w:pPr>
      <w:commentRangeStart w:id="106"/>
      <w:r>
        <w:t>During the workshop, we highlighted</w:t>
      </w:r>
      <w:r w:rsidR="00A330D1">
        <w:t xml:space="preserve"> </w:t>
      </w:r>
      <w:commentRangeEnd w:id="106"/>
      <w:r w:rsidR="00C8591E">
        <w:rPr>
          <w:rStyle w:val="CommentReference"/>
        </w:rPr>
        <w:commentReference w:id="106"/>
      </w:r>
      <w:r w:rsidR="002529D4">
        <w:t>six</w:t>
      </w:r>
      <w:r w:rsidR="00A330D1">
        <w:t xml:space="preserve"> challenges that </w:t>
      </w:r>
      <w:r w:rsidR="007B37B8">
        <w:t xml:space="preserve">emerging </w:t>
      </w:r>
      <w:r w:rsidR="0033179C">
        <w:t xml:space="preserve">digital health </w:t>
      </w:r>
      <w:r>
        <w:t>pose</w:t>
      </w:r>
      <w:r w:rsidR="009978E4">
        <w:t xml:space="preserve">, each with </w:t>
      </w:r>
      <w:r w:rsidR="004C0C85">
        <w:t>consequence</w:t>
      </w:r>
      <w:r w:rsidR="009978E4">
        <w:t>s for patient safety</w:t>
      </w:r>
      <w:r w:rsidR="000A1BAC">
        <w:t xml:space="preserve">. </w:t>
      </w:r>
      <w:r w:rsidR="007B37B8">
        <w:t xml:space="preserve">Table </w:t>
      </w:r>
      <w:r w:rsidR="00342372" w:rsidRPr="00342372">
        <w:t>2</w:t>
      </w:r>
      <w:r w:rsidR="007B37B8">
        <w:t xml:space="preserve"> summarises the challenges and our </w:t>
      </w:r>
      <w:r w:rsidR="001F1127">
        <w:t xml:space="preserve">theoretical and practical </w:t>
      </w:r>
      <w:r w:rsidR="007B37B8">
        <w:t>recommendations to address the safety concerns.</w:t>
      </w:r>
      <w:r w:rsidR="00A330D1">
        <w:t xml:space="preserve"> Each is briefly presented below</w:t>
      </w:r>
      <w:del w:id="107" w:author="Jonathan Benn" w:date="2020-10-15T21:28:00Z">
        <w:r w:rsidR="00A47A44" w:rsidDel="00C8591E">
          <w:delText xml:space="preserve"> with references for further </w:delText>
        </w:r>
        <w:r w:rsidR="00A47A44" w:rsidRPr="00F25567" w:rsidDel="00C8591E">
          <w:delText>reading</w:delText>
        </w:r>
      </w:del>
      <w:ins w:id="108" w:author="Jonathan Benn" w:date="2020-10-15T21:28:00Z">
        <w:r w:rsidR="00C8591E">
          <w:t>.</w:t>
        </w:r>
      </w:ins>
      <w:r w:rsidR="00A47A44" w:rsidRPr="00F25567">
        <w:t>.</w:t>
      </w:r>
    </w:p>
    <w:p w14:paraId="1870A5C0" w14:textId="77777777" w:rsidR="007B37B8" w:rsidRPr="00F25567" w:rsidRDefault="007B37B8" w:rsidP="001C7AD9">
      <w:pPr>
        <w:spacing w:after="0" w:line="240" w:lineRule="auto"/>
      </w:pPr>
    </w:p>
    <w:p w14:paraId="09C7AF0A" w14:textId="39BA7E50" w:rsidR="007B37B8" w:rsidRPr="00F25567" w:rsidRDefault="00AA7D50" w:rsidP="001C7AD9">
      <w:pPr>
        <w:pStyle w:val="Heading2"/>
        <w:spacing w:before="0" w:line="240" w:lineRule="auto"/>
      </w:pPr>
      <w:commentRangeStart w:id="109"/>
      <w:ins w:id="110" w:author="Jonathan Benn" w:date="2020-10-15T22:05:00Z">
        <w:r>
          <w:t>Challenge 1</w:t>
        </w:r>
      </w:ins>
      <w:commentRangeEnd w:id="109"/>
      <w:ins w:id="111" w:author="Jonathan Benn" w:date="2020-10-15T22:21:00Z">
        <w:r w:rsidR="009654EC">
          <w:rPr>
            <w:rStyle w:val="CommentReference"/>
            <w:rFonts w:asciiTheme="minorHAnsi" w:eastAsiaTheme="minorHAnsi" w:hAnsiTheme="minorHAnsi" w:cstheme="minorBidi"/>
          </w:rPr>
          <w:commentReference w:id="109"/>
        </w:r>
      </w:ins>
      <w:ins w:id="112" w:author="Jonathan Benn" w:date="2020-10-15T22:05:00Z">
        <w:r>
          <w:t xml:space="preserve">: </w:t>
        </w:r>
      </w:ins>
      <w:r w:rsidR="007B37B8" w:rsidRPr="00F25567">
        <w:t>Difficulty conceptualising threats to patient safety</w:t>
      </w:r>
    </w:p>
    <w:p w14:paraId="14A59AD8" w14:textId="6DBA2B01" w:rsidR="00AC4FD6" w:rsidRPr="00F25567" w:rsidDel="0019681D" w:rsidRDefault="00B118BA" w:rsidP="001C7AD9">
      <w:pPr>
        <w:spacing w:after="0" w:line="240" w:lineRule="auto"/>
        <w:rPr>
          <w:del w:id="113" w:author="Jonathan Benn" w:date="2020-10-15T21:57:00Z"/>
        </w:rPr>
      </w:pPr>
      <w:ins w:id="114" w:author="Jonathan Benn" w:date="2020-10-15T21:36:00Z">
        <w:r>
          <w:t>M</w:t>
        </w:r>
      </w:ins>
      <w:del w:id="115" w:author="Jonathan Benn" w:date="2020-10-15T21:36:00Z">
        <w:r w:rsidR="000A1BAC" w:rsidRPr="00777476" w:rsidDel="00B118BA">
          <w:delText>Firstly, m</w:delText>
        </w:r>
      </w:del>
      <w:r w:rsidR="000A1BAC" w:rsidRPr="00777476">
        <w:t xml:space="preserve">uch of the innovation </w:t>
      </w:r>
      <w:ins w:id="116" w:author="Jonathan Benn" w:date="2020-10-15T21:36:00Z">
        <w:r>
          <w:t xml:space="preserve">in digital health technologies </w:t>
        </w:r>
      </w:ins>
      <w:r w:rsidR="000A1BAC" w:rsidRPr="00777476">
        <w:t>is not physical</w:t>
      </w:r>
      <w:r w:rsidR="00380935">
        <w:t xml:space="preserve">, instead </w:t>
      </w:r>
      <w:r w:rsidR="000A1BAC" w:rsidRPr="00777476">
        <w:t>manifest</w:t>
      </w:r>
      <w:r w:rsidR="00380935">
        <w:t>ing</w:t>
      </w:r>
      <w:r w:rsidR="000A1BAC" w:rsidRPr="00777476">
        <w:t xml:space="preserve"> as software, systems architecture </w:t>
      </w:r>
      <w:r w:rsidR="005646F8" w:rsidRPr="00777476">
        <w:t>and</w:t>
      </w:r>
      <w:r w:rsidR="000A1BAC" w:rsidRPr="00777476">
        <w:t xml:space="preserve"> communication protocols</w:t>
      </w:r>
      <w:r w:rsidR="005F5CF3" w:rsidRPr="00777476">
        <w:t>, which lack the tangibility so foundational to trust in digital and robotic systems</w:t>
      </w:r>
      <w:r w:rsidR="000A1BAC" w:rsidRPr="00777476">
        <w:t>.</w:t>
      </w:r>
      <w:r w:rsidR="00195399" w:rsidRPr="00777476">
        <w:fldChar w:fldCharType="begin" w:fldLock="1"/>
      </w:r>
      <w:r w:rsidR="00195399">
        <w:instrText>ADDIN CSL_CITATION {"citationItems":[{"id":"ITEM-1","itemData":{"DOI":"10.5465/annals.2018.0057","ISSN":"1941-6520","abstract":"Predicting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approach.","author":[{"dropping-particle":"","family":"Glikson","given":"Ella","non-dropping-particle":"","parse-names":false,"suffix":""},{"dropping-particle":"","family":"Woolley","given":"Anita Williams","non-dropping-particle":"","parse-names":false,"suffix":""}],"container-title":"Academy of Management Annals","id":"ITEM-1","issued":{"date-parts":[["2020"]]},"title":"Human Trust in Artificial Intelligence: Review of Empirical Research","type":"article-journal"},"uris":["http://www.mendeley.com/documents/?uuid=445d24f3-1cc5-42ce-8b8a-88e1c2b0f989"]}],"mendeley":{"formattedCitation":"&lt;sup&gt;35&lt;/sup&gt;","plainTextFormattedCitation":"35","previouslyFormattedCitation":"&lt;sup&gt;35&lt;/sup&gt;"},"properties":{"noteIndex":0},"schema":"https://github.com/citation-style-language/schema/raw/master/csl-citation.json"}</w:instrText>
      </w:r>
      <w:r w:rsidR="00195399" w:rsidRPr="00777476">
        <w:rPr>
          <w:vertAlign w:val="superscript"/>
        </w:rPr>
        <w:fldChar w:fldCharType="separate"/>
      </w:r>
      <w:r w:rsidR="00195399" w:rsidRPr="00637F22">
        <w:rPr>
          <w:noProof/>
          <w:vertAlign w:val="superscript"/>
        </w:rPr>
        <w:t>35</w:t>
      </w:r>
      <w:r w:rsidR="00195399" w:rsidRPr="00777476">
        <w:fldChar w:fldCharType="end"/>
      </w:r>
      <w:r w:rsidR="000A1BAC" w:rsidRPr="00777476">
        <w:t xml:space="preserve"> It </w:t>
      </w:r>
      <w:r w:rsidR="005646F8" w:rsidRPr="00777476">
        <w:t>is challenging</w:t>
      </w:r>
      <w:r w:rsidR="000A1BAC" w:rsidRPr="00777476">
        <w:t xml:space="preserve"> to conceptualise threats to patient safety from </w:t>
      </w:r>
      <w:r w:rsidR="00AC4FD6" w:rsidRPr="00777476">
        <w:t xml:space="preserve">these </w:t>
      </w:r>
      <w:r w:rsidR="000A1BAC" w:rsidRPr="00777476">
        <w:t>non-physical influences</w:t>
      </w:r>
      <w:r w:rsidR="005646F8" w:rsidRPr="00777476">
        <w:t xml:space="preserve"> because it </w:t>
      </w:r>
      <w:r w:rsidR="000A1BAC" w:rsidRPr="00777476">
        <w:t>require</w:t>
      </w:r>
      <w:r w:rsidR="005646F8" w:rsidRPr="00777476">
        <w:t>s</w:t>
      </w:r>
      <w:r w:rsidR="000A1BAC" w:rsidRPr="00777476">
        <w:t xml:space="preserve"> more-abstract consideration</w:t>
      </w:r>
      <w:r w:rsidR="00B4439A" w:rsidRPr="00777476">
        <w:t xml:space="preserve"> of interactions and effects.</w:t>
      </w:r>
      <w:r w:rsidR="007B37B8" w:rsidRPr="00777476">
        <w:t xml:space="preserve"> This can lead to inadequate consideration of threats to patient safety.</w:t>
      </w:r>
      <w:ins w:id="117" w:author="Jonathan Benn" w:date="2020-10-15T21:44:00Z">
        <w:r w:rsidR="009A3B2E">
          <w:t xml:space="preserve">  The </w:t>
        </w:r>
      </w:ins>
      <w:ins w:id="118" w:author="Jonathan Benn" w:date="2020-10-15T21:45:00Z">
        <w:r w:rsidR="009A3B2E">
          <w:t>challenges posed by the</w:t>
        </w:r>
      </w:ins>
      <w:ins w:id="119" w:author="Jonathan Benn" w:date="2020-10-15T21:44:00Z">
        <w:r w:rsidR="009A3B2E">
          <w:t xml:space="preserve"> intangible </w:t>
        </w:r>
      </w:ins>
      <w:ins w:id="120" w:author="Jonathan Benn" w:date="2020-10-15T21:46:00Z">
        <w:r w:rsidR="009A3B2E">
          <w:t xml:space="preserve">nature of </w:t>
        </w:r>
      </w:ins>
      <w:ins w:id="121" w:author="Jonathan Benn" w:date="2020-10-15T21:48:00Z">
        <w:r w:rsidR="009A3B2E">
          <w:t>many</w:t>
        </w:r>
      </w:ins>
      <w:ins w:id="122" w:author="Jonathan Benn" w:date="2020-10-15T21:47:00Z">
        <w:r w:rsidR="009A3B2E">
          <w:t xml:space="preserve"> of </w:t>
        </w:r>
      </w:ins>
      <w:ins w:id="123" w:author="Jonathan Benn" w:date="2020-10-15T21:48:00Z">
        <w:r w:rsidR="009A3B2E">
          <w:t xml:space="preserve">the </w:t>
        </w:r>
      </w:ins>
      <w:ins w:id="124" w:author="Jonathan Benn" w:date="2020-10-15T21:47:00Z">
        <w:r w:rsidR="009A3B2E">
          <w:t xml:space="preserve">factors that might </w:t>
        </w:r>
      </w:ins>
      <w:ins w:id="125" w:author="Jonathan Benn" w:date="2020-10-15T21:48:00Z">
        <w:r w:rsidR="009A3B2E">
          <w:t xml:space="preserve">interact to </w:t>
        </w:r>
      </w:ins>
      <w:ins w:id="126" w:author="Jonathan Benn" w:date="2020-10-15T21:47:00Z">
        <w:r w:rsidR="009A3B2E">
          <w:t xml:space="preserve">contribute to a failure in health care delivery </w:t>
        </w:r>
      </w:ins>
      <w:ins w:id="127" w:author="Jonathan Benn" w:date="2020-10-15T21:52:00Z">
        <w:r w:rsidR="0019681D">
          <w:t>are</w:t>
        </w:r>
      </w:ins>
      <w:ins w:id="128" w:author="Jonathan Benn" w:date="2020-10-15T21:47:00Z">
        <w:r w:rsidR="009A3B2E">
          <w:t xml:space="preserve"> not specific t</w:t>
        </w:r>
      </w:ins>
      <w:ins w:id="129" w:author="Jonathan Benn" w:date="2020-10-15T21:48:00Z">
        <w:r w:rsidR="009A3B2E">
          <w:t>o the digital component</w:t>
        </w:r>
      </w:ins>
      <w:ins w:id="130" w:author="Jonathan Benn" w:date="2020-10-15T21:52:00Z">
        <w:r w:rsidR="0019681D">
          <w:t>.</w:t>
        </w:r>
      </w:ins>
      <w:ins w:id="131" w:author="Jonathan Benn" w:date="2020-10-15T21:51:00Z">
        <w:r w:rsidR="0019681D">
          <w:t xml:space="preserve"> </w:t>
        </w:r>
      </w:ins>
      <w:ins w:id="132" w:author="Jonathan Benn" w:date="2020-10-15T21:52:00Z">
        <w:r w:rsidR="0019681D">
          <w:t xml:space="preserve"> C</w:t>
        </w:r>
      </w:ins>
      <w:ins w:id="133" w:author="Jonathan Benn" w:date="2020-10-15T21:51:00Z">
        <w:r w:rsidR="0019681D">
          <w:t xml:space="preserve">onsiderable work has been undertaken to </w:t>
        </w:r>
      </w:ins>
      <w:ins w:id="134" w:author="Jonathan Benn" w:date="2020-10-15T21:52:00Z">
        <w:r w:rsidR="0019681D">
          <w:t>develop “systems” approaches to unders</w:t>
        </w:r>
      </w:ins>
      <w:ins w:id="135" w:author="Jonathan Benn" w:date="2020-10-15T21:53:00Z">
        <w:r w:rsidR="0019681D">
          <w:t xml:space="preserve">tand adverse events, for example.  Introducing </w:t>
        </w:r>
      </w:ins>
      <w:ins w:id="136" w:author="Jonathan Benn" w:date="2020-10-15T21:54:00Z">
        <w:r w:rsidR="0019681D">
          <w:t>d</w:t>
        </w:r>
      </w:ins>
      <w:ins w:id="137" w:author="Jonathan Benn" w:date="2020-10-15T21:50:00Z">
        <w:r w:rsidR="0019681D">
          <w:t xml:space="preserve">igital </w:t>
        </w:r>
      </w:ins>
      <w:ins w:id="138" w:author="Jonathan Benn" w:date="2020-10-15T21:54:00Z">
        <w:r w:rsidR="0019681D">
          <w:t>technologies with the associated interconnection</w:t>
        </w:r>
      </w:ins>
      <w:ins w:id="139" w:author="Jonathan Benn" w:date="2020-10-15T21:56:00Z">
        <w:r w:rsidR="0019681D">
          <w:t>s</w:t>
        </w:r>
      </w:ins>
      <w:ins w:id="140" w:author="Jonathan Benn" w:date="2020-10-15T21:54:00Z">
        <w:r w:rsidR="0019681D">
          <w:t xml:space="preserve"> </w:t>
        </w:r>
      </w:ins>
      <w:ins w:id="141" w:author="Jonathan Benn" w:date="2020-10-15T21:55:00Z">
        <w:r w:rsidR="0019681D">
          <w:t>can increase system complexity, reduc</w:t>
        </w:r>
      </w:ins>
      <w:ins w:id="142" w:author="Jonathan Benn" w:date="2020-10-15T21:56:00Z">
        <w:r w:rsidR="0019681D">
          <w:t>ing</w:t>
        </w:r>
      </w:ins>
      <w:ins w:id="143" w:author="Jonathan Benn" w:date="2020-10-15T21:55:00Z">
        <w:r w:rsidR="0019681D">
          <w:t xml:space="preserve"> transparency</w:t>
        </w:r>
      </w:ins>
      <w:ins w:id="144" w:author="Jonathan Benn" w:date="2020-10-15T21:56:00Z">
        <w:r w:rsidR="0019681D">
          <w:t xml:space="preserve"> </w:t>
        </w:r>
      </w:ins>
      <w:ins w:id="145" w:author="Jonathan Benn" w:date="2020-10-15T21:58:00Z">
        <w:r w:rsidR="0019681D">
          <w:t xml:space="preserve">in cause and effect </w:t>
        </w:r>
      </w:ins>
      <w:ins w:id="146" w:author="Jonathan Benn" w:date="2020-10-15T21:56:00Z">
        <w:r w:rsidR="0019681D">
          <w:t xml:space="preserve">and the </w:t>
        </w:r>
      </w:ins>
      <w:ins w:id="147" w:author="Jonathan Benn" w:date="2020-10-15T21:57:00Z">
        <w:r w:rsidR="0019681D">
          <w:t xml:space="preserve">potential </w:t>
        </w:r>
      </w:ins>
      <w:ins w:id="148" w:author="Jonathan Benn" w:date="2020-10-15T21:56:00Z">
        <w:r w:rsidR="0019681D">
          <w:t xml:space="preserve">traceability of </w:t>
        </w:r>
      </w:ins>
      <w:ins w:id="149" w:author="Jonathan Benn" w:date="2020-10-15T21:57:00Z">
        <w:r w:rsidR="0019681D">
          <w:t>failures in the system.</w:t>
        </w:r>
      </w:ins>
    </w:p>
    <w:p w14:paraId="46E976A4" w14:textId="6F12295B" w:rsidR="00BF12B0" w:rsidRPr="00F25567" w:rsidRDefault="0019681D" w:rsidP="001C7AD9">
      <w:pPr>
        <w:spacing w:after="0" w:line="240" w:lineRule="auto"/>
      </w:pPr>
      <w:ins w:id="150" w:author="Jonathan Benn" w:date="2020-10-15T21:58:00Z">
        <w:r>
          <w:t xml:space="preserve">  </w:t>
        </w:r>
      </w:ins>
      <w:del w:id="151" w:author="Jonathan Benn" w:date="2020-10-15T21:57:00Z">
        <w:r w:rsidR="00BF12B0" w:rsidRPr="00777476" w:rsidDel="0019681D">
          <w:delText>S</w:delText>
        </w:r>
      </w:del>
      <w:ins w:id="152" w:author="Jonathan Benn" w:date="2020-10-15T21:58:00Z">
        <w:r>
          <w:t>Structured s</w:t>
        </w:r>
      </w:ins>
      <w:r w:rsidR="00BF12B0" w:rsidRPr="00777476">
        <w:t>afety cases might be a useful tool to help map the relationship between abstract influences and consequences. Safety cases are structured arguments supported by evidence that are used to justify why a system or a service i</w:t>
      </w:r>
      <w:ins w:id="153" w:author="Jonathan Benn" w:date="2020-10-15T21:43:00Z">
        <w:r w:rsidR="009A3B2E">
          <w:t>s</w:t>
        </w:r>
      </w:ins>
      <w:del w:id="154" w:author="Jonathan Benn" w:date="2020-10-15T21:43:00Z">
        <w:r w:rsidR="00BF12B0" w:rsidRPr="00777476" w:rsidDel="009A3B2E">
          <w:delText>n</w:delText>
        </w:r>
      </w:del>
      <w:r w:rsidR="00BF12B0" w:rsidRPr="00777476">
        <w:t xml:space="preserve"> acceptably safe</w:t>
      </w:r>
      <w:del w:id="155" w:author="Jonathan Benn" w:date="2020-10-15T21:43:00Z">
        <w:r w:rsidR="00BF12B0" w:rsidRPr="00777476" w:rsidDel="009A3B2E">
          <w:delText>ty</w:delText>
        </w:r>
      </w:del>
      <w:r w:rsidR="00BF12B0" w:rsidRPr="00777476">
        <w:t xml:space="preserve"> within a particular context.</w:t>
      </w:r>
      <w:r w:rsidR="00195399" w:rsidRPr="00777476">
        <w:fldChar w:fldCharType="begin" w:fldLock="1"/>
      </w:r>
      <w:r w:rsidR="00195399">
        <w:instrText>ADDIN CSL_CITATION {"citationItems":[{"id":"ITEM-1","itemData":{"DOI":"10.1080/09617353.2000.11690698","ISSN":"0961-7353","abstract":"This paper will outline a safety case methodology that seeks to minimise safety risks and commercial risks by constructing a demonstrable safety case. The safety case ideas presented here were initially developed in an EU-sponsored SHIP project 1 and was then further developed in the UK Nuclear Safety Research Programme (the QUARC Project 2). Some of these concepts have subsequently been incorporated in safety standards such as MOD Def Stan 00-55, and have also been used to establish specific safety cases for clients. A generalisation of the concepts also appears in Def Stan 00-42 Part 2, in the form of the software reliability case.","author":[{"dropping-particle":"","family":"Bishop","given":"Peter","non-dropping-particle":"","parse-names":false,"suffix":""},{"dropping-particle":"","family":"Bloomfield","given":"Robin","non-dropping-particle":"","parse-names":false,"suffix":""}],"container-title":"Safety and Reliability","id":"ITEM-1","issue":"1","issued":{"date-parts":[["2000"]]},"page":"34-42","title":"A Methodology for Safety Case Development","type":"article-journal","volume":"20"},"uris":["http://www.mendeley.com/documents/?uuid=8a592e58-e3ca-493c-bbcb-da95f322dd91"]}],"mendeley":{"formattedCitation":"&lt;sup&gt;36&lt;/sup&gt;","plainTextFormattedCitation":"36","previouslyFormattedCitation":"&lt;sup&gt;36&lt;/sup&gt;"},"properties":{"noteIndex":0},"schema":"https://github.com/citation-style-language/schema/raw/master/csl-citation.json"}</w:instrText>
      </w:r>
      <w:r w:rsidR="00195399" w:rsidRPr="00777476">
        <w:rPr>
          <w:vertAlign w:val="superscript"/>
        </w:rPr>
        <w:fldChar w:fldCharType="separate"/>
      </w:r>
      <w:r w:rsidR="00195399" w:rsidRPr="00637F22">
        <w:rPr>
          <w:noProof/>
          <w:vertAlign w:val="superscript"/>
        </w:rPr>
        <w:t>36</w:t>
      </w:r>
      <w:r w:rsidR="00195399" w:rsidRPr="00777476">
        <w:fldChar w:fldCharType="end"/>
      </w:r>
      <w:r w:rsidR="00BF12B0" w:rsidRPr="00777476">
        <w:t xml:space="preserve"> In safety-critical industries</w:t>
      </w:r>
      <w:ins w:id="156" w:author="Dawn Dowding" w:date="2020-10-13T12:33:00Z">
        <w:r w:rsidR="009F6D3C">
          <w:t xml:space="preserve"> </w:t>
        </w:r>
        <w:commentRangeStart w:id="157"/>
        <w:r w:rsidR="009F6D3C">
          <w:t>(e.g.)</w:t>
        </w:r>
      </w:ins>
      <w:commentRangeEnd w:id="157"/>
      <w:r>
        <w:rPr>
          <w:rStyle w:val="CommentReference"/>
        </w:rPr>
        <w:commentReference w:id="157"/>
      </w:r>
      <w:r w:rsidR="00BF12B0" w:rsidRPr="00777476">
        <w:t xml:space="preserve">, </w:t>
      </w:r>
      <w:del w:id="158" w:author="Jonathan Benn" w:date="2020-10-15T21:59:00Z">
        <w:r w:rsidR="00BF12B0" w:rsidRPr="00777476" w:rsidDel="00AA7D50">
          <w:delText xml:space="preserve">particularly in the UK, </w:delText>
        </w:r>
      </w:del>
      <w:r w:rsidR="00BF12B0" w:rsidRPr="00777476">
        <w:t xml:space="preserve">these cases are an established means by which confidence in the safety of the system is communicated to, and scrutinised by, the diverse stakeholders, including users, regulators and policy makers. In the </w:t>
      </w:r>
      <w:ins w:id="159" w:author="Jonathan Benn" w:date="2020-10-15T22:00:00Z">
        <w:r w:rsidR="00AA7D50">
          <w:t xml:space="preserve">UK </w:t>
        </w:r>
      </w:ins>
      <w:r w:rsidR="00BF12B0" w:rsidRPr="00777476">
        <w:t>N</w:t>
      </w:r>
      <w:ins w:id="160" w:author="Jonathan Benn" w:date="2020-10-15T22:00:00Z">
        <w:r w:rsidR="00AA7D50">
          <w:t>ational Health Service</w:t>
        </w:r>
      </w:ins>
      <w:del w:id="161" w:author="Jonathan Benn" w:date="2020-10-15T22:00:00Z">
        <w:r w:rsidR="00BF12B0" w:rsidRPr="00777476" w:rsidDel="00AA7D50">
          <w:delText>HS</w:delText>
        </w:r>
      </w:del>
      <w:r w:rsidR="00BF12B0" w:rsidRPr="00777476">
        <w:t>, compliance with the clinical safety standards DCB0129 and DCB0160 requires a safety case for HITs. The process involves an exposition of risk to encourage proactive safety management.</w:t>
      </w:r>
      <w:r w:rsidR="00195399" w:rsidRPr="00777476">
        <w:fldChar w:fldCharType="begin" w:fldLock="1"/>
      </w:r>
      <w:r w:rsidR="00195399">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lt;sup&gt;8&lt;/sup&gt;","plainTextFormattedCitation":"8","previouslyFormattedCitation":"&lt;sup&gt;8&lt;/sup&gt;"},"properties":{"noteIndex":0},"schema":"https://github.com/citation-style-language/schema/raw/master/csl-citation.json"}</w:instrText>
      </w:r>
      <w:r w:rsidR="00195399" w:rsidRPr="00777476">
        <w:fldChar w:fldCharType="separate"/>
      </w:r>
      <w:r w:rsidR="00195399" w:rsidRPr="00637F22">
        <w:rPr>
          <w:noProof/>
          <w:vertAlign w:val="superscript"/>
        </w:rPr>
        <w:t>8</w:t>
      </w:r>
      <w:r w:rsidR="00195399" w:rsidRPr="00777476">
        <w:fldChar w:fldCharType="end"/>
      </w:r>
      <w:r w:rsidR="00BF12B0" w:rsidRPr="00777476">
        <w:t xml:space="preserve"> The preparation of safety cases guides reflexivity that can be insightful when combined with a systems approach to conceptualising risk and safety.</w:t>
      </w:r>
      <w:r w:rsidR="00195399" w:rsidRPr="00777476">
        <w:fldChar w:fldCharType="begin" w:fldLock="1"/>
      </w:r>
      <w:r w:rsidR="00195399">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Approach","type":"article-journal","volume":"29"},"uris":["http://www.mendeley.com/documents/?uuid=be91c8a7-d065-46c7-9ead-103322cdddb1"]},{"id":"ITEM-2","itemData":{"ISSN":"02705214","abstract":"Despite the introduction of technology in medicine, chal- lenges related to patient safety and quality health care delivery still abound. The economic and personal costs associated with these challenges are enormous. To address these challenges, APL, Johns Hopkins Medicine, and the Whiting School of Engineering's Systems Institute have teamed to couple systems engineering principles and best practices with clinical expertise to develop innovative approaches to the socio-technical dynamics involved in health care. This work focuses on understanding the interactions among people (clinicians, patients, families, and other stakeholders), processes (institutional, regulatory, professional ethics, etc.), and technology (medical devices and instrumentation) in the health care domain to formulate a systems approach to innovations that lead to improved patient outcomes. APL and Johns Hopkins Medicine are collaborating on improvements at the device level, specifically medication infusion pumps that represent significant patient safety challenges, as well as at the unit level in the intensive care unit.","author":[{"dropping-particle":"","family":"Ravitz","given":"Alan D.","non-dropping-particle":"","parse-names":false,"suffix":""},{"dropping-particle":"","family":"Sapirstein","given":"Adam","non-dropping-particle":"","parse-names":false,"suffix":""},{"dropping-particle":"","family":"Pham","given":"Julius C.","non-dropping-particle":"","parse-names":false,"suffix":""},{"dropping-particle":"","family":"Doyle","given":"Peter A.","non-dropping-particle":"","parse-names":false,"suffix":""}],"container-title":"Johns Hopkins APL Technical Digest (Applied Physics Laboratory)","id":"ITEM-2","issue":"4","issued":{"date-parts":[["2013"]]},"page":"354-365","title":"Systems approach and systems engineering applied to health care: Improving patient safety and health care delivery","type":"article-journal","volume":"31"},"uris":["http://www.mendeley.com/documents/?uuid=20338070-7ab9-4f20-b073-147222818f9e"]}],"mendeley":{"formattedCitation":"&lt;sup&gt;37,38&lt;/sup&gt;","plainTextFormattedCitation":"37,38","previouslyFormattedCitation":"&lt;sup&gt;37,38&lt;/sup&gt;"},"properties":{"noteIndex":0},"schema":"https://github.com/citation-style-language/schema/raw/master/csl-citation.json"}</w:instrText>
      </w:r>
      <w:r w:rsidR="00195399" w:rsidRPr="00777476">
        <w:fldChar w:fldCharType="separate"/>
      </w:r>
      <w:r w:rsidR="00195399" w:rsidRPr="00637F22">
        <w:rPr>
          <w:noProof/>
          <w:vertAlign w:val="superscript"/>
        </w:rPr>
        <w:t>37,38</w:t>
      </w:r>
      <w:r w:rsidR="00195399" w:rsidRPr="00777476">
        <w:fldChar w:fldCharType="end"/>
      </w:r>
      <w:r w:rsidR="00BF12B0" w:rsidRPr="00777476">
        <w:t xml:space="preserve"> </w:t>
      </w:r>
      <w:r w:rsidR="008D06DB" w:rsidRPr="00777476">
        <w:t>Thus, p</w:t>
      </w:r>
      <w:r w:rsidR="00BF12B0" w:rsidRPr="00777476">
        <w:t>atient safety might be facilitated by the use of dynamic</w:t>
      </w:r>
      <w:r w:rsidR="00BF12B0" w:rsidRPr="00777476">
        <w:fldChar w:fldCharType="begin" w:fldLock="1"/>
      </w:r>
      <w:r w:rsidR="00637F22">
        <w:instrText>ADDIN CSL_CITATION {"citationItems":[{"id":"ITEM-1","itemData":{"DOI":"10.1109/ICSE.2015.199","ISBN":"9781479919345","ISSN":"02705257","abstract":"We describe dynamic safety cases, a novel operationalization of the concept of through-life safety assurance, whose goal is to enable proactive safety management. Using an example from the aviation systems domain, we motivate our approach, its underlying principles, and a lifecycle. We then identify the key elements required to move towards a formalization of the associated framework.","author":[{"dropping-particle":"","family":"Denney","given":"Ewen","non-dropping-particle":"","parse-names":false,"suffix":""},{"dropping-particle":"","family":"Pai","given":"Ganesh","non-dropping-particle":"","parse-names":false,"suffix":""},{"dropping-particle":"","family":"Habli","given":"Ibrahim","non-dropping-particle":"","parse-names":false,"suffix":""}],"container-title":"Proceedings - International Conference on Software Engineering","id":"ITEM-1","issue":"2","issued":{"date-parts":[["2015"]]},"page":"587-590","publisher":"IEEE","title":"Dynamic Safety Cases for Through-Life Safety Assurance","type":"article-journal","volume":"2"},"uris":["http://www.mendeley.com/documents/?uuid=6ff2da79-68fe-4811-a2a4-486735acf399"]}],"mendeley":{"formattedCitation":"&lt;sup&gt;39&lt;/sup&gt;","plainTextFormattedCitation":"39","previouslyFormattedCitation":"&lt;sup&gt;39&lt;/sup&gt;"},"properties":{"noteIndex":0},"schema":"https://github.com/citation-style-language/schema/raw/master/csl-citation.json"}</w:instrText>
      </w:r>
      <w:r w:rsidR="00BF12B0" w:rsidRPr="00777476">
        <w:fldChar w:fldCharType="separate"/>
      </w:r>
      <w:r w:rsidR="00637F22" w:rsidRPr="00637F22">
        <w:rPr>
          <w:noProof/>
          <w:vertAlign w:val="superscript"/>
        </w:rPr>
        <w:t>39</w:t>
      </w:r>
      <w:r w:rsidR="00BF12B0" w:rsidRPr="00777476">
        <w:fldChar w:fldCharType="end"/>
      </w:r>
      <w:r w:rsidR="00BF12B0" w:rsidRPr="00777476">
        <w:t>, multi-view</w:t>
      </w:r>
      <w:r w:rsidR="00BF12B0" w:rsidRPr="00777476">
        <w:fldChar w:fldCharType="begin" w:fldLock="1"/>
      </w:r>
      <w:r w:rsidR="00637F22">
        <w:instrText>ADDIN CSL_CITATION {"citationItems":[{"id":"ITEM-1","itemData":{"DOI":"10.1049/cp.2011.0260","ISBN":"9781849195355","abstract":"Due to high levels of complexity in the design and operation of safety-critical systems, the size and complexity of safety-cases continues to grow. This presents considerable challenges to the development, review and maintenance of safety cases. The independent review into the Nimrod crash in 2006 pointed out the dangers of poor practices in safety cases. It noted that the UK Health and Safety Executive (HSE) has also found a number of problems with safety case practices in its role as regulator. In the past, the area of software architecture has been plundered to provide techniques that aid safety case construction and presentation. This paper argues that this can continue to bear fruit, and demonstrates how the principles of multi-view architecture can be used to produce multi-view safety cases. Multi-view safety cases have the potential to filter information of interest to stakeholders, thus reducing complexity and increasing comprehension of the safety argument. Modifiability and extensibility could be improved, as changes to the safety case can be reviewed more easily through relevant stakeholders' views.","author":[{"dropping-particle":"","family":"Flood","given":"M.","non-dropping-particle":"","parse-names":false,"suffix":""},{"dropping-particle":"","family":"Habli","given":"Ibrahim","non-dropping-particle":"","parse-names":false,"suffix":""}],"container-title":"IET Conference Publications","id":"ITEM-1","issue":"578 CP","issued":{"date-parts":[["2011"]]},"page":"1-6","title":"Multi-view safety cases","type":"article-journal","volume":"2011"},"uris":["http://www.mendeley.com/documents/?uuid=0bc5aa90-6672-4d86-a8ef-eb7483e6f2a7"]}],"mendeley":{"formattedCitation":"&lt;sup&gt;40&lt;/sup&gt;","plainTextFormattedCitation":"40","previouslyFormattedCitation":"&lt;sup&gt;40&lt;/sup&gt;"},"properties":{"noteIndex":0},"schema":"https://github.com/citation-style-language/schema/raw/master/csl-citation.json"}</w:instrText>
      </w:r>
      <w:r w:rsidR="00BF12B0" w:rsidRPr="00777476">
        <w:fldChar w:fldCharType="separate"/>
      </w:r>
      <w:r w:rsidR="00637F22" w:rsidRPr="00637F22">
        <w:rPr>
          <w:noProof/>
          <w:vertAlign w:val="superscript"/>
        </w:rPr>
        <w:t>40</w:t>
      </w:r>
      <w:r w:rsidR="00BF12B0" w:rsidRPr="00777476">
        <w:fldChar w:fldCharType="end"/>
      </w:r>
      <w:r w:rsidR="00BF12B0" w:rsidRPr="00777476">
        <w:t xml:space="preserve"> safety cases for HIT</w:t>
      </w:r>
      <w:r w:rsidR="00BF12B0" w:rsidRPr="00777476">
        <w:fldChar w:fldCharType="begin" w:fldLock="1"/>
      </w:r>
      <w:r w:rsidR="00637F22">
        <w:instrText>ADDIN CSL_CITATION {"citationItems":[{"id":"ITEM-1","itemData":{"DOI":"10.1016/j.ssci.2018.09.001","ISSN":"0925-7535","author":[{"dropping-particle":"","family":"Habli","given":"Ibrahim","non-dropping-particle":"","parse-names":false,"suffix":""},{"dropping-particle":"","family":"White","given":"Sean","non-dropping-particle":"","parse-names":false,"suffix":""},{"dropping-particle":"","family":"Sujan","given":"Mark A.","non-dropping-particle":"","parse-names":false,"suffix":""},{"dropping-particle":"","family":"Harrison","given":"Stuart","non-dropping-particle":"","parse-names":false,"suffix":""},{"dropping-particle":"","family":"Ugarte","given":"Marta","non-dropping-particle":"","parse-names":false,"suffix":""}],"container-title":"Safety Science","id":"ITEM-1","issued":{"date-parts":[["2018"]]},"page":"324-335","publisher":"Elsevier","title":"What is the safety case for health IT? A study of assurance practices in England","type":"article-journal","volume":"110"},"uris":["http://www.mendeley.com/documents/?uuid=818ec875-7ed7-46a0-a2e9-0658c547e71a"]},{"id":"ITEM-2","itemData":{"DOI":"10.1109/SEHC.2012.6227010","ISBN":"9781467318433","abstract":"Introduction of IT in the health domain can potentially benefit the quality of the delivered healthcare, also contributing to increase safety. However health IT systems themselves can have safety implications and can result in accidents. Creating a safety case has been in practice in numerous domains and is starting to be adopted in the health IT domain with the most notable example, that of the UK National Health Service (NHS), Information Standards Board for Health and Social Care (ISB) standards (formerly DSCN 14/2009 &amp; DSCN 18/2009). Safety cases can be thought of as a defensible, comprehensible and clear argument, supported by evidence that a system is acceptably safe in its operational context. This paper presents the main areas of safety case practice and its implication for the health IT development and stakeholders. © 2012 IEEE.","author":[{"dropping-particle":"","family":"Despotou","given":"George","non-dropping-particle":"","parse-names":false,"suffix":""},{"dropping-particle":"","family":"White","given":"Sean","non-dropping-particle":"","parse-names":false,"suffix":""},{"dropping-particle":"","family":"Kelly","given":"Tim","non-dropping-particle":"","parse-names":false,"suffix":""},{"dropping-particle":"","family":"Ryan","given":"Mark","non-dropping-particle":"","parse-names":false,"suffix":""}],"container-title":"2012 4th International Workshop on Software Engineering in Health Care, SEHC 2012 - Proceedings","id":"ITEM-2","issued":{"date-parts":[["2012"]]},"page":"44-50","title":"Introducing safety cases for health IT","type":"article-journal"},"uris":["http://www.mendeley.com/documents/?uuid=59fdd809-f427-4878-92a0-70d45092df1a"]}],"mendeley":{"formattedCitation":"&lt;sup&gt;41,42&lt;/sup&gt;","plainTextFormattedCitation":"41,42","previouslyFormattedCitation":"&lt;sup&gt;41,42&lt;/sup&gt;"},"properties":{"noteIndex":0},"schema":"https://github.com/citation-style-language/schema/raw/master/csl-citation.json"}</w:instrText>
      </w:r>
      <w:r w:rsidR="00BF12B0" w:rsidRPr="00777476">
        <w:fldChar w:fldCharType="separate"/>
      </w:r>
      <w:r w:rsidR="00637F22" w:rsidRPr="00637F22">
        <w:rPr>
          <w:noProof/>
          <w:vertAlign w:val="superscript"/>
        </w:rPr>
        <w:t>41,42</w:t>
      </w:r>
      <w:r w:rsidR="00BF12B0" w:rsidRPr="00777476">
        <w:fldChar w:fldCharType="end"/>
      </w:r>
      <w:r w:rsidR="00BF12B0" w:rsidRPr="00777476">
        <w:t xml:space="preserve"> and for healthcare services.</w:t>
      </w:r>
      <w:r w:rsidR="00195399" w:rsidRPr="00777476">
        <w:fldChar w:fldCharType="begin" w:fldLock="1"/>
      </w:r>
      <w:r w:rsidR="00195399">
        <w:instrText>ADDIN CSL_CITATION {"citationItems":[{"id":"ITEM-1","itemData":{"DOI":"10.1016/j.ress.2015.03.033","ISSN":"09518320","abstract":"There has been growing interest in the concept of safety cases for medical devices and health information technology, but questions remain about how safety cases can be developed and used meaningfully in the safety management of healthcare services and processes. The paper presents two examples of the development and use of safety cases at a service level in healthcare. These first practical experiences at the service level suggest that safety cases might be a useful tool to support service improvement and communication of safety in healthcare. The paper argues that safety cases might be helpful in supporting healthcare organisations with the adoption of proactive and rigorous safety management practices. However, it is also important to consider the different level of maturity of safety management and regulatory oversight in healthcare. Adaptations to the purpose and use of safety cases might be required, complemented by the provision of education to both practitioners and regulators.","author":[{"dropping-particle":"","family":"Sujan","given":"Mark A.","non-dropping-particle":"","parse-names":false,"suffix":""},{"dropping-particle":"","family":"Spurgeon","given":"Peter","non-dropping-particle":"","parse-names":false,"suffix":""},{"dropping-particle":"","family":"Cooke","given":"Matthew","non-dropping-particle":"","parse-names":false,"suffix":""},{"dropping-particle":"","family":"Weale","given":"Andy","non-dropping-particle":"","parse-names":false,"suffix":""},{"dropping-particle":"","family":"Debenham","given":"Philip","non-dropping-particle":"","parse-names":false,"suffix":""},{"dropping-particle":"","family":"Cross","given":"Steve","non-dropping-particle":"","parse-names":false,"suffix":""}],"container-title":"Reliability Engineering and System Safety","id":"ITEM-1","issued":{"date-parts":[["2015"]]},"page":"200-207","publisher":"Elsevier","title":"The development of safety cases for healthcare services: Practical experiences, opportunities and challenges","type":"article-journal","volume":"140"},"uris":["http://www.mendeley.com/documents/?uuid=e5cba41f-0989-433d-9270-ba17c483ebf6"]}],"mendeley":{"formattedCitation":"&lt;sup&gt;43&lt;/sup&gt;","plainTextFormattedCitation":"43","previouslyFormattedCitation":"&lt;sup&gt;43&lt;/sup&gt;"},"properties":{"noteIndex":0},"schema":"https://github.com/citation-style-language/schema/raw/master/csl-citation.json"}</w:instrText>
      </w:r>
      <w:r w:rsidR="00195399" w:rsidRPr="00777476">
        <w:fldChar w:fldCharType="separate"/>
      </w:r>
      <w:r w:rsidR="00195399" w:rsidRPr="00637F22">
        <w:rPr>
          <w:noProof/>
          <w:vertAlign w:val="superscript"/>
        </w:rPr>
        <w:t>43</w:t>
      </w:r>
      <w:r w:rsidR="00195399" w:rsidRPr="00777476">
        <w:fldChar w:fldCharType="end"/>
      </w:r>
    </w:p>
    <w:p w14:paraId="2E3DCD29" w14:textId="063A50D0" w:rsidR="007B37B8" w:rsidRPr="00F25567" w:rsidRDefault="007B37B8" w:rsidP="001C7AD9">
      <w:pPr>
        <w:spacing w:after="0" w:line="240" w:lineRule="auto"/>
      </w:pPr>
    </w:p>
    <w:p w14:paraId="063AF99B" w14:textId="6D0C98C3" w:rsidR="007B37B8" w:rsidRPr="00F25567" w:rsidRDefault="00AA7D50" w:rsidP="001C7AD9">
      <w:pPr>
        <w:pStyle w:val="Heading2"/>
        <w:spacing w:before="0" w:line="240" w:lineRule="auto"/>
      </w:pPr>
      <w:ins w:id="162" w:author="Jonathan Benn" w:date="2020-10-15T22:05:00Z">
        <w:r>
          <w:t xml:space="preserve">Challenge 2: </w:t>
        </w:r>
      </w:ins>
      <w:commentRangeStart w:id="163"/>
      <w:commentRangeStart w:id="164"/>
      <w:r w:rsidR="007B37B8" w:rsidRPr="00F25567">
        <w:t xml:space="preserve">Unclear </w:t>
      </w:r>
      <w:commentRangeEnd w:id="164"/>
      <w:r>
        <w:rPr>
          <w:rStyle w:val="CommentReference"/>
          <w:rFonts w:asciiTheme="minorHAnsi" w:eastAsiaTheme="minorHAnsi" w:hAnsiTheme="minorHAnsi" w:cstheme="minorBidi"/>
        </w:rPr>
        <w:commentReference w:id="164"/>
      </w:r>
      <w:r w:rsidR="007B37B8" w:rsidRPr="00F25567">
        <w:t>how to integrate and interpret data streams</w:t>
      </w:r>
      <w:commentRangeEnd w:id="163"/>
      <w:r w:rsidR="00DE355E" w:rsidRPr="00F25567">
        <w:rPr>
          <w:rStyle w:val="CommentReference"/>
          <w:rFonts w:asciiTheme="minorHAnsi" w:eastAsiaTheme="minorHAnsi" w:hAnsiTheme="minorHAnsi" w:cstheme="minorBidi"/>
        </w:rPr>
        <w:commentReference w:id="163"/>
      </w:r>
    </w:p>
    <w:p w14:paraId="04B7F97D" w14:textId="7BECF790" w:rsidR="0034034B" w:rsidRPr="00F25567" w:rsidRDefault="00A62628" w:rsidP="001C7AD9">
      <w:pPr>
        <w:spacing w:after="0" w:line="240" w:lineRule="auto"/>
        <w:rPr>
          <w:shd w:val="clear" w:color="auto" w:fill="92D050"/>
        </w:rPr>
      </w:pPr>
      <w:del w:id="165" w:author="Jonathan Benn" w:date="2020-10-15T22:13:00Z">
        <w:r w:rsidRPr="00777476" w:rsidDel="009654EC">
          <w:delText>Secondly, m</w:delText>
        </w:r>
      </w:del>
      <w:ins w:id="166" w:author="Jonathan Benn" w:date="2020-10-15T22:13:00Z">
        <w:r w:rsidR="009654EC">
          <w:t>M</w:t>
        </w:r>
      </w:ins>
      <w:r w:rsidRPr="00777476">
        <w:t>ore</w:t>
      </w:r>
      <w:r w:rsidR="00B4439A" w:rsidRPr="00777476">
        <w:t xml:space="preserve"> data </w:t>
      </w:r>
      <w:r w:rsidRPr="00777476">
        <w:t>of a greater variety can be collected with greater ease and speed</w:t>
      </w:r>
      <w:r w:rsidR="0034034B" w:rsidRPr="00777476">
        <w:t>,</w:t>
      </w:r>
      <w:r w:rsidRPr="00777476">
        <w:t xml:space="preserve"> </w:t>
      </w:r>
      <w:r w:rsidR="00B4439A" w:rsidRPr="00777476">
        <w:t xml:space="preserve">but it is not clear how </w:t>
      </w:r>
      <w:r w:rsidR="0034034B" w:rsidRPr="00777476">
        <w:t>this data</w:t>
      </w:r>
      <w:r w:rsidR="00B4439A" w:rsidRPr="00777476">
        <w:t xml:space="preserve"> can be sensibly integrated and interpreted</w:t>
      </w:r>
      <w:r w:rsidR="007B37B8" w:rsidRPr="00777476">
        <w:t>.</w:t>
      </w:r>
      <w:r w:rsidR="00195399" w:rsidRPr="00777476">
        <w:fldChar w:fldCharType="begin" w:fldLock="1"/>
      </w:r>
      <w:r w:rsidR="00195399">
        <w:instrText>ADDIN CSL_CITATION {"citationItems":[{"id":"ITEM-1","itemData":{"DOI":"Doi 10.1109/Mcc.2018.032591612","ISBN":"2325-6095","abstract":"This article discusses research challenges related to devising a new IoT programming paradigm for orchestrating IoT applications' composition and data processing across heterogeneous computing infrastructure (Cloud, Edge, and Things).","author":[{"dropping-particle":"","family":"Ranjan","given":"R","non-dropping-particle":"","parse-names":false,"suffix":""},{"dropping-particle":"","family":"Rana","given":"O","non-dropping-particle":"","parse-names":false,"suffix":""},{"dropping-particle":"","family":"Nepal","given":"S","non-dropping-particle":"","parse-names":false,"suffix":""},{"dropping-particle":"","family":"Yousif","given":"M","non-dropping-particle":"","parse-names":false,"suffix":""},{"dropping-particle":"","family":"James","given":"P","non-dropping-particle":"","parse-names":false,"suffix":""},{"dropping-particle":"","family":"Wen","given":"Z Y","non-dropping-particle":"","parse-names":false,"suffix":""},{"dropping-particle":"","family":"Barr","given":"S","non-dropping-particle":"","parse-names":false,"suffix":""},{"dropping-particle":"","family":"Watson","given":"P","non-dropping-particle":"","parse-names":false,"suffix":""},{"dropping-particle":"","family":"Jayaraman","given":"P P","non-dropping-particle":"","parse-names":false,"suffix":""},{"dropping-particle":"","family":"Georgakopoulos","given":"D","non-dropping-particle":"","parse-names":false,"suffix":""},{"dropping-particle":"","family":"Villari","given":"M","non-dropping-particle":"","parse-names":false,"suffix":""},{"dropping-particle":"","family":"Fazio","given":"M","non-dropping-particle":"","parse-names":false,"suffix":""},{"dropping-particle":"","family":"Garg","given":"S","non-dropping-particle":"","parse-names":false,"suffix":""},{"dropping-particle":"","family":"Buyya","given":"R","non-dropping-particle":"","parse-names":false,"suffix":""},{"dropping-particle":"","family":"Wang","given":"L Z","non-dropping-particle":"","parse-names":false,"suffix":""},{"dropping-particle":"","family":"Zomaya","given":"A Y","non-dropping-particle":"","parse-names":false,"suffix":""},{"dropping-particle":"","family":"Dustdar","given":"S","non-dropping-particle":"","parse-names":false,"suffix":""}],"container-title":"IEEE Cloud Computing","id":"ITEM-1","issue":"3","issued":{"date-parts":[["2018"]]},"page":"12-26","title":"Integrating the Internet of Things and Data Science","type":"article-journal","volume":"5"},"uris":["http://www.mendeley.com/documents/?uuid=87cce584-4df7-4095-b0be-ec3b92f71814"]}],"mendeley":{"formattedCitation":"&lt;sup&gt;44&lt;/sup&gt;","plainTextFormattedCitation":"44","previouslyFormattedCitation":"&lt;sup&gt;44&lt;/sup&gt;"},"properties":{"noteIndex":0},"schema":"https://github.com/citation-style-language/schema/raw/master/csl-citation.json"}</w:instrText>
      </w:r>
      <w:r w:rsidR="00195399" w:rsidRPr="00777476">
        <w:rPr>
          <w:vertAlign w:val="superscript"/>
        </w:rPr>
        <w:fldChar w:fldCharType="separate"/>
      </w:r>
      <w:r w:rsidR="00195399" w:rsidRPr="00637F22">
        <w:rPr>
          <w:noProof/>
          <w:vertAlign w:val="superscript"/>
        </w:rPr>
        <w:t>44</w:t>
      </w:r>
      <w:r w:rsidR="00195399" w:rsidRPr="00777476">
        <w:fldChar w:fldCharType="end"/>
      </w:r>
      <w:r w:rsidR="00962238" w:rsidRPr="00777476">
        <w:t xml:space="preserve"> </w:t>
      </w:r>
      <w:commentRangeStart w:id="167"/>
      <w:r w:rsidR="00962238" w:rsidRPr="00777476">
        <w:t xml:space="preserve">There is a risk that opportunities will be missed to use data to improve safety, and </w:t>
      </w:r>
      <w:r w:rsidR="009B4077" w:rsidRPr="00777476">
        <w:t xml:space="preserve">there are </w:t>
      </w:r>
      <w:r w:rsidR="00962238" w:rsidRPr="00777476">
        <w:t>risks of inappropriate or biased use of d</w:t>
      </w:r>
      <w:r w:rsidR="008602F4" w:rsidRPr="00777476">
        <w:t>ata that threatens patient</w:t>
      </w:r>
      <w:r w:rsidR="00962238" w:rsidRPr="00777476">
        <w:t>s</w:t>
      </w:r>
      <w:r w:rsidR="008602F4" w:rsidRPr="00777476">
        <w:t>’</w:t>
      </w:r>
      <w:r w:rsidR="00777476" w:rsidRPr="00777476">
        <w:t xml:space="preserve"> safety.</w:t>
      </w:r>
      <w:commentRangeEnd w:id="167"/>
      <w:r w:rsidR="009654EC">
        <w:rPr>
          <w:rStyle w:val="CommentReference"/>
        </w:rPr>
        <w:commentReference w:id="167"/>
      </w:r>
    </w:p>
    <w:p w14:paraId="7BAC3EB5" w14:textId="2D5D90EB" w:rsidR="00962238" w:rsidRPr="00F25567" w:rsidRDefault="00962238" w:rsidP="001C7AD9">
      <w:pPr>
        <w:spacing w:after="0" w:line="240" w:lineRule="auto"/>
      </w:pPr>
      <w:r w:rsidRPr="00777476">
        <w:t>To mitigate these hazards, safe development and use of middleware will be essential to provide an intermediary “</w:t>
      </w:r>
      <w:r w:rsidRPr="00777476">
        <w:rPr>
          <w:i/>
        </w:rPr>
        <w:t xml:space="preserve">to abstract </w:t>
      </w:r>
      <w:r w:rsidRPr="00777476">
        <w:t>[the]</w:t>
      </w:r>
      <w:r w:rsidRPr="00777476">
        <w:rPr>
          <w:i/>
        </w:rPr>
        <w:t xml:space="preserve"> heterogeneity </w:t>
      </w:r>
      <w:r w:rsidRPr="00777476">
        <w:t xml:space="preserve">[of </w:t>
      </w:r>
      <w:r w:rsidR="00C76A80" w:rsidRPr="00777476">
        <w:t>health information technologies</w:t>
      </w:r>
      <w:r w:rsidRPr="00777476">
        <w:t>]</w:t>
      </w:r>
      <w:r w:rsidRPr="00777476">
        <w:rPr>
          <w:i/>
        </w:rPr>
        <w:t xml:space="preserve"> … to achieve a seamless integration</w:t>
      </w:r>
      <w:r w:rsidRPr="00777476">
        <w:t>”.</w:t>
      </w:r>
      <w:r w:rsidR="00195399" w:rsidRPr="00777476">
        <w:fldChar w:fldCharType="begin" w:fldLock="1"/>
      </w:r>
      <w:r w:rsidR="00195399">
        <w:instrText>ADDIN CSL_CITATION {"citationItems":[{"id":"ITEM-1","itemData":{"DOI":"10.1016/j.jnca.2016.01.010","ISSN":"10958592","abstract":"The Internet of Things (IoT) is a paradigm based on the Internet that comprises many interconnected technologies like RFID (Radio Frequency IDentification) and WSAN (Wireless Sensor and Actor Networks) in order to exchange information. The current needs for better control, monitoring and management in many areas, and the ongoing research in this field, have originated the appearance and creation of multiple systems like smart-home, smart-city and smart-grid. However, the limitations of associated devices in the IoT in terms of storage, network and computing, and the requirements of complex analysis, scalability, and data access, require a technology like Cloud Computing to supplement this field. Moreover, the IoT can generate large amounts of varied data and quickly when there are millions of things feeding data to Cloud Computing. The latter is a clear example of Big Data, that Cloud Computing needs to take into account. This paper presents a survey of integration components: Cloud platforms, Cloud infrastructures and IoT Middleware. In addition, some integration proposals and data analytics techniques are surveyed as well as different challenges and open research issues are pointed out.","author":[{"dropping-particle":"","family":"Díaz","given":"Manuel","non-dropping-particle":"","parse-names":false,"suffix":""},{"dropping-particle":"","family":"Martín","given":"Cristian","non-dropping-particle":"","parse-names":false,"suffix":""},{"dropping-particle":"","family":"Rubio","given":"Bartolomé","non-dropping-particle":"","parse-names":false,"suffix":""}],"container-title":"Journal of Network and Computer Applications","id":"ITEM-1","issued":{"date-parts":[["2016"]]},"page":"99-117","publisher":"Elsevier","title":"State-of-the-art, challenges, and open issues in the integration of Internet of things and cloud computing","type":"article-journal","volume":"67"},"uris":["http://www.mendeley.com/documents/?uuid=61b040d5-3adc-4029-a8e5-b04f6211ea16"]}],"mendeley":{"formattedCitation":"&lt;sup&gt;45&lt;/sup&gt;","plainTextFormattedCitation":"45","previouslyFormattedCitation":"&lt;sup&gt;45&lt;/sup&gt;"},"properties":{"noteIndex":0},"schema":"https://github.com/citation-style-language/schema/raw/master/csl-citation.json"}</w:instrText>
      </w:r>
      <w:r w:rsidR="00195399" w:rsidRPr="00777476">
        <w:rPr>
          <w:vertAlign w:val="superscript"/>
        </w:rPr>
        <w:fldChar w:fldCharType="separate"/>
      </w:r>
      <w:r w:rsidR="00195399" w:rsidRPr="00637F22">
        <w:rPr>
          <w:noProof/>
          <w:vertAlign w:val="superscript"/>
        </w:rPr>
        <w:t>45</w:t>
      </w:r>
      <w:r w:rsidR="00195399" w:rsidRPr="00777476">
        <w:fldChar w:fldCharType="end"/>
      </w:r>
      <w:r w:rsidRPr="00777476">
        <w:t xml:space="preserve"> Proposed solutions include standards for exchanging electronic health records</w:t>
      </w:r>
      <w:r w:rsidR="00393EAA">
        <w:t xml:space="preserve"> (see </w:t>
      </w:r>
      <w:r w:rsidR="00393EAA" w:rsidRPr="00777476">
        <w:fldChar w:fldCharType="begin" w:fldLock="1"/>
      </w:r>
      <w:r w:rsidR="00393EAA">
        <w:instrText>ADDIN CSL_CITATION {"citationItems":[{"id":"ITEM-1","itemData":{"DOI":"10.1016/j.jbi.2019.103188","ISSN":"1532-0464","author":[{"dropping-particle":"","family":"Saripalle","given":"Rishi","non-dropping-particle":"","parse-names":false,"suffix":""},{"dropping-particle":"","family":"Runyan","given":"Christopher","non-dropping-particle":"","parse-names":false,"suffix":""},{"dropping-particle":"","family":"Russell","given":"Mitchell","non-dropping-particle":"","parse-names":false,"suffix":""}],"container-title":"Journal of Biomedical Informatics","id":"ITEM-1","issue":"103188","issued":{"date-parts":[["2019"]]},"publisher":"Elsevier","title":"Using HL7 FHIR to achieve interoperability in patient health record","type":"article-journal","volume":"94"},"uris":["http://www.mendeley.com/documents/?uuid=ccaee53e-dc25-4198-a9b8-5f404a642ac1"]},{"id":"ITEM-2","itemData":{"ISBN":"9781728133164","author":[{"dropping-particle":"","family":"Houta","given":"Salima","non-dropping-particle":"","parse-names":false,"suffix":""},{"dropping-particle":"","family":"Ameler","given":"Tim","non-dropping-particle":"","parse-names":false,"suffix":""},{"dropping-particle":"","family":"Surges","given":"Rainer","non-dropping-particle":"","parse-names":false,"suffix":""}],"container-title":"2019 International Conference on Wireless and Mobile Computing, Networking and Communications (WiMob)","id":"ITEM-2","issued":{"date-parts":[["2019"]]},"page":"111-115","publisher":"IEEE","title":"Use of HL7 FHIR to structure data in epilepsy self-management applications","type":"article-journal"},"uris":["http://www.mendeley.com/documents/?uuid=9212d2a2-44ae-4b51-8186-e267090916dd"]}],"mendeley":{"formattedCitation":"&lt;sup&gt;46,47&lt;/sup&gt;","plainTextFormattedCitation":"46,47","previouslyFormattedCitation":"&lt;sup&gt;46,47&lt;/sup&gt;"},"properties":{"noteIndex":0},"schema":"https://github.com/citation-style-language/schema/raw/master/csl-citation.json"}</w:instrText>
      </w:r>
      <w:r w:rsidR="00393EAA" w:rsidRPr="00777476">
        <w:fldChar w:fldCharType="separate"/>
      </w:r>
      <w:r w:rsidR="00393EAA" w:rsidRPr="00393EAA">
        <w:rPr>
          <w:noProof/>
          <w:vertAlign w:val="superscript"/>
        </w:rPr>
        <w:t>46,47</w:t>
      </w:r>
      <w:r w:rsidR="00393EAA" w:rsidRPr="00777476">
        <w:fldChar w:fldCharType="end"/>
      </w:r>
      <w:r w:rsidR="00393EAA">
        <w:t xml:space="preserve"> for application in epilepsy data)</w:t>
      </w:r>
      <w:r w:rsidRPr="00777476">
        <w:t>, distributed architectures to integrate electronic health records</w:t>
      </w:r>
      <w:r w:rsidRPr="00777476">
        <w:fldChar w:fldCharType="begin" w:fldLock="1"/>
      </w:r>
      <w:r w:rsidR="00637F22">
        <w:instrText>ADDIN CSL_CITATION {"citationItems":[{"id":"ITEM-1","itemData":{"author":[{"dropping-particle":"","family":"Roehrs","given":"Alex","non-dropping-particle":"","parse-names":false,"suffix":""}],"id":"ITEM-1","issued":{"date-parts":[["2019"]]},"publisher":"Universidade do Vale do Rio dos Sinos","title":"OmniPHR: A blockchain based interoperable architecture for personal health records","type":"thesis"},"uris":["http://www.mendeley.com/documents/?uuid=6a9e5cea-7475-4b6f-abe2-621171d49b99"]},{"id":"ITEM-2","itemData":{"DOI":"10.1016/j.jbi.2017.05.012","ISSN":"1532-0464","author":[{"dropping-particle":"","family":"Roehrs","given":"Alex","non-dropping-particle":"","parse-names":false,"suffix":""},{"dropping-particle":"","family":"André","given":"Cristiano","non-dropping-particle":"","parse-names":false,"suffix":""},{"dropping-particle":"","family":"Righi","given":"Rosa","non-dropping-particle":"","parse-names":false,"suffix":""}],"container-title":"Journal of Biomedical Informatics","id":"ITEM-2","issued":{"date-parts":[["2017"]]},"page":"70-81","publisher":"Elsevier Inc.","title":"OmniPHR : A distributed architecture model to integrate personal health records","type":"article-journal","volume":"71"},"uris":["http://www.mendeley.com/documents/?uuid=05c32272-f736-4af2-bb40-6cf5c537d632"]},{"id":"ITEM-3","itemData":{"author":[{"dropping-particle":"","family":"Roehrs","given":"Alex","non-dropping-particle":"","parse-names":false,"suffix":""},{"dropping-particle":"","family":"Andr","given":"Cristiano","non-dropping-particle":"","parse-names":false,"suffix":""},{"dropping-particle":"","family":"Righi","given":"Rosa","non-dropping-particle":"","parse-names":false,"suffix":""},{"dropping-particle":"","family":"Jos","given":"Sandro","non-dropping-particle":"","parse-names":false,"suffix":""},{"dropping-particle":"","family":"Wichman","given":"Matheus Henrique","non-dropping-particle":"","parse-names":false,"suffix":""}],"container-title":"IEEE Journal of Biomedical and Health Informatics","id":"ITEM-3","issue":"2","issued":{"date-parts":[["2019"]]},"page":"867-873","title":"Toward a Model for Personal Health Record Interoperability","type":"article-journal","volume":"23"},"uris":["http://www.mendeley.com/documents/?uuid=cfce974b-ad7b-4c7f-9e18-757e48591be6"]}],"mendeley":{"formattedCitation":"&lt;sup&gt;48–50&lt;/sup&gt;","plainTextFormattedCitation":"48–50","previouslyFormattedCitation":"&lt;sup&gt;48–50&lt;/sup&gt;"},"properties":{"noteIndex":0},"schema":"https://github.com/citation-style-language/schema/raw/master/csl-citation.json"}</w:instrText>
      </w:r>
      <w:r w:rsidRPr="00777476">
        <w:fldChar w:fldCharType="separate"/>
      </w:r>
      <w:r w:rsidR="00637F22" w:rsidRPr="00637F22">
        <w:rPr>
          <w:noProof/>
          <w:vertAlign w:val="superscript"/>
        </w:rPr>
        <w:t>48–50</w:t>
      </w:r>
      <w:r w:rsidRPr="00777476">
        <w:fldChar w:fldCharType="end"/>
      </w:r>
      <w:r w:rsidRPr="00777476">
        <w:t>, and 3</w:t>
      </w:r>
      <w:r w:rsidRPr="00777476">
        <w:rPr>
          <w:vertAlign w:val="superscript"/>
        </w:rPr>
        <w:t>rd</w:t>
      </w:r>
      <w:r w:rsidRPr="00777476">
        <w:t>-party infrastructure for linkage and querying of electronic health records, e.g. the CSIRO Health</w:t>
      </w:r>
      <w:r w:rsidR="00393EAA">
        <w:t xml:space="preserve"> Data Integration tool</w:t>
      </w:r>
      <w:r w:rsidRPr="00777476">
        <w:t>.</w:t>
      </w:r>
      <w:r w:rsidR="00195399" w:rsidRPr="00777476">
        <w:fldChar w:fldCharType="begin" w:fldLock="1"/>
      </w:r>
      <w:r w:rsidR="00195399">
        <w:instrText>ADDIN CSL_CITATION {"citationItems":[{"id":"ITEM-1","itemData":{"DOI":"10.1007/s00500-006-0090-6","ISSN":"14327643","abstract":"Health systems globally are looking to make better use of the data they capture in order to improve their services, both for service provision and clinical outcome. One way of doing this is to integrate existing data sources. However, major technical and legal questions exist concerning data integration, data quality, data security and privacy in health data usage. In this paper, we present the HDITM tool, that is currently under development at the e-Health Research Centre. Firstly we describe the HDITM architecture and its data integration capabilities. We then consider two of its core capabilities (1) privacy-preserving similarity linkage and (2) on-line analytical techniques and report generating. Finally, we discuss how HDI functionality can be used to provide the capabilities of a knowledge based medical system. The e-Health Research Centre is currently working with the Queensland Health department to deploy the software in practice. © Springer-Verlag 2006.","author":[{"dropping-particle":"","family":"Hansen","given":"David P.","non-dropping-particle":"","parse-names":false,"suffix":""},{"dropping-particle":"","family":"Pang","given":"Chaoyi","non-dropping-particle":"","parse-names":false,"suffix":""},{"dropping-particle":"","family":"Maeder","given":"Anthony","non-dropping-particle":"","parse-names":false,"suffix":""}],"container-title":"Soft Computing","id":"ITEM-1","issue":"4","issued":{"date-parts":[["2007"]]},"page":"361-367","title":"HDI: Integrating health data and tools","type":"article-journal","volume":"11"},"uris":["http://www.mendeley.com/documents/?uuid=110849c6-b72e-46e9-8505-cfcec0777297"]}],"mendeley":{"formattedCitation":"&lt;sup&gt;51&lt;/sup&gt;","plainTextFormattedCitation":"51","previouslyFormattedCitation":"&lt;sup&gt;51&lt;/sup&gt;"},"properties":{"noteIndex":0},"schema":"https://github.com/citation-style-language/schema/raw/master/csl-citation.json"}</w:instrText>
      </w:r>
      <w:r w:rsidR="00195399" w:rsidRPr="00777476">
        <w:fldChar w:fldCharType="separate"/>
      </w:r>
      <w:r w:rsidR="00195399" w:rsidRPr="00637F22">
        <w:rPr>
          <w:noProof/>
          <w:vertAlign w:val="superscript"/>
        </w:rPr>
        <w:t>51</w:t>
      </w:r>
      <w:r w:rsidR="00195399" w:rsidRPr="00777476">
        <w:fldChar w:fldCharType="end"/>
      </w:r>
    </w:p>
    <w:p w14:paraId="0695BF48" w14:textId="53080288" w:rsidR="00962238" w:rsidRPr="00F25567" w:rsidRDefault="00962238" w:rsidP="001C7AD9">
      <w:pPr>
        <w:spacing w:after="0" w:line="240" w:lineRule="auto"/>
      </w:pPr>
      <w:r w:rsidRPr="00777476">
        <w:t>Other contributing solutions include dynamic modelling of the data</w:t>
      </w:r>
      <w:r w:rsidRPr="00777476">
        <w:fldChar w:fldCharType="begin" w:fldLock="1"/>
      </w:r>
      <w:r w:rsidR="00637F22">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lt;sup&gt;22&lt;/sup&gt;","plainTextFormattedCitation":"22","previouslyFormattedCitation":"&lt;sup&gt;22&lt;/sup&gt;"},"properties":{"noteIndex":0},"schema":"https://github.com/citation-style-language/schema/raw/master/csl-citation.json"}</w:instrText>
      </w:r>
      <w:r w:rsidRPr="00777476">
        <w:rPr>
          <w:vertAlign w:val="superscript"/>
        </w:rPr>
        <w:fldChar w:fldCharType="separate"/>
      </w:r>
      <w:r w:rsidR="00637F22" w:rsidRPr="00637F22">
        <w:rPr>
          <w:noProof/>
          <w:vertAlign w:val="superscript"/>
        </w:rPr>
        <w:t>22</w:t>
      </w:r>
      <w:r w:rsidRPr="00777476">
        <w:fldChar w:fldCharType="end"/>
      </w:r>
      <w:r w:rsidRPr="00777476">
        <w:t>, which can provide a solution to the transient relevance of predictive models. Similarly, progress continues to be made developing models that respect the latent, data-generating processes underlying the phenomena of interest</w:t>
      </w:r>
      <w:r w:rsidRPr="00777476">
        <w:fldChar w:fldCharType="begin" w:fldLock="1"/>
      </w:r>
      <w:r w:rsidR="00637F22">
        <w:instrText>ADDIN CSL_CITATION {"citationItems":[{"id":"ITEM-1","itemData":{"DOI":"10.1093/jamia/ocz197","ISSN":"1527974X","author":[{"dropping-particle":"","family":"Sperrin","given":"Matthew","non-dropping-particle":"","parse-names":false,"suffix":""},{"dropping-particle":"","family":"Jenkins","given":"David","non-dropping-particle":"","parse-names":false,"suffix":""},{"dropping-particle":"","family":"Martin","given":"Glen P.","non-dropping-particle":"","parse-names":false,"suffix":""},{"dropping-particle":"","family":"Peek","given":"Niels","non-dropping-particle":"","parse-names":false,"suffix":""}],"container-title":"Journal of the American Medical Informatics Association","id":"ITEM-1","issue":"12","issued":{"date-parts":[["2019"]]},"page":"1675-1676","title":"Explicit causal reasoning is needed to prevent prognostic models being victims of their own success","type":"article-journal","volume":"26"},"uris":["http://www.mendeley.com/documents/?uuid=f698f1d8-c60c-4a9f-afde-6d695c699084"]}],"mendeley":{"formattedCitation":"&lt;sup&gt;52&lt;/sup&gt;","plainTextFormattedCitation":"52","previouslyFormattedCitation":"&lt;sup&gt;52&lt;/sup&gt;"},"properties":{"noteIndex":0},"schema":"https://github.com/citation-style-language/schema/raw/master/csl-citation.json"}</w:instrText>
      </w:r>
      <w:r w:rsidRPr="00777476">
        <w:fldChar w:fldCharType="separate"/>
      </w:r>
      <w:r w:rsidR="00637F22" w:rsidRPr="00637F22">
        <w:rPr>
          <w:noProof/>
          <w:vertAlign w:val="superscript"/>
        </w:rPr>
        <w:t>52</w:t>
      </w:r>
      <w:r w:rsidRPr="00777476">
        <w:fldChar w:fldCharType="end"/>
      </w:r>
      <w:r w:rsidRPr="00777476">
        <w:t>, which might clarify ‘Big healthcare data’.</w:t>
      </w:r>
      <w:r w:rsidR="00195399" w:rsidRPr="00777476">
        <w:fldChar w:fldCharType="begin" w:fldLock="1"/>
      </w:r>
      <w:r w:rsidR="00195399">
        <w:instrText>ADDIN CSL_CITATION {"citationItems":[{"id":"ITEM-1","itemData":{"DOI":"10.1001/jama.2017.18391","author":[{"dropping-particle":"","family":"Beam","given":"Andrew L.","non-dropping-particle":"","parse-names":false,"suffix":""},{"dropping-particle":"","family":"Kohane","given":"Isaac S.","non-dropping-particle":"","parse-names":false,"suffix":""}],"container-title":"JAMA","id":"ITEM-1","issue":"13","issued":{"date-parts":[["2018"]]},"page":"1317-1318","title":"Big Data and Machine Learning in Health Care","type":"article-journal","volume":"319"},"uris":["http://www.mendeley.com/documents/?uuid=e0bbc4ef-a292-4110-bb2d-058f603056f6"]}],"mendeley":{"formattedCitation":"&lt;sup&gt;53&lt;/sup&gt;","plainTextFormattedCitation":"53","previouslyFormattedCitation":"&lt;sup&gt;53&lt;/sup&gt;"},"properties":{"noteIndex":0},"schema":"https://github.com/citation-style-language/schema/raw/master/csl-citation.json"}</w:instrText>
      </w:r>
      <w:r w:rsidR="00195399" w:rsidRPr="00777476">
        <w:fldChar w:fldCharType="separate"/>
      </w:r>
      <w:r w:rsidR="00195399" w:rsidRPr="00637F22">
        <w:rPr>
          <w:noProof/>
          <w:vertAlign w:val="superscript"/>
        </w:rPr>
        <w:t>53</w:t>
      </w:r>
      <w:r w:rsidR="00195399" w:rsidRPr="00777476">
        <w:fldChar w:fldCharType="end"/>
      </w:r>
      <w:r w:rsidR="0081714B" w:rsidRPr="00777476">
        <w:t xml:space="preserve"> Finally, progress in artificial intelligence (particularly anomaly detection) might help to mitigate problems arising from data errors.</w:t>
      </w:r>
      <w:r w:rsidR="00195399" w:rsidRPr="00777476">
        <w:fldChar w:fldCharType="begin" w:fldLock="1"/>
      </w:r>
      <w:r w:rsidR="00195399">
        <w:instrText>ADDIN CSL_CITATION {"citationItems":[{"id":"ITEM-1","itemData":{"DOI":"10.1136/bmjqs-2019-009484","author":[{"dropping-particle":"","family":"Macrae","given":"Carl","non-dropping-particle":"","parse-names":false,"suffix":""}],"container-title":"BMJ Qual Saf","id":"ITEM-1","issued":{"date-parts":[["2019"]]},"page":"495-498","title":"Governing the safety of artificial intelligence in healthcare","type":"article-journal","volume":"28"},"uris":["http://www.mendeley.com/documents/?uuid=82f30c38-8cc5-4a00-96f7-ac8dc029921f"]},{"id":"ITEM-2","itemData":{"DOI":"10.1136/bmjqs-2018-008370","ISSN":"20445415","abstract":"In medicine, artificial intelligence (AI) research is becoming increasingly focused on applying machine learning (ML) techniques to complex problems, and so allowing computers to make predictions from large amounts of patient data, by learning their own associations.1 Estimates of the impact of AI on the wider economy globally vary wildly, with a recent report suggesting a 14% effect on global gross domestic product by 2030, half of which coming from productivity improvements.2 These predictions create political appetite for the rapid development of the AI industry,3 and healthcare is a priority area where this technology has yet to be exploited.2 3 The digital health revolution described by Duggal et al 4 is already in full swing with the potential to ‘disrupt’ healthcare. Health AI research has demonstrated some impressive results,5–10 but its clinical value has not yet been realised, hindered partly by a lack of a clear understanding of how to quantify benefit or ensure patient safety, and increasing concerns about the ethical and medico-legal impact.11 This analysis is written with the dual aim of helping clinical safety professionals to critically appraise current medical AI research from a quality and safety perspective, and supporting research and development in AI by highlighting some of the clinical safety questions that must be considered if medical application of these exciting technologies is to be successful. Clinical decision support systems (DSS) are in widespread use in medicine and have had most impact providing guidance on the safe prescription of medicines,12 guideline adherence, simple risk screening13 or prognostic scoring.14 These systems use predefined rules, which have predictable behaviour and are usually shown to reduce clinical error,12 although sometimes inadvertently introduce safety issues themselves.15 16 Rules-based systems have also been developed to address diagnostic uncertainty17–19 …","author":[{"dropping-particle":"","family":"Challen","given":"Robert","non-dropping-particle":"","parse-names":false,"suffix":""},{"dropping-particle":"","family":"Denny","given":"Joshua","non-dropping-particle":"","parse-names":false,"suffix":""},{"dropping-particle":"","family":"Pitt","given":"Martin","non-dropping-particle":"","parse-names":false,"suffix":""},{"dropping-particle":"","family":"Gompels","given":"Luke","non-dropping-particle":"","parse-names":false,"suffix":""},{"dropping-particle":"","family":"Edwards","given":"Tom","non-dropping-particle":"","parse-names":false,"suffix":""},{"dropping-particle":"","family":"Tsaneva-Atanasova","given":"Krasimira","non-dropping-particle":"","parse-names":false,"suffix":""}],"container-title":"BMJ Quality and Safety","id":"ITEM-2","issue":"3","issued":{"date-parts":[["2019"]]},"page":"231-237","title":"Artificial intelligence, bias and clinical safety","type":"article-journal","volume":"28"},"uris":["http://www.mendeley.com/documents/?uuid=2cd5e916-c7e4-4f30-add9-3046bd6eff82"]}],"mendeley":{"formattedCitation":"&lt;sup&gt;54,55&lt;/sup&gt;","plainTextFormattedCitation":"54,55","previouslyFormattedCitation":"&lt;sup&gt;54,55&lt;/sup&gt;"},"properties":{"noteIndex":0},"schema":"https://github.com/citation-style-language/schema/raw/master/csl-citation.json"}</w:instrText>
      </w:r>
      <w:r w:rsidR="00195399" w:rsidRPr="00777476">
        <w:fldChar w:fldCharType="separate"/>
      </w:r>
      <w:r w:rsidR="00195399" w:rsidRPr="00637F22">
        <w:rPr>
          <w:noProof/>
          <w:vertAlign w:val="superscript"/>
        </w:rPr>
        <w:t>54,55</w:t>
      </w:r>
      <w:r w:rsidR="00195399" w:rsidRPr="00777476">
        <w:fldChar w:fldCharType="end"/>
      </w:r>
      <w:r w:rsidR="0081714B" w:rsidRPr="00777476">
        <w:t xml:space="preserve"> For example, to minimise inappropriate decisions due to poor data quality, </w:t>
      </w:r>
      <w:r w:rsidR="00AE2389">
        <w:t>Sako et al</w:t>
      </w:r>
      <w:r w:rsidR="0081714B" w:rsidRPr="00777476">
        <w:fldChar w:fldCharType="begin" w:fldLock="1"/>
      </w:r>
      <w:r w:rsidR="00AE2389">
        <w:instrText>ADDIN CSL_CITATION {"citationItems":[{"id":"ITEM-1","itemData":{"DOI":"10.1007/978-3-030-17347-0_16","ISBN":"9783030173470","author":[{"dropping-particle":"","family":"Sako","given":"Zaid","non-dropping-particle":"","parse-names":false,"suffix":""},{"dropping-particle":"","family":"Adibi","given":"Sasan","non-dropping-particle":"","parse-names":false,"suffix":""},{"dropping-particle":"","family":"Wickramasinghe","given":"Nilmini","non-dropping-particle":"","parse-names":false,"suffix":""}],"id":"ITEM-1","issued":{"date-parts":[["2020"]]},"page":"345-359","title":"Addressing Data Accuracy and Information Integrity in mHealth Solutions Using Machine Learning Algorithms","type":"chapter"},"uris":["http://www.mendeley.com/documents/?uuid=699b0d14-12d4-49ba-b0d1-6d7e58ce50d7"]}],"mendeley":{"formattedCitation":"&lt;sup&gt;56&lt;/sup&gt;","plainTextFormattedCitation":"56","previouslyFormattedCitation":"&lt;sup&gt;56&lt;/sup&gt;"},"properties":{"noteIndex":0},"schema":"https://github.com/citation-style-language/schema/raw/master/csl-citation.json"}</w:instrText>
      </w:r>
      <w:r w:rsidR="0081714B" w:rsidRPr="00777476">
        <w:fldChar w:fldCharType="separate"/>
      </w:r>
      <w:r w:rsidR="00AE2389" w:rsidRPr="00AE2389">
        <w:rPr>
          <w:noProof/>
          <w:vertAlign w:val="superscript"/>
        </w:rPr>
        <w:t>56</w:t>
      </w:r>
      <w:r w:rsidR="0081714B" w:rsidRPr="00777476">
        <w:fldChar w:fldCharType="end"/>
      </w:r>
      <w:r w:rsidR="0081714B" w:rsidRPr="00777476">
        <w:t xml:space="preserve"> provides a conceptual framework for automated assessment of data quality and information integrity.</w:t>
      </w:r>
      <w:r w:rsidR="003E6B64" w:rsidRPr="00777476">
        <w:t xml:space="preserve"> These methods are examples of how </w:t>
      </w:r>
      <w:r w:rsidR="00C76A80" w:rsidRPr="00777476">
        <w:t>developments in digital health</w:t>
      </w:r>
      <w:r w:rsidR="003E6B64" w:rsidRPr="00777476">
        <w:t xml:space="preserve"> can be used to improve patient safety </w:t>
      </w:r>
      <w:r w:rsidR="00C76A80" w:rsidRPr="00777476">
        <w:t>as well as help with its safe use</w:t>
      </w:r>
      <w:r w:rsidR="003E6B64" w:rsidRPr="00777476">
        <w:t>.</w:t>
      </w:r>
    </w:p>
    <w:p w14:paraId="123D50B9" w14:textId="6A15425B" w:rsidR="007B37B8" w:rsidRPr="00F25567" w:rsidRDefault="007B37B8" w:rsidP="001C7AD9">
      <w:pPr>
        <w:spacing w:after="0" w:line="240" w:lineRule="auto"/>
      </w:pPr>
    </w:p>
    <w:p w14:paraId="4C9F8C1A" w14:textId="189B4CB4" w:rsidR="007B37B8" w:rsidRPr="00F25567" w:rsidRDefault="00AA7D50" w:rsidP="001C7AD9">
      <w:pPr>
        <w:pStyle w:val="Heading2"/>
        <w:spacing w:before="0" w:line="240" w:lineRule="auto"/>
      </w:pPr>
      <w:ins w:id="168" w:author="Jonathan Benn" w:date="2020-10-15T22:07:00Z">
        <w:r>
          <w:t xml:space="preserve">Challenge 3: </w:t>
        </w:r>
      </w:ins>
      <w:r w:rsidR="007B37B8" w:rsidRPr="00F25567">
        <w:t>Reactive regulations and standards</w:t>
      </w:r>
    </w:p>
    <w:p w14:paraId="53AD91FB" w14:textId="45D0A7FD" w:rsidR="00CE0FE4" w:rsidRDefault="00B4439A" w:rsidP="001C7AD9">
      <w:pPr>
        <w:spacing w:after="0" w:line="240" w:lineRule="auto"/>
      </w:pPr>
      <w:del w:id="169" w:author="Jonathan Benn" w:date="2020-10-15T22:21:00Z">
        <w:r w:rsidRPr="00777476" w:rsidDel="009654EC">
          <w:delText>Thirdly, as</w:delText>
        </w:r>
      </w:del>
      <w:commentRangeStart w:id="170"/>
      <w:ins w:id="171" w:author="Jonathan Benn" w:date="2020-10-15T22:21:00Z">
        <w:r w:rsidR="009654EC">
          <w:t>As</w:t>
        </w:r>
      </w:ins>
      <w:r w:rsidRPr="00777476">
        <w:t xml:space="preserve"> the pace of innovation accelerates, the current reactive (rather than proactive) regulatory- and standards-based approaches to safety will be increasingly ineffective at assuring patients’ safety</w:t>
      </w:r>
      <w:r w:rsidR="00B44012" w:rsidRPr="00777476">
        <w:t xml:space="preserve"> (</w:t>
      </w:r>
      <w:r w:rsidR="00B44012" w:rsidRPr="001A5100">
        <w:rPr>
          <w:highlight w:val="yellow"/>
        </w:rPr>
        <w:t>Xplaceholder – OJ and CMc paperX</w:t>
      </w:r>
      <w:r w:rsidR="00B44012" w:rsidRPr="00777476">
        <w:t>)</w:t>
      </w:r>
      <w:r w:rsidRPr="00777476">
        <w:t>.</w:t>
      </w:r>
      <w:r w:rsidR="0081714B" w:rsidRPr="00777476">
        <w:t xml:space="preserve"> The </w:t>
      </w:r>
      <w:r w:rsidR="004C0C85">
        <w:t>consequence</w:t>
      </w:r>
      <w:r w:rsidR="0081714B" w:rsidRPr="00777476">
        <w:t xml:space="preserve"> is that avoidable harm might be experienced before mitigations are put in place.</w:t>
      </w:r>
      <w:commentRangeEnd w:id="170"/>
      <w:r w:rsidR="008A2373">
        <w:rPr>
          <w:rStyle w:val="CommentReference"/>
        </w:rPr>
        <w:commentReference w:id="170"/>
      </w:r>
    </w:p>
    <w:p w14:paraId="6E348CBD" w14:textId="77D77240" w:rsidR="003E2D52" w:rsidRPr="00F25567" w:rsidRDefault="003E2D52" w:rsidP="001C7AD9">
      <w:pPr>
        <w:spacing w:after="0" w:line="240" w:lineRule="auto"/>
      </w:pPr>
      <w:r w:rsidRPr="00777476">
        <w:t xml:space="preserve">We recommend </w:t>
      </w:r>
      <w:r w:rsidR="009B4077" w:rsidRPr="00777476">
        <w:t>synchronisation</w:t>
      </w:r>
      <w:r w:rsidRPr="00777476">
        <w:t xml:space="preserve"> of the development and evaluation of </w:t>
      </w:r>
      <w:r w:rsidR="00E06809" w:rsidRPr="00777476">
        <w:t>health information technologies</w:t>
      </w:r>
      <w:r w:rsidRPr="00777476">
        <w:t>, similar to the IDEAL framework.</w:t>
      </w:r>
      <w:r w:rsidR="00195399" w:rsidRPr="00777476">
        <w:fldChar w:fldCharType="begin" w:fldLock="1"/>
      </w:r>
      <w:r w:rsidR="00195399">
        <w:instrText>ADDIN CSL_CITATION {"citationItems":[{"id":"ITEM-1","itemData":{"DOI":"10.1136/bmj.i2372","author":[{"dropping-particle":"","family":"Sedrakyan","given":"Art","non-dropping-particle":"","parse-names":false,"suffix":""},{"dropping-particle":"","family":"Campbell","given":"Bruce","non-dropping-particle":"","parse-names":false,"suffix":""},{"dropping-particle":"","family":"Merino","given":"Jose G","non-dropping-particle":"","parse-names":false,"suffix":""},{"dropping-particle":"","family":"Kuntz","given":"Richard","non-dropping-particle":"","parse-names":false,"suffix":""},{"dropping-particle":"","family":"Hirst","given":"Allison","non-dropping-particle":"","parse-names":false,"suffix":""},{"dropping-particle":"","family":"McCulloch","given":"Peter","non-dropping-particle":"","parse-names":false,"suffix":""}],"container-title":"BMJ","id":"ITEM-1","issue":"i2372","issued":{"date-parts":[["2016"]]},"page":"1-7","title":"IDEAL-D: a rational framework for evaluating and achieve this goal","type":"article-journal","volume":"353"},"uris":["http://www.mendeley.com/documents/?uuid=b5da7b4c-ff6c-45f7-acb2-0d1429b5e4f4"]}],"mendeley":{"formattedCitation":"&lt;sup&gt;57&lt;/sup&gt;","plainTextFormattedCitation":"57","previouslyFormattedCitation":"&lt;sup&gt;57&lt;/sup&gt;"},"properties":{"noteIndex":0},"schema":"https://github.com/citation-style-language/schema/raw/master/csl-citation.json"}</w:instrText>
      </w:r>
      <w:r w:rsidR="00195399" w:rsidRPr="00777476">
        <w:rPr>
          <w:vertAlign w:val="superscript"/>
        </w:rPr>
        <w:fldChar w:fldCharType="separate"/>
      </w:r>
      <w:r w:rsidR="00195399" w:rsidRPr="00637F22">
        <w:rPr>
          <w:noProof/>
          <w:vertAlign w:val="superscript"/>
        </w:rPr>
        <w:t>57</w:t>
      </w:r>
      <w:r w:rsidR="00195399" w:rsidRPr="00777476">
        <w:fldChar w:fldCharType="end"/>
      </w:r>
      <w:r w:rsidRPr="00777476">
        <w:t xml:space="preserve"> The IDEAL framework champions gradual approval of medical devices rather than the one-shot approval of CE marking</w:t>
      </w:r>
      <w:r w:rsidR="008D06DB" w:rsidRPr="00777476">
        <w:fldChar w:fldCharType="begin" w:fldLock="1"/>
      </w:r>
      <w:r w:rsidR="00637F22">
        <w:instrText>ADDIN CSL_CITATION {"citationItems":[{"id":"ITEM-1","itemData":{"author":[{"dropping-particle":"","family":"The European Parliment and The Council of the European Union","given":"","non-dropping-particle":"","parse-names":false,"suffix":""}],"container-title":"Official Journal of the European Union","id":"ITEM-1","issued":{"date-parts":[["1993"]]},"title":"Council Directive 93/68/EEC of 22 July 1993","type":"article-journal","volume":"68"},"uris":["http://www.mendeley.com/documents/?uuid=c2f6fe6e-1568-4298-b98f-754c5f094769"]}],"mendeley":{"formattedCitation":"&lt;sup&gt;58&lt;/sup&gt;","plainTextFormattedCitation":"58","previouslyFormattedCitation":"&lt;sup&gt;58&lt;/sup&gt;"},"properties":{"noteIndex":0},"schema":"https://github.com/citation-style-language/schema/raw/master/csl-citation.json"}</w:instrText>
      </w:r>
      <w:r w:rsidR="008D06DB" w:rsidRPr="00777476">
        <w:fldChar w:fldCharType="separate"/>
      </w:r>
      <w:r w:rsidR="00637F22" w:rsidRPr="00637F22">
        <w:rPr>
          <w:noProof/>
          <w:vertAlign w:val="superscript"/>
        </w:rPr>
        <w:t>58</w:t>
      </w:r>
      <w:r w:rsidR="008D06DB" w:rsidRPr="00777476">
        <w:fldChar w:fldCharType="end"/>
      </w:r>
      <w:r w:rsidRPr="00777476">
        <w:t>, which would allow “</w:t>
      </w:r>
      <w:r w:rsidRPr="00777476">
        <w:rPr>
          <w:i/>
        </w:rPr>
        <w:t>graded, responsible, but earlier patient access</w:t>
      </w:r>
      <w:r w:rsidRPr="00777476">
        <w:t>”.</w:t>
      </w:r>
      <w:r w:rsidR="00195399" w:rsidRPr="00777476">
        <w:fldChar w:fldCharType="begin" w:fldLock="1"/>
      </w:r>
      <w:r w:rsidR="00195399">
        <w:instrText>ADDIN CSL_CITATION {"citationItems":[{"id":"ITEM-1","itemData":{"DOI":"10.1136/bmj.i2372","author":[{"dropping-particle":"","family":"Sedrakyan","given":"Art","non-dropping-particle":"","parse-names":false,"suffix":""},{"dropping-particle":"","family":"Campbell","given":"Bruce","non-dropping-particle":"","parse-names":false,"suffix":""},{"dropping-particle":"","family":"Merino","given":"Jose G","non-dropping-particle":"","parse-names":false,"suffix":""},{"dropping-particle":"","family":"Kuntz","given":"Richard","non-dropping-particle":"","parse-names":false,"suffix":""},{"dropping-particle":"","family":"Hirst","given":"Allison","non-dropping-particle":"","parse-names":false,"suffix":""},{"dropping-particle":"","family":"McCulloch","given":"Peter","non-dropping-particle":"","parse-names":false,"suffix":""}],"container-title":"BMJ","id":"ITEM-1","issue":"i2372","issued":{"date-parts":[["2016"]]},"page":"1-7","title":"IDEAL-D: a rational framework for evaluating and achieve this goal","type":"article-journal","volume":"353"},"uris":["http://www.mendeley.com/documents/?uuid=b5da7b4c-ff6c-45f7-acb2-0d1429b5e4f4"]},{"id":"ITEM-2","itemData":{"DOI":"10.1097/SLA.0000000000002794","ISBN":"0000000000","ISSN":"15281140","PMID":"29697448","abstract":"OBJECTIVE: To update, clarify, and extend IDEAL concepts and recommendations. BACKGROUND: New surgical procedures, devices, and other complex interventions need robust evaluation for safety, efficacy, and effectiveness. Unlike new medicines, there is no internationally agreed evaluation pathway for generating and analyzing data throughout the life cycle of surgical innovations. The IDEAL Framework and Recommendations were designed to provide this pathway and they have been used increasingly since their introduction in 2009. Based on a Delphi survey, expert workshop and major discussions during IDEAL conferences held in Oxford (2016) and New York (2017), this article updates and extends the IDEAL Recommendations, identifies areas for future research, and discusses the ethical problems faced by investigators at each IDEAL stage. METHODS: The IDEAL Framework describes 5 stages of evolution for new surgical therapeutic interventions-Idea, Development, Exploration, Assessment, and Long-term Study. This comprehensive update proposes several modifications. First, a \"Pre-IDEAL\" stage describing preclinical studies has been added. Second we discuss potential adaptations to expand the scope of IDEAL (originally designed for surgical procedures) to accommodate therapeutic devices, through an IDEAL-D variant. Third, we explicitly recognise the value of comprehensive data collection through registries at all stages in the Framework and fourth, we examine the ethical issues that arise at each stage of IDEAL and underpin the recommendations. The Recommendations for each stage are reviewed, clarified and additional detail added. CONCLUSIONS: The intention of this article is to widen the practical use of IDEAL by clarifying the rationale for and practical details of the Recommendations. Additional research based on the experience of implementing these Recommendations is needed to further improve them.","author":[{"dropping-particle":"","family":"Hirst","given":"Allison","non-dropping-particle":"","parse-names":false,"suffix":""},{"dropping-particle":"","family":"Philippou","given":"Yiannis","non-dropping-particle":"","parse-names":false,"suffix":""},{"dropping-particle":"","family":"Blazeby","given":"Jane","non-dropping-particle":"","parse-names":false,"suffix":""},{"dropping-particle":"","family":"Campbell","given":"Bruce","non-dropping-particle":"","parse-names":false,"suffix":""},{"dropping-particle":"","family":"Campbell","given":"Marion","non-dropping-particle":"","parse-names":false,"suffix":""},{"dropping-particle":"","family":"Feinberg","given":"Joshua","non-dropping-particle":"","parse-names":false,"suffix":""},{"dropping-particle":"","family":"Rovers","given":"Maroeska","non-dropping-particle":"","parse-names":false,"suffix":""},{"dropping-particle":"","family":"Blencowe","given":"Natalie","non-dropping-particle":"","parse-names":false,"suffix":""},{"dropping-particle":"","family":"Pennell","given":"Christopher","non-dropping-particle":"","parse-names":false,"suffix":""},{"dropping-particle":"","family":"Quinn","given":"Tom","non-dropping-particle":"","parse-names":false,"suffix":""},{"dropping-particle":"","family":"Rogers","given":"Wendy","non-dropping-particle":"","parse-names":false,"suffix":""},{"dropping-particle":"","family":"Cook","given":"Jonathan","non-dropping-particle":"","parse-names":false,"suffix":""},{"dropping-particle":"","family":"Kolias","given":"Angelos G.","non-dropping-particle":"","parse-names":false,"suffix":""},{"dropping-particle":"","family":"Agha","given":"Riaz","non-dropping-particle":"","parse-names":false,"suffix":""},{"dropping-particle":"","family":"Dahm","given":"Philipp","non-dropping-particle":"","parse-names":false,"suffix":""},{"dropping-particle":"","family":"Sedrakyan","given":"Art","non-dropping-particle":"","parse-names":false,"suffix":""},{"dropping-particle":"","family":"McCulloch","given":"Peter","non-dropping-particle":"","parse-names":false,"suffix":""}],"container-title":"Annals of surgery","id":"ITEM-2","issue":"2","issued":{"date-parts":[["2019"]]},"page":"211-220","title":"No Surgical Innovation Without Evaluation: Evolution and Further Development of the IDEAL Framework and Recommendations","type":"article-journal","volume":"269"},"uris":["http://www.mendeley.com/documents/?uuid=c943c2e8-e02c-4c68-90e3-7ee5fb858265"]}],"mendeley":{"formattedCitation":"&lt;sup&gt;57,59&lt;/sup&gt;","plainTextFormattedCitation":"57,59","previouslyFormattedCitation":"&lt;sup&gt;57,59&lt;/sup&gt;"},"properties":{"noteIndex":0},"schema":"https://github.com/citation-style-language/schema/raw/master/csl-citation.json"}</w:instrText>
      </w:r>
      <w:r w:rsidR="00195399" w:rsidRPr="00777476">
        <w:fldChar w:fldCharType="separate"/>
      </w:r>
      <w:r w:rsidR="00195399" w:rsidRPr="00637F22">
        <w:rPr>
          <w:noProof/>
          <w:vertAlign w:val="superscript"/>
        </w:rPr>
        <w:t>57,59</w:t>
      </w:r>
      <w:r w:rsidR="00195399" w:rsidRPr="00777476">
        <w:fldChar w:fldCharType="end"/>
      </w:r>
      <w:r w:rsidRPr="00777476">
        <w:t xml:space="preserve"> Such frameworks simultaneously address concerns that the increased administrative burden of more-stringent regulations might delay products that are imperfect but practically useful</w:t>
      </w:r>
      <w:r w:rsidRPr="00F25567">
        <w:t>.</w:t>
      </w:r>
      <w:r w:rsidR="00195399" w:rsidRPr="00777476">
        <w:fldChar w:fldCharType="begin" w:fldLock="1"/>
      </w:r>
      <w:r w:rsidR="00195399">
        <w:instrText>ADDIN CSL_CITATION {"citationItems":[{"id":"ITEM-1","itemData":{"DOI":"10.1017/S0266462319001958","author":[{"dropping-particle":"","family":"Oelze","given":"Ilse-barbara","non-dropping-particle":"","parse-names":false,"suffix":""},{"dropping-particle":"","family":"Neeser","given":"Kurt","non-dropping-particle":"","parse-names":false,"suffix":""},{"dropping-particle":"","family":"Müller","given":"Elvira","non-dropping-particle":"","parse-names":false,"suffix":""}],"container-title":"International Journal of Technology Assessment in Health Care","id":"ITEM-1","issue":"S1","issued":{"date-parts":[["2019"]]},"page":"42-43","title":"PP31 Medical Device Regulation : What Is New?","type":"article-journal","volume":"35"},"uris":["http://www.mendeley.com/documents/?uuid=cfe5b23f-b99b-40c1-ab4e-1209ab953c36"]}],"mendeley":{"formattedCitation":"&lt;sup&gt;60&lt;/sup&gt;","plainTextFormattedCitation":"60","previouslyFormattedCitation":"&lt;sup&gt;60&lt;/sup&gt;"},"properties":{"noteIndex":0},"schema":"https://github.com/citation-style-language/schema/raw/master/csl-citation.json"}</w:instrText>
      </w:r>
      <w:r w:rsidR="00195399" w:rsidRPr="00777476">
        <w:fldChar w:fldCharType="separate"/>
      </w:r>
      <w:r w:rsidR="00195399" w:rsidRPr="00637F22">
        <w:rPr>
          <w:noProof/>
          <w:vertAlign w:val="superscript"/>
        </w:rPr>
        <w:t>60</w:t>
      </w:r>
      <w:r w:rsidR="00195399" w:rsidRPr="00777476">
        <w:fldChar w:fldCharType="end"/>
      </w:r>
      <w:r w:rsidRPr="00F25567">
        <w:t xml:space="preserve"> </w:t>
      </w:r>
    </w:p>
    <w:p w14:paraId="1C185595" w14:textId="5BC726BA" w:rsidR="0081714B" w:rsidRPr="00F25567" w:rsidRDefault="003E2D52" w:rsidP="001C7AD9">
      <w:pPr>
        <w:spacing w:after="0" w:line="240" w:lineRule="auto"/>
      </w:pPr>
      <w:r w:rsidRPr="00777476">
        <w:t xml:space="preserve">We also recommend that regulators and developers of standards </w:t>
      </w:r>
      <w:commentRangeStart w:id="172"/>
      <w:r w:rsidRPr="00777476">
        <w:t>adopt a systems approach to conceptualising risk</w:t>
      </w:r>
      <w:r w:rsidR="00B06ABE" w:rsidRPr="00777476">
        <w:fldChar w:fldCharType="begin" w:fldLock="1"/>
      </w:r>
      <w:r w:rsidR="00637F22">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mendeley":{"formattedCitation":"&lt;sup&gt;37&lt;/sup&gt;","plainTextFormattedCitation":"37","previouslyFormattedCitation":"&lt;sup&gt;37&lt;/sup&gt;"},"properties":{"noteIndex":0},"schema":"https://github.com/citation-style-language/schema/raw/master/csl-citation.json"}</w:instrText>
      </w:r>
      <w:r w:rsidR="00B06ABE" w:rsidRPr="00777476">
        <w:rPr>
          <w:vertAlign w:val="superscript"/>
        </w:rPr>
        <w:fldChar w:fldCharType="separate"/>
      </w:r>
      <w:r w:rsidR="00637F22" w:rsidRPr="00637F22">
        <w:rPr>
          <w:noProof/>
          <w:vertAlign w:val="superscript"/>
        </w:rPr>
        <w:t>37</w:t>
      </w:r>
      <w:r w:rsidR="00B06ABE" w:rsidRPr="00777476">
        <w:fldChar w:fldCharType="end"/>
      </w:r>
      <w:r w:rsidRPr="00777476">
        <w:t xml:space="preserve"> </w:t>
      </w:r>
      <w:commentRangeEnd w:id="172"/>
      <w:r w:rsidR="008A2373">
        <w:rPr>
          <w:rStyle w:val="CommentReference"/>
        </w:rPr>
        <w:commentReference w:id="172"/>
      </w:r>
      <w:r w:rsidRPr="00777476">
        <w:t>to appropriately reflect the complex adaptive nature of healthcare.</w:t>
      </w:r>
      <w:r w:rsidR="00195399" w:rsidRPr="00777476">
        <w:fldChar w:fldCharType="begin" w:fldLock="1"/>
      </w:r>
      <w:r w:rsidR="00195399">
        <w:instrText>ADDIN CSL_CITATION {"citationItems":[{"id":"ITEM-1","itemData":{"PMID":"11557716","abstract":"Summary points The science of complex adaptive systems provides important concepts and tools for responding to the challenges of health care in the 21st century Clinical practice, organisation, information management, research, education, and professional development are interdependent and built around multiple self adjusting and interacting systems In complex systems, unpredictability and paradox are ever present, and some things will remain unknowable New conceptual frameworks that incorporate a dynamic, emergent, creative, and intuitive view of the world must replace traditional “reduce and resolve” approaches to clinical care and service organisation","author":[{"dropping-particle":"","family":"Plsek","given":"Paul E","non-dropping-particle":"","parse-names":false,"suffix":""},{"dropping-particle":"","family":"Greenhalgh","given":"Trisha","non-dropping-particle":"","parse-names":false,"suffix":""}],"container-title":"BMJ (Clinical research ed.)","id":"ITEM-1","issue":"7313","issued":{"date-parts":[["2001"]]},"page":"625-8","title":"The challenge of complexity in health care","type":"article-journal","volume":"323"},"uris":["http://www.mendeley.com/documents/?uuid=b1f3fa29-ac3b-402e-9e89-82412d61636d"]}],"mendeley":{"formattedCitation":"&lt;sup&gt;61&lt;/sup&gt;","plainTextFormattedCitation":"61","previouslyFormattedCitation":"&lt;sup&gt;61&lt;/sup&gt;"},"properties":{"noteIndex":0},"schema":"https://github.com/citation-style-language/schema/raw/master/csl-citation.json"}</w:instrText>
      </w:r>
      <w:r w:rsidR="00195399" w:rsidRPr="00777476">
        <w:fldChar w:fldCharType="separate"/>
      </w:r>
      <w:r w:rsidR="00195399" w:rsidRPr="00637F22">
        <w:rPr>
          <w:noProof/>
          <w:vertAlign w:val="superscript"/>
        </w:rPr>
        <w:t>61</w:t>
      </w:r>
      <w:r w:rsidR="00195399" w:rsidRPr="00777476">
        <w:fldChar w:fldCharType="end"/>
      </w:r>
      <w:r w:rsidRPr="00777476">
        <w:t xml:space="preserve"> </w:t>
      </w:r>
      <w:r w:rsidR="00D30C91" w:rsidRPr="00777476">
        <w:t>It is hoped tha</w:t>
      </w:r>
      <w:r w:rsidR="00B66EA9" w:rsidRPr="00777476">
        <w:t xml:space="preserve">t </w:t>
      </w:r>
      <w:r w:rsidR="00D30C91" w:rsidRPr="00777476">
        <w:t>t</w:t>
      </w:r>
      <w:r w:rsidR="0081714B" w:rsidRPr="00777476">
        <w:t xml:space="preserve">hese recommendations </w:t>
      </w:r>
      <w:r w:rsidR="00E25082" w:rsidRPr="00777476">
        <w:t xml:space="preserve">might </w:t>
      </w:r>
      <w:r w:rsidR="0081714B" w:rsidRPr="00777476">
        <w:t xml:space="preserve">help to manage increased sensitivity to safety </w:t>
      </w:r>
      <w:r w:rsidR="00B66EA9" w:rsidRPr="00777476">
        <w:t>during development</w:t>
      </w:r>
      <w:r w:rsidR="0081714B" w:rsidRPr="00F25567">
        <w:t>.</w:t>
      </w:r>
    </w:p>
    <w:p w14:paraId="3A8600A6" w14:textId="174287ED" w:rsidR="007B37B8" w:rsidRPr="00F25567" w:rsidRDefault="007B37B8" w:rsidP="001C7AD9">
      <w:pPr>
        <w:spacing w:after="0" w:line="240" w:lineRule="auto"/>
      </w:pPr>
    </w:p>
    <w:p w14:paraId="0515F150" w14:textId="6BD05D02" w:rsidR="00E0556F" w:rsidRPr="00F25567" w:rsidRDefault="00AA7D50" w:rsidP="001C7AD9">
      <w:pPr>
        <w:pStyle w:val="Heading2"/>
        <w:spacing w:before="0" w:line="240" w:lineRule="auto"/>
      </w:pPr>
      <w:commentRangeStart w:id="173"/>
      <w:ins w:id="174" w:author="Jonathan Benn" w:date="2020-10-15T22:07:00Z">
        <w:r>
          <w:t xml:space="preserve">Challenge 4: </w:t>
        </w:r>
      </w:ins>
      <w:commentRangeStart w:id="175"/>
      <w:commentRangeStart w:id="176"/>
      <w:commentRangeStart w:id="177"/>
      <w:commentRangeStart w:id="178"/>
      <w:r w:rsidR="00E0556F" w:rsidRPr="00F25567">
        <w:t xml:space="preserve">Trust </w:t>
      </w:r>
      <w:commentRangeEnd w:id="175"/>
      <w:r w:rsidR="003354EE" w:rsidRPr="00F25567">
        <w:rPr>
          <w:rStyle w:val="CommentReference"/>
          <w:rFonts w:asciiTheme="minorHAnsi" w:eastAsiaTheme="minorHAnsi" w:hAnsiTheme="minorHAnsi" w:cstheme="minorBidi"/>
        </w:rPr>
        <w:commentReference w:id="175"/>
      </w:r>
      <w:commentRangeEnd w:id="176"/>
      <w:r w:rsidR="00D451E5">
        <w:rPr>
          <w:rStyle w:val="CommentReference"/>
          <w:rFonts w:asciiTheme="minorHAnsi" w:eastAsiaTheme="minorHAnsi" w:hAnsiTheme="minorHAnsi" w:cstheme="minorBidi"/>
        </w:rPr>
        <w:commentReference w:id="176"/>
      </w:r>
      <w:commentRangeEnd w:id="178"/>
      <w:r w:rsidR="00285054">
        <w:rPr>
          <w:rStyle w:val="CommentReference"/>
          <w:rFonts w:asciiTheme="minorHAnsi" w:eastAsiaTheme="minorHAnsi" w:hAnsiTheme="minorHAnsi" w:cstheme="minorBidi"/>
        </w:rPr>
        <w:commentReference w:id="178"/>
      </w:r>
      <w:r w:rsidR="00E0556F" w:rsidRPr="00F25567">
        <w:t>in opaque and complex systems</w:t>
      </w:r>
      <w:commentRangeEnd w:id="177"/>
      <w:r w:rsidR="008A2373">
        <w:rPr>
          <w:rStyle w:val="CommentReference"/>
          <w:rFonts w:asciiTheme="minorHAnsi" w:eastAsiaTheme="minorHAnsi" w:hAnsiTheme="minorHAnsi" w:cstheme="minorBidi"/>
        </w:rPr>
        <w:commentReference w:id="177"/>
      </w:r>
      <w:commentRangeEnd w:id="173"/>
      <w:r w:rsidR="00735871">
        <w:rPr>
          <w:rStyle w:val="CommentReference"/>
          <w:rFonts w:asciiTheme="minorHAnsi" w:eastAsiaTheme="minorHAnsi" w:hAnsiTheme="minorHAnsi" w:cstheme="minorBidi"/>
        </w:rPr>
        <w:commentReference w:id="173"/>
      </w:r>
    </w:p>
    <w:p w14:paraId="1F2AF7D9" w14:textId="2FDCF559" w:rsidR="00297362" w:rsidRPr="00F25567" w:rsidRDefault="00E0556F" w:rsidP="001C7AD9">
      <w:pPr>
        <w:spacing w:after="0" w:line="240" w:lineRule="auto"/>
        <w:rPr>
          <w:shd w:val="clear" w:color="auto" w:fill="92D050"/>
        </w:rPr>
      </w:pPr>
      <w:del w:id="179" w:author="Jonathan Benn" w:date="2020-10-15T22:46:00Z">
        <w:r w:rsidRPr="00777476" w:rsidDel="00DD4EDE">
          <w:delText>F</w:delText>
        </w:r>
      </w:del>
      <w:ins w:id="180" w:author="Jonathan Benn" w:date="2020-10-15T22:46:00Z">
        <w:r w:rsidR="00DD4EDE">
          <w:t>T</w:t>
        </w:r>
      </w:ins>
      <w:del w:id="181" w:author="Jonathan Benn" w:date="2020-10-15T22:46:00Z">
        <w:r w:rsidRPr="00777476" w:rsidDel="00DD4EDE">
          <w:delText xml:space="preserve">ourthly, </w:delText>
        </w:r>
      </w:del>
      <w:r w:rsidRPr="00777476">
        <w:t xml:space="preserve">trust </w:t>
      </w:r>
      <w:r w:rsidR="00EA09ED" w:rsidRPr="00777476">
        <w:t>has</w:t>
      </w:r>
      <w:r w:rsidRPr="00777476">
        <w:t xml:space="preserve"> long been a part of patient care</w:t>
      </w:r>
      <w:r w:rsidRPr="00777476">
        <w:fldChar w:fldCharType="begin" w:fldLock="1"/>
      </w:r>
      <w:r w:rsidR="00637F22">
        <w:instrText>ADDIN CSL_CITATION {"citationItems":[{"id":"ITEM-1","itemData":{"DOI":"10.1111/j.1365-2648.1988.tb00570.x","ISSN":"13652648","abstract":"This paper examines the phenomenon of trust in health care relationships from a new perspective, that of the recipients of care for chronic illness. The authors argue that reciprocal trust is a necessary component of satisfying, effective health care relationships when the illness is of an ongoing nature. From the patient's perspective, reciprocal trust has a significant impact on the experience of being a receiver of health care and on the development of competency with illness management. Because of this, the authors claim that it is imperative for health care professionals to alter their traditional beliefs with regard to sick role and trust. With a new perspective, they may then develop the specific skills necessary to enact the caring aspect of the service they offer. The authors offer a number of suggestions for actualizing this reciprocal trust in clinical practice. Copyright © 1988, Wiley Blackwell. All rights reserved","author":[{"dropping-particle":"","family":"Thorne","given":"Sally E.","non-dropping-particle":"","parse-names":false,"suffix":""},{"dropping-particle":"","family":"Robinson","given":"Carole A.","non-dropping-particle":"","parse-names":false,"suffix":""}],"container-title":"Journal of Advanced Nursing","id":"ITEM-1","issue":"6","issued":{"date-parts":[["1988"]]},"page":"782-789","title":"Reciprocal trust in health care relationships","type":"article-journal","volume":"13"},"uris":["http://www.mendeley.com/documents/?uuid=f4498fc6-e290-423b-ae04-36437b771c84"]},{"id":"ITEM-2","itemData":{"DOI":"10.1016/j.dss.2006.11.011","ISSN":"01679236","abstract":"Health infomediaries play an increasingly critical role in providing support for people's health and wellness decisions. Effectiveness of health infomediaries depends on people's trust in them. In this paper, we conceptualize a comprehensive synthesis of trust antecedents that are relevant to health infomediaries based on trust research and the actor-network theory. The model is constructed to highlight the factors that play a significant role in trust formation in health infomediaries. The empirical test of the model indicates that web users' beliefs about the ability and benevolence of the health infomediary critically affect their behavior intentions. Moreover, testing has identified the dimensions of information and system quality as well as the trust signs that enhance each trust belief. Environmental factors also play a significant role in enhancing beliefs about the ability and integrity of the health infomediary. Our empirical results further show that an individual user's propensity to trust has a significant relationship with risk-related beliefs. Such trust and risk beliefs positively influence web users' behaviors. Our study shows the importance of context-specific modeling of trust in health infomediaries. © 2006 Elsevier B.V. All rights reserved.","author":[{"dropping-particle":"","family":"Song","given":"Jaeki","non-dropping-particle":"","parse-names":false,"suffix":""},{"dropping-particle":"","family":"Zahedi","given":"Fatemeh Mariam","non-dropping-particle":"","parse-names":false,"suffix":""}],"container-title":"Decision Support Systems","id":"ITEM-2","issue":"2","issued":{"date-parts":[["2007"]]},"page":"390-407","title":"Trust in health infomediaries","type":"article-journal","volume":"43"},"uris":["http://www.mendeley.com/documents/?uuid=7a9d7c5e-7e04-4c36-872b-34c6cc5f64a7"]}],"mendeley":{"formattedCitation":"&lt;sup&gt;62,63&lt;/sup&gt;","plainTextFormattedCitation":"62,63","previouslyFormattedCitation":"&lt;sup&gt;62,63&lt;/sup&gt;"},"properties":{"noteIndex":0},"schema":"https://github.com/citation-style-language/schema/raw/master/csl-citation.json"}</w:instrText>
      </w:r>
      <w:r w:rsidRPr="00777476">
        <w:rPr>
          <w:vertAlign w:val="superscript"/>
        </w:rPr>
        <w:fldChar w:fldCharType="separate"/>
      </w:r>
      <w:r w:rsidR="00637F22" w:rsidRPr="00637F22">
        <w:rPr>
          <w:noProof/>
          <w:vertAlign w:val="superscript"/>
        </w:rPr>
        <w:t>62,63</w:t>
      </w:r>
      <w:r w:rsidRPr="00777476">
        <w:fldChar w:fldCharType="end"/>
      </w:r>
      <w:r w:rsidR="00EA09ED" w:rsidRPr="00777476">
        <w:t xml:space="preserve"> but it is threatened by the way that digitisation and complexification of </w:t>
      </w:r>
      <w:r w:rsidR="005D4872" w:rsidRPr="00777476">
        <w:t>digital health</w:t>
      </w:r>
      <w:r w:rsidR="00EA09ED" w:rsidRPr="00777476">
        <w:t xml:space="preserve"> can hinder the intimacy of care</w:t>
      </w:r>
      <w:r w:rsidRPr="00777476">
        <w:t>. Trust in healthcare is partly a function of inter-personal behaviours</w:t>
      </w:r>
      <w:r w:rsidRPr="00777476">
        <w:fldChar w:fldCharType="begin" w:fldLock="1"/>
      </w:r>
      <w:r w:rsidR="00637F22">
        <w:instrText>ADDIN CSL_CITATION {"citationItems":[{"id":"ITEM-1","itemData":{"DOI":"10.1108/14777260610701759","ISBN":"1477726061070","ISSN":"14777266","abstract":"Purpose The aim of this paper is to provide a rationale for examining trust in health care. Design/methodology/approach Conducts a review of the literature of trust relations in health care that highlighted that most empirical research has addressed threats to patient-provider relationships and trust in health care systems from the patient's perspective, but studies in the organisational literature suggests that trust relations in the workforce, between providers and between providers and managers, may also influence patient-provider relationships and levels of trust. Findings Suggests that trust is not primarily dispositional or an individual attribute or psychological state, but is constructed from a set of inter-personal behaviors or from a shared identity. These behaviors are underpinned by sets of institutional rules, laws and customs. Research limitations/implications This introductory paper has presented some evidence from an international, comparative study but there is the need for further, more detailed investigation into why trust relations may vary in different health care systems. Originality/value This introductory paper provides a rationale for examining trust in health care and a context for the different elements of trust. © 2006, Emerald Group Publishing Limited","author":[{"dropping-particle":"","family":"Calnan","given":"Michael","non-dropping-particle":"","parse-names":false,"suffix":""},{"dropping-particle":"","family":"Rowe","given":"Rosemary","non-dropping-particle":"","parse-names":false,"suffix":""}],"container-title":"Journal of Health Organization and Management","id":"ITEM-1","issue":"5","issued":{"date-parts":[["2006"]]},"page":"349-358","title":"Researching trust relations in health care: Conceptual and methodological challenges – an introduction","type":"article-journal","volume":"20"},"uris":["http://www.mendeley.com/documents/?uuid=0fc3ff83-e902-4147-91af-6bed8a083abf"]}],"mendeley":{"formattedCitation":"&lt;sup&gt;64&lt;/sup&gt;","plainTextFormattedCitation":"64","previouslyFormattedCitation":"&lt;sup&gt;64&lt;/sup&gt;"},"properties":{"noteIndex":0},"schema":"https://github.com/citation-style-language/schema/raw/master/csl-citation.json"}</w:instrText>
      </w:r>
      <w:r w:rsidRPr="00777476">
        <w:fldChar w:fldCharType="separate"/>
      </w:r>
      <w:r w:rsidR="00637F22" w:rsidRPr="00637F22">
        <w:rPr>
          <w:noProof/>
          <w:vertAlign w:val="superscript"/>
        </w:rPr>
        <w:t>64</w:t>
      </w:r>
      <w:r w:rsidRPr="00777476">
        <w:fldChar w:fldCharType="end"/>
      </w:r>
      <w:r w:rsidRPr="00777476">
        <w:t xml:space="preserve"> with the </w:t>
      </w:r>
      <w:commentRangeStart w:id="182"/>
      <w:commentRangeStart w:id="183"/>
      <w:r w:rsidRPr="00777476">
        <w:t xml:space="preserve">gatekeeping and competing incentives of actors </w:t>
      </w:r>
      <w:r w:rsidR="005D4872" w:rsidRPr="00777476">
        <w:t>with</w:t>
      </w:r>
      <w:r w:rsidRPr="00777476">
        <w:t xml:space="preserve">in a </w:t>
      </w:r>
      <w:r w:rsidR="005D4872" w:rsidRPr="00777476">
        <w:t xml:space="preserve">health information system </w:t>
      </w:r>
      <w:r w:rsidR="00EA09ED" w:rsidRPr="00777476">
        <w:t>potentially jeopardising</w:t>
      </w:r>
      <w:r w:rsidRPr="00777476">
        <w:t xml:space="preserve"> this trust</w:t>
      </w:r>
      <w:commentRangeEnd w:id="182"/>
      <w:r w:rsidR="003354EE" w:rsidRPr="00777476">
        <w:rPr>
          <w:rStyle w:val="CommentReference"/>
        </w:rPr>
        <w:commentReference w:id="182"/>
      </w:r>
      <w:commentRangeEnd w:id="183"/>
      <w:r w:rsidR="00CD717D">
        <w:rPr>
          <w:rStyle w:val="CommentReference"/>
        </w:rPr>
        <w:commentReference w:id="183"/>
      </w:r>
      <w:r w:rsidR="008602F4" w:rsidRPr="00777476">
        <w:t>.</w:t>
      </w:r>
      <w:r w:rsidR="00195399" w:rsidRPr="00777476">
        <w:fldChar w:fldCharType="begin" w:fldLock="1"/>
      </w:r>
      <w:r w:rsidR="00195399">
        <w:instrText>ADDIN CSL_CITATION {"citationItems":[{"id":"ITEM-1","itemData":{"DOI":"10.1001/jama.1996.03530450083048","ISSN":"03616274","author":[{"dropping-particle":"","family":"Mechanic","given":"David","non-dropping-particle":"","parse-names":false,"suffix":""},{"dropping-particle":"","family":"Schlesinger","given":"Mark","non-dropping-particle":"","parse-names":false,"suffix":""}],"container-title":"JAMA","id":"ITEM-1","issue":"21","issued":{"date-parts":[["1996"]]},"page":"1693-1697","title":"The impact of managed care on patients' trust in medical care and their physicians","type":"article-journal","volume":"275"},"uris":["http://www.mendeley.com/documents/?uuid=2055a9d8-04bf-4bc6-88be-3d440e72f718"]},{"id":"ITEM-2","itemData":{"DOI":"10.1080/13698570310001606941","ISSN":"13698575","abstract":"This editorial reflects on the relationship between risk and trust in health and health care. It examines how and why trust is a key component in the health care system of risk management, why there is a crisis of trust and the ways in which the trust relationship is being reconfigured in the UK's NHS and how this is likely to effect the management of knowledge and risk.","author":[{"dropping-particle":"","family":"Alaszewski","given":"Andy","non-dropping-particle":"","parse-names":false,"suffix":""}],"container-title":"Health, Risk and Society","id":"ITEM-2","issue":"3","issued":{"date-parts":[["2003"]]},"page":"235-239","title":"Risk, trust and health","type":"article-journal","volume":"5"},"uris":["http://www.mendeley.com/documents/?uuid=bbc34b74-f0bc-4c81-8cf2-0cd467fd3d44"]}],"mendeley":{"formattedCitation":"&lt;sup&gt;65,66&lt;/sup&gt;","plainTextFormattedCitation":"65,66","previouslyFormattedCitation":"&lt;sup&gt;65,66&lt;/sup&gt;"},"properties":{"noteIndex":0},"schema":"https://github.com/citation-style-language/schema/raw/master/csl-citation.json"}</w:instrText>
      </w:r>
      <w:r w:rsidR="00195399" w:rsidRPr="00777476">
        <w:fldChar w:fldCharType="separate"/>
      </w:r>
      <w:r w:rsidR="00195399" w:rsidRPr="00637F22">
        <w:rPr>
          <w:noProof/>
          <w:vertAlign w:val="superscript"/>
        </w:rPr>
        <w:t>65,66</w:t>
      </w:r>
      <w:r w:rsidR="00195399" w:rsidRPr="00777476">
        <w:fldChar w:fldCharType="end"/>
      </w:r>
      <w:r w:rsidR="008602F4" w:rsidRPr="00777476">
        <w:t xml:space="preserve"> Without trust in expert and reliable sources, patients’ safety is under threat from misinformation and disinformation from sources more intimate and familiar.</w:t>
      </w:r>
      <w:r w:rsidR="00195399" w:rsidRPr="00777476">
        <w:fldChar w:fldCharType="begin" w:fldLock="1"/>
      </w:r>
      <w:r w:rsidR="00195399">
        <w:instrText>ADDIN CSL_CITATION {"citationItems":[{"id":"ITEM-1","itemData":{"abstract":"Contemporary women experience more menstrual cycles than their predecessors, and their menstrual patterns are modified by contraceptives. Amenorrhea is one side effect that has recently been advocated as desirable. This qualitative study investigated Brazilian women's views regarding the suppression of menstruation using hormones. Data were collected through eight focus groups, following a semistructured guideline. Sixty-four women, 21-51 years old, all menstruating regularly and all of whom had already initiated sexual activity and had no perceived infertility participated. Discussions were recorded, transcribed and entered into the computer, using the Ethnograph V 5.0 software to aggregate similar patterns. Thematic content analysis revealed that menstruation and amenorrhea were both seen with ambiguity. Although regarded as a nuisance, menstruation was associated with femaleness, youth, fertility and health. Most women, although they would like to be free from menstruation, feared negative consequences of induced amenorrhea and even regarded the proposition as a male intrusion into what they consider a natural female condition. © 2005 Elsevier Inc. All rights reserved.","author":[{"dropping-particle":"","family":"Wardle","given":"Claire","non-dropping-particle":"","parse-names":false,"suffix":""},{"dropping-particle":"","family":"Derakhshan","given":"Hossein","non-dropping-particle":"","parse-names":false,"suffix":""}],"container-title":"Report to the Council of Europe","id":"ITEM-1","issued":{"date-parts":[["2017"]]},"page":"108","title":"Information Disorder: Toward an interdisciplinary framework for research and policy making","type":"article-journal"},"uris":["http://www.mendeley.com/documents/?uuid=873fbbd6-d527-4793-8190-827ecc22fec7"]}],"mendeley":{"formattedCitation":"&lt;sup&gt;67&lt;/sup&gt;","plainTextFormattedCitation":"67","previouslyFormattedCitation":"&lt;sup&gt;67&lt;/sup&gt;"},"properties":{"noteIndex":0},"schema":"https://github.com/citation-style-language/schema/raw/master/csl-citation.json"}</w:instrText>
      </w:r>
      <w:r w:rsidR="00195399" w:rsidRPr="00777476">
        <w:fldChar w:fldCharType="separate"/>
      </w:r>
      <w:r w:rsidR="00195399" w:rsidRPr="00637F22">
        <w:rPr>
          <w:noProof/>
          <w:vertAlign w:val="superscript"/>
        </w:rPr>
        <w:t>67</w:t>
      </w:r>
      <w:r w:rsidR="00195399" w:rsidRPr="00777476">
        <w:fldChar w:fldCharType="end"/>
      </w:r>
    </w:p>
    <w:p w14:paraId="35D7452F" w14:textId="1A22FBE1" w:rsidR="00E0556F" w:rsidRPr="00F25567" w:rsidRDefault="00625C5D" w:rsidP="001C7AD9">
      <w:pPr>
        <w:spacing w:after="0" w:line="240" w:lineRule="auto"/>
      </w:pPr>
      <w:r w:rsidRPr="00777476">
        <w:t>A f</w:t>
      </w:r>
      <w:r w:rsidR="005D4872" w:rsidRPr="00777476">
        <w:t>urthe</w:t>
      </w:r>
      <w:r w:rsidRPr="00777476">
        <w:t xml:space="preserve">r challenge </w:t>
      </w:r>
      <w:r w:rsidR="005D4872" w:rsidRPr="00777476">
        <w:t xml:space="preserve">to trust </w:t>
      </w:r>
      <w:r w:rsidRPr="00777476">
        <w:t xml:space="preserve">is when an </w:t>
      </w:r>
      <w:r w:rsidR="00A34080" w:rsidRPr="00777476">
        <w:t>illusion of safety</w:t>
      </w:r>
      <w:r w:rsidRPr="00777476">
        <w:t xml:space="preserve"> is</w:t>
      </w:r>
      <w:r w:rsidR="005D4872" w:rsidRPr="00777476">
        <w:t xml:space="preserve"> </w:t>
      </w:r>
      <w:r w:rsidRPr="00777476">
        <w:t>partly</w:t>
      </w:r>
      <w:r w:rsidR="00A34080" w:rsidRPr="00777476">
        <w:t xml:space="preserve"> </w:t>
      </w:r>
      <w:r w:rsidR="005D4872" w:rsidRPr="00777476">
        <w:t>incentivised</w:t>
      </w:r>
      <w:r w:rsidR="00A34080" w:rsidRPr="00777476">
        <w:t xml:space="preserve"> by short-term returns</w:t>
      </w:r>
      <w:r w:rsidR="005D4872" w:rsidRPr="00777476">
        <w:t xml:space="preserve">. </w:t>
      </w:r>
      <w:r w:rsidR="00CE0FE4">
        <w:t xml:space="preserve">In addition to the </w:t>
      </w:r>
      <w:r w:rsidR="00E57295" w:rsidRPr="00777476">
        <w:t xml:space="preserve">illusion of patient safety </w:t>
      </w:r>
      <w:r w:rsidR="00CE0FE4">
        <w:t>arising</w:t>
      </w:r>
      <w:r w:rsidR="00E57295" w:rsidRPr="00777476">
        <w:t xml:space="preserve"> from ignorance</w:t>
      </w:r>
      <w:r w:rsidR="00297362" w:rsidRPr="00777476">
        <w:t xml:space="preserve"> or lack of </w:t>
      </w:r>
      <w:r w:rsidR="00AE2389">
        <w:t>engagement</w:t>
      </w:r>
      <w:r w:rsidR="00E57295" w:rsidRPr="00777476">
        <w:fldChar w:fldCharType="begin" w:fldLock="1"/>
      </w:r>
      <w:r w:rsidR="00637F22">
        <w:instrText>ADDIN CSL_CITATION {"citationItems":[{"id":"ITEM-1","itemData":{"author":[{"dropping-particle":"","family":"Classen","given":"David","non-dropping-particle":"","parse-names":false,"suffix":""}],"container-title":"JAMA","id":"ITEM-1","issue":"9","issued":{"date-parts":[["2003"]]},"page":"1154-1156","title":"Medication Safety: Moving from illusion to reality","type":"article-journal","volume":"289"},"uris":["http://www.mendeley.com/documents/?uuid=95a0e836-5d4e-4c09-984e-718449317631"]},{"id":"ITEM-2","itemData":{"author":[{"dropping-particle":"","family":"Tomassoni","given":"Anthony J.","non-dropping-particle":"","parse-names":false,"suffix":""},{"dropping-particle":"","family":"Simone","given":"Karen","non-dropping-particle":"","parse-names":false,"suffix":""}],"container-title":"Current Opinion in Pediatrics","id":"ITEM-2","issued":{"date-parts":[["2001"]]},"page":"162-169","title":"Herbal medicines for children: an illusion of safety?","type":"article-journal","volume":"13"},"uris":["http://www.mendeley.com/documents/?uuid=d857878f-80da-4e83-b734-72f390ab04dc"]}],"mendeley":{"formattedCitation":"&lt;sup&gt;68,69&lt;/sup&gt;","plainTextFormattedCitation":"68,69","previouslyFormattedCitation":"&lt;sup&gt;68,69&lt;/sup&gt;"},"properties":{"noteIndex":0},"schema":"https://github.com/citation-style-language/schema/raw/master/csl-citation.json"}</w:instrText>
      </w:r>
      <w:r w:rsidR="00E57295" w:rsidRPr="00777476">
        <w:rPr>
          <w:vertAlign w:val="superscript"/>
        </w:rPr>
        <w:fldChar w:fldCharType="separate"/>
      </w:r>
      <w:r w:rsidR="00637F22" w:rsidRPr="00637F22">
        <w:rPr>
          <w:noProof/>
          <w:vertAlign w:val="superscript"/>
        </w:rPr>
        <w:t>68,69</w:t>
      </w:r>
      <w:r w:rsidR="00E57295" w:rsidRPr="00777476">
        <w:fldChar w:fldCharType="end"/>
      </w:r>
      <w:r w:rsidR="00E57295" w:rsidRPr="00777476">
        <w:t xml:space="preserve">, </w:t>
      </w:r>
      <w:r w:rsidR="00C5275C" w:rsidRPr="00777476">
        <w:t>‘</w:t>
      </w:r>
      <w:r w:rsidR="005D4872" w:rsidRPr="00777476">
        <w:t>safety</w:t>
      </w:r>
      <w:r w:rsidR="00C5275C" w:rsidRPr="00777476">
        <w:t>/security</w:t>
      </w:r>
      <w:r w:rsidR="005D4872" w:rsidRPr="00777476">
        <w:t xml:space="preserve"> theatre</w:t>
      </w:r>
      <w:r w:rsidR="00C5275C" w:rsidRPr="00777476">
        <w:t>’</w:t>
      </w:r>
      <w:r w:rsidR="005D4872" w:rsidRPr="00777476">
        <w:t xml:space="preserve"> </w:t>
      </w:r>
      <w:r w:rsidR="00E57295" w:rsidRPr="00777476">
        <w:t>describes deliberate safety-related activities intended to provide feelings of improved safety regardless of whether they actually influence safety.</w:t>
      </w:r>
      <w:r w:rsidR="00195399" w:rsidRPr="00777476">
        <w:fldChar w:fldCharType="begin" w:fldLock="1"/>
      </w:r>
      <w:r w:rsidR="00195399">
        <w:instrText>ADDIN CSL_CITATION {"citationItems":[{"id":"ITEM-1","itemData":{"author":[{"dropping-particle":"","family":"Thedell","given":"Terry","non-dropping-particle":"","parse-names":false,"suffix":""}],"container-title":"Professional Safety","id":"ITEM-1","issue":"10","issued":{"date-parts":[["2013"]]},"page":"28","title":"The Theater of Safety","type":"article-journal","volume":"58"},"uris":["http://www.mendeley.com/documents/?uuid=ab96648c-fac3-4782-8335-0629f821cfc1"]}],"mendeley":{"formattedCitation":"&lt;sup&gt;70&lt;/sup&gt;","plainTextFormattedCitation":"70","previouslyFormattedCitation":"&lt;sup&gt;70&lt;/sup&gt;"},"properties":{"noteIndex":0},"schema":"https://github.com/citation-style-language/schema/raw/master/csl-citation.json"}</w:instrText>
      </w:r>
      <w:r w:rsidR="00195399" w:rsidRPr="00777476">
        <w:fldChar w:fldCharType="separate"/>
      </w:r>
      <w:r w:rsidR="00195399" w:rsidRPr="00637F22">
        <w:rPr>
          <w:noProof/>
          <w:vertAlign w:val="superscript"/>
        </w:rPr>
        <w:t>70</w:t>
      </w:r>
      <w:r w:rsidR="00195399" w:rsidRPr="00777476">
        <w:fldChar w:fldCharType="end"/>
      </w:r>
      <w:r w:rsidRPr="00777476">
        <w:t xml:space="preserve"> </w:t>
      </w:r>
      <w:r w:rsidR="00E6430D" w:rsidRPr="00777476">
        <w:t>With</w:t>
      </w:r>
      <w:r w:rsidRPr="00777476">
        <w:t xml:space="preserve"> public </w:t>
      </w:r>
      <w:r w:rsidR="005F5CF3" w:rsidRPr="00777476">
        <w:t>wariness of technology like</w:t>
      </w:r>
      <w:r w:rsidRPr="00777476">
        <w:t xml:space="preserve"> artificial intelligence</w:t>
      </w:r>
      <w:r w:rsidRPr="00777476">
        <w:fldChar w:fldCharType="begin" w:fldLock="1"/>
      </w:r>
      <w:r w:rsidR="00637F22">
        <w:instrText>ADDIN CSL_CITATION {"citationItems":[{"id":"ITEM-1","itemData":{"ISSN":"24753742","author":[{"dropping-particle":"","family":"Siau","given":"Keng","non-dropping-particle":"","parse-names":false,"suffix":""},{"dropping-particle":"","family":"Wang","given":"Weiyu","non-dropping-particle":"","parse-names":false,"suffix":""}],"container-title":"Cutter business technology journal","id":"ITEM-1","issue":"2","issued":{"date-parts":[["2018"]]},"page":"47-53","title":"Building trust in artificial intelligence, machine learning, and robotics","type":"article-journal","volume":"31"},"uris":["http://www.mendeley.com/documents/?uuid=4aa214e9-6b87-4e6d-8b9b-a091ff7c62c1"]}],"mendeley":{"formattedCitation":"&lt;sup&gt;71&lt;/sup&gt;","plainTextFormattedCitation":"71","previouslyFormattedCitation":"&lt;sup&gt;71&lt;/sup&gt;"},"properties":{"noteIndex":0},"schema":"https://github.com/citation-style-language/schema/raw/master/csl-citation.json"}</w:instrText>
      </w:r>
      <w:r w:rsidRPr="00777476">
        <w:fldChar w:fldCharType="separate"/>
      </w:r>
      <w:r w:rsidR="00637F22" w:rsidRPr="00637F22">
        <w:rPr>
          <w:noProof/>
          <w:vertAlign w:val="superscript"/>
        </w:rPr>
        <w:t>71</w:t>
      </w:r>
      <w:r w:rsidRPr="00777476">
        <w:fldChar w:fldCharType="end"/>
      </w:r>
      <w:r w:rsidRPr="00777476">
        <w:t>, developers of digital health are incentivised to promote their products persuasively</w:t>
      </w:r>
      <w:r w:rsidR="005F5CF3" w:rsidRPr="00777476">
        <w:t xml:space="preserve"> with, for example, </w:t>
      </w:r>
      <w:r w:rsidR="00CE0FE4">
        <w:t xml:space="preserve">focus on </w:t>
      </w:r>
      <w:r w:rsidR="005F5CF3" w:rsidRPr="00777476">
        <w:t>short rather than long-term benefits</w:t>
      </w:r>
      <w:r w:rsidRPr="00777476">
        <w:t>.</w:t>
      </w:r>
      <w:r w:rsidR="00195399" w:rsidRPr="00777476">
        <w:fldChar w:fldCharType="begin" w:fldLock="1"/>
      </w:r>
      <w:r w:rsidR="00195399">
        <w:instrText>ADDIN CSL_CITATION {"citationItems":[{"id":"ITEM-1","itemData":{"DOI":"10.5465/annals.2018.0057","ISSN":"1941-6520","abstract":"Predicting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approach.","author":[{"dropping-particle":"","family":"Glikson","given":"Ella","non-dropping-particle":"","parse-names":false,"suffix":""},{"dropping-particle":"","family":"Woolley","given":"Anita Williams","non-dropping-particle":"","parse-names":false,"suffix":""}],"container-title":"Academy of Management Annals","id":"ITEM-1","issued":{"date-parts":[["2020"]]},"title":"Human Trust in Artificial Intelligence: Review of Empirical Research","type":"article-journal"},"uris":["http://www.mendeley.com/documents/?uuid=445d24f3-1cc5-42ce-8b8a-88e1c2b0f989"]}],"mendeley":{"formattedCitation":"&lt;sup&gt;35&lt;/sup&gt;","plainTextFormattedCitation":"35","previouslyFormattedCitation":"&lt;sup&gt;35&lt;/sup&gt;"},"properties":{"noteIndex":0},"schema":"https://github.com/citation-style-language/schema/raw/master/csl-citation.json"}</w:instrText>
      </w:r>
      <w:r w:rsidR="00195399" w:rsidRPr="00777476">
        <w:fldChar w:fldCharType="separate"/>
      </w:r>
      <w:r w:rsidR="00195399" w:rsidRPr="00637F22">
        <w:rPr>
          <w:noProof/>
          <w:vertAlign w:val="superscript"/>
        </w:rPr>
        <w:t>35</w:t>
      </w:r>
      <w:r w:rsidR="00195399" w:rsidRPr="00777476">
        <w:fldChar w:fldCharType="end"/>
      </w:r>
      <w:r w:rsidRPr="00777476">
        <w:t xml:space="preserve"> </w:t>
      </w:r>
      <w:r w:rsidR="00297362" w:rsidRPr="00777476">
        <w:t xml:space="preserve"> </w:t>
      </w:r>
      <w:r w:rsidR="00A34080" w:rsidRPr="00777476">
        <w:t>P</w:t>
      </w:r>
      <w:r w:rsidR="00297362" w:rsidRPr="00777476">
        <w:t xml:space="preserve">atients’ </w:t>
      </w:r>
      <w:r w:rsidR="00297362" w:rsidRPr="00777476">
        <w:lastRenderedPageBreak/>
        <w:t xml:space="preserve">safety </w:t>
      </w:r>
      <w:r w:rsidR="00A34080" w:rsidRPr="00777476">
        <w:t xml:space="preserve">is threatened directly by </w:t>
      </w:r>
      <w:r w:rsidR="00297362" w:rsidRPr="00777476">
        <w:t>misdirection of attention and indirectly from allocation of limited resources to support the distraction.</w:t>
      </w:r>
    </w:p>
    <w:p w14:paraId="07E2630F" w14:textId="38085A10" w:rsidR="0008502C" w:rsidRPr="00F25567" w:rsidRDefault="006A08E5" w:rsidP="001C7AD9">
      <w:pPr>
        <w:spacing w:after="0" w:line="240" w:lineRule="auto"/>
        <w:rPr>
          <w:shd w:val="clear" w:color="auto" w:fill="5B9BD5" w:themeFill="accent1"/>
        </w:rPr>
      </w:pPr>
      <w:r w:rsidRPr="00777476">
        <w:t>We suggest that a</w:t>
      </w:r>
      <w:r w:rsidR="0041730C" w:rsidRPr="00777476">
        <w:t xml:space="preserve"> </w:t>
      </w:r>
      <w:commentRangeStart w:id="184"/>
      <w:commentRangeStart w:id="185"/>
      <w:r w:rsidR="0041730C" w:rsidRPr="00777476">
        <w:t xml:space="preserve">socio-technical perspective </w:t>
      </w:r>
      <w:commentRangeEnd w:id="184"/>
      <w:r w:rsidR="00CE0FE4">
        <w:rPr>
          <w:rStyle w:val="CommentReference"/>
        </w:rPr>
        <w:commentReference w:id="184"/>
      </w:r>
      <w:commentRangeEnd w:id="185"/>
      <w:r w:rsidR="00DD4EDE">
        <w:rPr>
          <w:rStyle w:val="CommentReference"/>
        </w:rPr>
        <w:commentReference w:id="185"/>
      </w:r>
      <w:r w:rsidRPr="00777476">
        <w:t xml:space="preserve">will help all stakeholders in healthcare to acknowledge the systemic nature of </w:t>
      </w:r>
      <w:r w:rsidR="00BF705B" w:rsidRPr="00777476">
        <w:t>digital health systems</w:t>
      </w:r>
      <w:r w:rsidR="002665B8" w:rsidRPr="00777476">
        <w:t>. Such a perspective can support an awareness and transparency as a foundation of trust</w:t>
      </w:r>
      <w:r w:rsidR="00DC0469" w:rsidRPr="00777476">
        <w:fldChar w:fldCharType="begin" w:fldLock="1"/>
      </w:r>
      <w:r w:rsidR="00637F22">
        <w:instrText>ADDIN CSL_CITATION {"citationItems":[{"id":"ITEM-1","itemData":{"DOI":"10.1080/1553118X.2018.1425692","ISSN":"15531198","abstract":"Based on the literature in various strategic communication disciplines, including marketing, advertising, and public relations, this 2 (company-cause fit: congruent vs. incongruent) × 2 (level of transparency: high vs. low) experiment examines message effect on trust, organizational advocacy, and skepticism in order to explore ways to effectively communicate CSR initiatives in consideration of company-cause fit and transparency. Company-cause fit has been incorporated as a strategic tool in marketing and advertising, yet transparency has been primarily discussed in terms of its ethical implications in PR literature. Most significantly, this study suggests a moderating role of transparency on the effect of CSR cause fit, in that partnering with an incongruent cause fit can help build trust with consumers when the CSR message is communicated in a highly transparent manner. Furthermore, this study suggests that transparency is a necessary condition to be strategically implemented in CSR communication to enhance trust with consumers.","author":[{"dropping-particle":"","family":"Kim","given":"Hyosun","non-dropping-particle":"","parse-names":false,"suffix":""},{"dropping-particle":"","family":"Lee","given":"Tae Ho","non-dropping-particle":"","parse-names":false,"suffix":""}],"container-title":"International Journal of Strategic Communication","id":"ITEM-1","issue":"2","issued":{"date-parts":[["2018"]]},"page":"107-124","publisher":"Routledge","title":"Strategic CSR Communication: A Moderating Role of Transparency in Trust Building","type":"article-journal","volume":"12"},"uris":["http://www.mendeley.com/documents/?uuid=bb84203d-a3e4-4a45-ba67-7915126b3d96"]}],"mendeley":{"formattedCitation":"&lt;sup&gt;72&lt;/sup&gt;","plainTextFormattedCitation":"72","previouslyFormattedCitation":"&lt;sup&gt;72&lt;/sup&gt;"},"properties":{"noteIndex":0},"schema":"https://github.com/citation-style-language/schema/raw/master/csl-citation.json"}</w:instrText>
      </w:r>
      <w:r w:rsidR="00DC0469" w:rsidRPr="00777476">
        <w:rPr>
          <w:vertAlign w:val="superscript"/>
        </w:rPr>
        <w:fldChar w:fldCharType="separate"/>
      </w:r>
      <w:r w:rsidR="00637F22" w:rsidRPr="00637F22">
        <w:rPr>
          <w:noProof/>
          <w:vertAlign w:val="superscript"/>
        </w:rPr>
        <w:t>72</w:t>
      </w:r>
      <w:r w:rsidR="00DC0469" w:rsidRPr="00777476">
        <w:fldChar w:fldCharType="end"/>
      </w:r>
      <w:r w:rsidR="0008502C" w:rsidRPr="00777476">
        <w:t>, in line with the Transparency for Trust initiative</w:t>
      </w:r>
      <w:r w:rsidR="00BF705B" w:rsidRPr="00777476">
        <w:t>.</w:t>
      </w:r>
      <w:r w:rsidR="00195399" w:rsidRPr="00777476">
        <w:fldChar w:fldCharType="begin" w:fldLock="1"/>
      </w:r>
      <w:r w:rsidR="00195399">
        <w:instrText>ADDIN CSL_CITATION {"citationItems":[{"id":"ITEM-1","itemData":{"DOI":"10.2196/12390","ISSN":"14388871","PMID":"31045497","abstract":"The overselling of health apps that may provide little benefit and even harm needs the health community’s immediate attention. With little formal regulation, a light-touch approach to consumer protection is now warranted to give customers a modicum of information to help them choose from the vast array of so-called health apps. We suggest 4 guiding principles that should be adopted to provide the consumer with information that can guide their choice at the point of download. We call these the Transparency for Trust (T4T) principles, which are derived from experimental studies, systematic reviews, and reports of patient concerns. The T4T principles are (1) privacy and data security, (2) development characteristics, (3) feasibility data, and (4) benefits. All our questions are in a simple form so that all consumers can understand them. We suggest that app stores should take responsibility for providing this information and store it with any app marketed as a health app. Even the absence of information would provide consumers with some understanding and fuel their choice. This would also provide some commercial impetus for app developers to consider this requested information from the outset.","author":[{"dropping-particle":"","family":"Wykes","given":"Til","non-dropping-particle":"","parse-names":false,"suffix":""},{"dropping-particle":"","family":"Schueller","given":"Stephen","non-dropping-particle":"","parse-names":false,"suffix":""}],"container-title":"Journal of Medical Internet Research","id":"ITEM-1","issue":"5","issued":{"date-parts":[["2019"]]},"title":"Why reviewing apps is not enough: Transparency for trust (T4T) principles of responsible health app marketplaces","type":"article-journal","volume":"21"},"uris":["http://www.mendeley.com/documents/?uuid=bf99d2d1-b25f-4b4e-85de-bf52e0035c90"]}],"mendeley":{"formattedCitation":"&lt;sup&gt;73&lt;/sup&gt;","plainTextFormattedCitation":"73","previouslyFormattedCitation":"&lt;sup&gt;73&lt;/sup&gt;"},"properties":{"noteIndex":0},"schema":"https://github.com/citation-style-language/schema/raw/master/csl-citation.json"}</w:instrText>
      </w:r>
      <w:r w:rsidR="00195399" w:rsidRPr="00777476">
        <w:fldChar w:fldCharType="separate"/>
      </w:r>
      <w:r w:rsidR="00195399" w:rsidRPr="00637F22">
        <w:rPr>
          <w:noProof/>
          <w:vertAlign w:val="superscript"/>
        </w:rPr>
        <w:t>73</w:t>
      </w:r>
      <w:r w:rsidR="00195399" w:rsidRPr="00777476">
        <w:fldChar w:fldCharType="end"/>
      </w:r>
      <w:r w:rsidR="00BF705B" w:rsidRPr="00777476">
        <w:t xml:space="preserve"> Socio-technical models like the Systems Engineering Initiative for Patient Safety</w:t>
      </w:r>
      <w:r w:rsidR="00BF705B" w:rsidRPr="00777476">
        <w:fldChar w:fldCharType="begin" w:fldLock="1"/>
      </w:r>
      <w:r w:rsidR="00E145F4">
        <w:instrText>ADDIN CSL_CITATION {"citationItems":[{"id":"ITEM-1","itemData":{"DOI":"10.1080/00140139.2013.838643.SEIPS","ISBN":"1608263142","author":[{"dropping-particle":"","family":"Holden","given":"Richard J.","non-dropping-particle":"","parse-names":false,"suffix":""},{"dropping-particle":"","family":"Carayon","given":"Pascale","non-dropping-particle":"","parse-names":false,"suffix":""},{"dropping-particle":"","family":"Gurses","given":"Ayse P.","non-dropping-particle":"","parse-names":false,"suffix":""},{"dropping-particle":"","family":"Hoonakker","given":"Peter L. T.","non-dropping-particle":"","parse-names":false,"suffix":""},{"dropping-particle":"","family":"Hundt","given":"Ann Schoofs","non-dropping-particle":"","parse-names":false,"suffix":""},{"dropping-particle":"","family":"Ozok","given":"A. Ant","non-dropping-particle":"","parse-names":false,"suffix":""},{"dropping-particle":"","family":"Rivera-rodriguez","given":"A. Joy","non-dropping-particle":"","parse-names":false,"suffix":""}],"container-title":"Ergonomics","id":"ITEM-1","issue":"11","issued":{"date-parts":[["2014"]]},"page":"1-30","title":"SEIPS 2.0: A human factors framework for studying and improving the work of healthcare professionals and patients","type":"article-journal","volume":"56"},"uris":["http://www.mendeley.com/documents/?uuid=4615238b-6f51-4c27-bb37-e1c43ef56b1d"]},{"id":"ITEM-2","itemData":{"DOI":"10.1016/j.apergo.2019.103033","ISSN":"18729126","PMID":"31987516","abstract":"The Systems Engineering Initiative for Patient Safety (SEIPS) and SEIPS 2.0 models provide a framework for integrating Human Factors and Ergonomics (HFE) in health care quality and patient safety improvement. As care becomes increasingly distributed over space and time, the “process” component of the SEIPS model needs to evolve and represent this additional complexity. In this paper, we review different ways that the process component of the SEIPS models have been described and applied. We then propose the SEIPS 3.0 model, which expands the process component, using the concept of the patient journey to describe the spatio-temporal distribution of patients’ interactions with multiple care settings over time. This new SEIPS 3.0 sociotechnical systems approach to the patient journey and patient safety poses several conceptual and methodological challenges to HFE researchers and professionals, including the need to consider multiple perspectives, issues with genuine participation, and HFE work at the boundaries.","author":[{"dropping-particle":"","family":"Carayon","given":"Pascale","non-dropping-particle":"","parse-names":false,"suffix":""},{"dropping-particle":"","family":"Wooldridge","given":"Abigail","non-dropping-particle":"","parse-names":false,"suffix":""},{"dropping-particle":"","family":"Hoonakker","given":"Peter","non-dropping-particle":"","parse-names":false,"suffix":""},{"dropping-particle":"","family":"Hundt","given":"Ann Schoofs","non-dropping-particle":"","parse-names":false,"suffix":""},{"dropping-particle":"","family":"Kelly","given":"Michelle M.","non-dropping-particle":"","parse-names":false,"suffix":""}],"container-title":"Applied Ergonomics","id":"ITEM-2","issue":"December 2019","issued":{"date-parts":[["2020"]]},"page":"103033","publisher":"Elsevier Ltd","title":"SEIPS 3.0: Human-centered design of the patient journey for patient safety","type":"article-journal","volume":"84"},"uris":["http://www.mendeley.com/documents/?uuid=c5c45142-d173-408c-92e5-83b22c93ccb2"]}],"mendeley":{"formattedCitation":"&lt;sup&gt;74,75&lt;/sup&gt;","plainTextFormattedCitation":"74,75","previouslyFormattedCitation":"&lt;sup&gt;74,75&lt;/sup&gt;"},"properties":{"noteIndex":0},"schema":"https://github.com/citation-style-language/schema/raw/master/csl-citation.json"}</w:instrText>
      </w:r>
      <w:r w:rsidR="00BF705B" w:rsidRPr="00777476">
        <w:fldChar w:fldCharType="separate"/>
      </w:r>
      <w:r w:rsidR="00380935" w:rsidRPr="00380935">
        <w:rPr>
          <w:noProof/>
          <w:vertAlign w:val="superscript"/>
        </w:rPr>
        <w:t>74,75</w:t>
      </w:r>
      <w:r w:rsidR="00BF705B" w:rsidRPr="00777476">
        <w:fldChar w:fldCharType="end"/>
      </w:r>
      <w:r w:rsidR="00BF705B" w:rsidRPr="00777476">
        <w:t xml:space="preserve"> relate the components of health</w:t>
      </w:r>
      <w:r w:rsidR="005F5CF3" w:rsidRPr="00777476">
        <w:t>care</w:t>
      </w:r>
      <w:r w:rsidR="00BF705B" w:rsidRPr="00777476">
        <w:t xml:space="preserve"> systems, which </w:t>
      </w:r>
      <w:r w:rsidR="005F5CF3" w:rsidRPr="00777476">
        <w:t xml:space="preserve">also </w:t>
      </w:r>
      <w:r w:rsidR="00BF705B" w:rsidRPr="00777476">
        <w:t>map to the determinants of trusting relationships with technology</w:t>
      </w:r>
      <w:r w:rsidR="00AE2389">
        <w:t xml:space="preserve"> (cf. figure 2 in </w:t>
      </w:r>
      <w:r w:rsidR="00BF705B" w:rsidRPr="00777476">
        <w:fldChar w:fldCharType="begin" w:fldLock="1"/>
      </w:r>
      <w:r w:rsidR="00AE2389">
        <w:instrText>ADDIN CSL_CITATION {"citationItems":[{"id":"ITEM-1","itemData":{"ISSN":"24753742","author":[{"dropping-particle":"","family":"Siau","given":"Keng","non-dropping-particle":"","parse-names":false,"suffix":""},{"dropping-particle":"","family":"Wang","given":"Weiyu","non-dropping-particle":"","parse-names":false,"suffix":""}],"container-title":"Cutter business technology journal","id":"ITEM-1","issue":"2","issued":{"date-parts":[["2018"]]},"page":"47-53","title":"Building trust in artificial intelligence, machine learning, and robotics","type":"article-journal","volume":"31"},"uris":["http://www.mendeley.com/documents/?uuid=4aa214e9-6b87-4e6d-8b9b-a091ff7c62c1"]}],"mendeley":{"formattedCitation":"&lt;sup&gt;71&lt;/sup&gt;","plainTextFormattedCitation":"71","previouslyFormattedCitation":"&lt;sup&gt;71&lt;/sup&gt;"},"properties":{"noteIndex":0},"schema":"https://github.com/citation-style-language/schema/raw/master/csl-citation.json"}</w:instrText>
      </w:r>
      <w:r w:rsidR="00BF705B" w:rsidRPr="00777476">
        <w:fldChar w:fldCharType="separate"/>
      </w:r>
      <w:r w:rsidR="00AE2389" w:rsidRPr="00AE2389">
        <w:rPr>
          <w:noProof/>
          <w:vertAlign w:val="superscript"/>
        </w:rPr>
        <w:t>71</w:t>
      </w:r>
      <w:r w:rsidR="00BF705B" w:rsidRPr="00777476">
        <w:fldChar w:fldCharType="end"/>
      </w:r>
      <w:r w:rsidR="00AE2389">
        <w:t>)</w:t>
      </w:r>
      <w:r w:rsidR="0008502C" w:rsidRPr="00777476">
        <w:t>.</w:t>
      </w:r>
    </w:p>
    <w:p w14:paraId="029C0BCF" w14:textId="18EB221E" w:rsidR="0041730C" w:rsidRPr="00F25567" w:rsidRDefault="00106E58" w:rsidP="001C7AD9">
      <w:pPr>
        <w:spacing w:after="0" w:line="240" w:lineRule="auto"/>
      </w:pPr>
      <w:r w:rsidRPr="00777476">
        <w:t>Practically, developers and vendors of emerging health information technologies could consider supplier declaration</w:t>
      </w:r>
      <w:r w:rsidR="005F5CF3" w:rsidRPr="00777476">
        <w:t>s</w:t>
      </w:r>
      <w:r w:rsidRPr="00777476">
        <w:t xml:space="preserve"> of conformity to industry and community co-developed ‘FactSheets’.</w:t>
      </w:r>
      <w:r w:rsidR="00195399" w:rsidRPr="00777476">
        <w:fldChar w:fldCharType="begin" w:fldLock="1"/>
      </w:r>
      <w:r w:rsidR="00E145F4">
        <w:instrText>ADDIN CSL_CITATION {"citationItems":[{"id":"ITEM-1","itemData":{"DOI":"10.1147/JRD.2019.2942288","ISSN":"21518556","abstract":"Accuracy is an important concern for suppliers of artificial intelligence (AI) services, but considerations beyond accuracy, such as safety (which includes fairness and explainability), security, and provenance, are also critical elements to engender consumers' trust in a service. Many industries use transparent, standardized, but often not legally required documents called supplier's declarations of conformity (SDoCs) to describe the lineage of a product along with the safety and performance testing it has undergone. SDoCs may be considered multidimensional fact sheets that capture and quantify various aspects of the product and its development to make it worthy of consumers' trust. In this article, inspired by this practice, we propose FactSheets to help increase trust in AI services. We envision such documents to contain purpose, performance, safety, security, and provenance information to be completed by AI service providers for examination by consumers. We suggest a comprehensive set of declaration items tailored to AI in the Appendix of this article.","author":[{"dropping-particle":"","family":"Arnold","given":"M.","non-dropping-particle":"","parse-names":false,"suffix":""},{"dropping-particle":"","family":"Piorkowski","given":"D.","non-dropping-particle":"","parse-names":false,"suffix":""},{"dropping-particle":"","family":"Reimer","given":"D.","non-dropping-particle":"","parse-names":false,"suffix":""},{"dropping-particle":"","family":"Richards","given":"J.","non-dropping-particle":"","parse-names":false,"suffix":""},{"dropping-particle":"","family":"Tsay","given":"J.","non-dropping-particle":"","parse-names":false,"suffix":""},{"dropping-particle":"","family":"Varshney","given":"K. R.","non-dropping-particle":"","parse-names":false,"suffix":""},{"dropping-particle":"","family":"Bellamy","given":"R. K.E.","non-dropping-particle":"","parse-names":false,"suffix":""},{"dropping-particle":"","family":"Hind","given":"M.","non-dropping-particle":"","parse-names":false,"suffix":""},{"dropping-particle":"","family":"Houde","given":"S.","non-dropping-particle":"","parse-names":false,"suffix":""},{"dropping-particle":"","family":"Mehta","given":"S.","non-dropping-particle":"","parse-names":false,"suffix":""},{"dropping-particle":"","family":"Mojsilovic","given":"A.","non-dropping-particle":"","parse-names":false,"suffix":""},{"dropping-particle":"","family":"Nair","given":"R.","non-dropping-particle":"","parse-names":false,"suffix":""},{"dropping-particle":"","family":"Ramamurthy","given":"K. Natesan","non-dropping-particle":"","parse-names":false,"suffix":""},{"dropping-particle":"","family":"Olteanu","given":"A.","non-dropping-particle":"","parse-names":false,"suffix":""}],"container-title":"IBM Journal of Research and Development","id":"ITEM-1","issue":"4-5","issued":{"date-parts":[["2019"]]},"title":"FactSheets: Increasing trust in AI services through supplier's declarations of conformity","type":"article-journal","volume":"63"},"uris":["http://www.mendeley.com/documents/?uuid=1d320ac6-7556-4520-9c7f-c50d51ca8e8b"]}],"mendeley":{"formattedCitation":"&lt;sup&gt;76&lt;/sup&gt;","plainTextFormattedCitation":"76","previouslyFormattedCitation":"&lt;sup&gt;76&lt;/sup&gt;"},"properties":{"noteIndex":0},"schema":"https://github.com/citation-style-language/schema/raw/master/csl-citation.json"}</w:instrText>
      </w:r>
      <w:r w:rsidR="00195399" w:rsidRPr="00777476">
        <w:rPr>
          <w:vertAlign w:val="superscript"/>
        </w:rPr>
        <w:fldChar w:fldCharType="separate"/>
      </w:r>
      <w:r w:rsidR="00E145F4" w:rsidRPr="00E145F4">
        <w:rPr>
          <w:noProof/>
          <w:vertAlign w:val="superscript"/>
        </w:rPr>
        <w:t>76</w:t>
      </w:r>
      <w:r w:rsidR="00195399" w:rsidRPr="00777476">
        <w:fldChar w:fldCharType="end"/>
      </w:r>
      <w:r w:rsidRPr="00777476">
        <w:t xml:space="preserve"> Such an approach also contributes to proactive, community-led regulation of digital health.</w:t>
      </w:r>
      <w:r w:rsidR="00CE0FE4">
        <w:t xml:space="preserve"> </w:t>
      </w:r>
      <w:r w:rsidR="0041730C" w:rsidRPr="00777476">
        <w:t xml:space="preserve">A socio-technical perspective has the potential to address all three domains of HIT patient safety as proposed by </w:t>
      </w:r>
      <w:r w:rsidR="00AE2389">
        <w:t>Singh and Sittig</w:t>
      </w:r>
      <w:r w:rsidR="0041730C" w:rsidRPr="00777476">
        <w:fldChar w:fldCharType="begin" w:fldLock="1"/>
      </w:r>
      <w:r w:rsidR="00AE2389">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27&lt;/sup&gt;","plainTextFormattedCitation":"27","previouslyFormattedCitation":"&lt;sup&gt;27&lt;/sup&gt;"},"properties":{"noteIndex":0},"schema":"https://github.com/citation-style-language/schema/raw/master/csl-citation.json"}</w:instrText>
      </w:r>
      <w:r w:rsidR="0041730C" w:rsidRPr="00777476">
        <w:fldChar w:fldCharType="separate"/>
      </w:r>
      <w:r w:rsidR="00AE2389" w:rsidRPr="00AE2389">
        <w:rPr>
          <w:noProof/>
          <w:vertAlign w:val="superscript"/>
        </w:rPr>
        <w:t>27</w:t>
      </w:r>
      <w:r w:rsidR="0041730C" w:rsidRPr="00777476">
        <w:fldChar w:fldCharType="end"/>
      </w:r>
      <w:r w:rsidR="0041730C" w:rsidRPr="00777476">
        <w:t xml:space="preserve"> - safe HIT, safe use of HIT, and using HIT to improve safety</w:t>
      </w:r>
      <w:ins w:id="187" w:author="Jonathan Benn" w:date="2020-10-15T22:47:00Z">
        <w:r w:rsidR="00DD4EDE">
          <w:t>.</w:t>
        </w:r>
      </w:ins>
      <w:del w:id="188" w:author="Jonathan Benn" w:date="2020-10-15T22:47:00Z">
        <w:r w:rsidR="0041730C" w:rsidRPr="00777476" w:rsidDel="00DD4EDE">
          <w:delText xml:space="preserve"> – which is perhaps unsurprising given that it is explicitly a socio-technical model.</w:delText>
        </w:r>
      </w:del>
    </w:p>
    <w:p w14:paraId="1E85DB9E" w14:textId="5DA0B0EE" w:rsidR="00E0556F" w:rsidRDefault="00E0556F" w:rsidP="001C7AD9">
      <w:pPr>
        <w:spacing w:after="0" w:line="240" w:lineRule="auto"/>
      </w:pPr>
    </w:p>
    <w:p w14:paraId="6E65432C" w14:textId="451B8BE3" w:rsidR="007B37B8" w:rsidRPr="00F25567" w:rsidRDefault="00AA7D50" w:rsidP="001C7AD9">
      <w:pPr>
        <w:pStyle w:val="Heading2"/>
        <w:spacing w:before="0" w:line="240" w:lineRule="auto"/>
      </w:pPr>
      <w:commentRangeStart w:id="189"/>
      <w:ins w:id="190" w:author="Jonathan Benn" w:date="2020-10-15T22:07:00Z">
        <w:r>
          <w:t xml:space="preserve">Challenge 5: </w:t>
        </w:r>
      </w:ins>
      <w:r w:rsidR="007B37B8" w:rsidRPr="00F25567">
        <w:t xml:space="preserve">Emergent patient-safety </w:t>
      </w:r>
      <w:r w:rsidR="004C0C85">
        <w:t>consequence</w:t>
      </w:r>
      <w:r w:rsidR="007B37B8" w:rsidRPr="00F25567">
        <w:t>s</w:t>
      </w:r>
      <w:commentRangeEnd w:id="189"/>
      <w:r w:rsidR="008C79B0">
        <w:rPr>
          <w:rStyle w:val="CommentReference"/>
          <w:rFonts w:asciiTheme="minorHAnsi" w:eastAsiaTheme="minorHAnsi" w:hAnsiTheme="minorHAnsi" w:cstheme="minorBidi"/>
        </w:rPr>
        <w:commentReference w:id="189"/>
      </w:r>
    </w:p>
    <w:p w14:paraId="78039F4D" w14:textId="6A6D7EF1" w:rsidR="00E06809" w:rsidRPr="00F25567" w:rsidRDefault="00735871" w:rsidP="001C7AD9">
      <w:pPr>
        <w:spacing w:after="0" w:line="240" w:lineRule="auto"/>
        <w:rPr>
          <w:shd w:val="clear" w:color="auto" w:fill="5B9BD5" w:themeFill="accent1"/>
        </w:rPr>
      </w:pPr>
      <w:ins w:id="191" w:author="Jonathan Benn" w:date="2020-10-15T23:02:00Z">
        <w:r>
          <w:t>A</w:t>
        </w:r>
      </w:ins>
      <w:del w:id="192" w:author="Jonathan Benn" w:date="2020-10-15T23:02:00Z">
        <w:r w:rsidR="00E0556F" w:rsidRPr="00777476" w:rsidDel="00735871">
          <w:delText>Fifthly</w:delText>
        </w:r>
        <w:r w:rsidR="00670128" w:rsidRPr="00777476" w:rsidDel="00735871">
          <w:delText>, a</w:delText>
        </w:r>
      </w:del>
      <w:r w:rsidR="00670128" w:rsidRPr="00777476">
        <w:t xml:space="preserve">lthough </w:t>
      </w:r>
      <w:r w:rsidR="00E06809" w:rsidRPr="00777476">
        <w:t>health information technologies</w:t>
      </w:r>
      <w:r w:rsidR="00670128" w:rsidRPr="00777476">
        <w:t xml:space="preserve"> are being developed to leverage </w:t>
      </w:r>
      <w:r w:rsidR="00E06809" w:rsidRPr="00777476">
        <w:t>health information systems</w:t>
      </w:r>
      <w:r w:rsidR="00861118" w:rsidRPr="00777476">
        <w:t>, e.g. th</w:t>
      </w:r>
      <w:r w:rsidR="00E06809" w:rsidRPr="00777476">
        <w:t>e Internet of T</w:t>
      </w:r>
      <w:r w:rsidR="00861118" w:rsidRPr="00777476">
        <w:t>hings</w:t>
      </w:r>
      <w:r w:rsidR="00861118" w:rsidRPr="00777476">
        <w:rPr>
          <w:rFonts w:cstheme="minorHAnsi"/>
        </w:rPr>
        <w:fldChar w:fldCharType="begin" w:fldLock="1"/>
      </w:r>
      <w:r w:rsidR="00637F22">
        <w:rPr>
          <w:rFonts w:cstheme="minorHAnsi"/>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lt;sup&gt;12&lt;/sup&gt;","plainTextFormattedCitation":"12","previouslyFormattedCitation":"&lt;sup&gt;12&lt;/sup&gt;"},"properties":{"noteIndex":0},"schema":"https://github.com/citation-style-language/schema/raw/master/csl-citation.json"}</w:instrText>
      </w:r>
      <w:r w:rsidR="00861118" w:rsidRPr="00777476">
        <w:rPr>
          <w:rFonts w:cstheme="minorHAnsi"/>
          <w:vertAlign w:val="superscript"/>
        </w:rPr>
        <w:fldChar w:fldCharType="separate"/>
      </w:r>
      <w:r w:rsidR="00637F22" w:rsidRPr="00637F22">
        <w:rPr>
          <w:rFonts w:cstheme="minorHAnsi"/>
          <w:noProof/>
          <w:vertAlign w:val="superscript"/>
        </w:rPr>
        <w:t>12</w:t>
      </w:r>
      <w:r w:rsidR="00861118" w:rsidRPr="00777476">
        <w:rPr>
          <w:rFonts w:cstheme="minorHAnsi"/>
        </w:rPr>
        <w:fldChar w:fldCharType="end"/>
      </w:r>
      <w:r w:rsidR="00670128" w:rsidRPr="00777476">
        <w:t xml:space="preserve">, safety considerations are often focused on the </w:t>
      </w:r>
      <w:r w:rsidR="00E06809" w:rsidRPr="00777476">
        <w:t>technologies</w:t>
      </w:r>
      <w:r w:rsidR="00670128" w:rsidRPr="00777476">
        <w:t xml:space="preserve"> in isolation. This reductionist approach leads to a myopic view of the </w:t>
      </w:r>
      <w:r w:rsidR="00E06809" w:rsidRPr="00777476">
        <w:t>technologies’</w:t>
      </w:r>
      <w:r w:rsidR="00670128" w:rsidRPr="00777476">
        <w:t xml:space="preserve"> effects that does not consider the emergent</w:t>
      </w:r>
      <w:r w:rsidR="00A47A44" w:rsidRPr="00777476">
        <w:t>, patient-safety</w:t>
      </w:r>
      <w:r w:rsidR="00670128" w:rsidRPr="00777476">
        <w:t xml:space="preserve"> </w:t>
      </w:r>
      <w:r w:rsidR="004C0C85">
        <w:t>consequence</w:t>
      </w:r>
      <w:r w:rsidR="00A47A44" w:rsidRPr="00777476">
        <w:t>s</w:t>
      </w:r>
      <w:r w:rsidR="00670128" w:rsidRPr="00777476">
        <w:t>.</w:t>
      </w:r>
      <w:r w:rsidR="00117A92" w:rsidRPr="00777476">
        <w:t xml:space="preserve"> Healthcare systems are complex with a diversity of organizational forms, interdependence, and feedback effects.</w:t>
      </w:r>
      <w:r w:rsidR="00195399" w:rsidRPr="00777476">
        <w:fldChar w:fldCharType="begin" w:fldLock="1"/>
      </w:r>
      <w:r w:rsidR="00E145F4">
        <w:instrText>ADDIN CSL_CITATION {"citationItems":[{"id":"ITEM-1","itemData":{"author":[{"dropping-particle":"","family":"Begun","given":"James W.","non-dropping-particle":"","parse-names":false,"suffix":""},{"dropping-particle":"","family":"Zimmerman","given":"Brenda","non-dropping-particle":"","parse-names":false,"suffix":""},{"dropping-particle":"","family":"Dooley","given":"Kevin","non-dropping-particle":"","parse-names":false,"suffix":""}],"chapter-number":"9","container-title":"Advances in Health Care Organization Theory","edition":"1st","editor":[{"dropping-particle":"","family":"Mick","given":"S.M.","non-dropping-particle":"","parse-names":false,"suffix":""},{"dropping-particle":"","family":"Wyttenbach","given":"M.","non-dropping-particle":"","parse-names":false,"suffix":""}],"id":"ITEM-1","issued":{"date-parts":[["2003"]]},"page":"253-288","publisher":"Jossey-Bass","publisher-place":"San Francisco, CA","title":"Health Care Organizations as Complex Adaptive Systems","type":"chapter"},"uris":["http://www.mendeley.com/documents/?uuid=82ae3a38-25cc-46ee-9faa-d3f6461be9d3"]}],"mendeley":{"formattedCitation":"&lt;sup&gt;77&lt;/sup&gt;","plainTextFormattedCitation":"77","previouslyFormattedCitation":"&lt;sup&gt;77&lt;/sup&gt;"},"properties":{"noteIndex":0},"schema":"https://github.com/citation-style-language/schema/raw/master/csl-citation.json"}</w:instrText>
      </w:r>
      <w:r w:rsidR="00195399" w:rsidRPr="00777476">
        <w:rPr>
          <w:vertAlign w:val="superscript"/>
        </w:rPr>
        <w:fldChar w:fldCharType="separate"/>
      </w:r>
      <w:r w:rsidR="00E145F4" w:rsidRPr="00E145F4">
        <w:rPr>
          <w:noProof/>
          <w:vertAlign w:val="superscript"/>
        </w:rPr>
        <w:t>77</w:t>
      </w:r>
      <w:r w:rsidR="00195399" w:rsidRPr="00777476">
        <w:fldChar w:fldCharType="end"/>
      </w:r>
      <w:r w:rsidR="00861118" w:rsidRPr="00777476">
        <w:t xml:space="preserve"> They are also holarchi</w:t>
      </w:r>
      <w:r w:rsidR="00E06809" w:rsidRPr="00777476">
        <w:t>cal –</w:t>
      </w:r>
      <w:r w:rsidR="00CE0FE4">
        <w:t xml:space="preserve"> </w:t>
      </w:r>
      <w:r w:rsidR="00E06809" w:rsidRPr="00777476">
        <w:t xml:space="preserve">a </w:t>
      </w:r>
      <w:r w:rsidR="00CE0FE4">
        <w:t xml:space="preserve">nested </w:t>
      </w:r>
      <w:r w:rsidR="00E06809" w:rsidRPr="00777476">
        <w:t xml:space="preserve">system of systems – </w:t>
      </w:r>
      <w:r w:rsidR="00861118" w:rsidRPr="00777476">
        <w:t>as exemplified by the Heimdall framework of learning health systems</w:t>
      </w:r>
      <w:r w:rsidR="00861118" w:rsidRPr="00777476">
        <w:fldChar w:fldCharType="begin" w:fldLock="1"/>
      </w:r>
      <w:r w:rsidR="00E145F4">
        <w:instrText>ADDIN CSL_CITATION {"citationItems":[{"id":"ITEM-1","itemData":{"DOI":"http://dx.doi.org/10.14236/jhi.v25i2.996","author":[{"dropping-particle":"","family":"Mclachlan","given":"Scott","non-dropping-particle":"","parse-names":false,"suffix":""},{"dropping-particle":"","family":"Potts","given":"Henry W W","non-dropping-particle":"","parse-names":false,"suffix":""},{"dropping-particle":"","family":"Kudakwashe","given":"Dube","non-dropping-particle":"","parse-names":false,"suffix":""},{"dropping-particle":"","family":"Buchanan","given":"Derek","non-dropping-particle":"","parse-names":false,"suffix":""},{"dropping-particle":"","family":"Lean","given":"Stephen","non-dropping-particle":"","parse-names":false,"suffix":""},{"dropping-particle":"","family":"Johnson","given":"Owen A.","non-dropping-particle":"","parse-names":false,"suffix":""},{"dropping-particle":"","family":"Daley","given":"Bridget","non-dropping-particle":"","parse-names":false,"suffix":""},{"dropping-particle":"","family":"Marsh","given":"William","non-dropping-particle":"","parse-names":false,"suffix":""},{"dropping-particle":"","family":"Fenton","given":"Norman","non-dropping-particle":"","parse-names":false,"suffix":""}],"container-title":"J Innov Health Inform","id":"ITEM-1","issue":"2","issued":{"date-parts":[["2018"]]},"title":"The Heimdall framework for supporting characterisation of learning health systems","type":"article-journal","volume":"25"},"uris":["http://www.mendeley.com/documents/?uuid=af1fd605-5aee-4554-ac12-4cfd5a1c095f"]}],"mendeley":{"formattedCitation":"&lt;sup&gt;78&lt;/sup&gt;","plainTextFormattedCitation":"78","previouslyFormattedCitation":"&lt;sup&gt;78&lt;/sup&gt;"},"properties":{"noteIndex":0},"schema":"https://github.com/citation-style-language/schema/raw/master/csl-citation.json"}</w:instrText>
      </w:r>
      <w:r w:rsidR="00861118" w:rsidRPr="00777476">
        <w:fldChar w:fldCharType="separate"/>
      </w:r>
      <w:r w:rsidR="00380935" w:rsidRPr="00380935">
        <w:rPr>
          <w:noProof/>
          <w:vertAlign w:val="superscript"/>
        </w:rPr>
        <w:t>78</w:t>
      </w:r>
      <w:r w:rsidR="00861118" w:rsidRPr="00777476">
        <w:fldChar w:fldCharType="end"/>
      </w:r>
      <w:r w:rsidR="00253B4B" w:rsidRPr="00777476">
        <w:t xml:space="preserve"> and </w:t>
      </w:r>
      <w:r w:rsidR="00AE2389">
        <w:t>Carayon et al’s</w:t>
      </w:r>
      <w:r w:rsidR="005E4F8F" w:rsidRPr="00777476">
        <w:fldChar w:fldCharType="begin" w:fldLock="1"/>
      </w:r>
      <w:r w:rsidR="00E145F4">
        <w:instrText>ADDIN CSL_CITATION {"citationItems":[{"id":"ITEM-1","itemData":{"DOI":"10.1080/00140139.2015.1015623","ISSN":"0014-0139","PMID":"25831959","abstract":"UNLABELLED: Traditional efforts to deal with the enormous problem of workplace safety have proved insufficient, as they have tended to neglect the broader sociotechnical environment that surrounds workers. Here, we advocate a sociotechnical systems approach that describes the complex multi-level system factors that contribute to workplace safety. From the literature on sociotechnical systems, complex systems and safety, we develop a sociotechnical model of workplace safety with concentric layers of the work system, socio-organisational context and the external environment. The future challenges that are identified through the model are highlighted. PRACTITIONER SUMMARY: Understanding the environmental, organisational and work system factors that contribute to workplace safety will help to develop more effective and integrated solutions to deal with persistent workplace safety problems. Solutions to improve workplace safety need to recognise the broad sociotechnical system and the respective interactions between the system elements and levels.","author":[{"dropping-particle":"","family":"Carayon","given":"Pascale","non-dropping-particle":"","parse-names":false,"suffix":""},{"dropping-particle":"","family":"Hancock","given":"P","non-dropping-particle":"","parse-names":false,"suffix":""},{"dropping-particle":"","family":"Leveson","given":"Nancy G.","non-dropping-particle":"","parse-names":false,"suffix":""},{"dropping-particle":"","family":"Noy","given":"I","non-dropping-particle":"","parse-names":false,"suffix":""},{"dropping-particle":"","family":"Sznelwar","given":"L","non-dropping-particle":"","parse-names":false,"suffix":""},{"dropping-particle":"","family":"Hootegem","given":"G","non-dropping-particle":"van","parse-names":false,"suffix":""}],"container-title":"Ergonomics","edition":"2015/04/03","id":"ITEM-1","issue":"4","issued":{"date-parts":[["2015"]]},"language":"eng","note":"1366-5847 Carayon, Pascale Hancock, Peter Leveson, Nancy Noy, Ian Sznelwar, Laerte van Hootegem, Geert UL1 TR000427/TR/NCATS NIH HHS/United States Journal Article Review England Ergonomics. 2015;58(4):548-64. doi: 10.1080/00140139.2015.1015623. Epub 2015 Apr 2.","page":"548-564","title":"Advancing a sociotechnical systems approach to workplace safety-developing the conceptual framework","type":"article-journal","volume":"58"},"uris":["http://www.mendeley.com/documents/?uuid=13de0974-40d2-3845-8488-e858c9f15c24"]}],"mendeley":{"formattedCitation":"&lt;sup&gt;79&lt;/sup&gt;","plainTextFormattedCitation":"79","previouslyFormattedCitation":"&lt;sup&gt;79&lt;/sup&gt;"},"properties":{"noteIndex":0},"schema":"https://github.com/citation-style-language/schema/raw/master/csl-citation.json"}</w:instrText>
      </w:r>
      <w:r w:rsidR="005E4F8F" w:rsidRPr="00777476">
        <w:fldChar w:fldCharType="separate"/>
      </w:r>
      <w:r w:rsidR="00380935" w:rsidRPr="00380935">
        <w:rPr>
          <w:noProof/>
          <w:vertAlign w:val="superscript"/>
        </w:rPr>
        <w:t>79</w:t>
      </w:r>
      <w:r w:rsidR="005E4F8F" w:rsidRPr="00777476">
        <w:fldChar w:fldCharType="end"/>
      </w:r>
      <w:r w:rsidR="00253B4B" w:rsidRPr="00777476">
        <w:t xml:space="preserve"> model of </w:t>
      </w:r>
      <w:r w:rsidR="005E4F8F" w:rsidRPr="00777476">
        <w:t>workplace safety</w:t>
      </w:r>
      <w:r w:rsidR="00E06809" w:rsidRPr="00777476">
        <w:t>.</w:t>
      </w:r>
    </w:p>
    <w:p w14:paraId="35780A87" w14:textId="6F7912E1" w:rsidR="00E06809" w:rsidRPr="00F25567" w:rsidRDefault="00A47A44" w:rsidP="001C7AD9">
      <w:pPr>
        <w:spacing w:after="0" w:line="240" w:lineRule="auto"/>
      </w:pPr>
      <w:r w:rsidRPr="00777476">
        <w:t xml:space="preserve">We recommend a </w:t>
      </w:r>
      <w:r w:rsidR="00CE0FE4">
        <w:t>systemic</w:t>
      </w:r>
      <w:r w:rsidRPr="00777476">
        <w:t xml:space="preserve"> and holarchical conceptualisation of healthcare processes and patient-safety </w:t>
      </w:r>
      <w:r w:rsidR="004C0C85">
        <w:t>consequence</w:t>
      </w:r>
      <w:r w:rsidRPr="00777476">
        <w:t xml:space="preserve">s to complement the </w:t>
      </w:r>
      <w:r w:rsidR="00B43190" w:rsidRPr="00777476">
        <w:t>complex, holarchical structure of healthcare.</w:t>
      </w:r>
      <w:r w:rsidR="00E06809" w:rsidRPr="00777476">
        <w:t xml:space="preserve"> </w:t>
      </w:r>
      <w:r w:rsidR="001F1127" w:rsidRPr="00777476">
        <w:t xml:space="preserve">To this end, </w:t>
      </w:r>
      <w:r w:rsidR="00E145F4">
        <w:t>Haimes</w:t>
      </w:r>
      <w:r w:rsidR="00751DD1" w:rsidRPr="00777476">
        <w:fldChar w:fldCharType="begin" w:fldLock="1"/>
      </w:r>
      <w:r w:rsidR="00E145F4">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mendeley":{"formattedCitation":"&lt;sup&gt;37&lt;/sup&gt;","plainTextFormattedCitation":"37","previouslyFormattedCitation":"&lt;sup&gt;37&lt;/sup&gt;"},"properties":{"noteIndex":0},"schema":"https://github.com/citation-style-language/schema/raw/master/csl-citation.json"}</w:instrText>
      </w:r>
      <w:r w:rsidR="00751DD1" w:rsidRPr="00777476">
        <w:fldChar w:fldCharType="separate"/>
      </w:r>
      <w:r w:rsidR="00E145F4" w:rsidRPr="00E145F4">
        <w:rPr>
          <w:noProof/>
          <w:vertAlign w:val="superscript"/>
        </w:rPr>
        <w:t>37</w:t>
      </w:r>
      <w:r w:rsidR="00751DD1" w:rsidRPr="00777476">
        <w:fldChar w:fldCharType="end"/>
      </w:r>
      <w:r w:rsidR="00751DD1" w:rsidRPr="00777476">
        <w:t xml:space="preserve"> </w:t>
      </w:r>
      <w:r w:rsidR="00B74905" w:rsidRPr="00777476">
        <w:t xml:space="preserve">describes a complexity definition of risk, which would be essential to a systems-based discussion of patient safety. </w:t>
      </w:r>
      <w:commentRangeStart w:id="193"/>
      <w:r w:rsidR="00B74905" w:rsidRPr="00777476">
        <w:t>Of particular note</w:t>
      </w:r>
      <w:r w:rsidR="00E145F4">
        <w:t>,</w:t>
      </w:r>
      <w:r w:rsidR="00B74905" w:rsidRPr="00777476">
        <w:t xml:space="preserve"> is a systems-based conceptualisation of resilience as a variable state of a system whose variability is the</w:t>
      </w:r>
      <w:r w:rsidR="001F1127" w:rsidRPr="00777476">
        <w:t xml:space="preserve"> key</w:t>
      </w:r>
      <w:r w:rsidR="00B74905" w:rsidRPr="00777476">
        <w:t xml:space="preserve"> performative and protective feature</w:t>
      </w:r>
      <w:r w:rsidR="00B74905" w:rsidRPr="00F25567">
        <w:t>.</w:t>
      </w:r>
      <w:r w:rsidR="00195399" w:rsidRPr="00777476">
        <w:fldChar w:fldCharType="begin" w:fldLock="1"/>
      </w:r>
      <w:r w:rsidR="00E145F4">
        <w:instrText>ADDIN CSL_CITATION {"citationItems":[{"id":"ITEM-1","itemData":{"DOI":"10.1111/j.1539-6924.2009.01216.x","author":[{"dropping-particle":"","family":"Haimes","given":"Yacov Y.","non-dropping-particle":"","parse-names":false,"suffix":""}],"container-title":"Risk Analysis","id":"ITEM-1","issue":"4","issued":{"date-parts":[["2009"]]},"page":"498-501","title":"On the Definition of Resilience in Systems","type":"article-journal","volume":"29"},"uris":["http://www.mendeley.com/documents/?uuid=2af15e7f-ed46-4772-bbde-8e15f46ccbf9"]}],"mendeley":{"formattedCitation":"&lt;sup&gt;80&lt;/sup&gt;","plainTextFormattedCitation":"80","previouslyFormattedCitation":"&lt;sup&gt;80&lt;/sup&gt;"},"properties":{"noteIndex":0},"schema":"https://github.com/citation-style-language/schema/raw/master/csl-citation.json"}</w:instrText>
      </w:r>
      <w:r w:rsidR="00195399" w:rsidRPr="00777476">
        <w:rPr>
          <w:vertAlign w:val="superscript"/>
        </w:rPr>
        <w:fldChar w:fldCharType="separate"/>
      </w:r>
      <w:r w:rsidR="00E145F4" w:rsidRPr="00E145F4">
        <w:rPr>
          <w:noProof/>
          <w:vertAlign w:val="superscript"/>
        </w:rPr>
        <w:t>80</w:t>
      </w:r>
      <w:r w:rsidR="00195399" w:rsidRPr="00777476">
        <w:fldChar w:fldCharType="end"/>
      </w:r>
      <w:commentRangeEnd w:id="193"/>
      <w:r w:rsidR="008C79B0">
        <w:rPr>
          <w:rStyle w:val="CommentReference"/>
        </w:rPr>
        <w:commentReference w:id="193"/>
      </w:r>
    </w:p>
    <w:p w14:paraId="19680DAC" w14:textId="35BA0703" w:rsidR="00751DD1" w:rsidRPr="00F25567" w:rsidRDefault="00427ACF" w:rsidP="001C7AD9">
      <w:pPr>
        <w:spacing w:after="0" w:line="240" w:lineRule="auto"/>
      </w:pPr>
      <w:r w:rsidRPr="00777476">
        <w:t>Practically, we recommend</w:t>
      </w:r>
      <w:r w:rsidR="001F1127" w:rsidRPr="00777476">
        <w:t xml:space="preserve"> the aforementioned safety cases and gradual approval of medical devices </w:t>
      </w:r>
      <w:r w:rsidRPr="00777476">
        <w:t>as</w:t>
      </w:r>
      <w:r w:rsidR="001F1127" w:rsidRPr="00777476">
        <w:t xml:space="preserve"> appropriate approaches to handle </w:t>
      </w:r>
      <w:r w:rsidRPr="00777476">
        <w:t xml:space="preserve">the </w:t>
      </w:r>
      <w:r w:rsidR="001F1127" w:rsidRPr="00777476">
        <w:t xml:space="preserve">limited capacity to predict the behaviour of </w:t>
      </w:r>
      <w:r w:rsidRPr="00777476">
        <w:t>complex systems.</w:t>
      </w:r>
      <w:r w:rsidR="00195399" w:rsidRPr="00777476">
        <w:fldChar w:fldCharType="begin" w:fldLock="1"/>
      </w:r>
      <w:r w:rsidR="00E145F4">
        <w:instrText>ADDIN CSL_CITATION {"citationItems":[{"id":"ITEM-1","itemData":{"DOI":"10.1119/1.1636492","ISSN":"0002-9505","abstract":"The butterfly effect has become a popular metaphor for sensitive dependence on initial conditions—the hallmark of chaotic behavior. I describe how, where, and when this term was conceived in the 1970s. Surprisingly, the butterfly metaphor was predated by more than 70 years by the grasshopper effect.","author":[{"dropping-particle":"","family":"Hilborn","given":"Robert C.","non-dropping-particle":"","parse-names":false,"suffix":""}],"container-title":"American Journal of Physics","id":"ITEM-1","issue":"4","issued":{"date-parts":[["2004"]]},"page":"425-427","title":"Sea gulls, butterflies, and grasshoppers: A brief history of the butterfly effect in nonlinear dynamics","type":"article-journal","volume":"72"},"uris":["http://www.mendeley.com/documents/?uuid=037df571-98fd-4510-a6a9-a988db73c496"]}],"mendeley":{"formattedCitation":"&lt;sup&gt;81&lt;/sup&gt;","plainTextFormattedCitation":"81","previouslyFormattedCitation":"&lt;sup&gt;81&lt;/sup&gt;"},"properties":{"noteIndex":0},"schema":"https://github.com/citation-style-language/schema/raw/master/csl-citation.json"}</w:instrText>
      </w:r>
      <w:r w:rsidR="00195399" w:rsidRPr="00777476">
        <w:rPr>
          <w:vertAlign w:val="superscript"/>
        </w:rPr>
        <w:fldChar w:fldCharType="separate"/>
      </w:r>
      <w:r w:rsidR="00E145F4" w:rsidRPr="00E145F4">
        <w:rPr>
          <w:noProof/>
          <w:vertAlign w:val="superscript"/>
        </w:rPr>
        <w:t>81</w:t>
      </w:r>
      <w:r w:rsidR="00195399" w:rsidRPr="00777476">
        <w:fldChar w:fldCharType="end"/>
      </w:r>
      <w:r w:rsidR="00E7485A" w:rsidRPr="00777476">
        <w:t xml:space="preserve"> Such complexity approaches will also be useful in addressing the question of how emerging challenges will interact with the existing challenges alluded to in Section 1.</w:t>
      </w:r>
    </w:p>
    <w:p w14:paraId="2E53CCD1" w14:textId="77777777" w:rsidR="00117A92" w:rsidRPr="00F25567" w:rsidRDefault="00117A92" w:rsidP="001C7AD9">
      <w:pPr>
        <w:spacing w:after="0" w:line="240" w:lineRule="auto"/>
      </w:pPr>
    </w:p>
    <w:p w14:paraId="0C383290" w14:textId="6D822319" w:rsidR="007B37B8" w:rsidRPr="00F25567" w:rsidRDefault="00AA7D50" w:rsidP="001C7AD9">
      <w:pPr>
        <w:pStyle w:val="Heading2"/>
        <w:spacing w:before="0" w:line="240" w:lineRule="auto"/>
      </w:pPr>
      <w:ins w:id="194" w:author="Jonathan Benn" w:date="2020-10-15T22:07:00Z">
        <w:r>
          <w:t xml:space="preserve">Challenge 6: </w:t>
        </w:r>
      </w:ins>
      <w:r w:rsidR="007B37B8" w:rsidRPr="00F25567">
        <w:t>Solutionism</w:t>
      </w:r>
    </w:p>
    <w:p w14:paraId="0929EA5B" w14:textId="4B52AD5C" w:rsidR="00FC5386" w:rsidRPr="00F25567" w:rsidRDefault="00E0556F" w:rsidP="001C7AD9">
      <w:pPr>
        <w:spacing w:after="0" w:line="240" w:lineRule="auto"/>
        <w:rPr>
          <w:shd w:val="clear" w:color="auto" w:fill="5B9BD5" w:themeFill="accent1"/>
        </w:rPr>
      </w:pPr>
      <w:del w:id="195" w:author="Jonathan Benn" w:date="2020-10-15T23:02:00Z">
        <w:r w:rsidRPr="00777476" w:rsidDel="00735871">
          <w:delText>S</w:delText>
        </w:r>
      </w:del>
      <w:ins w:id="196" w:author="Jonathan Benn" w:date="2020-10-15T23:02:00Z">
        <w:r w:rsidR="00735871">
          <w:t>R</w:t>
        </w:r>
      </w:ins>
      <w:del w:id="197" w:author="Jonathan Benn" w:date="2020-10-15T23:02:00Z">
        <w:r w:rsidRPr="00777476" w:rsidDel="00735871">
          <w:delText>ixthly</w:delText>
        </w:r>
        <w:r w:rsidR="00670128" w:rsidRPr="00777476" w:rsidDel="00735871">
          <w:delText xml:space="preserve">, and </w:delText>
        </w:r>
      </w:del>
      <w:r w:rsidR="00670128" w:rsidRPr="00777476">
        <w:t xml:space="preserve">related to the challenge of reductionism, is solutionism, which is an ideology that </w:t>
      </w:r>
      <w:r w:rsidR="00DF5C59" w:rsidRPr="00777476">
        <w:t xml:space="preserve">inappropriately </w:t>
      </w:r>
      <w:r w:rsidR="00670128" w:rsidRPr="00777476">
        <w:t>recasts “</w:t>
      </w:r>
      <w:r w:rsidR="00670128" w:rsidRPr="00777476">
        <w:rPr>
          <w:i/>
        </w:rPr>
        <w:t xml:space="preserve">complex social situations…as neatly defined problems with definite, computable solutions…if only the right </w:t>
      </w:r>
      <w:r w:rsidR="00670128" w:rsidRPr="00777476">
        <w:t>[technologies]</w:t>
      </w:r>
      <w:r w:rsidR="00670128" w:rsidRPr="00777476">
        <w:rPr>
          <w:i/>
        </w:rPr>
        <w:t xml:space="preserve"> are in place”</w:t>
      </w:r>
      <w:r w:rsidR="00670128" w:rsidRPr="00777476">
        <w:t>.</w:t>
      </w:r>
      <w:r w:rsidR="00195399" w:rsidRPr="00777476">
        <w:fldChar w:fldCharType="begin" w:fldLock="1"/>
      </w:r>
      <w:r w:rsidR="00E145F4">
        <w:instrText>ADDIN CSL_CITATION {"citationItems":[{"id":"ITEM-1","itemData":{"author":[{"dropping-particle":"","family":"Morozov","given":"Evgeny","non-dropping-particle":"","parse-names":false,"suffix":""}],"id":"ITEM-1","issued":{"date-parts":[["2013"]]},"publisher":"PublicAffairs","publisher-place":"New York","title":"To Save Everything, Click Here: The Folly of Technological Solutionism","type":"book"},"uris":["http://www.mendeley.com/documents/?uuid=95064a81-4b51-4789-bb2f-4d92955775a9"]}],"mendeley":{"formattedCitation":"&lt;sup&gt;82&lt;/sup&gt;","plainTextFormattedCitation":"82","previouslyFormattedCitation":"&lt;sup&gt;82&lt;/sup&gt;"},"properties":{"noteIndex":0},"schema":"https://github.com/citation-style-language/schema/raw/master/csl-citation.json"}</w:instrText>
      </w:r>
      <w:r w:rsidR="00195399" w:rsidRPr="00777476">
        <w:rPr>
          <w:vertAlign w:val="superscript"/>
        </w:rPr>
        <w:fldChar w:fldCharType="separate"/>
      </w:r>
      <w:r w:rsidR="00E145F4" w:rsidRPr="00E145F4">
        <w:rPr>
          <w:noProof/>
          <w:vertAlign w:val="superscript"/>
        </w:rPr>
        <w:t>82</w:t>
      </w:r>
      <w:r w:rsidR="00195399" w:rsidRPr="00777476">
        <w:fldChar w:fldCharType="end"/>
      </w:r>
      <w:r w:rsidR="00670128" w:rsidRPr="00777476">
        <w:t xml:space="preserve"> Examples include diet apps that inappropriately simplify body composition as merely a function of </w:t>
      </w:r>
      <w:r w:rsidR="00DF5C59" w:rsidRPr="00777476">
        <w:t>calorie</w:t>
      </w:r>
      <w:r w:rsidR="00670128" w:rsidRPr="00777476">
        <w:t xml:space="preserve"> consumption</w:t>
      </w:r>
      <w:r w:rsidR="00670128" w:rsidRPr="00777476">
        <w:fldChar w:fldCharType="begin" w:fldLock="1"/>
      </w:r>
      <w:r w:rsidR="00E145F4">
        <w:instrText>ADDIN CSL_CITATION {"citationItems":[{"id":"ITEM-1","itemData":{"DOI":"10.13136/isr.v4i2.80","ISSN":"22398589","abstract":"Thanks to apps, individuals can measure an immense set of activities and conditions creating huge stocks of personal data. These data can also be shared on social networks. Self-monitoring functions allow individuals to have monitored pathological conditions and to improve life-styles. Many of these apps concern diets. In fact, the turn of the XXI century has witnessed a huge increase of obesity, in rich and in poor countries. Yet, diet apps - even if useful under many respects - can also be considered as examples of an approach which does not consider the influence of inequality and social factors on health. As a consequence, \"technological solutionism\" is strictly related to the process of medicalization of life and its reductionism.","author":[{"dropping-particle":"","family":"Maturo","given":"Antonio","non-dropping-particle":"","parse-names":false,"suffix":""}],"container-title":"Italian Sociological Review","id":"ITEM-1","issue":"2","issued":{"date-parts":[["2014"]]},"page":"157-171","title":"Fatism, self-monitoring and the pursuit of healthiness in the time of technological solutionism","type":"article-journal","volume":"4"},"uris":["http://www.mendeley.com/documents/?uuid=6c4e48dd-6a15-48fd-a966-8260f76b0d32"]}],"mendeley":{"formattedCitation":"&lt;sup&gt;83&lt;/sup&gt;","plainTextFormattedCitation":"83","previouslyFormattedCitation":"&lt;sup&gt;83&lt;/sup&gt;"},"properties":{"noteIndex":0},"schema":"https://github.com/citation-style-language/schema/raw/master/csl-citation.json"}</w:instrText>
      </w:r>
      <w:r w:rsidR="00670128" w:rsidRPr="00777476">
        <w:fldChar w:fldCharType="separate"/>
      </w:r>
      <w:r w:rsidR="00380935" w:rsidRPr="00380935">
        <w:rPr>
          <w:noProof/>
          <w:vertAlign w:val="superscript"/>
        </w:rPr>
        <w:t>83</w:t>
      </w:r>
      <w:r w:rsidR="00670128" w:rsidRPr="00777476">
        <w:fldChar w:fldCharType="end"/>
      </w:r>
      <w:r w:rsidR="000147EF" w:rsidRPr="00777476">
        <w:t>,</w:t>
      </w:r>
      <w:r w:rsidR="00DF5C59" w:rsidRPr="00777476">
        <w:t xml:space="preserve"> and </w:t>
      </w:r>
      <w:r w:rsidR="00721E71" w:rsidRPr="00777476">
        <w:t xml:space="preserve">the legal and ethical consequences of </w:t>
      </w:r>
      <w:r w:rsidR="00DF5C59" w:rsidRPr="00777476">
        <w:t>treatments</w:t>
      </w:r>
      <w:r w:rsidR="00732CE8" w:rsidRPr="00777476">
        <w:t xml:space="preserve"> like deep brain stimulation</w:t>
      </w:r>
      <w:r w:rsidR="00DF5C59" w:rsidRPr="00777476">
        <w:t>.</w:t>
      </w:r>
      <w:r w:rsidR="00195399" w:rsidRPr="00777476">
        <w:fldChar w:fldCharType="begin" w:fldLock="1"/>
      </w:r>
      <w:r w:rsidR="00E145F4">
        <w:instrText>ADDIN CSL_CITATION {"citationItems":[{"id":"ITEM-1","itemData":{"DOI":"10.1007/s11019-018-9858-6","ISBN":"0123456789","ISSN":"15728633","abstract":"Deep brain stimulation (DBS) is an effective treatment for the debilitating motor symptoms of Parkinson’s disease and other neurological disorders. However, clinicians and commentators have noted that DBS recipients have not necessarily experienced the improvements in quality of life that would be expected, due in large part to what have been described as the ‘psychosocial’ impacts of DBS. The premise of this paper is that, in order to realise the full potential of DBS and similar interventions, clinical services need to be arranged in such a way that these psychosocial dimensions are recognised and managed. Our starting point is that the psychosocial effects of DBS ‘in the field’ present us with analytically-useful disruptions: they disturb and foreground deeply held assumptions relating to the individual, health and its treatment, and which in a crude form manifest as the myth of technological solutionism within health care. Drawing on scholarship in medical sociology and science and technology studies (STS), we argue that DBS brings to the fore the relational dimensions of personhood, and demonstrates the emotional and social turmoil that can result if the relational dimensions of personhood are ignored by clinical services. In light of this, we argue that DBS should be implemented within a regime of care. Drawing on ethnographic research of a paediatric DBS clinical service, we provide an example of a regime of care, and conclude by reflecting on what other DBS services might learn from this paediatric service.","author":[{"dropping-particle":"","family":"Gardner","given":"John","non-dropping-particle":"","parse-names":false,"suffix":""},{"dropping-particle":"","family":"Warren","given":"Narelle","non-dropping-particle":"","parse-names":false,"suffix":""}],"container-title":"Medicine, Health Care and Philosophy","id":"ITEM-1","issue":"3","issued":{"date-parts":[["2019"]]},"page":"363-374","publisher":"Springer Netherlands","title":"Learning from deep brain stimulation: the fallacy of techno-solutionism and the need for ‘regimes of care’","type":"article-journal","volume":"22"},"uris":["http://www.mendeley.com/documents/?uuid=fb74b20b-672c-48bd-95d8-bac00a6ff399"]}],"mendeley":{"formattedCitation":"&lt;sup&gt;84&lt;/sup&gt;","plainTextFormattedCitation":"84","previouslyFormattedCitation":"&lt;sup&gt;84&lt;/sup&gt;"},"properties":{"noteIndex":0},"schema":"https://github.com/citation-style-language/schema/raw/master/csl-citation.json"}</w:instrText>
      </w:r>
      <w:r w:rsidR="00195399" w:rsidRPr="00777476">
        <w:fldChar w:fldCharType="separate"/>
      </w:r>
      <w:r w:rsidR="00380935" w:rsidRPr="00380935">
        <w:rPr>
          <w:noProof/>
          <w:vertAlign w:val="superscript"/>
        </w:rPr>
        <w:t>84</w:t>
      </w:r>
      <w:r w:rsidR="00195399" w:rsidRPr="00777476">
        <w:fldChar w:fldCharType="end"/>
      </w:r>
      <w:r w:rsidR="00775EF0" w:rsidRPr="00777476">
        <w:t xml:space="preserve"> The </w:t>
      </w:r>
      <w:r w:rsidR="004C0C85">
        <w:t>consequence</w:t>
      </w:r>
      <w:r w:rsidR="00775EF0" w:rsidRPr="00777476">
        <w:t xml:space="preserve">s for patient safety are that </w:t>
      </w:r>
      <w:r w:rsidR="00953518" w:rsidRPr="00777476">
        <w:t>digital health</w:t>
      </w:r>
      <w:r w:rsidR="000147EF" w:rsidRPr="00777476">
        <w:t xml:space="preserve"> </w:t>
      </w:r>
      <w:r w:rsidR="00775EF0" w:rsidRPr="00777476">
        <w:t xml:space="preserve">interventions </w:t>
      </w:r>
      <w:r w:rsidR="00721E71" w:rsidRPr="00777476">
        <w:t>might be</w:t>
      </w:r>
      <w:r w:rsidR="00775EF0" w:rsidRPr="00777476">
        <w:t xml:space="preserve"> unfit for the true hazards</w:t>
      </w:r>
      <w:r w:rsidR="00721E71" w:rsidRPr="00777476">
        <w:t xml:space="preserve"> that they present because of distraction by techno-optimism or technology push</w:t>
      </w:r>
      <w:r w:rsidR="00775EF0" w:rsidRPr="00777476">
        <w:t>.</w:t>
      </w:r>
      <w:r w:rsidR="00C575CA" w:rsidRPr="00777476">
        <w:t xml:space="preserve"> </w:t>
      </w:r>
      <w:r w:rsidR="00FC5386" w:rsidRPr="00777476">
        <w:t>Techno-optimism might arise from differences of perceived risk or perceived capacity for control</w:t>
      </w:r>
      <w:r w:rsidR="00FC5386" w:rsidRPr="00777476">
        <w:fldChar w:fldCharType="begin" w:fldLock="1"/>
      </w:r>
      <w:r w:rsidR="00E145F4">
        <w:instrText>ADDIN CSL_CITATION {"citationItems":[{"id":"ITEM-1","itemData":{"author":[{"dropping-particle":"","family":"Harris","given":"Peter","non-dropping-particle":"","parse-names":false,"suffix":""},{"dropping-particle":"","family":"Middleton","given":"Wendy","non-dropping-particle":"","parse-names":false,"suffix":""}],"container-title":"British Journal of Social Psychology","id":"ITEM-1","issued":{"date-parts":[["1994"]]},"page":"369-386","title":"The illusion of control and optimism about health: On being less at risk but no more in control than others","type":"article-journal","volume":"33"},"uris":["http://www.mendeley.com/documents/?uuid=a8aa9cc4-d6df-41da-949a-677c4c482cdd"]}],"mendeley":{"formattedCitation":"&lt;sup&gt;85&lt;/sup&gt;","plainTextFormattedCitation":"85","previouslyFormattedCitation":"&lt;sup&gt;85&lt;/sup&gt;"},"properties":{"noteIndex":0},"schema":"https://github.com/citation-style-language/schema/raw/master/csl-citation.json"}</w:instrText>
      </w:r>
      <w:r w:rsidR="00FC5386" w:rsidRPr="00777476">
        <w:fldChar w:fldCharType="separate"/>
      </w:r>
      <w:r w:rsidR="00380935" w:rsidRPr="00380935">
        <w:rPr>
          <w:noProof/>
          <w:vertAlign w:val="superscript"/>
        </w:rPr>
        <w:t>85</w:t>
      </w:r>
      <w:r w:rsidR="00FC5386" w:rsidRPr="00777476">
        <w:fldChar w:fldCharType="end"/>
      </w:r>
      <w:r w:rsidR="00FC5386" w:rsidRPr="00777476">
        <w:t>, which relate to existing problems of inequality</w:t>
      </w:r>
      <w:r w:rsidR="00EA0ACB">
        <w:t xml:space="preserve"> in</w:t>
      </w:r>
      <w:r w:rsidR="00FC5386" w:rsidRPr="00777476">
        <w:t xml:space="preserve"> technical education and access to digital health, respectively.</w:t>
      </w:r>
      <w:r w:rsidR="00195399" w:rsidRPr="00777476">
        <w:fldChar w:fldCharType="begin" w:fldLock="1"/>
      </w:r>
      <w:r w:rsidR="00E145F4">
        <w:instrText>ADDIN CSL_CITATION {"citationItems":[{"id":"ITEM-1","itemData":{"DOI":"10.1177/0340035219845013","ISSN":"17452651","abstract":"For those who are connected digitally, the digital health revolution is an enormous opportunity for patient empowerment. However, half the world’s population are not online. Those who are least likely to be online are exactly those who experience the greatest burden of ill health. As information about health and illness is increasingly (and often exclusively) available in digital form, we face a new public health challenge – digital health inequality. Libraries are ideally placed to reach these population groups who may be hardest to reach. The IFLA (2017) Statement on Digital Literacy recognises that with libraries’ mission to help all their users access and apply the information they need for personal and community development, digital inclusion is an important part of the practice of librarianship. Successful interventions to improve digital inclusion involve targeting connecting, and transforming lives. This article focuses on initiatives to combat digital exclusion in England and Wales.","author":[{"dropping-particle":"","family":"Gann","given":"Bob","non-dropping-particle":"","parse-names":false,"suffix":""}],"container-title":"IFLA Journal","id":"ITEM-1","issue":"3","issued":{"date-parts":[["2019"]]},"page":"187-198","title":"Transforming lives: Combating digital health inequality","type":"article-journal","volume":"45"},"uris":["http://www.mendeley.com/documents/?uuid=fc38fa0b-8512-4ffb-8636-0ba3089962e3"]}],"mendeley":{"formattedCitation":"&lt;sup&gt;86&lt;/sup&gt;","plainTextFormattedCitation":"86","previouslyFormattedCitation":"&lt;sup&gt;86&lt;/sup&gt;"},"properties":{"noteIndex":0},"schema":"https://github.com/citation-style-language/schema/raw/master/csl-citation.json"}</w:instrText>
      </w:r>
      <w:r w:rsidR="00195399" w:rsidRPr="00777476">
        <w:fldChar w:fldCharType="separate"/>
      </w:r>
      <w:r w:rsidR="00380935" w:rsidRPr="00380935">
        <w:rPr>
          <w:noProof/>
          <w:vertAlign w:val="superscript"/>
        </w:rPr>
        <w:t>86</w:t>
      </w:r>
      <w:r w:rsidR="00195399" w:rsidRPr="00777476">
        <w:fldChar w:fldCharType="end"/>
      </w:r>
    </w:p>
    <w:p w14:paraId="46560A8E" w14:textId="1C0AB51B" w:rsidR="007B2B92" w:rsidRDefault="00775EF0" w:rsidP="001C7AD9">
      <w:pPr>
        <w:spacing w:after="0" w:line="240" w:lineRule="auto"/>
      </w:pPr>
      <w:r w:rsidRPr="00777476">
        <w:t>In addition to earlier recommendations of adopting socio-technical perspective and a systems approach to conceptualising risk, solutionism can be addresse</w:t>
      </w:r>
      <w:r w:rsidR="009D3810" w:rsidRPr="00777476">
        <w:t>d</w:t>
      </w:r>
      <w:r w:rsidRPr="00777476">
        <w:t xml:space="preserve"> by adopting a system</w:t>
      </w:r>
      <w:r w:rsidR="00CE0FE4">
        <w:t>ic</w:t>
      </w:r>
      <w:r w:rsidRPr="00777476">
        <w:t xml:space="preserve"> approach to patient safety.</w:t>
      </w:r>
      <w:r w:rsidR="007B2B92" w:rsidRPr="00777476">
        <w:t xml:space="preserve"> </w:t>
      </w:r>
      <w:r w:rsidR="00A96E1C">
        <w:t>Ravitz et al.</w:t>
      </w:r>
      <w:r w:rsidR="007B2B92" w:rsidRPr="00777476">
        <w:fldChar w:fldCharType="begin" w:fldLock="1"/>
      </w:r>
      <w:r w:rsidR="00A96E1C">
        <w:instrText>ADDIN CSL_CITATION {"citationItems":[{"id":"ITEM-1","itemData":{"ISSN":"02705214","abstract":"Despite the introduction of technology in medicine, chal- lenges related to patient safety and quality health care delivery still abound. The economic and personal costs associated with these challenges are enormous. To address these challenges, APL, Johns Hopkins Medicine, and the Whiting School of Engineering's Systems Institute have teamed to couple systems engineering principles and best practices with clinical expertise to develop innovative approaches to the socio-technical dynamics involved in health care. This work focuses on understanding the interactions among people (clinicians, patients, families, and other stakeholders), processes (institutional, regulatory, professional ethics, etc.), and technology (medical devices and instrumentation) in the health care domain to formulate a systems approach to innovations that lead to improved patient outcomes. APL and Johns Hopkins Medicine are collaborating on improvements at the device level, specifically medication infusion pumps that represent significant patient safety challenges, as well as at the unit level in the intensive care unit.","author":[{"dropping-particle":"","family":"Ravitz","given":"Alan D.","non-dropping-particle":"","parse-names":false,"suffix":""},{"dropping-particle":"","family":"Sapirstein","given":"Adam","non-dropping-particle":"","parse-names":false,"suffix":""},{"dropping-particle":"","family":"Pham","given":"Julius C.","non-dropping-particle":"","parse-names":false,"suffix":""},{"dropping-particle":"","family":"Doyle","given":"Peter A.","non-dropping-particle":"","parse-names":false,"suffix":""}],"container-title":"Johns Hopkins APL Technical Digest (Applied Physics Laboratory)","id":"ITEM-1","issue":"4","issued":{"date-parts":[["2013"]]},"page":"354-365","title":"Systems approach and systems engineering applied to health care: Improving patient safety and health care delivery","type":"article-journal","volume":"31"},"uris":["http://www.mendeley.com/documents/?uuid=20338070-7ab9-4f20-b073-147222818f9e"]}],"mendeley":{"formattedCitation":"&lt;sup&gt;38&lt;/sup&gt;","plainTextFormattedCitation":"38","previouslyFormattedCitation":"&lt;sup&gt;38&lt;/sup&gt;"},"properties":{"noteIndex":0},"schema":"https://github.com/citation-style-language/schema/raw/master/csl-citation.json"}</w:instrText>
      </w:r>
      <w:r w:rsidR="007B2B92" w:rsidRPr="00777476">
        <w:fldChar w:fldCharType="separate"/>
      </w:r>
      <w:r w:rsidR="00A96E1C" w:rsidRPr="00A96E1C">
        <w:rPr>
          <w:noProof/>
          <w:vertAlign w:val="superscript"/>
        </w:rPr>
        <w:t>38</w:t>
      </w:r>
      <w:r w:rsidR="007B2B92" w:rsidRPr="00777476">
        <w:fldChar w:fldCharType="end"/>
      </w:r>
      <w:r w:rsidR="007B2B92" w:rsidRPr="00777476">
        <w:t xml:space="preserve"> describe such an approach</w:t>
      </w:r>
      <w:r w:rsidR="009D3810" w:rsidRPr="00777476">
        <w:t xml:space="preserve"> with a case study on medication infusion pumps</w:t>
      </w:r>
      <w:r w:rsidR="00EA0ACB">
        <w:t>,</w:t>
      </w:r>
      <w:r w:rsidR="009D3810" w:rsidRPr="00777476">
        <w:t xml:space="preserve"> </w:t>
      </w:r>
      <w:r w:rsidR="00EA0ACB">
        <w:t xml:space="preserve">while </w:t>
      </w:r>
      <w:r w:rsidR="007B2B92" w:rsidRPr="00777476">
        <w:t>the Systems Engineering Initi</w:t>
      </w:r>
      <w:r w:rsidR="00CE0FE4">
        <w:t>ative for Patient Safety model</w:t>
      </w:r>
      <w:r w:rsidR="007B2B92" w:rsidRPr="00777476">
        <w:t xml:space="preserve"> </w:t>
      </w:r>
      <w:r w:rsidR="009D3810" w:rsidRPr="00777476">
        <w:t>provides a framework for understanding the structures, processes and outcomes in healthcare, more generally.</w:t>
      </w:r>
      <w:r w:rsidR="00EA0ACB" w:rsidRPr="00777476">
        <w:fldChar w:fldCharType="begin" w:fldLock="1"/>
      </w:r>
      <w:r w:rsidR="00EA0ACB">
        <w:instrText>ADDIN CSL_CITATION {"citationItems":[{"id":"ITEM-1","itemData":{"DOI":"10.1080/00140139.2013.838643.SEIPS","ISBN":"1608263142","author":[{"dropping-particle":"","family":"Holden","given":"Richard J.","non-dropping-particle":"","parse-names":false,"suffix":""},{"dropping-particle":"","family":"Carayon","given":"Pascale","non-dropping-particle":"","parse-names":false,"suffix":""},{"dropping-particle":"","family":"Gurses","given":"Ayse P.","non-dropping-particle":"","parse-names":false,"suffix":""},{"dropping-particle":"","family":"Hoonakker","given":"Peter L. T.","non-dropping-particle":"","parse-names":false,"suffix":""},{"dropping-particle":"","family":"Hundt","given":"Ann Schoofs","non-dropping-particle":"","parse-names":false,"suffix":""},{"dropping-particle":"","family":"Ozok","given":"A. Ant","non-dropping-particle":"","parse-names":false,"suffix":""},{"dropping-particle":"","family":"Rivera-rodriguez","given":"A. Joy","non-dropping-particle":"","parse-names":false,"suffix":""}],"container-title":"Ergonomics","id":"ITEM-1","issue":"11","issued":{"date-parts":[["2014"]]},"page":"1-30","title":"SEIPS 2.0: A human factors framework for studying and improving the work of healthcare professionals and patients","type":"article-journal","volume":"56"},"uris":["http://www.mendeley.com/documents/?uuid=4615238b-6f51-4c27-bb37-e1c43ef56b1d"]},{"id":"ITEM-2","itemData":{"DOI":"10.1016/j.apergo.2019.103033","ISSN":"18729126","PMID":"31987516","abstract":"The Systems Engineering Initiative for Patient Safety (SEIPS) and SEIPS 2.0 models provide a framework for integrating Human Factors and Ergonomics (HFE) in health care quality and patient safety improvement. As care becomes increasingly distributed over space and time, the “process” component of the SEIPS model needs to evolve and represent this additional complexity. In this paper, we review different ways that the process component of the SEIPS models have been described and applied. We then propose the SEIPS 3.0 model, which expands the process component, using the concept of the patient journey to describe the spatio-temporal distribution of patients’ interactions with multiple care settings over time. This new SEIPS 3.0 sociotechnical systems approach to the patient journey and patient safety poses several conceptual and methodological challenges to HFE researchers and professionals, including the need to consider multiple perspectives, issues with genuine participation, and HFE work at the boundaries.","author":[{"dropping-particle":"","family":"Carayon","given":"Pascale","non-dropping-particle":"","parse-names":false,"suffix":""},{"dropping-particle":"","family":"Wooldridge","given":"Abigail","non-dropping-particle":"","parse-names":false,"suffix":""},{"dropping-particle":"","family":"Hoonakker","given":"Peter","non-dropping-particle":"","parse-names":false,"suffix":""},{"dropping-particle":"","family":"Hundt","given":"Ann Schoofs","non-dropping-particle":"","parse-names":false,"suffix":""},{"dropping-particle":"","family":"Kelly","given":"Michelle M.","non-dropping-particle":"","parse-names":false,"suffix":""}],"container-title":"Applied Ergonomics","id":"ITEM-2","issue":"December 2019","issued":{"date-parts":[["2020"]]},"page":"103033","publisher":"Elsevier Ltd","title":"SEIPS 3.0: Human-centered design of the patient journey for patient safety","type":"article-journal","volume":"84"},"uris":["http://www.mendeley.com/documents/?uuid=c5c45142-d173-408c-92e5-83b22c93ccb2"]}],"mendeley":{"formattedCitation":"&lt;sup&gt;74,75&lt;/sup&gt;","plainTextFormattedCitation":"74,75","previouslyFormattedCitation":"&lt;sup&gt;74,75&lt;/sup&gt;"},"properties":{"noteIndex":0},"schema":"https://github.com/citation-style-language/schema/raw/master/csl-citation.json"}</w:instrText>
      </w:r>
      <w:r w:rsidR="00EA0ACB" w:rsidRPr="00777476">
        <w:fldChar w:fldCharType="separate"/>
      </w:r>
      <w:r w:rsidR="00EA0ACB" w:rsidRPr="00380935">
        <w:rPr>
          <w:noProof/>
          <w:vertAlign w:val="superscript"/>
        </w:rPr>
        <w:t>74,75</w:t>
      </w:r>
      <w:r w:rsidR="00EA0ACB" w:rsidRPr="00777476">
        <w:fldChar w:fldCharType="end"/>
      </w:r>
      <w:r w:rsidR="000147EF" w:rsidRPr="00777476">
        <w:t xml:space="preserve"> These approaches can help to sensitise developers and users of </w:t>
      </w:r>
      <w:r w:rsidR="00CE0FE4">
        <w:t xml:space="preserve">digital health </w:t>
      </w:r>
      <w:r w:rsidR="000147EF" w:rsidRPr="00777476">
        <w:t>to the relationships within healthcare systems that might facilitate unintended consequences.</w:t>
      </w:r>
    </w:p>
    <w:p w14:paraId="1C12E183" w14:textId="02DA1B59" w:rsidR="00EC546B" w:rsidRDefault="00EC546B" w:rsidP="001C7AD9">
      <w:pPr>
        <w:spacing w:after="0" w:line="240" w:lineRule="auto"/>
      </w:pPr>
    </w:p>
    <w:p w14:paraId="0457DBBC" w14:textId="77777777" w:rsidR="003447F2" w:rsidRDefault="003447F2" w:rsidP="001C7AD9">
      <w:pPr>
        <w:spacing w:after="0" w:line="240" w:lineRule="auto"/>
      </w:pPr>
    </w:p>
    <w:p w14:paraId="4E6C1F67" w14:textId="14C5E7EE" w:rsidR="006D4CAF" w:rsidRDefault="006D4CAF" w:rsidP="001C7AD9">
      <w:pPr>
        <w:pStyle w:val="Heading1"/>
        <w:spacing w:before="0" w:line="240" w:lineRule="auto"/>
      </w:pPr>
      <w:commentRangeStart w:id="198"/>
      <w:r>
        <w:t>Conclusion</w:t>
      </w:r>
      <w:commentRangeEnd w:id="198"/>
      <w:r w:rsidR="00AA7D50">
        <w:rPr>
          <w:rStyle w:val="CommentReference"/>
          <w:rFonts w:asciiTheme="minorHAnsi" w:eastAsiaTheme="minorHAnsi" w:hAnsiTheme="minorHAnsi" w:cstheme="minorBidi"/>
        </w:rPr>
        <w:commentReference w:id="198"/>
      </w:r>
    </w:p>
    <w:p w14:paraId="091F891B" w14:textId="480E6768" w:rsidR="009D0DA8" w:rsidRDefault="00123BD5" w:rsidP="001C7AD9">
      <w:pPr>
        <w:spacing w:after="0" w:line="240" w:lineRule="auto"/>
      </w:pPr>
      <w:r>
        <w:t xml:space="preserve">To the authors’ knowledge, this is the first paper in the field of Patient Safety Informatics that has provided a definition and explored its rationale. </w:t>
      </w:r>
      <w:r w:rsidR="00BF48F2">
        <w:t xml:space="preserve">The intention of this article was to begin the process of developing the theoretical and practical foundations of </w:t>
      </w:r>
      <w:r>
        <w:t>Patient S</w:t>
      </w:r>
      <w:r w:rsidR="00BF48F2">
        <w:t xml:space="preserve">afety </w:t>
      </w:r>
      <w:r>
        <w:t>I</w:t>
      </w:r>
      <w:r w:rsidR="00BF48F2">
        <w:t xml:space="preserve">nformatics, </w:t>
      </w:r>
      <w:r w:rsidR="000C18C4">
        <w:t xml:space="preserve">answering calls for </w:t>
      </w:r>
      <w:r w:rsidR="00E014A9">
        <w:t>practical progress in safety science</w:t>
      </w:r>
      <w:r w:rsidR="00E014A9">
        <w:fldChar w:fldCharType="begin" w:fldLock="1"/>
      </w:r>
      <w:r w:rsidR="00E145F4">
        <w:instrText>ADDIN CSL_CITATION {"citationItems":[{"id":"ITEM-1","itemData":{"DOI":"10.1016/j.ssci.2020.104654","ISSN":"18791042","abstract":"In the field of safety science, we have stopped competing empirically. The theorists fight each other with keynotes and editorials, the empiricists tinker within the boundaries of existing theory, and the practitioners use neither theory nor evidence to determine their activities. As a result, safety science is advancing very slowly, despite a high and increasing volume of research activity and publication. The journal Safety Science alone has published over a thousand articles in the past five years and has rejected over five thousand. Some of those articles were the capstones of PhD projects. Some were the outputs of publicly or industry-funded research. Most represented hundreds of hours of intellectual labour, and substantial emotional commitment. Taken together, this is a massive program of work that has had a marginal impact on moving existing theory or improving safety practice. Whilst it is tempting to believe that this is just the normal grunt-work of science – small steps, dead ends, and occasional breakthroughs – a close examination of the work being produced makes clear that the unproductive effort is not necessary swarf from the machine-work of making knowledge, but waste caused by poorly directed or poorly designed research. Such squandering of energy, talent and resources makes us furious. This paper, targeted at the Special Issue on the Future of Safety Science, is a proposal for how we should frame our empirical contributions so that safety science (and the journal Safety Science) has a positive future. For a field of research to move forward, each new project or paper must strive to change what has come before – adding, synthesising, testing, tearing down or making anew. Not every piece of work will be successful in creating lasting change – but every piece of work must genuinely try to advance current theory. The paper frames and justifies a set of commitments by the authors in order to find a brighter future for safety science and invites readers to share those commitments.","author":[{"dropping-particle":"","family":"Rae","given":"Andrew","non-dropping-particle":"","parse-names":false,"suffix":""},{"dropping-particle":"","family":"Provan","given":"David","non-dropping-particle":"","parse-names":false,"suffix":""},{"dropping-particle":"","family":"Aboelssaad","given":"Hossam","non-dropping-particle":"","parse-names":false,"suffix":""},{"dropping-particle":"","family":"Alexander","given":"Rob","non-dropping-particle":"","parse-names":false,"suffix":""}],"container-title":"Safety Science","id":"ITEM-1","issue":"June","issued":{"date-parts":[["2020"]]},"title":"A manifesto for Reality-based Safety Science","type":"article-journal","volume":"126"},"uris":["http://www.mendeley.com/documents/?uuid=99972d8d-196d-4a3a-b777-5ccd4da08d63"]}],"mendeley":{"formattedCitation":"&lt;sup&gt;87&lt;/sup&gt;","plainTextFormattedCitation":"87","previouslyFormattedCitation":"&lt;sup&gt;87&lt;/sup&gt;"},"properties":{"noteIndex":0},"schema":"https://github.com/citation-style-language/schema/raw/master/csl-citation.json"}</w:instrText>
      </w:r>
      <w:r w:rsidR="00E014A9">
        <w:rPr>
          <w:vertAlign w:val="superscript"/>
        </w:rPr>
        <w:fldChar w:fldCharType="separate"/>
      </w:r>
      <w:r w:rsidR="00E145F4" w:rsidRPr="00E145F4">
        <w:rPr>
          <w:noProof/>
          <w:vertAlign w:val="superscript"/>
        </w:rPr>
        <w:t>87</w:t>
      </w:r>
      <w:r w:rsidR="00E014A9">
        <w:fldChar w:fldCharType="end"/>
      </w:r>
      <w:r w:rsidR="00E014A9">
        <w:t xml:space="preserve"> and </w:t>
      </w:r>
      <w:r w:rsidR="00A96E1C">
        <w:t>a unifying theory</w:t>
      </w:r>
      <w:r w:rsidR="00BF48F2">
        <w:fldChar w:fldCharType="begin" w:fldLock="1"/>
      </w:r>
      <w:r w:rsidR="00E145F4">
        <w:instrText>ADDIN CSL_CITATION {"citationItems":[{"id":"ITEM-1","itemData":{"DOI":"10.1016/j.ssci.2019.104593","ISSN":"18791042","abstract":"Ever since safety started to be investigated in a consistent manner, around 150 years ago, there has been a tremendous improvement, both in our understanding of accident processes, and in reduction of harm and damage caused by these occupational and major accidents. Major improvements in safety theories, models and metaphors were made after World War II, with the late 1970s till the late 1990s as the ‘golden years’. But still these major accidents occur and they will keep prompting future scientific developments in safety, as they have done in the past. Reducing the frequency of major accidents remains challenging. Improving design and automation, as starting point for safety has its limits due to the complexity of processes and the inability to foresee all safety related conflicts. The modern emphasis to assure the capacity to handle unforeseen events, such as resilience promises to deliver, will become even more important in the future. Inherent safe design on the other hand make a sensible approach when designing production processes for emerging and future technologies, like nano- and biotechnology. Also, it will remain difficult for small and medium sized enterprises to adhere to complicated laws and regulations. In addition, an increased participation of stakeholder groups makes future safety decision-making even more challenging than it already is today. Yet we foresee that there may be grounds for change in which safety rules, laws and regulations are set aside, the bureaucratic approach towards safety is stopped and the focus is on dynamic accident processes detection. Today, methods are developed to automatically assess time-dependant advancement of accident scenarios and barrier degradation. This direction will contribute substantially to a future higher level of safety in different industrial sectors and might alleviate the emphasis on bureaucracy. We end with developments in two countries where safety and safety science is emerging.","author":[{"dropping-particle":"","family":"Swuste","given":"Paul","non-dropping-particle":"","parse-names":false,"suffix":""},{"dropping-particle":"","family":"Groeneweg","given":"Jop","non-dropping-particle":"","parse-names":false,"suffix":""},{"dropping-particle":"","family":"Gulijk","given":"Coen","non-dropping-particle":"van","parse-names":false,"suffix":""},{"dropping-particle":"","family":"Zwaard","given":"Walter","non-dropping-particle":"","parse-names":false,"suffix":""},{"dropping-particle":"","family":"Lemkowitz","given":"Saul","non-dropping-particle":"","parse-names":false,"suffix":""},{"dropping-particle":"","family":"Oostendorp","given":"Yvette","non-dropping-particle":"","parse-names":false,"suffix":""}],"container-title":"Safety Science","id":"ITEM-1","issue":"September 2019","issued":{"date-parts":[["2020"]]},"page":"104593","publisher":"Elsevier","title":"The future of safety science","type":"article-journal","volume":"125"},"uris":["http://www.mendeley.com/documents/?uuid=d43e1d66-07a7-4147-a2a5-92a9712322ae"]}],"mendeley":{"formattedCitation":"&lt;sup&gt;88&lt;/sup&gt;","plainTextFormattedCitation":"88","previouslyFormattedCitation":"&lt;sup&gt;88&lt;/sup&gt;"},"properties":{"noteIndex":0},"schema":"https://github.com/citation-style-language/schema/raw/master/csl-citation.json"}</w:instrText>
      </w:r>
      <w:r w:rsidR="00BF48F2">
        <w:fldChar w:fldCharType="separate"/>
      </w:r>
      <w:r w:rsidR="00380935" w:rsidRPr="00380935">
        <w:rPr>
          <w:noProof/>
          <w:vertAlign w:val="superscript"/>
        </w:rPr>
        <w:t>88</w:t>
      </w:r>
      <w:r w:rsidR="00BF48F2">
        <w:fldChar w:fldCharType="end"/>
      </w:r>
      <w:r w:rsidR="004345C6">
        <w:t xml:space="preserve">. We presented six challenges posed by emerging </w:t>
      </w:r>
      <w:r>
        <w:t>digital health</w:t>
      </w:r>
      <w:r w:rsidR="004345C6">
        <w:t xml:space="preserve">, described the </w:t>
      </w:r>
      <w:r w:rsidR="004C0C85">
        <w:t>consequence</w:t>
      </w:r>
      <w:r w:rsidR="004345C6">
        <w:t>s for pa</w:t>
      </w:r>
      <w:r w:rsidR="000C18C4">
        <w:t>tient safety, and recommended</w:t>
      </w:r>
      <w:r w:rsidR="004E2BCB">
        <w:t xml:space="preserve"> theoretical and practical mitigations</w:t>
      </w:r>
      <w:r w:rsidR="004345C6">
        <w:t xml:space="preserve">. These challenges, </w:t>
      </w:r>
      <w:r w:rsidR="004C0C85">
        <w:t>consequence</w:t>
      </w:r>
      <w:r w:rsidR="004345C6">
        <w:t>s and recommendations were gathered at a workshop of health informatics researchers</w:t>
      </w:r>
      <w:r w:rsidR="004345C6" w:rsidRPr="00AA44BF">
        <w:t xml:space="preserve"> </w:t>
      </w:r>
      <w:r w:rsidR="004345C6">
        <w:t>focused on exploring the theoretica</w:t>
      </w:r>
      <w:r>
        <w:t>l and practical foundations of Patient S</w:t>
      </w:r>
      <w:r w:rsidR="004345C6">
        <w:t xml:space="preserve">afety </w:t>
      </w:r>
      <w:r>
        <w:t>I</w:t>
      </w:r>
      <w:r w:rsidR="004345C6">
        <w:t>nformatics.</w:t>
      </w:r>
      <w:r w:rsidR="004E2BCB">
        <w:t xml:space="preserve"> </w:t>
      </w:r>
      <w:r w:rsidR="00A2296F">
        <w:t xml:space="preserve">Subsequent workshops in our </w:t>
      </w:r>
      <w:r w:rsidR="000C18C4">
        <w:t xml:space="preserve">series </w:t>
      </w:r>
      <w:r w:rsidR="00A2296F">
        <w:t>will address t</w:t>
      </w:r>
      <w:r w:rsidR="00A2296F" w:rsidRPr="00A2296F">
        <w:t xml:space="preserve">he </w:t>
      </w:r>
      <w:r w:rsidR="004C0C85">
        <w:t>consequence</w:t>
      </w:r>
      <w:r w:rsidR="00A2296F" w:rsidRPr="00A2296F">
        <w:t>s of contemporary safety theory for digital innovation</w:t>
      </w:r>
      <w:r w:rsidR="00A2296F">
        <w:t>, socio</w:t>
      </w:r>
      <w:r>
        <w:t>-</w:t>
      </w:r>
      <w:r w:rsidR="00A2296F">
        <w:t xml:space="preserve">technical evaluation of digital </w:t>
      </w:r>
      <w:r>
        <w:t>health</w:t>
      </w:r>
      <w:r w:rsidR="00A2296F">
        <w:t xml:space="preserve">, and digital </w:t>
      </w:r>
      <w:r>
        <w:t xml:space="preserve">health interventions </w:t>
      </w:r>
      <w:r w:rsidR="00A2296F">
        <w:t xml:space="preserve">designed to improve patient </w:t>
      </w:r>
      <w:commentRangeStart w:id="199"/>
      <w:commentRangeStart w:id="200"/>
      <w:r w:rsidR="00A2296F">
        <w:t>safety</w:t>
      </w:r>
      <w:r w:rsidR="00351A05">
        <w:fldChar w:fldCharType="begin" w:fldLock="1"/>
      </w:r>
      <w:r w:rsidR="00E145F4">
        <w:instrText>ADDIN CSL_CITATION {"citationItems":[{"id":"ITEM-1","itemData":{"URL":"https://github.com/ciaranmci/TheoryDevWrkshop1","accessed":{"date-parts":[["2020","5","14"]]},"author":[{"dropping-particle":"","family":"Johnson","given":"Owen A.","non-dropping-particle":"","parse-names":false,"suffix":""},{"dropping-particle":"","family":"Benn","given":"Jonathan","non-dropping-particle":"","parse-names":false,"suffix":""},{"dropping-particle":"","family":"Habli","given":"Ibrahim","non-dropping-particle":"","parse-names":false,"suffix":""},{"dropping-particle":"","family":"Peek","given":"Niels","non-dropping-particle":"","parse-names":false,"suffix":""},{"dropping-particle":"","family":"McCrorie","given":"Carolyn","non-dropping-particle":"","parse-names":false,"suffix":""},{"dropping-particle":"","family":"McInerney","given":"Ciarán D.","non-dropping-particle":"","parse-names":false,"suffix":""}],"id":"ITEM-1","issued":{"date-parts":[["2020"]]},"title":"Theoretical and practical foundations of Safety Informatics: Workshop programme proposal","type":"webpage"},"uris":["http://www.mendeley.com/documents/?uuid=6b18067f-4748-4eb4-ac03-69620507f4bb"]}],"mendeley":{"formattedCitation":"&lt;sup&gt;89&lt;/sup&gt;","plainTextFormattedCitation":"89","previouslyFormattedCitation":"&lt;sup&gt;89&lt;/sup&gt;"},"properties":{"noteIndex":0},"schema":"https://github.com/citation-style-language/schema/raw/master/csl-citation.json"}</w:instrText>
      </w:r>
      <w:r w:rsidR="00351A05">
        <w:fldChar w:fldCharType="separate"/>
      </w:r>
      <w:r w:rsidR="00380935" w:rsidRPr="00380935">
        <w:rPr>
          <w:noProof/>
          <w:vertAlign w:val="superscript"/>
        </w:rPr>
        <w:t>89</w:t>
      </w:r>
      <w:r w:rsidR="00351A05">
        <w:fldChar w:fldCharType="end"/>
      </w:r>
      <w:r w:rsidR="00A2296F">
        <w:t>.</w:t>
      </w:r>
      <w:commentRangeEnd w:id="199"/>
      <w:r w:rsidR="00EA0ACB">
        <w:rPr>
          <w:rStyle w:val="CommentReference"/>
        </w:rPr>
        <w:commentReference w:id="199"/>
      </w:r>
      <w:commentRangeEnd w:id="200"/>
      <w:r w:rsidR="005804D3">
        <w:rPr>
          <w:rStyle w:val="CommentReference"/>
        </w:rPr>
        <w:commentReference w:id="200"/>
      </w:r>
    </w:p>
    <w:p w14:paraId="219726D7" w14:textId="5B836341" w:rsidR="000B2D7E" w:rsidRDefault="000B2D7E" w:rsidP="001C7AD9">
      <w:pPr>
        <w:spacing w:after="0" w:line="240" w:lineRule="auto"/>
      </w:pPr>
    </w:p>
    <w:p w14:paraId="5A83A754" w14:textId="752395E8" w:rsidR="000B2D7E" w:rsidRDefault="000B2D7E" w:rsidP="001C7AD9">
      <w:pPr>
        <w:spacing w:after="0" w:line="240" w:lineRule="auto"/>
      </w:pPr>
    </w:p>
    <w:p w14:paraId="713ACB55" w14:textId="5D1AD768" w:rsidR="000B2D7E" w:rsidRDefault="000B2D7E" w:rsidP="001C7AD9">
      <w:pPr>
        <w:pStyle w:val="Heading1"/>
        <w:spacing w:before="0" w:line="240" w:lineRule="auto"/>
      </w:pPr>
      <w:r>
        <w:t>References</w:t>
      </w:r>
    </w:p>
    <w:p w14:paraId="69C6A990" w14:textId="338C49A0" w:rsidR="001A5100" w:rsidRDefault="001A5100" w:rsidP="001C7AD9">
      <w:pPr>
        <w:spacing w:after="0" w:line="240" w:lineRule="auto"/>
      </w:pPr>
    </w:p>
    <w:p w14:paraId="4DDBBC0A" w14:textId="77777777" w:rsidR="0076332B" w:rsidRDefault="0076332B" w:rsidP="001C7AD9">
      <w:pPr>
        <w:spacing w:after="0" w:line="240" w:lineRule="auto"/>
      </w:pPr>
    </w:p>
    <w:p w14:paraId="474B2590" w14:textId="77777777" w:rsidR="0076332B" w:rsidRDefault="0076332B">
      <w:r>
        <w:br w:type="page"/>
      </w:r>
    </w:p>
    <w:p w14:paraId="348D6960" w14:textId="77777777" w:rsidR="0076332B" w:rsidRDefault="0076332B" w:rsidP="001C7AD9">
      <w:pPr>
        <w:spacing w:after="0" w:line="240" w:lineRule="auto"/>
        <w:sectPr w:rsidR="0076332B" w:rsidSect="008267F0">
          <w:footerReference w:type="default" r:id="rId15"/>
          <w:pgSz w:w="11906" w:h="16838"/>
          <w:pgMar w:top="1440" w:right="1440" w:bottom="1440" w:left="1440" w:header="708" w:footer="708" w:gutter="0"/>
          <w:cols w:space="708"/>
          <w:docGrid w:linePitch="360"/>
        </w:sectPr>
      </w:pPr>
    </w:p>
    <w:p w14:paraId="27F13FCA" w14:textId="0BE15F78" w:rsidR="0076332B" w:rsidRDefault="0076332B" w:rsidP="001C7AD9">
      <w:pPr>
        <w:spacing w:after="0" w:line="240" w:lineRule="auto"/>
      </w:pPr>
      <w:r>
        <w:lastRenderedPageBreak/>
        <w:t>** Tables and figures must be submitted separately**</w:t>
      </w:r>
    </w:p>
    <w:p w14:paraId="601828C7" w14:textId="2B2F39D3" w:rsidR="00952A2F" w:rsidRDefault="00952A2F" w:rsidP="001C7AD9">
      <w:pPr>
        <w:spacing w:after="0" w:line="240" w:lineRule="auto"/>
      </w:pPr>
      <w:r>
        <w:t>** FYI, tables have to be presented in this simplified format but the Lancet editing team will improve aesthetics **</w:t>
      </w:r>
    </w:p>
    <w:p w14:paraId="42098240" w14:textId="35BF2C85" w:rsidR="0076332B" w:rsidRDefault="0076332B" w:rsidP="001C7AD9">
      <w:pPr>
        <w:spacing w:after="0" w:line="240" w:lineRule="auto"/>
      </w:pPr>
    </w:p>
    <w:tbl>
      <w:tblPr>
        <w:tblStyle w:val="TableGrid"/>
        <w:tblW w:w="0" w:type="auto"/>
        <w:tblLook w:val="04A0" w:firstRow="1" w:lastRow="0" w:firstColumn="1" w:lastColumn="0" w:noHBand="0" w:noVBand="1"/>
      </w:tblPr>
      <w:tblGrid>
        <w:gridCol w:w="1838"/>
        <w:gridCol w:w="1559"/>
        <w:gridCol w:w="1559"/>
      </w:tblGrid>
      <w:tr w:rsidR="0076332B" w:rsidRPr="0076332B" w14:paraId="7A1609D7" w14:textId="77777777" w:rsidTr="0076332B">
        <w:tc>
          <w:tcPr>
            <w:tcW w:w="1838" w:type="dxa"/>
          </w:tcPr>
          <w:p w14:paraId="0FB7D628" w14:textId="77777777" w:rsidR="0076332B" w:rsidRPr="0076332B" w:rsidRDefault="0076332B" w:rsidP="0076332B">
            <w:pPr>
              <w:rPr>
                <w:rFonts w:ascii="Times New Roman" w:hAnsi="Times New Roman" w:cs="Times New Roman"/>
                <w:sz w:val="16"/>
                <w:szCs w:val="16"/>
              </w:rPr>
            </w:pPr>
          </w:p>
        </w:tc>
        <w:tc>
          <w:tcPr>
            <w:tcW w:w="1559" w:type="dxa"/>
          </w:tcPr>
          <w:p w14:paraId="1A9F80DE" w14:textId="77777777" w:rsidR="0076332B" w:rsidRPr="0076332B" w:rsidRDefault="0076332B" w:rsidP="0076332B">
            <w:pPr>
              <w:jc w:val="center"/>
              <w:rPr>
                <w:rFonts w:ascii="Times New Roman" w:hAnsi="Times New Roman" w:cs="Times New Roman"/>
                <w:i/>
                <w:sz w:val="16"/>
                <w:szCs w:val="16"/>
              </w:rPr>
            </w:pPr>
            <w:r w:rsidRPr="0076332B">
              <w:rPr>
                <w:rFonts w:ascii="Times New Roman" w:hAnsi="Times New Roman" w:cs="Times New Roman"/>
                <w:i/>
                <w:sz w:val="16"/>
                <w:szCs w:val="16"/>
              </w:rPr>
              <w:t>New technology</w:t>
            </w:r>
          </w:p>
        </w:tc>
        <w:tc>
          <w:tcPr>
            <w:tcW w:w="1559" w:type="dxa"/>
          </w:tcPr>
          <w:p w14:paraId="741F914C" w14:textId="77777777" w:rsidR="0076332B" w:rsidRPr="0076332B" w:rsidRDefault="0076332B" w:rsidP="0076332B">
            <w:pPr>
              <w:jc w:val="center"/>
              <w:rPr>
                <w:rFonts w:ascii="Times New Roman" w:hAnsi="Times New Roman" w:cs="Times New Roman"/>
                <w:i/>
                <w:sz w:val="16"/>
                <w:szCs w:val="16"/>
              </w:rPr>
            </w:pPr>
            <w:r w:rsidRPr="0076332B">
              <w:rPr>
                <w:rFonts w:ascii="Times New Roman" w:hAnsi="Times New Roman" w:cs="Times New Roman"/>
                <w:i/>
                <w:sz w:val="16"/>
                <w:szCs w:val="16"/>
              </w:rPr>
              <w:t>Existing technology</w:t>
            </w:r>
          </w:p>
        </w:tc>
      </w:tr>
      <w:tr w:rsidR="0076332B" w:rsidRPr="0076332B" w14:paraId="3B8C857E" w14:textId="77777777" w:rsidTr="0076332B">
        <w:tc>
          <w:tcPr>
            <w:tcW w:w="1838" w:type="dxa"/>
          </w:tcPr>
          <w:p w14:paraId="3A84796A" w14:textId="77777777" w:rsidR="0076332B" w:rsidRPr="0076332B" w:rsidRDefault="0076332B" w:rsidP="0076332B">
            <w:pPr>
              <w:jc w:val="right"/>
              <w:rPr>
                <w:rFonts w:ascii="Times New Roman" w:hAnsi="Times New Roman" w:cs="Times New Roman"/>
                <w:i/>
                <w:sz w:val="16"/>
                <w:szCs w:val="16"/>
              </w:rPr>
            </w:pPr>
            <w:r w:rsidRPr="0076332B">
              <w:rPr>
                <w:rFonts w:ascii="Times New Roman" w:hAnsi="Times New Roman" w:cs="Times New Roman"/>
                <w:i/>
                <w:sz w:val="16"/>
                <w:szCs w:val="16"/>
              </w:rPr>
              <w:t>Novel application</w:t>
            </w:r>
          </w:p>
        </w:tc>
        <w:tc>
          <w:tcPr>
            <w:tcW w:w="1559" w:type="dxa"/>
            <w:vAlign w:val="center"/>
          </w:tcPr>
          <w:p w14:paraId="0732982D" w14:textId="77777777" w:rsidR="0076332B" w:rsidRPr="0076332B" w:rsidRDefault="0076332B" w:rsidP="0076332B">
            <w:pPr>
              <w:jc w:val="center"/>
              <w:rPr>
                <w:rFonts w:ascii="Times New Roman" w:hAnsi="Times New Roman" w:cs="Times New Roman"/>
                <w:sz w:val="16"/>
                <w:szCs w:val="16"/>
              </w:rPr>
            </w:pPr>
            <w:r w:rsidRPr="0076332B">
              <w:rPr>
                <w:rFonts w:ascii="Times New Roman" w:hAnsi="Times New Roman" w:cs="Times New Roman"/>
                <w:sz w:val="16"/>
                <w:szCs w:val="16"/>
              </w:rPr>
              <w:t>High risk</w:t>
            </w:r>
          </w:p>
        </w:tc>
        <w:tc>
          <w:tcPr>
            <w:tcW w:w="1559" w:type="dxa"/>
            <w:vAlign w:val="center"/>
          </w:tcPr>
          <w:p w14:paraId="3B04A075" w14:textId="77777777" w:rsidR="0076332B" w:rsidRPr="0076332B" w:rsidRDefault="0076332B" w:rsidP="0076332B">
            <w:pPr>
              <w:jc w:val="center"/>
              <w:rPr>
                <w:rFonts w:ascii="Times New Roman" w:hAnsi="Times New Roman" w:cs="Times New Roman"/>
                <w:sz w:val="16"/>
                <w:szCs w:val="16"/>
              </w:rPr>
            </w:pPr>
            <w:r w:rsidRPr="0076332B">
              <w:rPr>
                <w:rFonts w:ascii="Times New Roman" w:hAnsi="Times New Roman" w:cs="Times New Roman"/>
                <w:sz w:val="16"/>
                <w:szCs w:val="16"/>
              </w:rPr>
              <w:t>Moderate risk</w:t>
            </w:r>
          </w:p>
        </w:tc>
      </w:tr>
      <w:tr w:rsidR="0076332B" w:rsidRPr="0076332B" w14:paraId="13DF760B" w14:textId="77777777" w:rsidTr="0076332B">
        <w:tc>
          <w:tcPr>
            <w:tcW w:w="1838" w:type="dxa"/>
          </w:tcPr>
          <w:p w14:paraId="18E9F636" w14:textId="77777777" w:rsidR="0076332B" w:rsidRPr="0076332B" w:rsidRDefault="0076332B" w:rsidP="0076332B">
            <w:pPr>
              <w:jc w:val="right"/>
              <w:rPr>
                <w:rFonts w:ascii="Times New Roman" w:hAnsi="Times New Roman" w:cs="Times New Roman"/>
                <w:i/>
                <w:sz w:val="16"/>
                <w:szCs w:val="16"/>
              </w:rPr>
            </w:pPr>
            <w:r w:rsidRPr="0076332B">
              <w:rPr>
                <w:rFonts w:ascii="Times New Roman" w:hAnsi="Times New Roman" w:cs="Times New Roman"/>
                <w:i/>
                <w:sz w:val="16"/>
                <w:szCs w:val="16"/>
              </w:rPr>
              <w:t>Familiar application</w:t>
            </w:r>
          </w:p>
        </w:tc>
        <w:tc>
          <w:tcPr>
            <w:tcW w:w="1559" w:type="dxa"/>
            <w:vAlign w:val="center"/>
          </w:tcPr>
          <w:p w14:paraId="62973B60" w14:textId="77777777" w:rsidR="0076332B" w:rsidRPr="0076332B" w:rsidRDefault="0076332B" w:rsidP="0076332B">
            <w:pPr>
              <w:jc w:val="center"/>
              <w:rPr>
                <w:rFonts w:ascii="Times New Roman" w:hAnsi="Times New Roman" w:cs="Times New Roman"/>
                <w:sz w:val="16"/>
                <w:szCs w:val="16"/>
              </w:rPr>
            </w:pPr>
            <w:r w:rsidRPr="0076332B">
              <w:rPr>
                <w:rFonts w:ascii="Times New Roman" w:hAnsi="Times New Roman" w:cs="Times New Roman"/>
                <w:sz w:val="16"/>
                <w:szCs w:val="16"/>
              </w:rPr>
              <w:t>Moderate risk</w:t>
            </w:r>
          </w:p>
        </w:tc>
        <w:tc>
          <w:tcPr>
            <w:tcW w:w="1559" w:type="dxa"/>
            <w:vAlign w:val="center"/>
          </w:tcPr>
          <w:p w14:paraId="5ECDAFD5" w14:textId="77777777" w:rsidR="0076332B" w:rsidRPr="0076332B" w:rsidRDefault="0076332B" w:rsidP="0076332B">
            <w:pPr>
              <w:jc w:val="center"/>
              <w:rPr>
                <w:rFonts w:ascii="Times New Roman" w:hAnsi="Times New Roman" w:cs="Times New Roman"/>
                <w:sz w:val="16"/>
                <w:szCs w:val="16"/>
              </w:rPr>
            </w:pPr>
            <w:r w:rsidRPr="0076332B">
              <w:rPr>
                <w:rFonts w:ascii="Times New Roman" w:hAnsi="Times New Roman" w:cs="Times New Roman"/>
                <w:sz w:val="16"/>
                <w:szCs w:val="16"/>
              </w:rPr>
              <w:t>Low risk</w:t>
            </w:r>
          </w:p>
        </w:tc>
      </w:tr>
      <w:tr w:rsidR="0076332B" w:rsidRPr="0076332B" w14:paraId="742B4AC0" w14:textId="77777777" w:rsidTr="0076332B">
        <w:tc>
          <w:tcPr>
            <w:tcW w:w="4956" w:type="dxa"/>
            <w:gridSpan w:val="3"/>
          </w:tcPr>
          <w:p w14:paraId="263902C0" w14:textId="125D7DA6" w:rsidR="0076332B" w:rsidRPr="0076332B" w:rsidRDefault="0076332B" w:rsidP="000D58CF">
            <w:pPr>
              <w:rPr>
                <w:rFonts w:ascii="Times New Roman" w:hAnsi="Times New Roman" w:cs="Times New Roman"/>
                <w:sz w:val="20"/>
                <w:szCs w:val="16"/>
              </w:rPr>
            </w:pPr>
            <w:r w:rsidRPr="0076332B">
              <w:rPr>
                <w:rFonts w:ascii="Times New Roman" w:hAnsi="Times New Roman" w:cs="Times New Roman"/>
                <w:b/>
                <w:i/>
                <w:sz w:val="20"/>
                <w:szCs w:val="16"/>
              </w:rPr>
              <w:t>Tabl</w:t>
            </w:r>
            <w:r w:rsidR="00342372">
              <w:rPr>
                <w:rFonts w:ascii="Times New Roman" w:hAnsi="Times New Roman" w:cs="Times New Roman"/>
                <w:b/>
                <w:i/>
                <w:sz w:val="20"/>
                <w:szCs w:val="16"/>
              </w:rPr>
              <w:t>e 1</w:t>
            </w:r>
            <w:r>
              <w:rPr>
                <w:rFonts w:ascii="Times New Roman" w:hAnsi="Times New Roman" w:cs="Times New Roman"/>
                <w:b/>
                <w:i/>
                <w:sz w:val="20"/>
                <w:szCs w:val="16"/>
              </w:rPr>
              <w:t>:</w:t>
            </w:r>
            <w:r w:rsidRPr="0076332B">
              <w:rPr>
                <w:rFonts w:ascii="Times New Roman" w:hAnsi="Times New Roman" w:cs="Times New Roman"/>
                <w:b/>
                <w:sz w:val="20"/>
                <w:szCs w:val="16"/>
              </w:rPr>
              <w:t xml:space="preserve"> Contingency table illustrating the risk categories associated with interactions of novel and existing technology and its application. Adapted from </w:t>
            </w:r>
            <w:r w:rsidR="00031A62">
              <w:rPr>
                <w:rFonts w:ascii="Times New Roman" w:hAnsi="Times New Roman" w:cs="Times New Roman"/>
                <w:b/>
                <w:sz w:val="20"/>
                <w:szCs w:val="16"/>
              </w:rPr>
              <w:t>Markus</w:t>
            </w:r>
            <w:r w:rsidRPr="0076332B">
              <w:rPr>
                <w:rFonts w:ascii="Times New Roman" w:hAnsi="Times New Roman" w:cs="Times New Roman"/>
                <w:b/>
                <w:sz w:val="20"/>
                <w:szCs w:val="16"/>
              </w:rPr>
              <w:fldChar w:fldCharType="begin" w:fldLock="1"/>
            </w:r>
            <w:r w:rsidR="00F9365E">
              <w:rPr>
                <w:rFonts w:ascii="Times New Roman" w:hAnsi="Times New Roman" w:cs="Times New Roman"/>
                <w:b/>
                <w:sz w:val="20"/>
                <w:szCs w:val="16"/>
              </w:rPr>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lt;sup&gt;16&lt;/sup&gt;","plainTextFormattedCitation":"16","previouslyFormattedCitation":"&lt;sup&gt;16&lt;/sup&gt;"},"properties":{"noteIndex":0},"schema":"https://github.com/citation-style-language/schema/raw/master/csl-citation.json"}</w:instrText>
            </w:r>
            <w:r w:rsidRPr="0076332B">
              <w:rPr>
                <w:rFonts w:ascii="Times New Roman" w:hAnsi="Times New Roman" w:cs="Times New Roman"/>
                <w:b/>
                <w:sz w:val="20"/>
                <w:szCs w:val="16"/>
              </w:rPr>
              <w:fldChar w:fldCharType="separate"/>
            </w:r>
            <w:r w:rsidR="00F9365E" w:rsidRPr="00F9365E">
              <w:rPr>
                <w:rFonts w:ascii="Times New Roman" w:hAnsi="Times New Roman" w:cs="Times New Roman"/>
                <w:noProof/>
                <w:sz w:val="20"/>
                <w:szCs w:val="16"/>
                <w:vertAlign w:val="superscript"/>
              </w:rPr>
              <w:t>16</w:t>
            </w:r>
            <w:r w:rsidRPr="0076332B">
              <w:rPr>
                <w:rFonts w:ascii="Times New Roman" w:hAnsi="Times New Roman" w:cs="Times New Roman"/>
                <w:b/>
                <w:sz w:val="20"/>
                <w:szCs w:val="16"/>
              </w:rPr>
              <w:fldChar w:fldCharType="end"/>
            </w:r>
            <w:r w:rsidRPr="0076332B">
              <w:rPr>
                <w:rFonts w:ascii="Times New Roman" w:hAnsi="Times New Roman" w:cs="Times New Roman"/>
                <w:b/>
                <w:sz w:val="20"/>
                <w:szCs w:val="16"/>
              </w:rPr>
              <w:t>.</w:t>
            </w:r>
          </w:p>
        </w:tc>
      </w:tr>
    </w:tbl>
    <w:p w14:paraId="5A061C5F" w14:textId="3D2885F0" w:rsidR="0076332B" w:rsidRDefault="0076332B" w:rsidP="001C7AD9">
      <w:pPr>
        <w:spacing w:after="0" w:line="240" w:lineRule="auto"/>
      </w:pPr>
    </w:p>
    <w:p w14:paraId="56A721E0" w14:textId="263F6AAD" w:rsidR="0076332B" w:rsidRDefault="0076332B" w:rsidP="001C7AD9">
      <w:pPr>
        <w:spacing w:after="0" w:line="240" w:lineRule="auto"/>
      </w:pPr>
    </w:p>
    <w:p w14:paraId="3B2B4B7B" w14:textId="77777777" w:rsidR="0076332B" w:rsidRDefault="0076332B" w:rsidP="001C7AD9">
      <w:pPr>
        <w:spacing w:after="0" w:line="240" w:lineRule="auto"/>
      </w:pPr>
    </w:p>
    <w:tbl>
      <w:tblPr>
        <w:tblW w:w="125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
        <w:gridCol w:w="3220"/>
        <w:gridCol w:w="2693"/>
        <w:gridCol w:w="3544"/>
        <w:gridCol w:w="913"/>
        <w:gridCol w:w="913"/>
        <w:gridCol w:w="910"/>
        <w:gridCol w:w="20"/>
      </w:tblGrid>
      <w:tr w:rsidR="0076332B" w:rsidRPr="00A71A27" w14:paraId="0AEF4C60" w14:textId="77777777" w:rsidTr="0076332B">
        <w:trPr>
          <w:gridAfter w:val="1"/>
          <w:wAfter w:w="20" w:type="dxa"/>
          <w:trHeight w:val="557"/>
        </w:trPr>
        <w:tc>
          <w:tcPr>
            <w:tcW w:w="319" w:type="dxa"/>
            <w:shd w:val="clear" w:color="auto" w:fill="auto"/>
            <w:vAlign w:val="center"/>
            <w:hideMark/>
          </w:tcPr>
          <w:p w14:paraId="7CE8C38B"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3220" w:type="dxa"/>
            <w:shd w:val="clear" w:color="auto" w:fill="auto"/>
            <w:vAlign w:val="center"/>
            <w:hideMark/>
          </w:tcPr>
          <w:p w14:paraId="08A29EBD"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r w:rsidRPr="00A71A27">
              <w:rPr>
                <w:rFonts w:ascii="Times New Roman" w:eastAsia="Times New Roman" w:hAnsi="Times New Roman" w:cs="Times New Roman"/>
                <w:b/>
                <w:bCs/>
                <w:color w:val="000000"/>
                <w:sz w:val="16"/>
                <w:szCs w:val="16"/>
                <w:lang w:eastAsia="en-GB"/>
              </w:rPr>
              <w:t xml:space="preserve">Challenges </w:t>
            </w:r>
          </w:p>
        </w:tc>
        <w:tc>
          <w:tcPr>
            <w:tcW w:w="2693" w:type="dxa"/>
            <w:shd w:val="clear" w:color="auto" w:fill="auto"/>
            <w:vAlign w:val="center"/>
            <w:hideMark/>
          </w:tcPr>
          <w:p w14:paraId="61B07A38"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commentRangeStart w:id="201"/>
            <w:r w:rsidRPr="00A71A27">
              <w:rPr>
                <w:rFonts w:ascii="Times New Roman" w:eastAsia="Times New Roman" w:hAnsi="Times New Roman" w:cs="Times New Roman"/>
                <w:b/>
                <w:bCs/>
                <w:color w:val="000000"/>
                <w:sz w:val="16"/>
                <w:szCs w:val="16"/>
                <w:lang w:eastAsia="en-GB"/>
              </w:rPr>
              <w:t xml:space="preserve">Consequences for patient safety </w:t>
            </w:r>
            <w:commentRangeEnd w:id="201"/>
            <w:r w:rsidR="00B118BA">
              <w:rPr>
                <w:rStyle w:val="CommentReference"/>
              </w:rPr>
              <w:commentReference w:id="201"/>
            </w:r>
          </w:p>
        </w:tc>
        <w:tc>
          <w:tcPr>
            <w:tcW w:w="3544" w:type="dxa"/>
            <w:shd w:val="clear" w:color="auto" w:fill="auto"/>
            <w:noWrap/>
            <w:vAlign w:val="center"/>
            <w:hideMark/>
          </w:tcPr>
          <w:p w14:paraId="4A4DB413"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r w:rsidRPr="00A71A27">
              <w:rPr>
                <w:rFonts w:ascii="Times New Roman" w:eastAsia="Times New Roman" w:hAnsi="Times New Roman" w:cs="Times New Roman"/>
                <w:b/>
                <w:bCs/>
                <w:color w:val="000000"/>
                <w:sz w:val="16"/>
                <w:szCs w:val="16"/>
                <w:lang w:eastAsia="en-GB"/>
              </w:rPr>
              <w:t xml:space="preserve">Recommendations </w:t>
            </w:r>
          </w:p>
        </w:tc>
        <w:tc>
          <w:tcPr>
            <w:tcW w:w="913" w:type="dxa"/>
            <w:shd w:val="clear" w:color="auto" w:fill="auto"/>
            <w:vAlign w:val="center"/>
            <w:hideMark/>
          </w:tcPr>
          <w:p w14:paraId="22020ECD"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w:t>
            </w:r>
          </w:p>
          <w:p w14:paraId="43FE9667"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w:t>
            </w:r>
          </w:p>
          <w:p w14:paraId="18DCD5A5"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 </w:t>
            </w:r>
          </w:p>
        </w:tc>
        <w:tc>
          <w:tcPr>
            <w:tcW w:w="913" w:type="dxa"/>
            <w:shd w:val="clear" w:color="auto" w:fill="auto"/>
            <w:vAlign w:val="center"/>
            <w:hideMark/>
          </w:tcPr>
          <w:p w14:paraId="6AFCE7D1"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w:t>
            </w:r>
          </w:p>
          <w:p w14:paraId="035624B5"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use of</w:t>
            </w:r>
          </w:p>
          <w:p w14:paraId="1ACAD6E6"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w:t>
            </w:r>
          </w:p>
        </w:tc>
        <w:tc>
          <w:tcPr>
            <w:tcW w:w="910" w:type="dxa"/>
            <w:shd w:val="clear" w:color="auto" w:fill="auto"/>
            <w:vAlign w:val="center"/>
            <w:hideMark/>
          </w:tcPr>
          <w:p w14:paraId="72A2F04C"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HIT to</w:t>
            </w:r>
          </w:p>
          <w:p w14:paraId="6FE97D08"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improv</w:t>
            </w:r>
            <w:r>
              <w:rPr>
                <w:rFonts w:ascii="Times New Roman" w:eastAsia="Times New Roman" w:hAnsi="Times New Roman" w:cs="Times New Roman"/>
                <w:b/>
                <w:bCs/>
                <w:color w:val="000000"/>
                <w:sz w:val="16"/>
                <w:szCs w:val="16"/>
                <w:lang w:eastAsia="en-GB"/>
              </w:rPr>
              <w:t>e</w:t>
            </w:r>
          </w:p>
          <w:p w14:paraId="6B6E8B9F" w14:textId="77777777" w:rsidR="0076332B" w:rsidRPr="00A71A27" w:rsidRDefault="0076332B" w:rsidP="0076332B">
            <w:pPr>
              <w:spacing w:after="0" w:line="240" w:lineRule="auto"/>
              <w:jc w:val="center"/>
              <w:rPr>
                <w:rFonts w:ascii="Times New Roman" w:eastAsia="Times New Roman" w:hAnsi="Times New Roman" w:cs="Times New Roman"/>
                <w:b/>
                <w:bCs/>
                <w:color w:val="000000"/>
                <w:sz w:val="16"/>
                <w:szCs w:val="16"/>
                <w:lang w:eastAsia="en-GB"/>
              </w:rPr>
            </w:pPr>
            <w:r w:rsidRPr="00A71A27">
              <w:rPr>
                <w:rFonts w:ascii="Times New Roman" w:eastAsia="Times New Roman" w:hAnsi="Times New Roman" w:cs="Times New Roman"/>
                <w:b/>
                <w:bCs/>
                <w:color w:val="000000"/>
                <w:sz w:val="16"/>
                <w:szCs w:val="16"/>
                <w:lang w:eastAsia="en-GB"/>
              </w:rPr>
              <w:t>safety</w:t>
            </w:r>
          </w:p>
        </w:tc>
      </w:tr>
      <w:tr w:rsidR="0076332B" w:rsidRPr="00A71A27" w14:paraId="6F31BFB7" w14:textId="77777777" w:rsidTr="0076332B">
        <w:trPr>
          <w:gridAfter w:val="1"/>
          <w:wAfter w:w="20" w:type="dxa"/>
          <w:trHeight w:val="290"/>
        </w:trPr>
        <w:tc>
          <w:tcPr>
            <w:tcW w:w="319" w:type="dxa"/>
            <w:shd w:val="clear" w:color="auto" w:fill="auto"/>
            <w:vAlign w:val="center"/>
            <w:hideMark/>
          </w:tcPr>
          <w:p w14:paraId="1951AADC" w14:textId="77777777" w:rsidR="0076332B" w:rsidRPr="00A71A27" w:rsidRDefault="0076332B" w:rsidP="0076332B">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1</w:t>
            </w:r>
          </w:p>
        </w:tc>
        <w:tc>
          <w:tcPr>
            <w:tcW w:w="3220" w:type="dxa"/>
            <w:shd w:val="clear" w:color="auto" w:fill="auto"/>
            <w:vAlign w:val="center"/>
            <w:hideMark/>
          </w:tcPr>
          <w:p w14:paraId="6D14854C"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Difficult to conceptualise threats to patient</w:t>
            </w:r>
          </w:p>
        </w:tc>
        <w:tc>
          <w:tcPr>
            <w:tcW w:w="2693" w:type="dxa"/>
            <w:shd w:val="clear" w:color="auto" w:fill="auto"/>
            <w:vAlign w:val="center"/>
            <w:hideMark/>
          </w:tcPr>
          <w:p w14:paraId="474AAA79"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Inadequate consideration of threats</w:t>
            </w:r>
          </w:p>
        </w:tc>
        <w:tc>
          <w:tcPr>
            <w:tcW w:w="3544" w:type="dxa"/>
            <w:shd w:val="clear" w:color="auto" w:fill="auto"/>
            <w:vAlign w:val="center"/>
            <w:hideMark/>
          </w:tcPr>
          <w:p w14:paraId="167AB329"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Systems approach to conceptualising risk</w:t>
            </w:r>
            <w:r w:rsidRPr="00A71A27">
              <w:rPr>
                <w:rFonts w:ascii="Times New Roman" w:eastAsia="Times New Roman" w:hAnsi="Times New Roman" w:cs="Times New Roman"/>
                <w:color w:val="000000"/>
                <w:sz w:val="16"/>
                <w:szCs w:val="16"/>
                <w:vertAlign w:val="superscript"/>
                <w:lang w:eastAsia="en-GB"/>
              </w:rPr>
              <w:t>T</w:t>
            </w:r>
            <w:r>
              <w:rPr>
                <w:rFonts w:ascii="Times New Roman" w:eastAsia="Times New Roman" w:hAnsi="Times New Roman" w:cs="Times New Roman"/>
                <w:color w:val="000000"/>
                <w:sz w:val="16"/>
                <w:szCs w:val="16"/>
                <w:lang w:eastAsia="en-GB"/>
              </w:rPr>
              <w:t>; Safety</w:t>
            </w:r>
          </w:p>
        </w:tc>
        <w:tc>
          <w:tcPr>
            <w:tcW w:w="913" w:type="dxa"/>
            <w:shd w:val="clear" w:color="auto" w:fill="auto"/>
            <w:vAlign w:val="center"/>
            <w:hideMark/>
          </w:tcPr>
          <w:p w14:paraId="7C37DF24"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06787193"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55A9D3DE"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07D428E3" w14:textId="77777777" w:rsidTr="0076332B">
        <w:trPr>
          <w:gridAfter w:val="1"/>
          <w:wAfter w:w="20" w:type="dxa"/>
          <w:trHeight w:val="260"/>
        </w:trPr>
        <w:tc>
          <w:tcPr>
            <w:tcW w:w="319" w:type="dxa"/>
            <w:shd w:val="clear" w:color="auto" w:fill="auto"/>
            <w:vAlign w:val="center"/>
            <w:hideMark/>
          </w:tcPr>
          <w:p w14:paraId="6294C80A"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00CB0B84"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safety from non-physical innovations.</w:t>
            </w:r>
          </w:p>
        </w:tc>
        <w:tc>
          <w:tcPr>
            <w:tcW w:w="2693" w:type="dxa"/>
            <w:shd w:val="clear" w:color="auto" w:fill="auto"/>
            <w:vAlign w:val="center"/>
            <w:hideMark/>
          </w:tcPr>
          <w:p w14:paraId="08857F4E"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to patient safety.</w:t>
            </w:r>
          </w:p>
        </w:tc>
        <w:tc>
          <w:tcPr>
            <w:tcW w:w="3544" w:type="dxa"/>
            <w:shd w:val="clear" w:color="auto" w:fill="auto"/>
            <w:vAlign w:val="center"/>
            <w:hideMark/>
          </w:tcPr>
          <w:p w14:paraId="0471773B"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cases</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Socio-technical perspective</w:t>
            </w:r>
          </w:p>
        </w:tc>
        <w:tc>
          <w:tcPr>
            <w:tcW w:w="913" w:type="dxa"/>
            <w:shd w:val="clear" w:color="auto" w:fill="auto"/>
            <w:vAlign w:val="center"/>
            <w:hideMark/>
          </w:tcPr>
          <w:p w14:paraId="0FF7D1A4"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31322914"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6C5EB1B4"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644762B6" w14:textId="77777777" w:rsidTr="0076332B">
        <w:trPr>
          <w:gridAfter w:val="1"/>
          <w:wAfter w:w="20" w:type="dxa"/>
          <w:trHeight w:val="260"/>
        </w:trPr>
        <w:tc>
          <w:tcPr>
            <w:tcW w:w="319" w:type="dxa"/>
            <w:shd w:val="clear" w:color="auto" w:fill="auto"/>
            <w:vAlign w:val="center"/>
            <w:hideMark/>
          </w:tcPr>
          <w:p w14:paraId="71314A47" w14:textId="77777777" w:rsidR="0076332B" w:rsidRPr="00A71A27" w:rsidRDefault="0076332B" w:rsidP="0076332B">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2</w:t>
            </w:r>
          </w:p>
        </w:tc>
        <w:tc>
          <w:tcPr>
            <w:tcW w:w="3220" w:type="dxa"/>
            <w:shd w:val="clear" w:color="auto" w:fill="auto"/>
            <w:vAlign w:val="center"/>
            <w:hideMark/>
          </w:tcPr>
          <w:p w14:paraId="0AFB8061"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 xml:space="preserve">Unclear how to </w:t>
            </w:r>
            <w:commentRangeStart w:id="202"/>
            <w:r w:rsidRPr="00A71A27">
              <w:rPr>
                <w:rFonts w:ascii="Times New Roman" w:eastAsia="Times New Roman" w:hAnsi="Times New Roman" w:cs="Times New Roman"/>
                <w:color w:val="000000"/>
                <w:sz w:val="16"/>
                <w:szCs w:val="16"/>
                <w:lang w:eastAsia="en-GB"/>
              </w:rPr>
              <w:t xml:space="preserve">sensibly </w:t>
            </w:r>
            <w:commentRangeEnd w:id="202"/>
            <w:r w:rsidR="00B118BA">
              <w:rPr>
                <w:rStyle w:val="CommentReference"/>
              </w:rPr>
              <w:commentReference w:id="202"/>
            </w:r>
            <w:r w:rsidRPr="00A71A27">
              <w:rPr>
                <w:rFonts w:ascii="Times New Roman" w:eastAsia="Times New Roman" w:hAnsi="Times New Roman" w:cs="Times New Roman"/>
                <w:color w:val="000000"/>
                <w:sz w:val="16"/>
                <w:szCs w:val="16"/>
                <w:lang w:eastAsia="en-GB"/>
              </w:rPr>
              <w:t>integrate and</w:t>
            </w:r>
          </w:p>
        </w:tc>
        <w:tc>
          <w:tcPr>
            <w:tcW w:w="2693" w:type="dxa"/>
            <w:shd w:val="clear" w:color="auto" w:fill="auto"/>
            <w:vAlign w:val="center"/>
            <w:hideMark/>
          </w:tcPr>
          <w:p w14:paraId="6D78C301"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Mi</w:t>
            </w:r>
            <w:r>
              <w:rPr>
                <w:rFonts w:ascii="Times New Roman" w:eastAsia="Times New Roman" w:hAnsi="Times New Roman" w:cs="Times New Roman"/>
                <w:color w:val="000000"/>
                <w:sz w:val="16"/>
                <w:szCs w:val="16"/>
                <w:lang w:eastAsia="en-GB"/>
              </w:rPr>
              <w:t>ssed opportunities to use data;</w:t>
            </w:r>
          </w:p>
        </w:tc>
        <w:tc>
          <w:tcPr>
            <w:tcW w:w="3544" w:type="dxa"/>
            <w:shd w:val="clear" w:color="auto" w:fill="auto"/>
            <w:vAlign w:val="center"/>
            <w:hideMark/>
          </w:tcPr>
          <w:p w14:paraId="4CDDFF4A"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Dynamic an</w:t>
            </w:r>
            <w:r>
              <w:rPr>
                <w:rFonts w:ascii="Times New Roman" w:eastAsia="Times New Roman" w:hAnsi="Times New Roman" w:cs="Times New Roman"/>
                <w:color w:val="000000"/>
                <w:sz w:val="16"/>
                <w:szCs w:val="16"/>
                <w:lang w:eastAsia="en-GB"/>
              </w:rPr>
              <w:t>d causal modelling continuously</w:t>
            </w:r>
          </w:p>
        </w:tc>
        <w:tc>
          <w:tcPr>
            <w:tcW w:w="913" w:type="dxa"/>
            <w:shd w:val="clear" w:color="auto" w:fill="auto"/>
            <w:vAlign w:val="center"/>
            <w:hideMark/>
          </w:tcPr>
          <w:p w14:paraId="7B979285"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00DCF3F4"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37878007"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r>
      <w:tr w:rsidR="0076332B" w:rsidRPr="00A71A27" w14:paraId="65FD3532" w14:textId="77777777" w:rsidTr="0076332B">
        <w:trPr>
          <w:gridAfter w:val="1"/>
          <w:wAfter w:w="20" w:type="dxa"/>
          <w:trHeight w:val="260"/>
        </w:trPr>
        <w:tc>
          <w:tcPr>
            <w:tcW w:w="319" w:type="dxa"/>
            <w:shd w:val="clear" w:color="auto" w:fill="auto"/>
            <w:vAlign w:val="center"/>
            <w:hideMark/>
          </w:tcPr>
          <w:p w14:paraId="21A2C114"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7BD5D163"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interpret new and voluminous data streams.</w:t>
            </w:r>
          </w:p>
        </w:tc>
        <w:tc>
          <w:tcPr>
            <w:tcW w:w="2693" w:type="dxa"/>
            <w:shd w:val="clear" w:color="auto" w:fill="auto"/>
            <w:vAlign w:val="center"/>
            <w:hideMark/>
          </w:tcPr>
          <w:p w14:paraId="54CEBAD9"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Inappropriate use of data; Biased use</w:t>
            </w:r>
          </w:p>
        </w:tc>
        <w:tc>
          <w:tcPr>
            <w:tcW w:w="3544" w:type="dxa"/>
            <w:shd w:val="clear" w:color="auto" w:fill="auto"/>
            <w:vAlign w:val="center"/>
            <w:hideMark/>
          </w:tcPr>
          <w:p w14:paraId="19E308A7"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surveilled for performance</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Middleware for</w:t>
            </w:r>
          </w:p>
        </w:tc>
        <w:tc>
          <w:tcPr>
            <w:tcW w:w="913" w:type="dxa"/>
            <w:shd w:val="clear" w:color="auto" w:fill="auto"/>
            <w:vAlign w:val="center"/>
            <w:hideMark/>
          </w:tcPr>
          <w:p w14:paraId="35CF9EC6"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790ADCEE"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30CA8FD9"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5E2B266B" w14:textId="77777777" w:rsidTr="0076332B">
        <w:trPr>
          <w:gridAfter w:val="1"/>
          <w:wAfter w:w="20" w:type="dxa"/>
          <w:trHeight w:val="260"/>
        </w:trPr>
        <w:tc>
          <w:tcPr>
            <w:tcW w:w="319" w:type="dxa"/>
            <w:shd w:val="clear" w:color="auto" w:fill="auto"/>
            <w:vAlign w:val="center"/>
            <w:hideMark/>
          </w:tcPr>
          <w:p w14:paraId="3DEEB64D"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09D47A79"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376B26E9"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of data.</w:t>
            </w:r>
          </w:p>
        </w:tc>
        <w:tc>
          <w:tcPr>
            <w:tcW w:w="3544" w:type="dxa"/>
            <w:shd w:val="clear" w:color="auto" w:fill="auto"/>
            <w:vAlign w:val="center"/>
            <w:hideMark/>
          </w:tcPr>
          <w:p w14:paraId="24C07FE7"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interoperability</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Standards for linkage and</w:t>
            </w:r>
          </w:p>
        </w:tc>
        <w:tc>
          <w:tcPr>
            <w:tcW w:w="913" w:type="dxa"/>
            <w:shd w:val="clear" w:color="auto" w:fill="auto"/>
            <w:vAlign w:val="center"/>
            <w:hideMark/>
          </w:tcPr>
          <w:p w14:paraId="07F790CC"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3F7A8759"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AA745BC"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34DED811" w14:textId="77777777" w:rsidTr="0076332B">
        <w:trPr>
          <w:gridAfter w:val="1"/>
          <w:wAfter w:w="20" w:type="dxa"/>
          <w:trHeight w:val="260"/>
        </w:trPr>
        <w:tc>
          <w:tcPr>
            <w:tcW w:w="319" w:type="dxa"/>
            <w:shd w:val="clear" w:color="auto" w:fill="auto"/>
            <w:vAlign w:val="center"/>
            <w:hideMark/>
          </w:tcPr>
          <w:p w14:paraId="386DD101"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67F7F00C"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2DC0F0A6"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5DDCE68C"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exchange of healthcare data</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Automated anomaly</w:t>
            </w:r>
          </w:p>
        </w:tc>
        <w:tc>
          <w:tcPr>
            <w:tcW w:w="913" w:type="dxa"/>
            <w:shd w:val="clear" w:color="auto" w:fill="auto"/>
            <w:vAlign w:val="center"/>
            <w:hideMark/>
          </w:tcPr>
          <w:p w14:paraId="7E856551"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5E8CDA2C"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C9AACAA"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0FCD44D8" w14:textId="77777777" w:rsidTr="0076332B">
        <w:trPr>
          <w:gridAfter w:val="1"/>
          <w:wAfter w:w="20" w:type="dxa"/>
          <w:trHeight w:val="260"/>
        </w:trPr>
        <w:tc>
          <w:tcPr>
            <w:tcW w:w="319" w:type="dxa"/>
            <w:shd w:val="clear" w:color="auto" w:fill="auto"/>
            <w:vAlign w:val="center"/>
            <w:hideMark/>
          </w:tcPr>
          <w:p w14:paraId="6413C3A3"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65453EA5"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2C813881"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74616A4D"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detection</w:t>
            </w:r>
          </w:p>
        </w:tc>
        <w:tc>
          <w:tcPr>
            <w:tcW w:w="913" w:type="dxa"/>
            <w:shd w:val="clear" w:color="auto" w:fill="auto"/>
            <w:vAlign w:val="center"/>
            <w:hideMark/>
          </w:tcPr>
          <w:p w14:paraId="58380A13"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78E76FB6"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61B5A023"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7E6D98AE" w14:textId="77777777" w:rsidTr="0076332B">
        <w:trPr>
          <w:gridAfter w:val="1"/>
          <w:wAfter w:w="20" w:type="dxa"/>
          <w:trHeight w:val="290"/>
        </w:trPr>
        <w:tc>
          <w:tcPr>
            <w:tcW w:w="319" w:type="dxa"/>
            <w:shd w:val="clear" w:color="auto" w:fill="auto"/>
            <w:vAlign w:val="center"/>
            <w:hideMark/>
          </w:tcPr>
          <w:p w14:paraId="50D6DC0C" w14:textId="77777777" w:rsidR="0076332B" w:rsidRPr="00A71A27" w:rsidRDefault="0076332B" w:rsidP="0076332B">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3</w:t>
            </w:r>
          </w:p>
        </w:tc>
        <w:tc>
          <w:tcPr>
            <w:tcW w:w="3220" w:type="dxa"/>
            <w:shd w:val="clear" w:color="auto" w:fill="auto"/>
            <w:vAlign w:val="center"/>
            <w:hideMark/>
          </w:tcPr>
          <w:p w14:paraId="5DC4A06F"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Reactive regulatory- and</w:t>
            </w:r>
            <w:r>
              <w:rPr>
                <w:rFonts w:ascii="Times New Roman" w:eastAsia="Times New Roman" w:hAnsi="Times New Roman" w:cs="Times New Roman"/>
                <w:color w:val="000000"/>
                <w:sz w:val="16"/>
                <w:szCs w:val="16"/>
                <w:lang w:eastAsia="en-GB"/>
              </w:rPr>
              <w:t xml:space="preserve"> standards-based</w:t>
            </w:r>
          </w:p>
        </w:tc>
        <w:tc>
          <w:tcPr>
            <w:tcW w:w="2693" w:type="dxa"/>
            <w:shd w:val="clear" w:color="auto" w:fill="auto"/>
            <w:vAlign w:val="center"/>
            <w:hideMark/>
          </w:tcPr>
          <w:p w14:paraId="5B4BA7A0"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Avoidable harm is experienced befor</w:t>
            </w:r>
            <w:r>
              <w:rPr>
                <w:rFonts w:ascii="Times New Roman" w:eastAsia="Times New Roman" w:hAnsi="Times New Roman" w:cs="Times New Roman"/>
                <w:color w:val="000000"/>
                <w:sz w:val="16"/>
                <w:szCs w:val="16"/>
                <w:lang w:eastAsia="en-GB"/>
              </w:rPr>
              <w:t>e</w:t>
            </w:r>
          </w:p>
        </w:tc>
        <w:tc>
          <w:tcPr>
            <w:tcW w:w="3544" w:type="dxa"/>
            <w:shd w:val="clear" w:color="auto" w:fill="auto"/>
            <w:vAlign w:val="center"/>
            <w:hideMark/>
          </w:tcPr>
          <w:p w14:paraId="006A9526"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Gradual approval of medical devices</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Systems</w:t>
            </w:r>
          </w:p>
        </w:tc>
        <w:tc>
          <w:tcPr>
            <w:tcW w:w="913" w:type="dxa"/>
            <w:shd w:val="clear" w:color="auto" w:fill="auto"/>
            <w:vAlign w:val="center"/>
            <w:hideMark/>
          </w:tcPr>
          <w:p w14:paraId="13E87520"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57E20772"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c>
          <w:tcPr>
            <w:tcW w:w="910" w:type="dxa"/>
            <w:shd w:val="clear" w:color="auto" w:fill="auto"/>
            <w:vAlign w:val="center"/>
            <w:hideMark/>
          </w:tcPr>
          <w:p w14:paraId="154475F3"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44BA5E47" w14:textId="77777777" w:rsidTr="0076332B">
        <w:trPr>
          <w:gridAfter w:val="1"/>
          <w:wAfter w:w="20" w:type="dxa"/>
          <w:trHeight w:val="260"/>
        </w:trPr>
        <w:tc>
          <w:tcPr>
            <w:tcW w:w="319" w:type="dxa"/>
            <w:shd w:val="clear" w:color="auto" w:fill="auto"/>
            <w:vAlign w:val="center"/>
            <w:hideMark/>
          </w:tcPr>
          <w:p w14:paraId="4D874E43"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5AD22E57"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approaches to safety.</w:t>
            </w:r>
          </w:p>
        </w:tc>
        <w:tc>
          <w:tcPr>
            <w:tcW w:w="2693" w:type="dxa"/>
            <w:shd w:val="clear" w:color="auto" w:fill="auto"/>
            <w:vAlign w:val="center"/>
            <w:hideMark/>
          </w:tcPr>
          <w:p w14:paraId="4C489CD1"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mitigations are put in place.</w:t>
            </w:r>
          </w:p>
        </w:tc>
        <w:tc>
          <w:tcPr>
            <w:tcW w:w="3544" w:type="dxa"/>
            <w:shd w:val="clear" w:color="auto" w:fill="auto"/>
            <w:vAlign w:val="center"/>
            <w:hideMark/>
          </w:tcPr>
          <w:p w14:paraId="18B4D645"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approach to conceptualising risk</w:t>
            </w:r>
            <w:r w:rsidRPr="00A71A27">
              <w:rPr>
                <w:rFonts w:ascii="Times New Roman" w:eastAsia="Times New Roman" w:hAnsi="Times New Roman" w:cs="Times New Roman"/>
                <w:color w:val="000000"/>
                <w:sz w:val="16"/>
                <w:szCs w:val="16"/>
                <w:vertAlign w:val="superscript"/>
                <w:lang w:eastAsia="en-GB"/>
              </w:rPr>
              <w:t>T</w:t>
            </w:r>
          </w:p>
        </w:tc>
        <w:tc>
          <w:tcPr>
            <w:tcW w:w="913" w:type="dxa"/>
            <w:shd w:val="clear" w:color="auto" w:fill="auto"/>
            <w:vAlign w:val="center"/>
            <w:hideMark/>
          </w:tcPr>
          <w:p w14:paraId="6C8CCE76"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70D963F3"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EDC4E72"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0D6BFAC8" w14:textId="77777777" w:rsidTr="0076332B">
        <w:trPr>
          <w:gridAfter w:val="1"/>
          <w:wAfter w:w="20" w:type="dxa"/>
          <w:trHeight w:val="290"/>
        </w:trPr>
        <w:tc>
          <w:tcPr>
            <w:tcW w:w="319" w:type="dxa"/>
            <w:shd w:val="clear" w:color="auto" w:fill="auto"/>
            <w:vAlign w:val="center"/>
            <w:hideMark/>
          </w:tcPr>
          <w:p w14:paraId="3CBFB517" w14:textId="77777777" w:rsidR="0076332B" w:rsidRPr="00A71A27" w:rsidRDefault="0076332B" w:rsidP="0076332B">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4</w:t>
            </w:r>
          </w:p>
        </w:tc>
        <w:tc>
          <w:tcPr>
            <w:tcW w:w="3220" w:type="dxa"/>
            <w:shd w:val="clear" w:color="auto" w:fill="auto"/>
            <w:vAlign w:val="center"/>
            <w:hideMark/>
          </w:tcPr>
          <w:p w14:paraId="21931165"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Difficult to build and maintain trust in health</w:t>
            </w:r>
          </w:p>
        </w:tc>
        <w:tc>
          <w:tcPr>
            <w:tcW w:w="2693" w:type="dxa"/>
            <w:shd w:val="clear" w:color="auto" w:fill="auto"/>
            <w:vAlign w:val="center"/>
            <w:hideMark/>
          </w:tcPr>
          <w:p w14:paraId="220F0199"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Misinformation and disinformation</w:t>
            </w:r>
          </w:p>
        </w:tc>
        <w:tc>
          <w:tcPr>
            <w:tcW w:w="3544" w:type="dxa"/>
            <w:shd w:val="clear" w:color="auto" w:fill="auto"/>
            <w:vAlign w:val="center"/>
            <w:hideMark/>
          </w:tcPr>
          <w:p w14:paraId="34BCFD03"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Socio-technical perspective</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 FactSheets</w:t>
            </w:r>
            <w:r w:rsidRPr="00A71A27">
              <w:rPr>
                <w:rFonts w:ascii="Times New Roman" w:eastAsia="Times New Roman" w:hAnsi="Times New Roman" w:cs="Times New Roman"/>
                <w:color w:val="000000"/>
                <w:sz w:val="16"/>
                <w:szCs w:val="16"/>
                <w:vertAlign w:val="superscript"/>
                <w:lang w:eastAsia="en-GB"/>
              </w:rPr>
              <w:t>P</w:t>
            </w:r>
          </w:p>
        </w:tc>
        <w:tc>
          <w:tcPr>
            <w:tcW w:w="913" w:type="dxa"/>
            <w:shd w:val="clear" w:color="auto" w:fill="auto"/>
            <w:vAlign w:val="center"/>
            <w:hideMark/>
          </w:tcPr>
          <w:p w14:paraId="514318EE"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16204F2F"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708A870D"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r>
      <w:tr w:rsidR="0076332B" w:rsidRPr="00A71A27" w14:paraId="364EAE2C" w14:textId="77777777" w:rsidTr="0076332B">
        <w:trPr>
          <w:gridAfter w:val="1"/>
          <w:wAfter w:w="20" w:type="dxa"/>
          <w:trHeight w:val="260"/>
        </w:trPr>
        <w:tc>
          <w:tcPr>
            <w:tcW w:w="319" w:type="dxa"/>
            <w:shd w:val="clear" w:color="auto" w:fill="auto"/>
            <w:vAlign w:val="center"/>
            <w:hideMark/>
          </w:tcPr>
          <w:p w14:paraId="02808448"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175F656C"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information systems that are obscure and</w:t>
            </w:r>
          </w:p>
        </w:tc>
        <w:tc>
          <w:tcPr>
            <w:tcW w:w="2693" w:type="dxa"/>
            <w:shd w:val="clear" w:color="auto" w:fill="auto"/>
            <w:vAlign w:val="center"/>
            <w:hideMark/>
          </w:tcPr>
          <w:p w14:paraId="41C29A9B"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threaten patient safety.</w:t>
            </w:r>
          </w:p>
        </w:tc>
        <w:tc>
          <w:tcPr>
            <w:tcW w:w="3544" w:type="dxa"/>
            <w:shd w:val="clear" w:color="auto" w:fill="auto"/>
            <w:vAlign w:val="center"/>
            <w:hideMark/>
          </w:tcPr>
          <w:p w14:paraId="61B209E4"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06326B04"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3" w:type="dxa"/>
            <w:shd w:val="clear" w:color="auto" w:fill="auto"/>
            <w:vAlign w:val="center"/>
            <w:hideMark/>
          </w:tcPr>
          <w:p w14:paraId="57401D3E"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51AEB47B"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43AAF41F" w14:textId="77777777" w:rsidTr="0076332B">
        <w:trPr>
          <w:gridAfter w:val="1"/>
          <w:wAfter w:w="20" w:type="dxa"/>
          <w:trHeight w:val="260"/>
        </w:trPr>
        <w:tc>
          <w:tcPr>
            <w:tcW w:w="319" w:type="dxa"/>
            <w:shd w:val="clear" w:color="auto" w:fill="auto"/>
            <w:vAlign w:val="center"/>
            <w:hideMark/>
          </w:tcPr>
          <w:p w14:paraId="037C9F83"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5F0009AE"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complex.</w:t>
            </w:r>
          </w:p>
        </w:tc>
        <w:tc>
          <w:tcPr>
            <w:tcW w:w="2693" w:type="dxa"/>
            <w:shd w:val="clear" w:color="auto" w:fill="auto"/>
            <w:vAlign w:val="center"/>
            <w:hideMark/>
          </w:tcPr>
          <w:p w14:paraId="1F802EAE"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p>
        </w:tc>
        <w:tc>
          <w:tcPr>
            <w:tcW w:w="3544" w:type="dxa"/>
            <w:shd w:val="clear" w:color="auto" w:fill="auto"/>
            <w:vAlign w:val="center"/>
            <w:hideMark/>
          </w:tcPr>
          <w:p w14:paraId="138B9438"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913" w:type="dxa"/>
            <w:shd w:val="clear" w:color="auto" w:fill="auto"/>
            <w:vAlign w:val="center"/>
            <w:hideMark/>
          </w:tcPr>
          <w:p w14:paraId="6CC1D500"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3" w:type="dxa"/>
            <w:shd w:val="clear" w:color="auto" w:fill="auto"/>
            <w:vAlign w:val="center"/>
            <w:hideMark/>
          </w:tcPr>
          <w:p w14:paraId="631544BA"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41FA8AC8"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28D10AAD" w14:textId="77777777" w:rsidTr="0076332B">
        <w:trPr>
          <w:gridAfter w:val="1"/>
          <w:wAfter w:w="20" w:type="dxa"/>
          <w:trHeight w:val="290"/>
        </w:trPr>
        <w:tc>
          <w:tcPr>
            <w:tcW w:w="319" w:type="dxa"/>
            <w:shd w:val="clear" w:color="auto" w:fill="auto"/>
            <w:vAlign w:val="center"/>
            <w:hideMark/>
          </w:tcPr>
          <w:p w14:paraId="10641E75" w14:textId="77777777" w:rsidR="0076332B" w:rsidRPr="00A71A27" w:rsidRDefault="0076332B" w:rsidP="0076332B">
            <w:pPr>
              <w:spacing w:after="0" w:line="240" w:lineRule="auto"/>
              <w:jc w:val="right"/>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5</w:t>
            </w:r>
          </w:p>
        </w:tc>
        <w:tc>
          <w:tcPr>
            <w:tcW w:w="3220" w:type="dxa"/>
            <w:shd w:val="clear" w:color="auto" w:fill="auto"/>
            <w:vAlign w:val="center"/>
            <w:hideMark/>
          </w:tcPr>
          <w:p w14:paraId="6BF13622"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Emergent patient-safety consequences in</w:t>
            </w:r>
          </w:p>
        </w:tc>
        <w:tc>
          <w:tcPr>
            <w:tcW w:w="2693" w:type="dxa"/>
            <w:shd w:val="clear" w:color="auto" w:fill="auto"/>
            <w:vAlign w:val="center"/>
            <w:hideMark/>
          </w:tcPr>
          <w:p w14:paraId="1FB6A912"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Hazards cannot be completely</w:t>
            </w:r>
          </w:p>
        </w:tc>
        <w:tc>
          <w:tcPr>
            <w:tcW w:w="3544" w:type="dxa"/>
            <w:shd w:val="clear" w:color="auto" w:fill="auto"/>
            <w:vAlign w:val="center"/>
            <w:hideMark/>
          </w:tcPr>
          <w:p w14:paraId="3D80CE9D"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Systems approach to conceptualising risk</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w:t>
            </w:r>
          </w:p>
        </w:tc>
        <w:tc>
          <w:tcPr>
            <w:tcW w:w="913" w:type="dxa"/>
            <w:shd w:val="clear" w:color="auto" w:fill="auto"/>
            <w:vAlign w:val="center"/>
            <w:hideMark/>
          </w:tcPr>
          <w:p w14:paraId="118323EC"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6F05C1C4"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0" w:type="dxa"/>
            <w:shd w:val="clear" w:color="auto" w:fill="auto"/>
            <w:vAlign w:val="center"/>
            <w:hideMark/>
          </w:tcPr>
          <w:p w14:paraId="4AE75C69"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7A44075C" w14:textId="77777777" w:rsidTr="0076332B">
        <w:trPr>
          <w:gridAfter w:val="1"/>
          <w:wAfter w:w="20" w:type="dxa"/>
          <w:trHeight w:val="260"/>
        </w:trPr>
        <w:tc>
          <w:tcPr>
            <w:tcW w:w="319" w:type="dxa"/>
            <w:shd w:val="clear" w:color="auto" w:fill="auto"/>
            <w:vAlign w:val="center"/>
            <w:hideMark/>
          </w:tcPr>
          <w:p w14:paraId="76936337"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0F52230E"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health information systems.</w:t>
            </w:r>
          </w:p>
        </w:tc>
        <w:tc>
          <w:tcPr>
            <w:tcW w:w="2693" w:type="dxa"/>
            <w:shd w:val="clear" w:color="auto" w:fill="auto"/>
            <w:vAlign w:val="center"/>
            <w:hideMark/>
          </w:tcPr>
          <w:p w14:paraId="5D177D1E"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foreseen.</w:t>
            </w:r>
          </w:p>
        </w:tc>
        <w:tc>
          <w:tcPr>
            <w:tcW w:w="3544" w:type="dxa"/>
            <w:shd w:val="clear" w:color="auto" w:fill="auto"/>
            <w:vAlign w:val="center"/>
            <w:hideMark/>
          </w:tcPr>
          <w:p w14:paraId="6927C81B"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Systems approach to patient safety</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 Safety</w:t>
            </w:r>
          </w:p>
        </w:tc>
        <w:tc>
          <w:tcPr>
            <w:tcW w:w="913" w:type="dxa"/>
            <w:shd w:val="clear" w:color="auto" w:fill="auto"/>
            <w:vAlign w:val="center"/>
            <w:hideMark/>
          </w:tcPr>
          <w:p w14:paraId="36349657"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1A785BFA"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166D4D88"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23A2D74D" w14:textId="77777777" w:rsidTr="0076332B">
        <w:trPr>
          <w:gridAfter w:val="1"/>
          <w:wAfter w:w="20" w:type="dxa"/>
          <w:trHeight w:val="260"/>
        </w:trPr>
        <w:tc>
          <w:tcPr>
            <w:tcW w:w="319" w:type="dxa"/>
            <w:shd w:val="clear" w:color="auto" w:fill="auto"/>
            <w:vAlign w:val="center"/>
            <w:hideMark/>
          </w:tcPr>
          <w:p w14:paraId="1EDB5407"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5F3350E8"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4EB3AF3E"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5E56CAFE"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cases</w:t>
            </w:r>
            <w:r w:rsidRPr="00A71A27">
              <w:rPr>
                <w:rFonts w:ascii="Times New Roman" w:eastAsia="Times New Roman" w:hAnsi="Times New Roman" w:cs="Times New Roman"/>
                <w:color w:val="000000"/>
                <w:sz w:val="16"/>
                <w:szCs w:val="16"/>
                <w:vertAlign w:val="superscript"/>
                <w:lang w:eastAsia="en-GB"/>
              </w:rPr>
              <w:t>P</w:t>
            </w:r>
            <w:r w:rsidRPr="00A71A27">
              <w:rPr>
                <w:rFonts w:ascii="Times New Roman" w:eastAsia="Times New Roman" w:hAnsi="Times New Roman" w:cs="Times New Roman"/>
                <w:color w:val="000000"/>
                <w:sz w:val="16"/>
                <w:szCs w:val="16"/>
                <w:lang w:eastAsia="en-GB"/>
              </w:rPr>
              <w:t>; Socio-technical perspective</w:t>
            </w:r>
            <w:r w:rsidRPr="00A71A27">
              <w:rPr>
                <w:rFonts w:ascii="Times New Roman" w:eastAsia="Times New Roman" w:hAnsi="Times New Roman" w:cs="Times New Roman"/>
                <w:color w:val="000000"/>
                <w:sz w:val="16"/>
                <w:szCs w:val="16"/>
                <w:vertAlign w:val="superscript"/>
                <w:lang w:eastAsia="en-GB"/>
              </w:rPr>
              <w:t>T</w:t>
            </w:r>
            <w:r w:rsidRPr="00A71A27">
              <w:rPr>
                <w:rFonts w:ascii="Times New Roman" w:eastAsia="Times New Roman" w:hAnsi="Times New Roman" w:cs="Times New Roman"/>
                <w:color w:val="000000"/>
                <w:sz w:val="16"/>
                <w:szCs w:val="16"/>
                <w:lang w:eastAsia="en-GB"/>
              </w:rPr>
              <w:t>; Gradual</w:t>
            </w:r>
          </w:p>
        </w:tc>
        <w:tc>
          <w:tcPr>
            <w:tcW w:w="913" w:type="dxa"/>
            <w:shd w:val="clear" w:color="auto" w:fill="auto"/>
            <w:vAlign w:val="center"/>
            <w:hideMark/>
          </w:tcPr>
          <w:p w14:paraId="42B65A93"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68BD8D3F"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4AE08D8A"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43ECB8C6" w14:textId="77777777" w:rsidTr="0076332B">
        <w:trPr>
          <w:gridAfter w:val="1"/>
          <w:wAfter w:w="20" w:type="dxa"/>
          <w:trHeight w:val="260"/>
        </w:trPr>
        <w:tc>
          <w:tcPr>
            <w:tcW w:w="319" w:type="dxa"/>
            <w:shd w:val="clear" w:color="auto" w:fill="auto"/>
            <w:vAlign w:val="center"/>
            <w:hideMark/>
          </w:tcPr>
          <w:p w14:paraId="392A7B97"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3220" w:type="dxa"/>
            <w:shd w:val="clear" w:color="auto" w:fill="auto"/>
            <w:vAlign w:val="center"/>
            <w:hideMark/>
          </w:tcPr>
          <w:p w14:paraId="2DD428CC"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2693" w:type="dxa"/>
            <w:shd w:val="clear" w:color="auto" w:fill="auto"/>
            <w:vAlign w:val="center"/>
            <w:hideMark/>
          </w:tcPr>
          <w:p w14:paraId="3F2DE4E3" w14:textId="77777777" w:rsidR="0076332B" w:rsidRPr="00A71A27" w:rsidRDefault="0076332B" w:rsidP="0076332B">
            <w:pPr>
              <w:spacing w:after="0" w:line="240" w:lineRule="auto"/>
              <w:rPr>
                <w:rFonts w:ascii="Times New Roman" w:eastAsia="Times New Roman" w:hAnsi="Times New Roman" w:cs="Times New Roman"/>
                <w:sz w:val="16"/>
                <w:szCs w:val="16"/>
                <w:lang w:eastAsia="en-GB"/>
              </w:rPr>
            </w:pPr>
          </w:p>
        </w:tc>
        <w:tc>
          <w:tcPr>
            <w:tcW w:w="3544" w:type="dxa"/>
            <w:shd w:val="clear" w:color="auto" w:fill="auto"/>
            <w:vAlign w:val="center"/>
            <w:hideMark/>
          </w:tcPr>
          <w:p w14:paraId="5EB2BCF1"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approval of medical devices</w:t>
            </w:r>
            <w:r w:rsidRPr="00A71A27">
              <w:rPr>
                <w:rFonts w:ascii="Times New Roman" w:eastAsia="Times New Roman" w:hAnsi="Times New Roman" w:cs="Times New Roman"/>
                <w:color w:val="000000"/>
                <w:sz w:val="16"/>
                <w:szCs w:val="16"/>
                <w:vertAlign w:val="superscript"/>
                <w:lang w:eastAsia="en-GB"/>
              </w:rPr>
              <w:t>P</w:t>
            </w:r>
          </w:p>
        </w:tc>
        <w:tc>
          <w:tcPr>
            <w:tcW w:w="913" w:type="dxa"/>
            <w:shd w:val="clear" w:color="auto" w:fill="auto"/>
            <w:vAlign w:val="center"/>
            <w:hideMark/>
          </w:tcPr>
          <w:p w14:paraId="0A0759A6"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5706DE97"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c>
          <w:tcPr>
            <w:tcW w:w="910" w:type="dxa"/>
            <w:shd w:val="clear" w:color="auto" w:fill="auto"/>
            <w:vAlign w:val="center"/>
            <w:hideMark/>
          </w:tcPr>
          <w:p w14:paraId="3D9623EB" w14:textId="77777777" w:rsidR="0076332B" w:rsidRPr="00A71A27" w:rsidRDefault="0076332B" w:rsidP="0076332B">
            <w:pPr>
              <w:spacing w:after="0" w:line="240" w:lineRule="auto"/>
              <w:jc w:val="center"/>
              <w:rPr>
                <w:rFonts w:ascii="Times New Roman" w:eastAsia="Times New Roman" w:hAnsi="Times New Roman" w:cs="Times New Roman"/>
                <w:sz w:val="16"/>
                <w:szCs w:val="16"/>
                <w:lang w:eastAsia="en-GB"/>
              </w:rPr>
            </w:pPr>
          </w:p>
        </w:tc>
      </w:tr>
      <w:tr w:rsidR="0076332B" w:rsidRPr="00A71A27" w14:paraId="414D96F0" w14:textId="77777777" w:rsidTr="0076332B">
        <w:trPr>
          <w:gridAfter w:val="1"/>
          <w:wAfter w:w="20" w:type="dxa"/>
          <w:trHeight w:val="260"/>
        </w:trPr>
        <w:tc>
          <w:tcPr>
            <w:tcW w:w="319" w:type="dxa"/>
            <w:shd w:val="clear" w:color="auto" w:fill="auto"/>
            <w:vAlign w:val="center"/>
            <w:hideMark/>
          </w:tcPr>
          <w:p w14:paraId="6B796BEE" w14:textId="096F67AD" w:rsidR="0076332B" w:rsidRPr="00A71A27" w:rsidRDefault="00F9365E" w:rsidP="0076332B">
            <w:pPr>
              <w:spacing w:after="0" w:line="240" w:lineRule="auto"/>
              <w:jc w:val="center"/>
              <w:rPr>
                <w:rFonts w:ascii="Times New Roman" w:eastAsia="Times New Roman" w:hAnsi="Times New Roman" w:cs="Times New Roman"/>
                <w:sz w:val="16"/>
                <w:szCs w:val="16"/>
                <w:lang w:eastAsia="en-GB"/>
              </w:rPr>
            </w:pPr>
            <w:r>
              <w:rPr>
                <w:rFonts w:ascii="Times New Roman" w:eastAsia="Times New Roman" w:hAnsi="Times New Roman" w:cs="Times New Roman"/>
                <w:sz w:val="16"/>
                <w:szCs w:val="16"/>
                <w:lang w:eastAsia="en-GB"/>
              </w:rPr>
              <w:t>6</w:t>
            </w:r>
          </w:p>
        </w:tc>
        <w:tc>
          <w:tcPr>
            <w:tcW w:w="3220" w:type="dxa"/>
            <w:shd w:val="clear" w:color="auto" w:fill="auto"/>
            <w:vAlign w:val="center"/>
            <w:hideMark/>
          </w:tcPr>
          <w:p w14:paraId="2C2E67CC"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Solutionism inappropriately simplifies</w:t>
            </w:r>
          </w:p>
        </w:tc>
        <w:tc>
          <w:tcPr>
            <w:tcW w:w="2693" w:type="dxa"/>
            <w:shd w:val="clear" w:color="auto" w:fill="auto"/>
            <w:vAlign w:val="center"/>
            <w:hideMark/>
          </w:tcPr>
          <w:p w14:paraId="0B50CAF7" w14:textId="08983613"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Unfit i</w:t>
            </w:r>
            <w:r w:rsidR="002360F7">
              <w:rPr>
                <w:rFonts w:ascii="Times New Roman" w:eastAsia="Times New Roman" w:hAnsi="Times New Roman" w:cs="Times New Roman"/>
                <w:color w:val="000000"/>
                <w:sz w:val="16"/>
                <w:szCs w:val="16"/>
                <w:lang w:eastAsia="en-GB"/>
              </w:rPr>
              <w:t>nterventions and assurances</w:t>
            </w:r>
          </w:p>
        </w:tc>
        <w:tc>
          <w:tcPr>
            <w:tcW w:w="3544" w:type="dxa"/>
            <w:shd w:val="clear" w:color="auto" w:fill="auto"/>
            <w:vAlign w:val="center"/>
            <w:hideMark/>
          </w:tcPr>
          <w:p w14:paraId="35870EA4"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Socio-technical perspective</w:t>
            </w:r>
            <w:r w:rsidRPr="00A71A27">
              <w:rPr>
                <w:rFonts w:ascii="Times New Roman" w:eastAsia="Times New Roman" w:hAnsi="Times New Roman" w:cs="Times New Roman"/>
                <w:color w:val="000000"/>
                <w:sz w:val="16"/>
                <w:szCs w:val="16"/>
                <w:vertAlign w:val="superscript"/>
                <w:lang w:eastAsia="en-GB"/>
              </w:rPr>
              <w:t>T</w:t>
            </w:r>
            <w:r>
              <w:rPr>
                <w:rFonts w:ascii="Times New Roman" w:eastAsia="Times New Roman" w:hAnsi="Times New Roman" w:cs="Times New Roman"/>
                <w:color w:val="000000"/>
                <w:sz w:val="16"/>
                <w:szCs w:val="16"/>
                <w:lang w:eastAsia="en-GB"/>
              </w:rPr>
              <w:t>; Systems approach to</w:t>
            </w:r>
          </w:p>
        </w:tc>
        <w:tc>
          <w:tcPr>
            <w:tcW w:w="913" w:type="dxa"/>
            <w:shd w:val="clear" w:color="auto" w:fill="auto"/>
            <w:vAlign w:val="center"/>
            <w:hideMark/>
          </w:tcPr>
          <w:p w14:paraId="19498A2A"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X</w:t>
            </w:r>
          </w:p>
        </w:tc>
        <w:tc>
          <w:tcPr>
            <w:tcW w:w="913" w:type="dxa"/>
            <w:shd w:val="clear" w:color="auto" w:fill="auto"/>
            <w:vAlign w:val="center"/>
            <w:hideMark/>
          </w:tcPr>
          <w:p w14:paraId="354625E8"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c>
          <w:tcPr>
            <w:tcW w:w="910" w:type="dxa"/>
            <w:shd w:val="clear" w:color="auto" w:fill="auto"/>
            <w:vAlign w:val="center"/>
            <w:hideMark/>
          </w:tcPr>
          <w:p w14:paraId="5F28F50B"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w:t>
            </w:r>
          </w:p>
        </w:tc>
      </w:tr>
      <w:tr w:rsidR="0076332B" w:rsidRPr="00A71A27" w14:paraId="2BF0295F" w14:textId="77777777" w:rsidTr="0076332B">
        <w:trPr>
          <w:gridAfter w:val="1"/>
          <w:wAfter w:w="20" w:type="dxa"/>
          <w:trHeight w:val="300"/>
        </w:trPr>
        <w:tc>
          <w:tcPr>
            <w:tcW w:w="319" w:type="dxa"/>
            <w:shd w:val="clear" w:color="auto" w:fill="auto"/>
            <w:vAlign w:val="center"/>
            <w:hideMark/>
          </w:tcPr>
          <w:p w14:paraId="58A45D43" w14:textId="664DF6EB" w:rsidR="0076332B" w:rsidRPr="00A71A27" w:rsidRDefault="0076332B" w:rsidP="0076332B">
            <w:pPr>
              <w:spacing w:after="0" w:line="240" w:lineRule="auto"/>
              <w:jc w:val="right"/>
              <w:rPr>
                <w:rFonts w:ascii="Times New Roman" w:eastAsia="Times New Roman" w:hAnsi="Times New Roman" w:cs="Times New Roman"/>
                <w:color w:val="000000"/>
                <w:sz w:val="16"/>
                <w:szCs w:val="16"/>
                <w:lang w:eastAsia="en-GB"/>
              </w:rPr>
            </w:pPr>
          </w:p>
        </w:tc>
        <w:tc>
          <w:tcPr>
            <w:tcW w:w="3220" w:type="dxa"/>
            <w:shd w:val="clear" w:color="auto" w:fill="auto"/>
            <w:vAlign w:val="center"/>
            <w:hideMark/>
          </w:tcPr>
          <w:p w14:paraId="349AB8A5"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problems and predicaments.</w:t>
            </w:r>
          </w:p>
        </w:tc>
        <w:tc>
          <w:tcPr>
            <w:tcW w:w="2693" w:type="dxa"/>
            <w:shd w:val="clear" w:color="auto" w:fill="auto"/>
            <w:vAlign w:val="center"/>
            <w:hideMark/>
          </w:tcPr>
          <w:p w14:paraId="2EAA5B99" w14:textId="1A7C54D9" w:rsidR="0076332B" w:rsidRPr="00A71A27" w:rsidRDefault="002360F7" w:rsidP="002360F7">
            <w:pPr>
              <w:spacing w:after="0" w:line="240" w:lineRule="auto"/>
              <w:rPr>
                <w:rFonts w:ascii="Times New Roman" w:eastAsia="Times New Roman" w:hAnsi="Times New Roman" w:cs="Times New Roman"/>
                <w:color w:val="000000"/>
                <w:sz w:val="16"/>
                <w:szCs w:val="16"/>
                <w:lang w:eastAsia="en-GB"/>
              </w:rPr>
            </w:pPr>
            <w:r>
              <w:rPr>
                <w:rFonts w:ascii="Times New Roman" w:eastAsia="Times New Roman" w:hAnsi="Times New Roman" w:cs="Times New Roman"/>
                <w:color w:val="000000"/>
                <w:sz w:val="16"/>
                <w:szCs w:val="16"/>
                <w:lang w:eastAsia="en-GB"/>
              </w:rPr>
              <w:t xml:space="preserve">might be </w:t>
            </w:r>
            <w:r w:rsidR="0076332B" w:rsidRPr="00A71A27">
              <w:rPr>
                <w:rFonts w:ascii="Times New Roman" w:eastAsia="Times New Roman" w:hAnsi="Times New Roman" w:cs="Times New Roman"/>
                <w:color w:val="000000"/>
                <w:sz w:val="16"/>
                <w:szCs w:val="16"/>
                <w:lang w:eastAsia="en-GB"/>
              </w:rPr>
              <w:t>suggested.</w:t>
            </w:r>
          </w:p>
        </w:tc>
        <w:tc>
          <w:tcPr>
            <w:tcW w:w="3544" w:type="dxa"/>
            <w:shd w:val="clear" w:color="auto" w:fill="auto"/>
            <w:vAlign w:val="center"/>
            <w:hideMark/>
          </w:tcPr>
          <w:p w14:paraId="5888C543" w14:textId="77777777" w:rsidR="0076332B" w:rsidRPr="00A71A27" w:rsidRDefault="0076332B" w:rsidP="0076332B">
            <w:pPr>
              <w:spacing w:after="0" w:line="240" w:lineRule="auto"/>
              <w:rPr>
                <w:rFonts w:ascii="Times New Roman" w:eastAsia="Times New Roman" w:hAnsi="Times New Roman" w:cs="Times New Roman"/>
                <w:color w:val="000000"/>
                <w:sz w:val="16"/>
                <w:szCs w:val="16"/>
                <w:lang w:eastAsia="en-GB"/>
              </w:rPr>
            </w:pPr>
            <w:r w:rsidRPr="00A71A27">
              <w:rPr>
                <w:rFonts w:ascii="Times New Roman" w:eastAsia="Times New Roman" w:hAnsi="Times New Roman" w:cs="Times New Roman"/>
                <w:color w:val="000000"/>
                <w:sz w:val="16"/>
                <w:szCs w:val="16"/>
                <w:lang w:eastAsia="en-GB"/>
              </w:rPr>
              <w:t>conceptualising risk</w:t>
            </w:r>
            <w:r w:rsidRPr="00A71A27">
              <w:rPr>
                <w:rFonts w:ascii="Times New Roman" w:eastAsia="Times New Roman" w:hAnsi="Times New Roman" w:cs="Times New Roman"/>
                <w:color w:val="000000"/>
                <w:sz w:val="16"/>
                <w:szCs w:val="16"/>
                <w:vertAlign w:val="superscript"/>
                <w:lang w:eastAsia="en-GB"/>
              </w:rPr>
              <w:t>T</w:t>
            </w:r>
          </w:p>
        </w:tc>
        <w:tc>
          <w:tcPr>
            <w:tcW w:w="913" w:type="dxa"/>
            <w:shd w:val="clear" w:color="auto" w:fill="auto"/>
            <w:vAlign w:val="center"/>
            <w:hideMark/>
          </w:tcPr>
          <w:p w14:paraId="12047C86"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3" w:type="dxa"/>
            <w:shd w:val="clear" w:color="auto" w:fill="auto"/>
            <w:vAlign w:val="center"/>
            <w:hideMark/>
          </w:tcPr>
          <w:p w14:paraId="5129EAB5"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c>
          <w:tcPr>
            <w:tcW w:w="910" w:type="dxa"/>
            <w:shd w:val="clear" w:color="auto" w:fill="auto"/>
            <w:vAlign w:val="center"/>
            <w:hideMark/>
          </w:tcPr>
          <w:p w14:paraId="501E0D46" w14:textId="77777777" w:rsidR="0076332B" w:rsidRPr="00A71A27" w:rsidRDefault="0076332B" w:rsidP="0076332B">
            <w:pPr>
              <w:spacing w:after="0" w:line="240" w:lineRule="auto"/>
              <w:jc w:val="center"/>
              <w:rPr>
                <w:rFonts w:ascii="Times New Roman" w:eastAsia="Times New Roman" w:hAnsi="Times New Roman" w:cs="Times New Roman"/>
                <w:color w:val="000000"/>
                <w:sz w:val="16"/>
                <w:szCs w:val="16"/>
                <w:lang w:eastAsia="en-GB"/>
              </w:rPr>
            </w:pPr>
          </w:p>
        </w:tc>
      </w:tr>
      <w:tr w:rsidR="0076332B" w:rsidRPr="00A71A27" w14:paraId="5BF3D56C" w14:textId="77777777" w:rsidTr="0076332B">
        <w:trPr>
          <w:trHeight w:val="300"/>
        </w:trPr>
        <w:tc>
          <w:tcPr>
            <w:tcW w:w="12532" w:type="dxa"/>
            <w:gridSpan w:val="8"/>
            <w:shd w:val="clear" w:color="auto" w:fill="auto"/>
            <w:vAlign w:val="center"/>
          </w:tcPr>
          <w:p w14:paraId="376FED6A" w14:textId="1F9B42C5" w:rsidR="0076332B" w:rsidRPr="000D2165" w:rsidRDefault="0076332B" w:rsidP="00DD0FC3">
            <w:pPr>
              <w:spacing w:after="0" w:line="240" w:lineRule="auto"/>
              <w:rPr>
                <w:rFonts w:ascii="Times New Roman" w:eastAsia="Times New Roman" w:hAnsi="Times New Roman" w:cs="Times New Roman"/>
                <w:i/>
                <w:color w:val="000000"/>
                <w:sz w:val="20"/>
                <w:szCs w:val="20"/>
                <w:lang w:eastAsia="en-GB"/>
              </w:rPr>
            </w:pPr>
            <w:r w:rsidRPr="000D2165">
              <w:rPr>
                <w:rFonts w:ascii="Times New Roman" w:eastAsia="Times New Roman" w:hAnsi="Times New Roman" w:cs="Times New Roman"/>
                <w:bCs/>
                <w:sz w:val="16"/>
                <w:szCs w:val="20"/>
                <w:lang w:eastAsia="en-GB"/>
              </w:rPr>
              <w:lastRenderedPageBreak/>
              <w:t xml:space="preserve">Recommendations are tagged as theory development </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T</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 xml:space="preserve"> and practical application </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P</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 xml:space="preserve"> in line with the foundational aim of the workshop series. The rightmost columns are the domains of safety for Health Information Technology</w:t>
            </w:r>
            <w:r w:rsidR="00DD0FC3">
              <w:rPr>
                <w:rFonts w:ascii="Times New Roman" w:eastAsia="Times New Roman" w:hAnsi="Times New Roman" w:cs="Times New Roman"/>
                <w:bCs/>
                <w:sz w:val="16"/>
                <w:szCs w:val="20"/>
                <w:lang w:eastAsia="en-GB"/>
              </w:rPr>
              <w:t xml:space="preserve"> (</w:t>
            </w:r>
            <w:r w:rsidR="00DD0FC3" w:rsidRPr="000D2165">
              <w:rPr>
                <w:rFonts w:ascii="Times New Roman" w:eastAsia="Times New Roman" w:hAnsi="Times New Roman" w:cs="Times New Roman"/>
                <w:bCs/>
                <w:sz w:val="16"/>
                <w:szCs w:val="20"/>
                <w:lang w:eastAsia="en-GB"/>
              </w:rPr>
              <w:t>HIT</w:t>
            </w:r>
            <w:r w:rsidR="00DD0FC3">
              <w:rPr>
                <w:rFonts w:ascii="Times New Roman" w:eastAsia="Times New Roman" w:hAnsi="Times New Roman" w:cs="Times New Roman"/>
                <w:bCs/>
                <w:sz w:val="16"/>
                <w:szCs w:val="20"/>
                <w:lang w:eastAsia="en-GB"/>
              </w:rPr>
              <w:t>)</w:t>
            </w:r>
            <w:r w:rsidRPr="000D2165">
              <w:rPr>
                <w:rFonts w:ascii="Times New Roman" w:eastAsia="Times New Roman" w:hAnsi="Times New Roman" w:cs="Times New Roman"/>
                <w:bCs/>
                <w:sz w:val="16"/>
                <w:szCs w:val="20"/>
                <w:lang w:eastAsia="en-GB"/>
              </w:rPr>
              <w:t>, as per</w:t>
            </w:r>
            <w:r>
              <w:rPr>
                <w:rFonts w:ascii="Times New Roman" w:eastAsia="Times New Roman" w:hAnsi="Times New Roman" w:cs="Times New Roman"/>
                <w:bCs/>
                <w:sz w:val="16"/>
                <w:szCs w:val="20"/>
                <w:lang w:eastAsia="en-GB"/>
              </w:rPr>
              <w:t xml:space="preserve"> Singh and Sittig’s</w:t>
            </w:r>
            <w:r w:rsidRPr="000D2165">
              <w:rPr>
                <w:rFonts w:ascii="Times New Roman" w:eastAsia="Times New Roman" w:hAnsi="Times New Roman" w:cs="Times New Roman"/>
                <w:bCs/>
                <w:sz w:val="16"/>
                <w:szCs w:val="20"/>
                <w:lang w:eastAsia="en-GB"/>
              </w:rPr>
              <w:t xml:space="preserve"> </w:t>
            </w:r>
            <w:r w:rsidRPr="000D2165">
              <w:rPr>
                <w:rFonts w:ascii="Times New Roman" w:hAnsi="Times New Roman" w:cs="Times New Roman"/>
                <w:sz w:val="16"/>
              </w:rPr>
              <w:t>Health Information Technology Safety Measurement Framework.</w:t>
            </w:r>
            <w:r w:rsidR="00DD0FC3" w:rsidRPr="000D2165">
              <w:rPr>
                <w:rFonts w:ascii="Times New Roman" w:eastAsia="Times New Roman" w:hAnsi="Times New Roman" w:cs="Times New Roman"/>
                <w:bCs/>
                <w:sz w:val="16"/>
                <w:szCs w:val="20"/>
                <w:lang w:eastAsia="en-GB"/>
              </w:rPr>
              <w:fldChar w:fldCharType="begin" w:fldLock="1"/>
            </w:r>
            <w:r w:rsidR="00DD0FC3">
              <w:rPr>
                <w:rFonts w:ascii="Times New Roman" w:eastAsia="Times New Roman" w:hAnsi="Times New Roman" w:cs="Times New Roman"/>
                <w:bCs/>
                <w:sz w:val="16"/>
                <w:szCs w:val="20"/>
                <w:lang w:eastAsia="en-GB"/>
              </w:rPr>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lt;sup&gt;27&lt;/sup&gt;","plainTextFormattedCitation":"27","previouslyFormattedCitation":"&lt;sup&gt;27&lt;/sup&gt;"},"properties":{"noteIndex":0},"schema":"https://github.com/citation-style-language/schema/raw/master/csl-citation.json"}</w:instrText>
            </w:r>
            <w:r w:rsidR="00DD0FC3" w:rsidRPr="000D2165">
              <w:rPr>
                <w:rFonts w:ascii="Times New Roman" w:eastAsia="Times New Roman" w:hAnsi="Times New Roman" w:cs="Times New Roman"/>
                <w:bCs/>
                <w:sz w:val="16"/>
                <w:szCs w:val="20"/>
                <w:lang w:eastAsia="en-GB"/>
              </w:rPr>
              <w:fldChar w:fldCharType="separate"/>
            </w:r>
            <w:r w:rsidR="00DD0FC3" w:rsidRPr="00DD0FC3">
              <w:rPr>
                <w:rFonts w:ascii="Times New Roman" w:eastAsia="Times New Roman" w:hAnsi="Times New Roman" w:cs="Times New Roman"/>
                <w:bCs/>
                <w:noProof/>
                <w:sz w:val="16"/>
                <w:szCs w:val="20"/>
                <w:vertAlign w:val="superscript"/>
                <w:lang w:eastAsia="en-GB"/>
              </w:rPr>
              <w:t>27</w:t>
            </w:r>
            <w:r w:rsidR="00DD0FC3" w:rsidRPr="000D2165">
              <w:rPr>
                <w:rFonts w:ascii="Times New Roman" w:eastAsia="Times New Roman" w:hAnsi="Times New Roman" w:cs="Times New Roman"/>
                <w:bCs/>
                <w:sz w:val="16"/>
                <w:szCs w:val="20"/>
                <w:lang w:eastAsia="en-GB"/>
              </w:rPr>
              <w:fldChar w:fldCharType="end"/>
            </w:r>
          </w:p>
        </w:tc>
      </w:tr>
      <w:tr w:rsidR="0076332B" w:rsidRPr="00A71A27" w14:paraId="65772EA4" w14:textId="77777777" w:rsidTr="0076332B">
        <w:trPr>
          <w:trHeight w:val="300"/>
        </w:trPr>
        <w:tc>
          <w:tcPr>
            <w:tcW w:w="12532" w:type="dxa"/>
            <w:gridSpan w:val="8"/>
            <w:shd w:val="clear" w:color="auto" w:fill="auto"/>
            <w:vAlign w:val="center"/>
          </w:tcPr>
          <w:p w14:paraId="344F68E0" w14:textId="3A08C6C3" w:rsidR="0076332B" w:rsidRPr="00A71A27" w:rsidRDefault="0076332B" w:rsidP="00342372">
            <w:pPr>
              <w:spacing w:after="0" w:line="240" w:lineRule="auto"/>
              <w:rPr>
                <w:rFonts w:ascii="Times New Roman" w:eastAsia="Times New Roman" w:hAnsi="Times New Roman" w:cs="Times New Roman"/>
                <w:b/>
                <w:color w:val="000000"/>
                <w:sz w:val="20"/>
                <w:szCs w:val="20"/>
                <w:lang w:eastAsia="en-GB"/>
              </w:rPr>
            </w:pPr>
            <w:r w:rsidRPr="00A71A27">
              <w:rPr>
                <w:rFonts w:ascii="Times New Roman" w:eastAsia="Times New Roman" w:hAnsi="Times New Roman" w:cs="Times New Roman"/>
                <w:b/>
                <w:i/>
                <w:color w:val="000000"/>
                <w:sz w:val="20"/>
                <w:szCs w:val="20"/>
                <w:lang w:eastAsia="en-GB"/>
              </w:rPr>
              <w:t>Table</w:t>
            </w:r>
            <w:r w:rsidR="00342372">
              <w:rPr>
                <w:rFonts w:ascii="Times New Roman" w:eastAsia="Times New Roman" w:hAnsi="Times New Roman" w:cs="Times New Roman"/>
                <w:b/>
                <w:i/>
                <w:color w:val="000000"/>
                <w:sz w:val="20"/>
                <w:szCs w:val="20"/>
                <w:lang w:eastAsia="en-GB"/>
              </w:rPr>
              <w:t xml:space="preserve"> 2</w:t>
            </w:r>
            <w:r w:rsidRPr="00A71A27">
              <w:rPr>
                <w:rFonts w:ascii="Times New Roman" w:eastAsia="Times New Roman" w:hAnsi="Times New Roman" w:cs="Times New Roman"/>
                <w:b/>
                <w:i/>
                <w:color w:val="000000"/>
                <w:sz w:val="20"/>
                <w:szCs w:val="20"/>
                <w:lang w:eastAsia="en-GB"/>
              </w:rPr>
              <w:t>:</w:t>
            </w:r>
            <w:r w:rsidRPr="00A71A27">
              <w:rPr>
                <w:rFonts w:ascii="Times New Roman" w:eastAsia="Times New Roman" w:hAnsi="Times New Roman" w:cs="Times New Roman"/>
                <w:b/>
                <w:color w:val="000000"/>
                <w:sz w:val="20"/>
                <w:szCs w:val="20"/>
                <w:lang w:eastAsia="en-GB"/>
              </w:rPr>
              <w:t xml:space="preserve"> </w:t>
            </w:r>
            <w:r w:rsidRPr="00A71A27">
              <w:rPr>
                <w:rFonts w:ascii="Times New Roman" w:eastAsia="Times New Roman" w:hAnsi="Times New Roman" w:cs="Times New Roman"/>
                <w:b/>
                <w:bCs/>
                <w:sz w:val="20"/>
                <w:szCs w:val="20"/>
                <w:lang w:eastAsia="en-GB"/>
              </w:rPr>
              <w:t xml:space="preserve">Summary of recommendations to address safety concerns posed by the challenges of emerging digital health. </w:t>
            </w:r>
          </w:p>
        </w:tc>
      </w:tr>
    </w:tbl>
    <w:p w14:paraId="28453E8B" w14:textId="77777777" w:rsidR="0076332B" w:rsidRDefault="0076332B" w:rsidP="0076332B"/>
    <w:p w14:paraId="781C68B5" w14:textId="77777777" w:rsidR="0076332B" w:rsidRPr="001A5100" w:rsidRDefault="0076332B" w:rsidP="001C7AD9">
      <w:pPr>
        <w:spacing w:after="0" w:line="240" w:lineRule="auto"/>
      </w:pPr>
    </w:p>
    <w:sectPr w:rsidR="0076332B" w:rsidRPr="001A5100" w:rsidSect="0076332B">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nathan Benn" w:date="2020-10-15T18:04:00Z" w:initials="JB">
    <w:p w14:paraId="57C0AED7" w14:textId="77777777" w:rsidR="00E242A0" w:rsidRDefault="00E242A0" w:rsidP="00E242A0">
      <w:pPr>
        <w:spacing w:after="0" w:line="240" w:lineRule="auto"/>
      </w:pPr>
      <w:r>
        <w:rPr>
          <w:rStyle w:val="CommentReference"/>
        </w:rPr>
        <w:annotationRef/>
      </w:r>
      <w:r>
        <w:t xml:space="preserve">How about simply: </w:t>
      </w:r>
    </w:p>
    <w:p w14:paraId="57693847" w14:textId="247F1EB7" w:rsidR="00E242A0" w:rsidRDefault="00E242A0" w:rsidP="00E242A0">
      <w:pPr>
        <w:spacing w:after="0" w:line="240" w:lineRule="auto"/>
      </w:pPr>
      <w:r>
        <w:t xml:space="preserve">Patient </w:t>
      </w:r>
      <w:r w:rsidRPr="00AD4971">
        <w:t xml:space="preserve">Safety Informatics: </w:t>
      </w:r>
      <w:r>
        <w:t xml:space="preserve">Meeting the </w:t>
      </w:r>
      <w:r w:rsidRPr="00AD4971">
        <w:t xml:space="preserve">challenges </w:t>
      </w:r>
      <w:r>
        <w:t>of</w:t>
      </w:r>
      <w:r w:rsidRPr="00AD4971">
        <w:t xml:space="preserve"> </w:t>
      </w:r>
      <w:r>
        <w:t>emerging digital health</w:t>
      </w:r>
      <w:r>
        <w:rPr>
          <w:rStyle w:val="CommentReference"/>
        </w:rPr>
        <w:annotationRef/>
      </w:r>
      <w:r>
        <w:t xml:space="preserve"> technologies</w:t>
      </w:r>
    </w:p>
    <w:p w14:paraId="629E2074" w14:textId="7AA0D0AF" w:rsidR="00E242A0" w:rsidRDefault="00E242A0">
      <w:pPr>
        <w:pStyle w:val="CommentText"/>
      </w:pPr>
    </w:p>
  </w:comment>
  <w:comment w:id="1" w:author="Ciarán McInerney" w:date="2020-10-08T13:56:00Z" w:initials="CM">
    <w:p w14:paraId="572D125B" w14:textId="77777777" w:rsidR="00E242A0" w:rsidRDefault="00E242A0" w:rsidP="003447F2">
      <w:pPr>
        <w:pStyle w:val="CommentText"/>
      </w:pPr>
      <w:r>
        <w:rPr>
          <w:rStyle w:val="CommentReference"/>
        </w:rPr>
        <w:annotationRef/>
      </w:r>
      <w:r>
        <w:t xml:space="preserve">Jon – </w:t>
      </w:r>
    </w:p>
    <w:p w14:paraId="77260459" w14:textId="77777777" w:rsidR="00E242A0" w:rsidRDefault="00E242A0" w:rsidP="003447F2">
      <w:pPr>
        <w:pStyle w:val="CommentText"/>
      </w:pPr>
    </w:p>
    <w:p w14:paraId="0881BBA1" w14:textId="77777777" w:rsidR="00E242A0" w:rsidRDefault="00E242A0" w:rsidP="003447F2">
      <w:pPr>
        <w:pStyle w:val="CommentText"/>
      </w:pPr>
      <w:r>
        <w:t>Please, confirm details.</w:t>
      </w:r>
    </w:p>
  </w:comment>
  <w:comment w:id="3" w:author="Ciarán McInerney" w:date="2020-10-08T13:55:00Z" w:initials="CM">
    <w:p w14:paraId="7407B52D" w14:textId="77777777" w:rsidR="00E242A0" w:rsidRDefault="00E242A0" w:rsidP="003447F2">
      <w:pPr>
        <w:pStyle w:val="CommentText"/>
      </w:pPr>
      <w:r>
        <w:rPr>
          <w:rStyle w:val="CommentReference"/>
        </w:rPr>
        <w:annotationRef/>
      </w:r>
      <w:r>
        <w:t xml:space="preserve">Dawn – </w:t>
      </w:r>
    </w:p>
    <w:p w14:paraId="66BE6732" w14:textId="77777777" w:rsidR="00E242A0" w:rsidRDefault="00E242A0" w:rsidP="003447F2">
      <w:pPr>
        <w:pStyle w:val="CommentText"/>
      </w:pPr>
    </w:p>
    <w:p w14:paraId="3189E014" w14:textId="77777777" w:rsidR="00E242A0" w:rsidRDefault="00E242A0" w:rsidP="003447F2">
      <w:pPr>
        <w:pStyle w:val="CommentText"/>
      </w:pPr>
      <w:r>
        <w:t>Please, confirm details.</w:t>
      </w:r>
    </w:p>
  </w:comment>
  <w:comment w:id="6" w:author="Ciarán McInerney" w:date="2020-10-08T13:55:00Z" w:initials="CM">
    <w:p w14:paraId="617768B1" w14:textId="77777777" w:rsidR="00E242A0" w:rsidRDefault="00E242A0" w:rsidP="003447F2">
      <w:pPr>
        <w:pStyle w:val="CommentText"/>
      </w:pPr>
      <w:r>
        <w:t xml:space="preserve">Ibrahim </w:t>
      </w:r>
      <w:r>
        <w:rPr>
          <w:rStyle w:val="CommentReference"/>
        </w:rPr>
        <w:annotationRef/>
      </w:r>
      <w:r>
        <w:t xml:space="preserve">– </w:t>
      </w:r>
    </w:p>
    <w:p w14:paraId="3CF847D6" w14:textId="77777777" w:rsidR="00E242A0" w:rsidRDefault="00E242A0" w:rsidP="003447F2">
      <w:pPr>
        <w:pStyle w:val="CommentText"/>
      </w:pPr>
    </w:p>
    <w:p w14:paraId="1BE8A80C" w14:textId="77777777" w:rsidR="00E242A0" w:rsidRDefault="00E242A0" w:rsidP="003447F2">
      <w:pPr>
        <w:pStyle w:val="CommentText"/>
      </w:pPr>
      <w:r>
        <w:t>Please, confirm details.</w:t>
      </w:r>
    </w:p>
  </w:comment>
  <w:comment w:id="7" w:author="Ciarán McInerney" w:date="2020-10-08T13:55:00Z" w:initials="CM">
    <w:p w14:paraId="47839CE4" w14:textId="77777777" w:rsidR="00E242A0" w:rsidRDefault="00E242A0" w:rsidP="003447F2">
      <w:pPr>
        <w:pStyle w:val="CommentText"/>
      </w:pPr>
      <w:r>
        <w:rPr>
          <w:rStyle w:val="CommentReference"/>
        </w:rPr>
        <w:annotationRef/>
      </w:r>
      <w:r>
        <w:t xml:space="preserve">David  – </w:t>
      </w:r>
    </w:p>
    <w:p w14:paraId="1F26AA13" w14:textId="77777777" w:rsidR="00E242A0" w:rsidRDefault="00E242A0" w:rsidP="003447F2">
      <w:pPr>
        <w:pStyle w:val="CommentText"/>
      </w:pPr>
    </w:p>
    <w:p w14:paraId="29576D2D" w14:textId="77777777" w:rsidR="00E242A0" w:rsidRDefault="00E242A0" w:rsidP="003447F2">
      <w:pPr>
        <w:pStyle w:val="CommentText"/>
      </w:pPr>
      <w:r>
        <w:t>Please, confirm details.</w:t>
      </w:r>
    </w:p>
  </w:comment>
  <w:comment w:id="8" w:author="Ciarán McInerney" w:date="2020-10-08T13:55:00Z" w:initials="CM">
    <w:p w14:paraId="1FFC0AC1" w14:textId="77777777" w:rsidR="00E242A0" w:rsidRDefault="00E242A0" w:rsidP="003447F2">
      <w:pPr>
        <w:pStyle w:val="CommentText"/>
      </w:pPr>
      <w:r>
        <w:t xml:space="preserve">Owen </w:t>
      </w:r>
      <w:r>
        <w:rPr>
          <w:rStyle w:val="CommentReference"/>
        </w:rPr>
        <w:annotationRef/>
      </w:r>
      <w:r>
        <w:t xml:space="preserve">– </w:t>
      </w:r>
    </w:p>
    <w:p w14:paraId="23355718" w14:textId="77777777" w:rsidR="00E242A0" w:rsidRDefault="00E242A0" w:rsidP="003447F2">
      <w:pPr>
        <w:pStyle w:val="CommentText"/>
      </w:pPr>
    </w:p>
    <w:p w14:paraId="505B0A69" w14:textId="77777777" w:rsidR="00E242A0" w:rsidRDefault="00E242A0" w:rsidP="003447F2">
      <w:pPr>
        <w:pStyle w:val="CommentText"/>
      </w:pPr>
      <w:r>
        <w:t>Please, confirm details.</w:t>
      </w:r>
    </w:p>
  </w:comment>
  <w:comment w:id="9" w:author="Ciarán McInerney" w:date="2020-10-08T13:55:00Z" w:initials="CM">
    <w:p w14:paraId="01EC1079" w14:textId="77777777" w:rsidR="00E242A0" w:rsidRDefault="00E242A0" w:rsidP="003447F2">
      <w:pPr>
        <w:pStyle w:val="CommentText"/>
      </w:pPr>
      <w:r>
        <w:rPr>
          <w:rStyle w:val="CommentReference"/>
        </w:rPr>
        <w:annotationRef/>
      </w:r>
      <w:r>
        <w:t xml:space="preserve">Niels – </w:t>
      </w:r>
    </w:p>
    <w:p w14:paraId="5840A475" w14:textId="77777777" w:rsidR="00E242A0" w:rsidRDefault="00E242A0" w:rsidP="003447F2">
      <w:pPr>
        <w:pStyle w:val="CommentText"/>
      </w:pPr>
    </w:p>
    <w:p w14:paraId="42F206AE" w14:textId="77777777" w:rsidR="00E242A0" w:rsidRDefault="00E242A0" w:rsidP="003447F2">
      <w:pPr>
        <w:pStyle w:val="CommentText"/>
      </w:pPr>
      <w:r>
        <w:t>Please, confirm details.</w:t>
      </w:r>
    </w:p>
  </w:comment>
  <w:comment w:id="10" w:author="Ciarán McInerney" w:date="2020-10-08T13:54:00Z" w:initials="CM">
    <w:p w14:paraId="2E19669B" w14:textId="441913E6" w:rsidR="00E242A0" w:rsidRDefault="00E242A0">
      <w:pPr>
        <w:pStyle w:val="CommentText"/>
      </w:pPr>
      <w:r>
        <w:rPr>
          <w:rStyle w:val="CommentReference"/>
        </w:rPr>
        <w:annotationRef/>
      </w:r>
      <w:r>
        <w:t xml:space="preserve">Rebecca – </w:t>
      </w:r>
    </w:p>
    <w:p w14:paraId="111D4A9B" w14:textId="6AE8190B" w:rsidR="00E242A0" w:rsidRDefault="00E242A0">
      <w:pPr>
        <w:pStyle w:val="CommentText"/>
      </w:pPr>
    </w:p>
    <w:p w14:paraId="6515A458" w14:textId="6001D5FC" w:rsidR="00E242A0" w:rsidRDefault="00E242A0">
      <w:pPr>
        <w:pStyle w:val="CommentText"/>
      </w:pPr>
      <w:r>
        <w:t>Please, confirm details.</w:t>
      </w:r>
    </w:p>
  </w:comment>
  <w:comment w:id="13" w:author="Ciarán McInerney" w:date="2020-10-08T13:55:00Z" w:initials="CM">
    <w:p w14:paraId="72CA7864" w14:textId="37080E8C" w:rsidR="00E242A0" w:rsidRDefault="00E242A0" w:rsidP="003447F2">
      <w:pPr>
        <w:pStyle w:val="CommentText"/>
      </w:pPr>
      <w:r>
        <w:t xml:space="preserve">Richard </w:t>
      </w:r>
      <w:r>
        <w:rPr>
          <w:rStyle w:val="CommentReference"/>
        </w:rPr>
        <w:annotationRef/>
      </w:r>
      <w:r>
        <w:t xml:space="preserve">– </w:t>
      </w:r>
    </w:p>
    <w:p w14:paraId="5C79768F" w14:textId="77777777" w:rsidR="00E242A0" w:rsidRDefault="00E242A0" w:rsidP="003447F2">
      <w:pPr>
        <w:pStyle w:val="CommentText"/>
      </w:pPr>
    </w:p>
    <w:p w14:paraId="07B05D02" w14:textId="3AC62AE2" w:rsidR="00E242A0" w:rsidRDefault="00E242A0" w:rsidP="003447F2">
      <w:pPr>
        <w:pStyle w:val="CommentText"/>
      </w:pPr>
      <w:r>
        <w:t>Please, confirm details.</w:t>
      </w:r>
    </w:p>
  </w:comment>
  <w:comment w:id="14" w:author="Richard Williams" w:date="2020-10-09T07:41:00Z" w:initials="RW">
    <w:p w14:paraId="6520EEE9" w14:textId="71FD968E" w:rsidR="00E242A0" w:rsidRDefault="00E242A0">
      <w:pPr>
        <w:pStyle w:val="CommentText"/>
      </w:pPr>
      <w:r>
        <w:t xml:space="preserve">Done. </w:t>
      </w:r>
      <w:r>
        <w:rPr>
          <w:rStyle w:val="CommentReference"/>
        </w:rPr>
        <w:annotationRef/>
      </w:r>
      <w:r>
        <w:t>If only 1 affiliation allowed then go with the PSTRC one</w:t>
      </w:r>
    </w:p>
  </w:comment>
  <w:comment w:id="21" w:author="Jonathan Benn" w:date="2020-10-15T18:11:00Z" w:initials="JB">
    <w:p w14:paraId="2EA986FB" w14:textId="15D28A71" w:rsidR="00E242A0" w:rsidRDefault="00E242A0">
      <w:pPr>
        <w:pStyle w:val="CommentText"/>
      </w:pPr>
      <w:r>
        <w:rPr>
          <w:rStyle w:val="CommentReference"/>
        </w:rPr>
        <w:annotationRef/>
      </w:r>
      <w:r>
        <w:t xml:space="preserve">Next draft, could </w:t>
      </w:r>
      <w:r w:rsidR="000105C8">
        <w:t>you</w:t>
      </w:r>
      <w:r>
        <w:t xml:space="preserve"> add details please of target journal, article type, word count, abstract (if appropriate) and references.  </w:t>
      </w:r>
      <w:r w:rsidR="000105C8">
        <w:t>Worth checking</w:t>
      </w:r>
      <w:r>
        <w:t xml:space="preserve"> </w:t>
      </w:r>
      <w:r w:rsidR="00964EB9">
        <w:t xml:space="preserve">the journal style guidelines for authors (and examples of similar published articles) to make sure we get the structure </w:t>
      </w:r>
      <w:r w:rsidR="00686EB8">
        <w:t xml:space="preserve">and style </w:t>
      </w:r>
      <w:r w:rsidR="00964EB9">
        <w:t>right.</w:t>
      </w:r>
    </w:p>
  </w:comment>
  <w:comment w:id="22" w:author="Jonathan Benn" w:date="2020-10-15T21:39:00Z" w:initials="JB">
    <w:p w14:paraId="4DEFA8F1" w14:textId="37D4517A" w:rsidR="00B118BA" w:rsidRDefault="00B118BA">
      <w:pPr>
        <w:pStyle w:val="CommentText"/>
      </w:pPr>
      <w:r>
        <w:rPr>
          <w:rStyle w:val="CommentReference"/>
        </w:rPr>
        <w:annotationRef/>
      </w:r>
      <w:r>
        <w:t xml:space="preserve">Generally, we talk a lot in this paper </w:t>
      </w:r>
      <w:r w:rsidR="009A3B2E">
        <w:t>in fairly abstract terms about t</w:t>
      </w:r>
      <w:r>
        <w:t xml:space="preserve">he </w:t>
      </w:r>
      <w:r w:rsidR="009A3B2E">
        <w:t xml:space="preserve">effects of digital technology on patient safety (or the risks to patient safety).  I think it would be useful in the introductory rationale to include some examples grounded in the literature of specific patient safety effects.  </w:t>
      </w:r>
    </w:p>
  </w:comment>
  <w:comment w:id="24" w:author="Jonathan Benn" w:date="2020-10-15T18:19:00Z" w:initials="JB">
    <w:p w14:paraId="236AE803" w14:textId="691131B7" w:rsidR="00964EB9" w:rsidRDefault="00964EB9">
      <w:pPr>
        <w:pStyle w:val="CommentText"/>
      </w:pPr>
      <w:r>
        <w:rPr>
          <w:rStyle w:val="CommentReference"/>
        </w:rPr>
        <w:annotationRef/>
      </w:r>
      <w:r>
        <w:t>I find this first sentence a little ambiguous</w:t>
      </w:r>
      <w:r w:rsidR="000105C8">
        <w:t xml:space="preserve"> </w:t>
      </w:r>
      <w:r>
        <w:t>– perhaps take a couple of sentences to explain the interaction with healthcare.</w:t>
      </w:r>
    </w:p>
  </w:comment>
  <w:comment w:id="25" w:author="Ciarán McInerney" w:date="2020-08-04T10:16:00Z" w:initials="CM">
    <w:p w14:paraId="1EA9AB52" w14:textId="061EEEF9" w:rsidR="00E242A0" w:rsidRDefault="00E242A0">
      <w:pPr>
        <w:pStyle w:val="CommentText"/>
      </w:pPr>
      <w:r>
        <w:rPr>
          <w:rStyle w:val="CommentReference"/>
        </w:rPr>
        <w:annotationRef/>
      </w:r>
      <w:r>
        <w:t xml:space="preserve">Rebecca + David – </w:t>
      </w:r>
    </w:p>
    <w:p w14:paraId="5ACB1D88" w14:textId="7EED04C2" w:rsidR="00E242A0" w:rsidRDefault="00E242A0">
      <w:pPr>
        <w:pStyle w:val="CommentText"/>
      </w:pPr>
    </w:p>
    <w:p w14:paraId="65DC93CA" w14:textId="1C5CED2A" w:rsidR="00E242A0" w:rsidRDefault="00E242A0">
      <w:pPr>
        <w:pStyle w:val="CommentText"/>
      </w:pPr>
      <w:r>
        <w:t>You both commented that this point should be widened to incorporate more than just video consultation.</w:t>
      </w:r>
    </w:p>
    <w:p w14:paraId="34032047" w14:textId="036C4CA3" w:rsidR="00E242A0" w:rsidRDefault="00E242A0">
      <w:pPr>
        <w:pStyle w:val="CommentText"/>
      </w:pPr>
    </w:p>
    <w:p w14:paraId="6CC4C0E2" w14:textId="0E37C6BB" w:rsidR="00E242A0" w:rsidRDefault="00E242A0" w:rsidP="00E1344E">
      <w:pPr>
        <w:pStyle w:val="CommentText"/>
        <w:numPr>
          <w:ilvl w:val="0"/>
          <w:numId w:val="10"/>
        </w:numPr>
      </w:pPr>
      <w:r>
        <w:t xml:space="preserve"> Do you have a citation for making such a statement?</w:t>
      </w:r>
    </w:p>
    <w:p w14:paraId="435FD4CA" w14:textId="1B5FD79B" w:rsidR="00E242A0" w:rsidRDefault="00E242A0" w:rsidP="00E1344E">
      <w:pPr>
        <w:pStyle w:val="CommentText"/>
        <w:numPr>
          <w:ilvl w:val="0"/>
          <w:numId w:val="10"/>
        </w:numPr>
      </w:pPr>
      <w:r>
        <w:t xml:space="preserve"> Alternatively, are you happier if the current statement is prefaced with “For example…”?</w:t>
      </w:r>
    </w:p>
  </w:comment>
  <w:comment w:id="26" w:author="Rebecca Randell" w:date="2020-10-09T18:20:00Z" w:initials="RR">
    <w:p w14:paraId="48D48876" w14:textId="079178EE" w:rsidR="00E242A0" w:rsidRDefault="00E242A0">
      <w:pPr>
        <w:pStyle w:val="CommentText"/>
      </w:pPr>
      <w:r>
        <w:rPr>
          <w:rStyle w:val="CommentReference"/>
        </w:rPr>
        <w:annotationRef/>
      </w:r>
      <w:r>
        <w:t>My point was that video consultation has been around for some time so to rephrase to point to wider uptake of this technology, which this phrasing does</w:t>
      </w:r>
    </w:p>
  </w:comment>
  <w:comment w:id="30" w:author="Jonathan Benn" w:date="2020-10-15T18:59:00Z" w:initials="JB">
    <w:p w14:paraId="7756A124" w14:textId="55E57571" w:rsidR="000105C8" w:rsidRDefault="000105C8">
      <w:pPr>
        <w:pStyle w:val="CommentText"/>
      </w:pPr>
      <w:r>
        <w:rPr>
          <w:rStyle w:val="CommentReference"/>
        </w:rPr>
        <w:annotationRef/>
      </w:r>
      <w:r>
        <w:t>I know you define patient safety more formally later, but worth inserting a short explanation of what the term means here in this context</w:t>
      </w:r>
      <w:r w:rsidR="00EA005F">
        <w:t xml:space="preserve"> (i.e. early in the paper).</w:t>
      </w:r>
    </w:p>
  </w:comment>
  <w:comment w:id="34" w:author="Jonathan Benn" w:date="2020-10-15T19:10:00Z" w:initials="JB">
    <w:p w14:paraId="6E889116" w14:textId="5167C6EE" w:rsidR="00EA005F" w:rsidRDefault="00EA005F">
      <w:pPr>
        <w:pStyle w:val="CommentText"/>
      </w:pPr>
      <w:r>
        <w:rPr>
          <w:rStyle w:val="CommentReference"/>
        </w:rPr>
        <w:annotationRef/>
      </w:r>
      <w:r>
        <w:t xml:space="preserve">I suggest a break here and </w:t>
      </w:r>
      <w:r w:rsidR="00C32108">
        <w:t xml:space="preserve">rework this to </w:t>
      </w:r>
      <w:r>
        <w:t>draw together the rationale to support the aims of this paper.</w:t>
      </w:r>
      <w:r w:rsidR="00C32108">
        <w:t xml:space="preserve">  I think generally, </w:t>
      </w:r>
      <w:r w:rsidR="00F457BA" w:rsidRPr="00F457BA">
        <w:t xml:space="preserve">we could expand/unpack the concepts in the first paragraph </w:t>
      </w:r>
      <w:r w:rsidR="00F457BA">
        <w:t>a little more</w:t>
      </w:r>
      <w:r w:rsidR="00F457BA" w:rsidRPr="00F457BA">
        <w:t>, as the argument presented here underpins the whole piece</w:t>
      </w:r>
      <w:r w:rsidR="00F457BA">
        <w:t xml:space="preserve"> and sets up the aims specifically</w:t>
      </w:r>
      <w:r w:rsidR="00F457BA" w:rsidRPr="00F457BA">
        <w:t>.</w:t>
      </w:r>
    </w:p>
  </w:comment>
  <w:comment w:id="37" w:author="Rebecca Randell" w:date="2020-10-12T18:06:00Z" w:initials="RR">
    <w:p w14:paraId="63F420FC" w14:textId="0BEEDBF9" w:rsidR="00E242A0" w:rsidRDefault="00E242A0">
      <w:pPr>
        <w:pStyle w:val="CommentText"/>
      </w:pPr>
      <w:r>
        <w:rPr>
          <w:rStyle w:val="CommentReference"/>
        </w:rPr>
        <w:annotationRef/>
      </w:r>
      <w:r>
        <w:t>But in this paper we don’t appraise evidence – my concern is that this phrasing creates an expectation in reviewers that will not be fulfilled</w:t>
      </w:r>
    </w:p>
  </w:comment>
  <w:comment w:id="38" w:author="Dawn Dowding" w:date="2020-10-13T12:18:00Z" w:initials="DD">
    <w:p w14:paraId="2E0FF3D9" w14:textId="4622C430" w:rsidR="00E242A0" w:rsidRDefault="00E242A0">
      <w:pPr>
        <w:pStyle w:val="CommentText"/>
      </w:pPr>
      <w:r>
        <w:rPr>
          <w:rStyle w:val="CommentReference"/>
        </w:rPr>
        <w:annotationRef/>
      </w:r>
      <w:r>
        <w:t>To identify challenges associated with patient safety in health information systems?</w:t>
      </w:r>
    </w:p>
  </w:comment>
  <w:comment w:id="36" w:author="Jonathan Benn" w:date="2020-10-15T19:13:00Z" w:initials="JB">
    <w:p w14:paraId="1017CD99" w14:textId="7B170A25" w:rsidR="00EA005F" w:rsidRDefault="00EA005F">
      <w:pPr>
        <w:pStyle w:val="CommentText"/>
      </w:pPr>
      <w:r>
        <w:rPr>
          <w:rStyle w:val="CommentReference"/>
        </w:rPr>
        <w:annotationRef/>
      </w:r>
      <w:r>
        <w:t>I would avoid talking about methodology</w:t>
      </w:r>
      <w:r w:rsidR="00C32108">
        <w:t>/participants</w:t>
      </w:r>
      <w:r>
        <w:t xml:space="preserve"> entirely in the introduction and instead focus on the background rationale for the work, the gap that the work will address and the aims for the current paper.</w:t>
      </w:r>
      <w:r w:rsidR="00C32108">
        <w:t xml:space="preserve"> </w:t>
      </w:r>
      <w:r w:rsidR="00C8591E">
        <w:t>Move all workshop process/methodology material to a section on method.</w:t>
      </w:r>
      <w:r w:rsidR="00C32108">
        <w:t xml:space="preserve"> </w:t>
      </w:r>
    </w:p>
  </w:comment>
  <w:comment w:id="43" w:author="Jonathan Benn" w:date="2020-10-15T19:53:00Z" w:initials="JB">
    <w:p w14:paraId="03D7056F" w14:textId="2D5D7DAE" w:rsidR="00D85CC4" w:rsidRDefault="00D85CC4">
      <w:pPr>
        <w:pStyle w:val="CommentText"/>
      </w:pPr>
      <w:r>
        <w:rPr>
          <w:rStyle w:val="CommentReference"/>
        </w:rPr>
        <w:annotationRef/>
      </w:r>
      <w:r>
        <w:t>I worry a little that reviewers may think we are re-inventing the wheel here.  Perhaps “defining the field” is a little too grand (and ambitious given that our scope in this paper is more specific).  See my suggested aim below which focuses more on “development”</w:t>
      </w:r>
    </w:p>
  </w:comment>
  <w:comment w:id="44" w:author="Jonathan Benn" w:date="2020-10-15T19:17:00Z" w:initials="JB">
    <w:p w14:paraId="5C0F704B" w14:textId="6DC1C875" w:rsidR="00EA005F" w:rsidRDefault="00EA005F">
      <w:pPr>
        <w:pStyle w:val="CommentText"/>
      </w:pPr>
      <w:r>
        <w:rPr>
          <w:rStyle w:val="CommentReference"/>
        </w:rPr>
        <w:annotationRef/>
      </w:r>
      <w:r>
        <w:t>Depending on the target journal, we may not want to emphasise this.  Afterall, the rationale for our approach is universal, as are the patient safety imp</w:t>
      </w:r>
      <w:r w:rsidR="00C32108">
        <w:t>l</w:t>
      </w:r>
      <w:r>
        <w:t>ications</w:t>
      </w:r>
      <w:r w:rsidR="00C32108">
        <w:t>.</w:t>
      </w:r>
    </w:p>
  </w:comment>
  <w:comment w:id="42" w:author="Jonathan Benn" w:date="2020-10-15T19:25:00Z" w:initials="JB">
    <w:p w14:paraId="09CBA36F" w14:textId="77777777" w:rsidR="00C32108" w:rsidRDefault="00C32108">
      <w:pPr>
        <w:pStyle w:val="CommentText"/>
      </w:pPr>
      <w:r>
        <w:rPr>
          <w:rStyle w:val="CommentReference"/>
        </w:rPr>
        <w:annotationRef/>
      </w:r>
      <w:r>
        <w:t xml:space="preserve">Expand on this and build upon the rationale outlined above.  </w:t>
      </w:r>
      <w:r w:rsidR="00F457BA">
        <w:t>Perhaps one high level aim and a series of more specific objectives?</w:t>
      </w:r>
      <w:r>
        <w:t xml:space="preserve"> </w:t>
      </w:r>
      <w:r w:rsidR="00D85CC4">
        <w:t>E.g.</w:t>
      </w:r>
    </w:p>
    <w:p w14:paraId="06B37CC8" w14:textId="1634AC02" w:rsidR="00D85CC4" w:rsidRDefault="00D85CC4" w:rsidP="00D85CC4">
      <w:r>
        <w:t>Aim: To develop Patient Safety Informatics as an academic discipline and field of research practice</w:t>
      </w:r>
    </w:p>
    <w:p w14:paraId="7DB77E26" w14:textId="397CA90B" w:rsidR="00D85CC4" w:rsidRDefault="00D85CC4" w:rsidP="00D85CC4">
      <w:r>
        <w:t>Objectives:</w:t>
      </w:r>
    </w:p>
    <w:p w14:paraId="2EC6C0C0" w14:textId="77777777" w:rsidR="00D85CC4" w:rsidRDefault="00D85CC4" w:rsidP="00D85CC4">
      <w:pPr>
        <w:pStyle w:val="ListParagraph"/>
        <w:numPr>
          <w:ilvl w:val="0"/>
          <w:numId w:val="16"/>
        </w:numPr>
      </w:pPr>
      <w:r>
        <w:t>Explore the interaction between developments in digital health technologies and patient safety, drawing upon existing literature and subject matter expertise</w:t>
      </w:r>
    </w:p>
    <w:p w14:paraId="19DD5327" w14:textId="77777777" w:rsidR="00D85CC4" w:rsidRDefault="00D85CC4" w:rsidP="00D85CC4">
      <w:pPr>
        <w:pStyle w:val="ListParagraph"/>
        <w:numPr>
          <w:ilvl w:val="0"/>
          <w:numId w:val="16"/>
        </w:numPr>
      </w:pPr>
      <w:r>
        <w:t>Consider the implications for theory and practice in the emerging field of “Patient Safety Informatics”</w:t>
      </w:r>
    </w:p>
    <w:p w14:paraId="5ACBCAFE" w14:textId="77777777" w:rsidR="00D85CC4" w:rsidRDefault="00D85CC4" w:rsidP="00D85CC4">
      <w:pPr>
        <w:pStyle w:val="ListParagraph"/>
        <w:numPr>
          <w:ilvl w:val="0"/>
          <w:numId w:val="16"/>
        </w:numPr>
      </w:pPr>
      <w:r>
        <w:t xml:space="preserve">Identify and discuss the core concepts and challenges that are inherent to a patient safety informatics discipline in order to support future research and development in this area.  </w:t>
      </w:r>
    </w:p>
    <w:p w14:paraId="240DAF05" w14:textId="02C990FB" w:rsidR="00D85CC4" w:rsidRDefault="00D85CC4">
      <w:pPr>
        <w:pStyle w:val="CommentText"/>
      </w:pPr>
    </w:p>
  </w:comment>
  <w:comment w:id="46" w:author="Jonathan Benn" w:date="2020-10-15T19:59:00Z" w:initials="JB">
    <w:p w14:paraId="3D3280E1" w14:textId="30178EEA" w:rsidR="00E93E36" w:rsidRDefault="00E93E36">
      <w:pPr>
        <w:pStyle w:val="CommentText"/>
      </w:pPr>
      <w:r>
        <w:rPr>
          <w:rStyle w:val="CommentReference"/>
        </w:rPr>
        <w:annotationRef/>
      </w:r>
      <w:r>
        <w:t>Again, this might imply a broader focus to a rveiewer – I think we are more concerned with the implications of new and emerging digital technologies for patient safety here.</w:t>
      </w:r>
    </w:p>
  </w:comment>
  <w:comment w:id="45" w:author="Jonathan Benn" w:date="2020-10-15T20:05:00Z" w:initials="JB">
    <w:p w14:paraId="20FE258B" w14:textId="6E4AC044" w:rsidR="00E93E36" w:rsidRDefault="00E93E36">
      <w:pPr>
        <w:pStyle w:val="CommentText"/>
      </w:pPr>
      <w:r>
        <w:rPr>
          <w:rStyle w:val="CommentReference"/>
        </w:rPr>
        <w:annotationRef/>
      </w:r>
      <w:r>
        <w:t xml:space="preserve">Depending on journal style, I’m going to suggest a slightly different structure here that places (more conventionally) a “methods” section after the introduction and aim.  So essentially, </w:t>
      </w:r>
      <w:r w:rsidR="00F31F07">
        <w:t>switching section 2 and section 1.  Part of our workshop method included review of the literature relevant to safety informatics followed by an expert workshop on the challenges.  Therefore, we present sections 1 and 3 as synthesis and discussion of what we learnt from the exercise.</w:t>
      </w:r>
    </w:p>
  </w:comment>
  <w:comment w:id="50" w:author="Jonathan Benn" w:date="2020-10-15T20:50:00Z" w:initials="JB">
    <w:p w14:paraId="6230018B" w14:textId="2A90D4FF" w:rsidR="00A26F60" w:rsidRDefault="00A26F60">
      <w:pPr>
        <w:pStyle w:val="CommentText"/>
      </w:pPr>
      <w:r>
        <w:rPr>
          <w:rStyle w:val="CommentReference"/>
        </w:rPr>
        <w:annotationRef/>
      </w:r>
      <w:r>
        <w:t>The section heading and subheadings in section 1 are are all very generic – can we be more specific relative to the aims?  E.g. Section 1: Developing the argument for a patient safety informatics field, 1.1: Patient safety and emerging digital health technologies, 1.2: Towards a definition of safety informatics</w:t>
      </w:r>
    </w:p>
  </w:comment>
  <w:comment w:id="49" w:author="Jonathan Benn" w:date="2020-10-15T20:15:00Z" w:initials="JB">
    <w:p w14:paraId="0D62A6DC" w14:textId="1CA80C95" w:rsidR="00F31F07" w:rsidRDefault="00F31F07">
      <w:pPr>
        <w:pStyle w:val="CommentText"/>
      </w:pPr>
      <w:r>
        <w:rPr>
          <w:rStyle w:val="CommentReference"/>
        </w:rPr>
        <w:annotationRef/>
      </w:r>
    </w:p>
  </w:comment>
  <w:comment w:id="51" w:author="Jonathan Benn" w:date="2020-10-15T20:17:00Z" w:initials="JB">
    <w:p w14:paraId="6B271280" w14:textId="645B678F" w:rsidR="00F31F07" w:rsidRDefault="00F31F07">
      <w:pPr>
        <w:pStyle w:val="CommentText"/>
      </w:pPr>
      <w:r>
        <w:rPr>
          <w:rStyle w:val="CommentReference"/>
        </w:rPr>
        <w:annotationRef/>
      </w:r>
      <w:r>
        <w:t>May need to define patient safety earlier if you choose to restructure – see my comment in intro</w:t>
      </w:r>
    </w:p>
  </w:comment>
  <w:comment w:id="52" w:author="Jonathan Benn" w:date="2020-10-15T20:17:00Z" w:initials="JB">
    <w:p w14:paraId="4EC50BCF" w14:textId="79832516" w:rsidR="00F31F07" w:rsidRDefault="00F31F07">
      <w:pPr>
        <w:pStyle w:val="CommentText"/>
      </w:pPr>
      <w:r>
        <w:rPr>
          <w:rStyle w:val="CommentReference"/>
        </w:rPr>
        <w:annotationRef/>
      </w:r>
      <w:r>
        <w:t>Interesting – what’s the reference?</w:t>
      </w:r>
    </w:p>
  </w:comment>
  <w:comment w:id="53" w:author="Dawn Dowding" w:date="2020-10-13T12:24:00Z" w:initials="DD">
    <w:p w14:paraId="6DF02F80" w14:textId="2576E19A" w:rsidR="00E242A0" w:rsidRDefault="00E242A0">
      <w:pPr>
        <w:pStyle w:val="CommentText"/>
      </w:pPr>
      <w:r>
        <w:rPr>
          <w:rStyle w:val="CommentReference"/>
        </w:rPr>
        <w:annotationRef/>
      </w:r>
      <w:r>
        <w:t>Could we give an example here – such as the aviation industry?</w:t>
      </w:r>
    </w:p>
  </w:comment>
  <w:comment w:id="54" w:author="Jonathan Benn" w:date="2020-10-15T20:19:00Z" w:initials="JB">
    <w:p w14:paraId="7DEEDE7A" w14:textId="1752ED96" w:rsidR="004B24C9" w:rsidRDefault="004B24C9">
      <w:pPr>
        <w:pStyle w:val="CommentText"/>
      </w:pPr>
      <w:r>
        <w:rPr>
          <w:rStyle w:val="CommentReference"/>
        </w:rPr>
        <w:annotationRef/>
      </w:r>
      <w:r>
        <w:t>I think all safety critical industries engage in these activities (if indeed they are distinct).  Suggest remove this sentence.</w:t>
      </w:r>
    </w:p>
  </w:comment>
  <w:comment w:id="56" w:author="Jonathan Benn" w:date="2020-10-15T20:21:00Z" w:initials="JB">
    <w:p w14:paraId="6A7AA6C3" w14:textId="3A226EA0" w:rsidR="004B24C9" w:rsidRDefault="004B24C9">
      <w:pPr>
        <w:pStyle w:val="CommentText"/>
      </w:pPr>
      <w:r>
        <w:rPr>
          <w:rStyle w:val="CommentReference"/>
        </w:rPr>
        <w:annotationRef/>
      </w:r>
      <w:r>
        <w:t>I think expanding on this to at least acknowledge some of the existing approaches and areas of intersection, perhaps even in the introduction, would go a long way towards avoid being accused of reinventing the wheel!</w:t>
      </w:r>
    </w:p>
  </w:comment>
  <w:comment w:id="57" w:author="Jonathan Benn" w:date="2020-10-15T20:23:00Z" w:initials="JB">
    <w:p w14:paraId="35F30D12" w14:textId="51B31B5A" w:rsidR="004B24C9" w:rsidRDefault="004B24C9">
      <w:pPr>
        <w:pStyle w:val="CommentText"/>
      </w:pPr>
      <w:r>
        <w:rPr>
          <w:rStyle w:val="CommentReference"/>
        </w:rPr>
        <w:annotationRef/>
      </w:r>
      <w:r>
        <w:t xml:space="preserve">Do we need to be careful about use of the term “health information technology” vs “digital health technologies”?  </w:t>
      </w:r>
    </w:p>
  </w:comment>
  <w:comment w:id="58" w:author="Ciarán McInerney" w:date="2020-08-04T10:20:00Z" w:initials="CM">
    <w:p w14:paraId="217678B5" w14:textId="77777777" w:rsidR="00E242A0" w:rsidRDefault="00E242A0" w:rsidP="00823212">
      <w:pPr>
        <w:pStyle w:val="CommentText"/>
      </w:pPr>
      <w:r>
        <w:rPr>
          <w:rStyle w:val="CommentReference"/>
        </w:rPr>
        <w:annotationRef/>
      </w:r>
      <w:r>
        <w:t>Rebecca –</w:t>
      </w:r>
    </w:p>
    <w:p w14:paraId="590177D1" w14:textId="77777777" w:rsidR="00E242A0" w:rsidRDefault="00E242A0" w:rsidP="00823212">
      <w:pPr>
        <w:pStyle w:val="CommentText"/>
      </w:pPr>
    </w:p>
    <w:p w14:paraId="285E7261" w14:textId="77777777" w:rsidR="00E242A0" w:rsidRDefault="00E242A0" w:rsidP="00823212">
      <w:pPr>
        <w:pStyle w:val="CommentText"/>
      </w:pPr>
      <w:r>
        <w:t>You commented that literature on information infrastructures is relevant, here.</w:t>
      </w:r>
    </w:p>
    <w:p w14:paraId="4A56CAD4" w14:textId="77777777" w:rsidR="00E242A0" w:rsidRDefault="00E242A0" w:rsidP="00823212">
      <w:pPr>
        <w:pStyle w:val="CommentText"/>
      </w:pPr>
    </w:p>
    <w:p w14:paraId="7EB00DD0" w14:textId="77777777" w:rsidR="00E242A0" w:rsidRDefault="00E242A0" w:rsidP="00823212">
      <w:pPr>
        <w:pStyle w:val="CommentText"/>
        <w:numPr>
          <w:ilvl w:val="0"/>
          <w:numId w:val="10"/>
        </w:numPr>
      </w:pPr>
      <w:r>
        <w:t xml:space="preserve"> Can you provide a citation and statement, please?</w:t>
      </w:r>
    </w:p>
  </w:comment>
  <w:comment w:id="59" w:author="Rebecca Randell" w:date="2020-10-09T18:26:00Z" w:initials="RR">
    <w:p w14:paraId="0F80DB4F" w14:textId="4A4EE547" w:rsidR="00E242A0" w:rsidRDefault="00E242A0">
      <w:pPr>
        <w:pStyle w:val="CommentText"/>
      </w:pPr>
      <w:r>
        <w:rPr>
          <w:rStyle w:val="CommentReference"/>
        </w:rPr>
        <w:annotationRef/>
      </w:r>
      <w:r>
        <w:rPr>
          <w:rFonts w:ascii="Segoe UI" w:hAnsi="Segoe UI" w:cs="Segoe UI"/>
          <w:sz w:val="18"/>
          <w:szCs w:val="18"/>
        </w:rPr>
        <w:t xml:space="preserve">Aanestad M, Grisot M, Hanseth O, Vassilakopoulou P, editors. </w:t>
      </w:r>
      <w:r>
        <w:rPr>
          <w:rFonts w:ascii="Segoe UI" w:hAnsi="Segoe UI" w:cs="Segoe UI"/>
          <w:i/>
          <w:iCs/>
          <w:sz w:val="18"/>
          <w:szCs w:val="18"/>
        </w:rPr>
        <w:t>Information Infrastructures within European Health Care: Working with the Installed Base</w:t>
      </w:r>
      <w:r>
        <w:rPr>
          <w:rFonts w:ascii="Segoe UI" w:hAnsi="Segoe UI" w:cs="Segoe UI"/>
          <w:sz w:val="18"/>
          <w:szCs w:val="18"/>
        </w:rPr>
        <w:t>. Cham: Springer; 2017.</w:t>
      </w:r>
    </w:p>
  </w:comment>
  <w:comment w:id="60" w:author="Jonathan Benn" w:date="2020-10-15T20:27:00Z" w:initials="JB">
    <w:p w14:paraId="794B0D2A" w14:textId="63BA9715" w:rsidR="004B24C9" w:rsidRDefault="004B24C9">
      <w:pPr>
        <w:pStyle w:val="CommentText"/>
      </w:pPr>
      <w:r>
        <w:rPr>
          <w:rStyle w:val="CommentReference"/>
        </w:rPr>
        <w:annotationRef/>
      </w:r>
      <w:r>
        <w:t>I would argue that an information system comprises more than just the interaction of tehcnologies – what’s the reference here?</w:t>
      </w:r>
    </w:p>
  </w:comment>
  <w:comment w:id="64" w:author="Jonathan Benn" w:date="2020-10-15T20:41:00Z" w:initials="JB">
    <w:p w14:paraId="12109197" w14:textId="66DEB960" w:rsidR="00820944" w:rsidRDefault="00820944">
      <w:pPr>
        <w:pStyle w:val="CommentText"/>
      </w:pPr>
      <w:r>
        <w:rPr>
          <w:rStyle w:val="CommentReference"/>
        </w:rPr>
        <w:annotationRef/>
      </w:r>
      <w:r>
        <w:t>Be careful about suggesting that all technological innovation has a negative impact upon patient safety – it doesn’t necessarily follow that the one leads to the other.  When I was reading the earlier sections I got the sense that this was what we were saying – perhaps needs some tempering.</w:t>
      </w:r>
    </w:p>
  </w:comment>
  <w:comment w:id="65" w:author="Rebecca Randell" w:date="2020-10-12T18:10:00Z" w:initials="RR">
    <w:p w14:paraId="78397C0E" w14:textId="723A6ADE" w:rsidR="00E242A0" w:rsidRDefault="00E242A0">
      <w:pPr>
        <w:pStyle w:val="CommentText"/>
      </w:pPr>
      <w:r>
        <w:rPr>
          <w:rStyle w:val="CommentReference"/>
        </w:rPr>
        <w:annotationRef/>
      </w:r>
      <w:r>
        <w:t>Being introduced into the healthcare system, itself a complex adaptive system</w:t>
      </w:r>
    </w:p>
  </w:comment>
  <w:comment w:id="66" w:author="Ciarán McInerney" w:date="2020-08-11T17:10:00Z" w:initials="CM">
    <w:p w14:paraId="51A8E3D7" w14:textId="77777777" w:rsidR="00E242A0" w:rsidRDefault="00E242A0" w:rsidP="006A6EEC">
      <w:pPr>
        <w:pStyle w:val="CommentText"/>
      </w:pPr>
      <w:r>
        <w:rPr>
          <w:rStyle w:val="CommentReference"/>
        </w:rPr>
        <w:annotationRef/>
      </w:r>
      <w:r>
        <w:t xml:space="preserve">David – </w:t>
      </w:r>
    </w:p>
    <w:p w14:paraId="57399FF2" w14:textId="77777777" w:rsidR="00E242A0" w:rsidRDefault="00E242A0" w:rsidP="006A6EEC">
      <w:pPr>
        <w:pStyle w:val="CommentText"/>
      </w:pPr>
    </w:p>
    <w:p w14:paraId="58B9F5E2" w14:textId="77777777" w:rsidR="00E242A0" w:rsidRDefault="00E242A0" w:rsidP="006A6EEC">
      <w:pPr>
        <w:pStyle w:val="CommentText"/>
      </w:pPr>
      <w:r>
        <w:t>You commented that it would be good to mention the fewer regulations for technology than for treatments.</w:t>
      </w:r>
    </w:p>
    <w:p w14:paraId="711AB950" w14:textId="77777777" w:rsidR="00E242A0" w:rsidRDefault="00E242A0" w:rsidP="006A6EEC">
      <w:pPr>
        <w:pStyle w:val="CommentText"/>
      </w:pPr>
    </w:p>
    <w:p w14:paraId="5D957721" w14:textId="6E8B25A2" w:rsidR="00E242A0" w:rsidRDefault="00E242A0" w:rsidP="006A6EEC">
      <w:pPr>
        <w:pStyle w:val="CommentText"/>
      </w:pPr>
      <w:r>
        <w:t>- Can you provide a citation so that it would succinctly fit in with this list?</w:t>
      </w:r>
    </w:p>
  </w:comment>
  <w:comment w:id="67" w:author="Jonathan Benn" w:date="2020-10-15T20:46:00Z" w:initials="JB">
    <w:p w14:paraId="503E042C" w14:textId="50467515" w:rsidR="00820944" w:rsidRDefault="00820944">
      <w:pPr>
        <w:pStyle w:val="CommentText"/>
      </w:pPr>
      <w:r>
        <w:rPr>
          <w:rStyle w:val="CommentReference"/>
        </w:rPr>
        <w:annotationRef/>
      </w:r>
      <w:r>
        <w:t xml:space="preserve">Here we narrow patient safety </w:t>
      </w:r>
      <w:r w:rsidR="007761D7">
        <w:t>informatics</w:t>
      </w:r>
      <w:r>
        <w:t xml:space="preserve"> to refer to emerging digital health – with reference to my previous comment on the scope, perhaps we need to make this point in the intro/aims?</w:t>
      </w:r>
    </w:p>
  </w:comment>
  <w:comment w:id="86" w:author="Jonathan Benn" w:date="2020-10-15T21:00:00Z" w:initials="JB">
    <w:p w14:paraId="75CAE854" w14:textId="0CE04DC6" w:rsidR="007761D7" w:rsidRDefault="007761D7">
      <w:pPr>
        <w:pStyle w:val="CommentText"/>
      </w:pPr>
      <w:r>
        <w:rPr>
          <w:rStyle w:val="CommentReference"/>
        </w:rPr>
        <w:annotationRef/>
      </w:r>
      <w:r>
        <w:t>I don’t think we need this summary statement here, which seems narrower than the facets already described and exemplified.</w:t>
      </w:r>
    </w:p>
  </w:comment>
  <w:comment w:id="68" w:author="Jonathan Benn" w:date="2020-10-15T21:04:00Z" w:initials="JB">
    <w:p w14:paraId="126CF0F8" w14:textId="6F2ADDCC" w:rsidR="007761D7" w:rsidRDefault="007761D7">
      <w:pPr>
        <w:pStyle w:val="CommentText"/>
      </w:pPr>
      <w:r>
        <w:rPr>
          <w:rStyle w:val="CommentReference"/>
        </w:rPr>
        <w:annotationRef/>
      </w:r>
      <w:r>
        <w:t>I think we need to present this paragraph towards the end of this section, after reviewing established definitions of informatics and safety informatics.</w:t>
      </w:r>
      <w:r w:rsidR="00F47ABE">
        <w:t xml:space="preserve">  EDIT might work well if you switch paragraph 1 and 2.</w:t>
      </w:r>
    </w:p>
  </w:comment>
  <w:comment w:id="89" w:author="Jonathan Benn" w:date="2020-10-15T21:02:00Z" w:initials="JB">
    <w:p w14:paraId="145A6D78" w14:textId="688DAC24" w:rsidR="007761D7" w:rsidRDefault="007761D7">
      <w:pPr>
        <w:pStyle w:val="CommentText"/>
      </w:pPr>
      <w:r>
        <w:rPr>
          <w:rStyle w:val="CommentReference"/>
        </w:rPr>
        <w:annotationRef/>
      </w:r>
      <w:r>
        <w:t>Too many concepts in this sentence.  I agree a definition of informatics might be important somewhere but we need to spell out the link to safety and safety culture.</w:t>
      </w:r>
    </w:p>
  </w:comment>
  <w:comment w:id="90" w:author="Jonathan Benn" w:date="2020-10-15T21:03:00Z" w:initials="JB">
    <w:p w14:paraId="44299AE4" w14:textId="4123563A" w:rsidR="007761D7" w:rsidRDefault="007761D7">
      <w:pPr>
        <w:pStyle w:val="CommentText"/>
      </w:pPr>
      <w:r>
        <w:rPr>
          <w:rStyle w:val="CommentReference"/>
        </w:rPr>
        <w:annotationRef/>
      </w:r>
      <w:r>
        <w:t>Has this already been defined in reference 30?  Is this Wang?</w:t>
      </w:r>
    </w:p>
  </w:comment>
  <w:comment w:id="95" w:author="Jonathan Benn" w:date="2020-10-15T21:07:00Z" w:initials="JB">
    <w:p w14:paraId="2144DB5E" w14:textId="587F5AA9" w:rsidR="007761D7" w:rsidRDefault="007761D7">
      <w:pPr>
        <w:pStyle w:val="CommentText"/>
      </w:pPr>
      <w:r>
        <w:rPr>
          <w:rStyle w:val="CommentReference"/>
        </w:rPr>
        <w:annotationRef/>
      </w:r>
      <w:r>
        <w:t>This point needs to be made in the intro/rationale for aims.</w:t>
      </w:r>
    </w:p>
  </w:comment>
  <w:comment w:id="97" w:author="Jonathan Benn" w:date="2020-10-15T21:14:00Z" w:initials="JB">
    <w:p w14:paraId="552B9F72" w14:textId="7DA3F016" w:rsidR="00F47ABE" w:rsidRDefault="00F47ABE">
      <w:pPr>
        <w:pStyle w:val="CommentText"/>
      </w:pPr>
      <w:r>
        <w:rPr>
          <w:rStyle w:val="CommentReference"/>
        </w:rPr>
        <w:annotationRef/>
      </w:r>
      <w:r>
        <w:t>Include the process of review of the literature/theory prior to the workshop and production of a scoping review as a primer to frame discussions at the workshop on both the challenges posed by emerging tech and the implications for patient safety informatics. i.e. set up section 1 and section 3 as “what we learnt” from the workshop activity.</w:t>
      </w:r>
    </w:p>
  </w:comment>
  <w:comment w:id="98" w:author="Ciarán McInerney" w:date="2020-08-04T10:34:00Z" w:initials="CM">
    <w:p w14:paraId="2A3893CC" w14:textId="53DB3D2E" w:rsidR="00E242A0" w:rsidRDefault="00E242A0">
      <w:pPr>
        <w:pStyle w:val="CommentText"/>
      </w:pPr>
      <w:r>
        <w:rPr>
          <w:rStyle w:val="CommentReference"/>
        </w:rPr>
        <w:annotationRef/>
      </w:r>
      <w:r>
        <w:t xml:space="preserve">Owen – </w:t>
      </w:r>
    </w:p>
    <w:p w14:paraId="2893FE5D" w14:textId="2814F44F" w:rsidR="00E242A0" w:rsidRDefault="00E242A0">
      <w:pPr>
        <w:pStyle w:val="CommentText"/>
      </w:pPr>
    </w:p>
    <w:p w14:paraId="46ED494D" w14:textId="5DD7FBBA" w:rsidR="00E242A0" w:rsidRDefault="00E242A0">
      <w:pPr>
        <w:pStyle w:val="CommentText"/>
      </w:pPr>
      <w:r>
        <w:t>You commented that we should include a description of the recruitment process.</w:t>
      </w:r>
    </w:p>
    <w:p w14:paraId="41E0E82F" w14:textId="1D139309" w:rsidR="00E242A0" w:rsidRDefault="00E242A0">
      <w:pPr>
        <w:pStyle w:val="CommentText"/>
      </w:pPr>
    </w:p>
    <w:p w14:paraId="12FC6F1A" w14:textId="7C7F4EBC" w:rsidR="00E242A0" w:rsidRDefault="00E242A0" w:rsidP="00256640">
      <w:pPr>
        <w:pStyle w:val="CommentText"/>
        <w:numPr>
          <w:ilvl w:val="0"/>
          <w:numId w:val="10"/>
        </w:numPr>
      </w:pPr>
      <w:r>
        <w:t xml:space="preserve"> Can you please offer some suggested wording?</w:t>
      </w:r>
    </w:p>
  </w:comment>
  <w:comment w:id="99" w:author="Jonathan Benn" w:date="2020-10-15T21:09:00Z" w:initials="JB">
    <w:p w14:paraId="27BDC780" w14:textId="5A401800" w:rsidR="00F47ABE" w:rsidRDefault="00F47ABE">
      <w:pPr>
        <w:pStyle w:val="CommentText"/>
      </w:pPr>
      <w:r>
        <w:rPr>
          <w:rStyle w:val="CommentReference"/>
        </w:rPr>
        <w:annotationRef/>
      </w:r>
      <w:r>
        <w:t>Important to emphasise the informatics expertise in the room but also to say that the team was multidisciplinary  (i.e. some diversity in perspectives).  List them, including any clinical background/experience.</w:t>
      </w:r>
    </w:p>
  </w:comment>
  <w:comment w:id="96" w:author="Jonathan Benn" w:date="2020-10-15T21:07:00Z" w:initials="JB">
    <w:p w14:paraId="54BAE2B8" w14:textId="48B2B0A1" w:rsidR="007761D7" w:rsidRDefault="007761D7">
      <w:pPr>
        <w:pStyle w:val="CommentText"/>
      </w:pPr>
      <w:r>
        <w:rPr>
          <w:rStyle w:val="CommentReference"/>
        </w:rPr>
        <w:annotationRef/>
      </w:r>
      <w:r>
        <w:t>As mentioned previously, I suggest moving this up to after the aims and condensing it down into a short methods section.</w:t>
      </w:r>
    </w:p>
  </w:comment>
  <w:comment w:id="101" w:author="Ciarán McInerney" w:date="2020-08-11T17:14:00Z" w:initials="CM">
    <w:p w14:paraId="0AF4D833" w14:textId="77777777" w:rsidR="00E242A0" w:rsidRDefault="00E242A0" w:rsidP="0033179C">
      <w:pPr>
        <w:pStyle w:val="CommentText"/>
      </w:pPr>
      <w:r>
        <w:rPr>
          <w:rStyle w:val="CommentReference"/>
        </w:rPr>
        <w:annotationRef/>
      </w:r>
      <w:r>
        <w:rPr>
          <w:rStyle w:val="CommentReference"/>
        </w:rPr>
        <w:annotationRef/>
      </w:r>
      <w:r>
        <w:rPr>
          <w:rStyle w:val="CommentReference"/>
        </w:rPr>
        <w:t xml:space="preserve">Dawn + David + Ibrahim + Jon + Niels + </w:t>
      </w:r>
      <w:r>
        <w:rPr>
          <w:rStyle w:val="CommentReference"/>
        </w:rPr>
        <w:annotationRef/>
      </w:r>
      <w:r>
        <w:rPr>
          <w:rStyle w:val="CommentReference"/>
        </w:rPr>
        <w:t xml:space="preserve">Owen + Rebecca + Richard </w:t>
      </w:r>
      <w:r>
        <w:t>–</w:t>
      </w:r>
    </w:p>
    <w:p w14:paraId="6E16C775" w14:textId="77777777" w:rsidR="00E242A0" w:rsidRDefault="00E242A0" w:rsidP="0033179C">
      <w:pPr>
        <w:pStyle w:val="CommentText"/>
      </w:pPr>
    </w:p>
    <w:p w14:paraId="7AEED6C6" w14:textId="77777777" w:rsidR="00E242A0" w:rsidRDefault="00E242A0" w:rsidP="0033179C">
      <w:pPr>
        <w:pStyle w:val="CommentText"/>
      </w:pPr>
      <w:r>
        <w:t>Rebecca commented that all the challenges can be reduced to three:</w:t>
      </w:r>
    </w:p>
    <w:p w14:paraId="37B27320" w14:textId="77777777" w:rsidR="00E242A0" w:rsidRDefault="00E242A0" w:rsidP="0033179C">
      <w:pPr>
        <w:pStyle w:val="CommentText"/>
        <w:numPr>
          <w:ilvl w:val="0"/>
          <w:numId w:val="11"/>
        </w:numPr>
      </w:pPr>
      <w:r>
        <w:t>An environment where there is rapid innovation, often leveraging existing hardware and adding to or creating HISs</w:t>
      </w:r>
    </w:p>
    <w:p w14:paraId="53F75C94" w14:textId="77777777" w:rsidR="00E242A0" w:rsidRDefault="00E242A0" w:rsidP="0033179C">
      <w:pPr>
        <w:pStyle w:val="CommentText"/>
        <w:numPr>
          <w:ilvl w:val="0"/>
          <w:numId w:val="11"/>
        </w:numPr>
      </w:pPr>
      <w:r>
        <w:t>An increasing amount of data being collected, but less consideration of how to integrate, interpret, and present that to both healthcare professionals and patients</w:t>
      </w:r>
    </w:p>
    <w:p w14:paraId="53A77E52" w14:textId="77777777" w:rsidR="00E242A0" w:rsidRDefault="00E242A0" w:rsidP="0033179C">
      <w:pPr>
        <w:pStyle w:val="CommentText"/>
        <w:numPr>
          <w:ilvl w:val="0"/>
          <w:numId w:val="11"/>
        </w:numPr>
      </w:pPr>
      <w:r>
        <w:t>HITs leading to changes in how patients interact with the healthcare system</w:t>
      </w:r>
    </w:p>
    <w:p w14:paraId="5BA5E07C" w14:textId="77777777" w:rsidR="00E242A0" w:rsidRDefault="00E242A0" w:rsidP="0033179C">
      <w:pPr>
        <w:pStyle w:val="CommentText"/>
      </w:pPr>
    </w:p>
    <w:p w14:paraId="05A1E6F1" w14:textId="75EC4613" w:rsidR="00E242A0" w:rsidRDefault="00E242A0" w:rsidP="0033179C">
      <w:pPr>
        <w:pStyle w:val="CommentText"/>
        <w:numPr>
          <w:ilvl w:val="0"/>
          <w:numId w:val="10"/>
        </w:numPr>
      </w:pPr>
      <w:r>
        <w:t xml:space="preserve"> Should we change this section to reflect the three-challenge format, or are we happy with the six challenges?</w:t>
      </w:r>
    </w:p>
    <w:p w14:paraId="0D84A9B3" w14:textId="356EE882" w:rsidR="00E242A0" w:rsidRDefault="00E242A0">
      <w:pPr>
        <w:pStyle w:val="CommentText"/>
      </w:pPr>
    </w:p>
  </w:comment>
  <w:comment w:id="102" w:author="Richard Williams" w:date="2020-10-09T07:56:00Z" w:initials="RW">
    <w:p w14:paraId="6A88FDB5" w14:textId="3BEC8AFD" w:rsidR="00E242A0" w:rsidRDefault="00E242A0">
      <w:pPr>
        <w:pStyle w:val="CommentText"/>
      </w:pPr>
      <w:r>
        <w:t xml:space="preserve">We’re reporting on the output of the workshop, so if that was 6 challenges, then </w:t>
      </w:r>
      <w:r>
        <w:rPr>
          <w:rStyle w:val="CommentReference"/>
        </w:rPr>
        <w:annotationRef/>
      </w:r>
      <w:r>
        <w:t>I think we should stick with the 6. I’d say the 3 things highlighted by Rebecca could be viewed as “themes” rather than “challenges”, so potentially you could describe the themes and categorise each challenge into one of more themes. However I don’t think this is by any means essential.</w:t>
      </w:r>
    </w:p>
  </w:comment>
  <w:comment w:id="103" w:author="Rebecca Randell" w:date="2020-10-09T18:31:00Z" w:initials="RR">
    <w:p w14:paraId="658786E5" w14:textId="679B1014" w:rsidR="00E242A0" w:rsidRDefault="00E242A0">
      <w:pPr>
        <w:pStyle w:val="CommentText"/>
      </w:pPr>
      <w:r>
        <w:rPr>
          <w:rStyle w:val="CommentReference"/>
        </w:rPr>
        <w:annotationRef/>
      </w:r>
      <w:r>
        <w:t>My comment was about reordering to reflect the linkages between the different challenges, not to reduce the 6 to 3</w:t>
      </w:r>
    </w:p>
  </w:comment>
  <w:comment w:id="104" w:author="Ciarán McInerney" w:date="2020-08-11T17:14:00Z" w:initials="CM">
    <w:p w14:paraId="4110C762" w14:textId="77777777" w:rsidR="00E242A0" w:rsidRDefault="00E242A0" w:rsidP="0033179C">
      <w:pPr>
        <w:pStyle w:val="CommentText"/>
      </w:pPr>
      <w:r>
        <w:rPr>
          <w:rStyle w:val="CommentReference"/>
        </w:rPr>
        <w:annotationRef/>
      </w:r>
      <w:r>
        <w:rPr>
          <w:rStyle w:val="CommentReference"/>
        </w:rPr>
        <w:t xml:space="preserve">Dawn + David + Ibrahim + Jon + Niels + </w:t>
      </w:r>
      <w:r>
        <w:rPr>
          <w:rStyle w:val="CommentReference"/>
        </w:rPr>
        <w:annotationRef/>
      </w:r>
      <w:r>
        <w:rPr>
          <w:rStyle w:val="CommentReference"/>
        </w:rPr>
        <w:t xml:space="preserve">Owen + Rebecca + Richard </w:t>
      </w:r>
      <w:r>
        <w:t>–</w:t>
      </w:r>
    </w:p>
    <w:p w14:paraId="3BBDD172" w14:textId="77777777" w:rsidR="00E242A0" w:rsidRDefault="00E242A0" w:rsidP="0033179C">
      <w:pPr>
        <w:pStyle w:val="CommentText"/>
      </w:pPr>
    </w:p>
    <w:p w14:paraId="7C18C9E4" w14:textId="77777777" w:rsidR="00E242A0" w:rsidRDefault="00E242A0" w:rsidP="0033179C">
      <w:pPr>
        <w:pStyle w:val="CommentText"/>
      </w:pPr>
      <w:r>
        <w:t>Ibrahim commented that it might be good to link each challenges to a theory in patient safety.</w:t>
      </w:r>
    </w:p>
    <w:p w14:paraId="5E063AF8" w14:textId="77777777" w:rsidR="00E242A0" w:rsidRDefault="00E242A0" w:rsidP="0033179C">
      <w:pPr>
        <w:pStyle w:val="CommentText"/>
      </w:pPr>
    </w:p>
    <w:p w14:paraId="301121C6" w14:textId="77777777" w:rsidR="00E242A0" w:rsidRDefault="00E242A0" w:rsidP="0033179C">
      <w:pPr>
        <w:pStyle w:val="CommentText"/>
        <w:numPr>
          <w:ilvl w:val="0"/>
          <w:numId w:val="10"/>
        </w:numPr>
      </w:pPr>
      <w:r>
        <w:t xml:space="preserve"> Is this something we want to do?</w:t>
      </w:r>
    </w:p>
    <w:p w14:paraId="1EFF8D38" w14:textId="4CD952D8" w:rsidR="00E242A0" w:rsidRDefault="00E242A0">
      <w:pPr>
        <w:pStyle w:val="CommentText"/>
      </w:pPr>
    </w:p>
  </w:comment>
  <w:comment w:id="105" w:author="Richard Williams" w:date="2020-10-09T08:00:00Z" w:initials="RW">
    <w:p w14:paraId="301E32CB" w14:textId="6E8C49D7" w:rsidR="00E242A0" w:rsidRDefault="00E242A0">
      <w:pPr>
        <w:pStyle w:val="CommentText"/>
      </w:pPr>
      <w:r>
        <w:rPr>
          <w:rStyle w:val="CommentReference"/>
        </w:rPr>
        <w:annotationRef/>
      </w:r>
      <w:r>
        <w:t>Possibly – I don’t have a strong feeling on this (and don’t know much about the “theory” of patient safety). However it might get rather messy and confusing if we have 6 challenges, 3 themes, 5 theories of patient safety, 6 consequences and 10 solutions.</w:t>
      </w:r>
    </w:p>
  </w:comment>
  <w:comment w:id="106" w:author="Jonathan Benn" w:date="2020-10-15T21:19:00Z" w:initials="JB">
    <w:p w14:paraId="278576E0" w14:textId="5BF64872" w:rsidR="00C8591E" w:rsidRDefault="00C8591E">
      <w:pPr>
        <w:pStyle w:val="CommentText"/>
      </w:pPr>
      <w:r>
        <w:rPr>
          <w:rStyle w:val="CommentReference"/>
        </w:rPr>
        <w:annotationRef/>
      </w:r>
      <w:r>
        <w:t>Provide more insight as to the process by which these emerged.  If they emerged based upon lit review and  initial discussions at the workshop, then refinement of themes conducted by the lead researcher (CMI) including development of labels for themes, followed by feedback on a draft of the theme definitions from all workshop collaborators after the workshop event, then say so!  (In the methods section)</w:t>
      </w:r>
    </w:p>
  </w:comment>
  <w:comment w:id="109" w:author="Jonathan Benn" w:date="2020-10-15T22:21:00Z" w:initials="JB">
    <w:p w14:paraId="7E600ABD" w14:textId="6A79278C" w:rsidR="009654EC" w:rsidRDefault="009654EC">
      <w:pPr>
        <w:pStyle w:val="CommentText"/>
      </w:pPr>
      <w:r>
        <w:rPr>
          <w:rStyle w:val="CommentReference"/>
        </w:rPr>
        <w:annotationRef/>
      </w:r>
      <w:r>
        <w:t>I think better to label the challenges rather than say firstly, secondly, etc but see what you think.</w:t>
      </w:r>
    </w:p>
  </w:comment>
  <w:comment w:id="157" w:author="Jonathan Benn" w:date="2020-10-15T21:59:00Z" w:initials="JB">
    <w:p w14:paraId="303DFA0D" w14:textId="659A315F" w:rsidR="0019681D" w:rsidRDefault="0019681D">
      <w:pPr>
        <w:pStyle w:val="CommentText"/>
      </w:pPr>
      <w:r>
        <w:rPr>
          <w:rStyle w:val="CommentReference"/>
        </w:rPr>
        <w:annotationRef/>
      </w:r>
      <w:r>
        <w:t>Petrochemical processing, offshore oil production, nuclear power</w:t>
      </w:r>
      <w:r w:rsidR="00AA7D50">
        <w:t>, civil aviation</w:t>
      </w:r>
    </w:p>
  </w:comment>
  <w:comment w:id="164" w:author="Jonathan Benn" w:date="2020-10-15T22:06:00Z" w:initials="JB">
    <w:p w14:paraId="30C58710" w14:textId="507F42F5" w:rsidR="00AA7D50" w:rsidRDefault="00AA7D50">
      <w:pPr>
        <w:pStyle w:val="CommentText"/>
      </w:pPr>
      <w:r>
        <w:rPr>
          <w:rStyle w:val="CommentReference"/>
        </w:rPr>
        <w:annotationRef/>
      </w:r>
      <w:r>
        <w:t>Should this be “Lack of clarity in…..”</w:t>
      </w:r>
    </w:p>
  </w:comment>
  <w:comment w:id="163" w:author="Ciarán McInerney" w:date="2020-08-04T09:41:00Z" w:initials="CM">
    <w:p w14:paraId="060B4ED8" w14:textId="77777777" w:rsidR="00E242A0" w:rsidRDefault="00E242A0">
      <w:pPr>
        <w:pStyle w:val="CommentText"/>
      </w:pPr>
      <w:r>
        <w:rPr>
          <w:rStyle w:val="CommentReference"/>
        </w:rPr>
        <w:annotationRef/>
      </w:r>
      <w:r>
        <w:t>David J + Niels –</w:t>
      </w:r>
    </w:p>
    <w:p w14:paraId="11E55969" w14:textId="77777777" w:rsidR="00E242A0" w:rsidRDefault="00E242A0">
      <w:pPr>
        <w:pStyle w:val="CommentText"/>
      </w:pPr>
    </w:p>
    <w:p w14:paraId="08214CF2" w14:textId="0AB9B870" w:rsidR="00E242A0" w:rsidRDefault="00E242A0">
      <w:pPr>
        <w:pStyle w:val="CommentText"/>
      </w:pPr>
      <w:r>
        <w:t>Please, review and edit as appropriate.</w:t>
      </w:r>
    </w:p>
  </w:comment>
  <w:comment w:id="167" w:author="Jonathan Benn" w:date="2020-10-15T22:14:00Z" w:initials="JB">
    <w:p w14:paraId="5347CBBA" w14:textId="77777777" w:rsidR="009654EC" w:rsidRDefault="009654EC">
      <w:pPr>
        <w:pStyle w:val="CommentText"/>
      </w:pPr>
      <w:r>
        <w:rPr>
          <w:rStyle w:val="CommentReference"/>
        </w:rPr>
        <w:annotationRef/>
      </w:r>
      <w:r>
        <w:t>This is very abstract – useful to include examples, e.g. for how biased data might impact patient safety.</w:t>
      </w:r>
    </w:p>
    <w:p w14:paraId="7BDDB0F1" w14:textId="77777777" w:rsidR="009654EC" w:rsidRDefault="009654EC">
      <w:pPr>
        <w:pStyle w:val="CommentText"/>
      </w:pPr>
    </w:p>
    <w:p w14:paraId="2ECE19D3" w14:textId="3903EDDE" w:rsidR="009654EC" w:rsidRDefault="009654EC">
      <w:pPr>
        <w:pStyle w:val="CommentText"/>
      </w:pPr>
      <w:r>
        <w:t xml:space="preserve">Perhaps we should acknowledge that usually, increased availability of data means enhanced opportunity for secondary use of data to support quality and safety, develop novel insights and act on them.  </w:t>
      </w:r>
    </w:p>
  </w:comment>
  <w:comment w:id="170" w:author="Jonathan Benn" w:date="2020-10-15T22:26:00Z" w:initials="JB">
    <w:p w14:paraId="023F25AC" w14:textId="6021CA29" w:rsidR="008A2373" w:rsidRDefault="008A2373">
      <w:pPr>
        <w:pStyle w:val="CommentText"/>
      </w:pPr>
      <w:r>
        <w:rPr>
          <w:rStyle w:val="CommentReference"/>
        </w:rPr>
        <w:annotationRef/>
      </w:r>
      <w:r>
        <w:t xml:space="preserve">This is a very good point, can we develop?  Previous reactive approaches to safety based upon learning from past harm and failure were inadequate then, but will be more so with the interactive complexity of increasingly digitally-mediated healthcare systems and the inevitable novel failure modes that are introduced.  Chasing the causes of the last failure is not likely to be </w:t>
      </w:r>
      <w:r w:rsidR="00BA23C2">
        <w:t>the most effective strategy and failing to ensure the reliability of the system as a whole through proactive regulation may lead to system-wide failures with significant consequences for large numbers of patients.</w:t>
      </w:r>
      <w:r>
        <w:t xml:space="preserve"> </w:t>
      </w:r>
    </w:p>
  </w:comment>
  <w:comment w:id="172" w:author="Jonathan Benn" w:date="2020-10-15T22:26:00Z" w:initials="JB">
    <w:p w14:paraId="26070283" w14:textId="3027E64D" w:rsidR="008A2373" w:rsidRDefault="008A2373">
      <w:pPr>
        <w:pStyle w:val="CommentText"/>
      </w:pPr>
      <w:r>
        <w:rPr>
          <w:rStyle w:val="CommentReference"/>
        </w:rPr>
        <w:annotationRef/>
      </w:r>
      <w:r>
        <w:t>What does this mean in practice?</w:t>
      </w:r>
    </w:p>
  </w:comment>
  <w:comment w:id="175" w:author="Ciarán McInerney" w:date="2020-08-04T11:14:00Z" w:initials="CM">
    <w:p w14:paraId="2D92A5B5" w14:textId="06F1A1C7" w:rsidR="00E242A0" w:rsidRDefault="00E242A0">
      <w:pPr>
        <w:pStyle w:val="CommentText"/>
      </w:pPr>
      <w:r>
        <w:rPr>
          <w:rStyle w:val="CommentReference"/>
        </w:rPr>
        <w:annotationRef/>
      </w:r>
      <w:r>
        <w:t xml:space="preserve">Rebecca – </w:t>
      </w:r>
    </w:p>
    <w:p w14:paraId="57177460" w14:textId="4E080DE8" w:rsidR="00E242A0" w:rsidRDefault="00E242A0">
      <w:pPr>
        <w:pStyle w:val="CommentText"/>
      </w:pPr>
    </w:p>
    <w:p w14:paraId="260A68BB" w14:textId="69A2269F" w:rsidR="00E242A0" w:rsidRDefault="00E242A0">
      <w:pPr>
        <w:pStyle w:val="CommentText"/>
      </w:pPr>
      <w:r>
        <w:t>You commented that there are different kinds of trust.</w:t>
      </w:r>
    </w:p>
    <w:p w14:paraId="0CB0930F" w14:textId="44B29FFC" w:rsidR="00E242A0" w:rsidRDefault="00E242A0">
      <w:pPr>
        <w:pStyle w:val="CommentText"/>
      </w:pPr>
    </w:p>
    <w:p w14:paraId="13B057C6" w14:textId="514880BD" w:rsidR="00E242A0" w:rsidRDefault="00E242A0" w:rsidP="003354EE">
      <w:pPr>
        <w:pStyle w:val="CommentText"/>
        <w:numPr>
          <w:ilvl w:val="0"/>
          <w:numId w:val="10"/>
        </w:numPr>
      </w:pPr>
      <w:r>
        <w:t xml:space="preserve"> Can you help me to understand what these kinds of trust are and how the distinctions are important for this paper, please?</w:t>
      </w:r>
    </w:p>
  </w:comment>
  <w:comment w:id="176" w:author="Rebecca Randell" w:date="2020-10-12T18:17:00Z" w:initials="RR">
    <w:p w14:paraId="618DD374" w14:textId="7A25DC58" w:rsidR="00E242A0" w:rsidRDefault="00E242A0" w:rsidP="00D950A2">
      <w:pPr>
        <w:pStyle w:val="CommentText"/>
      </w:pPr>
      <w:r>
        <w:rPr>
          <w:rStyle w:val="CommentReference"/>
        </w:rPr>
        <w:annotationRef/>
      </w:r>
      <w:r>
        <w:t>I asked trust in who/what are you referring to here. E.g. you can have trust in your healthcare professional (or not), you can have trust in the NHS (or not), and then there’s trust between different professional groups/parts of the healthcare system. A possible rephrasing is ‘Fourthly, effective patient care is dependent on patient trust in those healthcare professionals who deliver their care but…’</w:t>
      </w:r>
    </w:p>
    <w:p w14:paraId="6189F99D" w14:textId="18F5ED2C" w:rsidR="00E242A0" w:rsidRDefault="00E242A0">
      <w:pPr>
        <w:pStyle w:val="CommentText"/>
      </w:pPr>
    </w:p>
  </w:comment>
  <w:comment w:id="178" w:author="Jonathan Benn" w:date="2020-10-15T22:40:00Z" w:initials="JB">
    <w:p w14:paraId="6AAEF76A" w14:textId="513D3BD5" w:rsidR="00285054" w:rsidRDefault="00285054">
      <w:pPr>
        <w:pStyle w:val="CommentText"/>
      </w:pPr>
      <w:r>
        <w:rPr>
          <w:rStyle w:val="CommentReference"/>
        </w:rPr>
        <w:annotationRef/>
      </w:r>
      <w:r>
        <w:t xml:space="preserve">There is also trust or confidence in technology, for example for clinical decision support, that might influence the decision to adopt </w:t>
      </w:r>
      <w:r w:rsidR="00DD4EDE">
        <w:t>and</w:t>
      </w:r>
      <w:r>
        <w:t xml:space="preserve"> use the technology.  </w:t>
      </w:r>
      <w:r w:rsidR="00DD4EDE">
        <w:t>Variable uptake of technology that has proven patient safety benefits due to soft factors would lead to variations in practice and associated risks to patient safety.</w:t>
      </w:r>
    </w:p>
  </w:comment>
  <w:comment w:id="177" w:author="Jonathan Benn" w:date="2020-10-15T22:23:00Z" w:initials="JB">
    <w:p w14:paraId="20922556" w14:textId="76BF929A" w:rsidR="008A2373" w:rsidRDefault="008A2373">
      <w:pPr>
        <w:pStyle w:val="CommentText"/>
      </w:pPr>
      <w:r>
        <w:rPr>
          <w:rStyle w:val="CommentReference"/>
        </w:rPr>
        <w:annotationRef/>
      </w:r>
      <w:r>
        <w:t>This seems to link with challenge 1 to a degree.  Perhaps we should present it second?</w:t>
      </w:r>
    </w:p>
  </w:comment>
  <w:comment w:id="173" w:author="Jonathan Benn" w:date="2020-10-15T22:54:00Z" w:initials="JB">
    <w:p w14:paraId="20FBBA90" w14:textId="4863E7A8" w:rsidR="00735871" w:rsidRDefault="00735871">
      <w:pPr>
        <w:pStyle w:val="CommentText"/>
      </w:pPr>
      <w:r>
        <w:rPr>
          <w:rStyle w:val="CommentReference"/>
        </w:rPr>
        <w:annotationRef/>
      </w:r>
      <w:r>
        <w:t>Ciaran, we need to have a chat about the content of this section, I think, so I understand where this has come from.</w:t>
      </w:r>
    </w:p>
  </w:comment>
  <w:comment w:id="182" w:author="Ciarán McInerney" w:date="2020-08-04T11:16:00Z" w:initials="CM">
    <w:p w14:paraId="17839136" w14:textId="530CFB2F" w:rsidR="00E242A0" w:rsidRDefault="00E242A0">
      <w:pPr>
        <w:pStyle w:val="CommentText"/>
      </w:pPr>
      <w:r>
        <w:rPr>
          <w:rStyle w:val="CommentReference"/>
        </w:rPr>
        <w:annotationRef/>
      </w:r>
      <w:r>
        <w:t xml:space="preserve">Rebecca – </w:t>
      </w:r>
    </w:p>
    <w:p w14:paraId="18779ED8" w14:textId="640E93A7" w:rsidR="00E242A0" w:rsidRDefault="00E242A0">
      <w:pPr>
        <w:pStyle w:val="CommentText"/>
      </w:pPr>
    </w:p>
    <w:p w14:paraId="1E435825" w14:textId="61C31E6B" w:rsidR="00E242A0" w:rsidRDefault="00E242A0">
      <w:pPr>
        <w:pStyle w:val="CommentText"/>
      </w:pPr>
      <w:r>
        <w:t>You commented that this statement needs expanding.</w:t>
      </w:r>
    </w:p>
    <w:p w14:paraId="1572E436" w14:textId="77777777" w:rsidR="00E242A0" w:rsidRDefault="00E242A0">
      <w:pPr>
        <w:pStyle w:val="CommentText"/>
      </w:pPr>
    </w:p>
    <w:p w14:paraId="4AB04C68" w14:textId="10CBBBC5" w:rsidR="00E242A0" w:rsidRDefault="00E242A0" w:rsidP="003354EE">
      <w:pPr>
        <w:pStyle w:val="CommentText"/>
        <w:numPr>
          <w:ilvl w:val="0"/>
          <w:numId w:val="10"/>
        </w:numPr>
      </w:pPr>
      <w:r>
        <w:t xml:space="preserve"> How shall we expand? Is it that the core message is not communicated or is it that an example would clarify the partly communicated message?</w:t>
      </w:r>
    </w:p>
  </w:comment>
  <w:comment w:id="183" w:author="Rebecca Randell" w:date="2020-10-12T18:02:00Z" w:initials="RR">
    <w:p w14:paraId="01780872" w14:textId="4D756BF3" w:rsidR="00E242A0" w:rsidRDefault="00E242A0">
      <w:pPr>
        <w:pStyle w:val="CommentText"/>
      </w:pPr>
      <w:r>
        <w:rPr>
          <w:rStyle w:val="CommentReference"/>
        </w:rPr>
        <w:annotationRef/>
      </w:r>
      <w:r>
        <w:t>An example would clarify</w:t>
      </w:r>
    </w:p>
  </w:comment>
  <w:comment w:id="184" w:author="Ciarán McInerney" w:date="2020-08-12T18:05:00Z" w:initials="CM">
    <w:p w14:paraId="589EC734" w14:textId="77777777" w:rsidR="00E242A0" w:rsidRDefault="00E242A0" w:rsidP="00CE0FE4">
      <w:pPr>
        <w:pStyle w:val="CommentText"/>
      </w:pPr>
      <w:r>
        <w:rPr>
          <w:rStyle w:val="CommentReference"/>
        </w:rPr>
        <w:annotationRef/>
      </w:r>
      <w:r>
        <w:rPr>
          <w:rStyle w:val="CommentReference"/>
        </w:rPr>
        <w:annotationRef/>
      </w:r>
      <w:r>
        <w:t xml:space="preserve">Jon – </w:t>
      </w:r>
    </w:p>
    <w:p w14:paraId="5E4D0BE7" w14:textId="77777777" w:rsidR="00E242A0" w:rsidRDefault="00E242A0" w:rsidP="00CE0FE4">
      <w:pPr>
        <w:pStyle w:val="CommentText"/>
      </w:pPr>
    </w:p>
    <w:p w14:paraId="1631CF91" w14:textId="4CCE79FA" w:rsidR="00E242A0" w:rsidRDefault="00E242A0" w:rsidP="00CE0FE4">
      <w:pPr>
        <w:pStyle w:val="CommentText"/>
      </w:pPr>
      <w:r>
        <w:t>Can you please write a succinct definition of the socio-technical perspective and also a description of how such a perspective is good for patient safety?</w:t>
      </w:r>
    </w:p>
  </w:comment>
  <w:comment w:id="185" w:author="Jonathan Benn" w:date="2020-10-15T22:46:00Z" w:initials="JB">
    <w:p w14:paraId="253D87C5" w14:textId="391ADFD1" w:rsidR="00DD4EDE" w:rsidRDefault="00DD4EDE">
      <w:pPr>
        <w:pStyle w:val="CommentText"/>
      </w:pPr>
      <w:r>
        <w:rPr>
          <w:rStyle w:val="CommentReference"/>
        </w:rPr>
        <w:annotationRef/>
      </w:r>
      <w:r>
        <w:t xml:space="preserve"> I can think about how some of the established sociotechnical theory might relate to Trust in technology, but really a sociotechnical approach is fundamental to most of the solutions to the challenges we pose in this paper</w:t>
      </w:r>
      <w:r w:rsidR="00735871">
        <w:t xml:space="preserve"> so I wouldn’t necessarily talk about the sociotechnical approach here</w:t>
      </w:r>
      <w:r>
        <w:t>.  We’ve already used Singh &amp; Sittig’s work as analytic frame earlier and to structure table 2</w:t>
      </w:r>
      <w:r w:rsidR="00735871">
        <w:t xml:space="preserve">, </w:t>
      </w:r>
      <w:r w:rsidR="008C79B0">
        <w:t xml:space="preserve">safety cases are sociotechnical in nature </w:t>
      </w:r>
      <w:r w:rsidR="00735871">
        <w:t xml:space="preserve">and </w:t>
      </w:r>
      <w:r w:rsidR="008C79B0">
        <w:t xml:space="preserve">we </w:t>
      </w:r>
      <w:r w:rsidR="00735871">
        <w:t>cite Carayon</w:t>
      </w:r>
      <w:r w:rsidR="008C79B0">
        <w:t>’s model again</w:t>
      </w:r>
      <w:r w:rsidR="00735871">
        <w:t xml:space="preserve"> </w:t>
      </w:r>
      <w:r w:rsidR="008C79B0">
        <w:t>in challenges 5 and 6</w:t>
      </w:r>
      <w:bookmarkStart w:id="186" w:name="_GoBack"/>
      <w:bookmarkEnd w:id="186"/>
      <w:r>
        <w:t xml:space="preserve">.  I suggest that we </w:t>
      </w:r>
      <w:r w:rsidR="00735871">
        <w:t xml:space="preserve">make the point in the conclusion as well that a sociotechnical/whole systems approach will be essential in the design, implementation  and evaluation of future digital health systems. </w:t>
      </w:r>
    </w:p>
  </w:comment>
  <w:comment w:id="189" w:author="Jonathan Benn" w:date="2020-10-15T23:06:00Z" w:initials="JB">
    <w:p w14:paraId="0F9650DC" w14:textId="21D36C06" w:rsidR="008C79B0" w:rsidRDefault="008C79B0">
      <w:pPr>
        <w:pStyle w:val="CommentText"/>
      </w:pPr>
      <w:r>
        <w:rPr>
          <w:rStyle w:val="CommentReference"/>
        </w:rPr>
        <w:annotationRef/>
      </w:r>
      <w:r>
        <w:t xml:space="preserve">The fact that patient safety is an emergent property of a complex system and largely determined by the capacity of that system to absorb potentially harmful unexpected variations (i.e. exhibit resilience) is a common argument in patient safety and not specific to digital health technology.  Can we make this more specific to digital tech?  For example, is the challenge that: Efforts to implement digital technology in health care often follow a reductionist approach? </w:t>
      </w:r>
    </w:p>
  </w:comment>
  <w:comment w:id="193" w:author="Jonathan Benn" w:date="2020-10-15T23:04:00Z" w:initials="JB">
    <w:p w14:paraId="13735BF8" w14:textId="52DFD141" w:rsidR="008C79B0" w:rsidRDefault="008C79B0">
      <w:pPr>
        <w:pStyle w:val="CommentText"/>
      </w:pPr>
      <w:r>
        <w:rPr>
          <w:rStyle w:val="CommentReference"/>
        </w:rPr>
        <w:annotationRef/>
      </w:r>
      <w:r>
        <w:t>Not sure what the reference is for this but there are other definitions of resilience that may be more helpful here.</w:t>
      </w:r>
    </w:p>
  </w:comment>
  <w:comment w:id="198" w:author="Jonathan Benn" w:date="2020-10-15T22:02:00Z" w:initials="JB">
    <w:p w14:paraId="09C1EDC4" w14:textId="77777777" w:rsidR="00AA7D50" w:rsidRDefault="00AA7D50">
      <w:pPr>
        <w:pStyle w:val="CommentText"/>
      </w:pPr>
      <w:r>
        <w:rPr>
          <w:rStyle w:val="CommentReference"/>
        </w:rPr>
        <w:annotationRef/>
      </w:r>
      <w:r>
        <w:t>A key implication of considering the challenges and opportunities for patient safety informatics is the interdisciplinary contribution required to study digital health technologies within their embedded context (i.e. where they actually impact upon patient safety).  Could we say something about this in the conclusion with some mention of the different disciplinary contributions as implied by the challenges and solutions in table 2?</w:t>
      </w:r>
    </w:p>
    <w:p w14:paraId="27E42E6F" w14:textId="77777777" w:rsidR="00735871" w:rsidRDefault="00735871">
      <w:pPr>
        <w:pStyle w:val="CommentText"/>
      </w:pPr>
    </w:p>
    <w:p w14:paraId="67C25904" w14:textId="2C9AAE0D" w:rsidR="00735871" w:rsidRDefault="00735871">
      <w:pPr>
        <w:pStyle w:val="CommentText"/>
      </w:pPr>
      <w:r>
        <w:t xml:space="preserve">Another conclusion from review of challenges and solutions: a </w:t>
      </w:r>
      <w:r>
        <w:t xml:space="preserve">sociotechnical/whole systems approach will be essential in the </w:t>
      </w:r>
      <w:r>
        <w:t xml:space="preserve">successful </w:t>
      </w:r>
      <w:r>
        <w:t>design, implementation  and evaluation of future digital health systems</w:t>
      </w:r>
      <w:r>
        <w:t xml:space="preserve"> and hence is likely to make an important contribution to the theory and practice of patient safety informatics.</w:t>
      </w:r>
    </w:p>
  </w:comment>
  <w:comment w:id="199" w:author="Ciarán McInerney" w:date="2020-10-08T13:13:00Z" w:initials="CM">
    <w:p w14:paraId="45F9688C" w14:textId="67BDB6C7" w:rsidR="00E242A0" w:rsidRDefault="00E242A0">
      <w:pPr>
        <w:pStyle w:val="CommentText"/>
      </w:pPr>
      <w:r>
        <w:rPr>
          <w:rStyle w:val="CommentReference"/>
        </w:rPr>
        <w:annotationRef/>
      </w:r>
      <w:r>
        <w:rPr>
          <w:rStyle w:val="CommentReference"/>
        </w:rPr>
        <w:t xml:space="preserve">Dawn + David + Ibrahim + Jon + Niels + </w:t>
      </w:r>
      <w:r>
        <w:rPr>
          <w:rStyle w:val="CommentReference"/>
        </w:rPr>
        <w:annotationRef/>
      </w:r>
      <w:r>
        <w:rPr>
          <w:rStyle w:val="CommentReference"/>
        </w:rPr>
        <w:t xml:space="preserve">Owen + Rebecca + Richard </w:t>
      </w:r>
      <w:r>
        <w:t>–</w:t>
      </w:r>
    </w:p>
    <w:p w14:paraId="6EC30913" w14:textId="77777777" w:rsidR="00E242A0" w:rsidRDefault="00E242A0">
      <w:pPr>
        <w:pStyle w:val="CommentText"/>
      </w:pPr>
    </w:p>
    <w:p w14:paraId="154C4A94" w14:textId="4148321D" w:rsidR="00E242A0" w:rsidRDefault="00E242A0" w:rsidP="00EA0ACB">
      <w:pPr>
        <w:pStyle w:val="CommentText"/>
        <w:numPr>
          <w:ilvl w:val="0"/>
          <w:numId w:val="10"/>
        </w:numPr>
      </w:pPr>
      <w:r>
        <w:t xml:space="preserve"> What is the best way to cite the workshop project? Will we have a website?</w:t>
      </w:r>
    </w:p>
  </w:comment>
  <w:comment w:id="200" w:author="Richard Williams" w:date="2020-10-09T07:53:00Z" w:initials="RW">
    <w:p w14:paraId="07964346" w14:textId="703EFC7C" w:rsidR="00E242A0" w:rsidRDefault="00E242A0">
      <w:pPr>
        <w:pStyle w:val="CommentText"/>
      </w:pPr>
      <w:r>
        <w:rPr>
          <w:rStyle w:val="CommentReference"/>
        </w:rPr>
        <w:annotationRef/>
      </w:r>
      <w:r>
        <w:t>A website is a good idea – though we would need someone to provide the content and to ensure it is updated. Alternatively, did this have a github repo? If so we could generate a doi with zenodo and cite that.</w:t>
      </w:r>
    </w:p>
  </w:comment>
  <w:comment w:id="201" w:author="Jonathan Benn" w:date="2020-10-15T21:31:00Z" w:initials="JB">
    <w:p w14:paraId="1C255882" w14:textId="6CB35CA2" w:rsidR="00B118BA" w:rsidRDefault="00B118BA">
      <w:pPr>
        <w:pStyle w:val="CommentText"/>
      </w:pPr>
      <w:r>
        <w:rPr>
          <w:rStyle w:val="CommentReference"/>
        </w:rPr>
        <w:annotationRef/>
      </w:r>
      <w:r>
        <w:t>Make sure the link to patient safety is spelled out for each entry here – not all have a clear PS implication currently.</w:t>
      </w:r>
    </w:p>
  </w:comment>
  <w:comment w:id="202" w:author="Jonathan Benn" w:date="2020-10-15T21:32:00Z" w:initials="JB">
    <w:p w14:paraId="0D0C1C1F" w14:textId="1266D695" w:rsidR="00B118BA" w:rsidRDefault="00B118BA">
      <w:pPr>
        <w:pStyle w:val="CommentText"/>
      </w:pPr>
      <w:r>
        <w:rPr>
          <w:rStyle w:val="CommentReference"/>
        </w:rPr>
        <w:annotationRef/>
      </w:r>
      <w:r>
        <w:t>Optimally?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9E2074" w15:done="0"/>
  <w15:commentEx w15:paraId="0881BBA1" w15:done="0"/>
  <w15:commentEx w15:paraId="3189E014" w15:done="0"/>
  <w15:commentEx w15:paraId="1BE8A80C" w15:done="0"/>
  <w15:commentEx w15:paraId="29576D2D" w15:done="0"/>
  <w15:commentEx w15:paraId="505B0A69" w15:done="0"/>
  <w15:commentEx w15:paraId="42F206AE" w15:done="0"/>
  <w15:commentEx w15:paraId="6515A458" w15:done="0"/>
  <w15:commentEx w15:paraId="07B05D02" w15:done="0"/>
  <w15:commentEx w15:paraId="6520EEE9" w15:paraIdParent="07B05D02" w15:done="0"/>
  <w15:commentEx w15:paraId="2EA986FB" w15:done="0"/>
  <w15:commentEx w15:paraId="4DEFA8F1" w15:done="0"/>
  <w15:commentEx w15:paraId="236AE803" w15:done="0"/>
  <w15:commentEx w15:paraId="435FD4CA" w15:done="0"/>
  <w15:commentEx w15:paraId="48D48876" w15:paraIdParent="435FD4CA" w15:done="0"/>
  <w15:commentEx w15:paraId="7756A124" w15:done="0"/>
  <w15:commentEx w15:paraId="6E889116" w15:done="0"/>
  <w15:commentEx w15:paraId="63F420FC" w15:done="0"/>
  <w15:commentEx w15:paraId="2E0FF3D9" w15:done="0"/>
  <w15:commentEx w15:paraId="1017CD99" w15:done="0"/>
  <w15:commentEx w15:paraId="03D7056F" w15:done="0"/>
  <w15:commentEx w15:paraId="5C0F704B" w15:done="0"/>
  <w15:commentEx w15:paraId="240DAF05" w15:done="0"/>
  <w15:commentEx w15:paraId="3D3280E1" w15:done="0"/>
  <w15:commentEx w15:paraId="20FE258B" w15:done="0"/>
  <w15:commentEx w15:paraId="6230018B" w15:done="0"/>
  <w15:commentEx w15:paraId="0D62A6DC" w15:done="0"/>
  <w15:commentEx w15:paraId="6B271280" w15:done="0"/>
  <w15:commentEx w15:paraId="4EC50BCF" w15:done="0"/>
  <w15:commentEx w15:paraId="6DF02F80" w15:done="0"/>
  <w15:commentEx w15:paraId="7DEEDE7A" w15:paraIdParent="6DF02F80" w15:done="0"/>
  <w15:commentEx w15:paraId="6A7AA6C3" w15:done="0"/>
  <w15:commentEx w15:paraId="35F30D12" w15:done="0"/>
  <w15:commentEx w15:paraId="7EB00DD0" w15:done="0"/>
  <w15:commentEx w15:paraId="0F80DB4F" w15:paraIdParent="7EB00DD0" w15:done="0"/>
  <w15:commentEx w15:paraId="794B0D2A" w15:done="0"/>
  <w15:commentEx w15:paraId="12109197" w15:done="0"/>
  <w15:commentEx w15:paraId="78397C0E" w15:done="0"/>
  <w15:commentEx w15:paraId="5D957721" w15:done="0"/>
  <w15:commentEx w15:paraId="503E042C" w15:done="0"/>
  <w15:commentEx w15:paraId="75CAE854" w15:done="0"/>
  <w15:commentEx w15:paraId="126CF0F8" w15:done="0"/>
  <w15:commentEx w15:paraId="145A6D78" w15:done="0"/>
  <w15:commentEx w15:paraId="44299AE4" w15:done="0"/>
  <w15:commentEx w15:paraId="2144DB5E" w15:done="0"/>
  <w15:commentEx w15:paraId="552B9F72" w15:done="0"/>
  <w15:commentEx w15:paraId="12FC6F1A" w15:done="0"/>
  <w15:commentEx w15:paraId="27BDC780" w15:done="0"/>
  <w15:commentEx w15:paraId="54BAE2B8" w15:done="0"/>
  <w15:commentEx w15:paraId="0D84A9B3" w15:done="0"/>
  <w15:commentEx w15:paraId="6A88FDB5" w15:paraIdParent="0D84A9B3" w15:done="0"/>
  <w15:commentEx w15:paraId="658786E5" w15:paraIdParent="0D84A9B3" w15:done="0"/>
  <w15:commentEx w15:paraId="1EFF8D38" w15:done="0"/>
  <w15:commentEx w15:paraId="301E32CB" w15:paraIdParent="1EFF8D38" w15:done="0"/>
  <w15:commentEx w15:paraId="278576E0" w15:done="0"/>
  <w15:commentEx w15:paraId="7E600ABD" w15:done="0"/>
  <w15:commentEx w15:paraId="303DFA0D" w15:done="0"/>
  <w15:commentEx w15:paraId="30C58710" w15:done="0"/>
  <w15:commentEx w15:paraId="08214CF2" w15:done="0"/>
  <w15:commentEx w15:paraId="2ECE19D3" w15:done="0"/>
  <w15:commentEx w15:paraId="023F25AC" w15:done="0"/>
  <w15:commentEx w15:paraId="26070283" w15:done="0"/>
  <w15:commentEx w15:paraId="13B057C6" w15:done="0"/>
  <w15:commentEx w15:paraId="6189F99D" w15:paraIdParent="13B057C6" w15:done="0"/>
  <w15:commentEx w15:paraId="6AAEF76A" w15:paraIdParent="13B057C6" w15:done="0"/>
  <w15:commentEx w15:paraId="20922556" w15:done="0"/>
  <w15:commentEx w15:paraId="20FBBA90" w15:done="0"/>
  <w15:commentEx w15:paraId="4AB04C68" w15:done="0"/>
  <w15:commentEx w15:paraId="01780872" w15:paraIdParent="4AB04C68" w15:done="0"/>
  <w15:commentEx w15:paraId="1631CF91" w15:done="0"/>
  <w15:commentEx w15:paraId="253D87C5" w15:paraIdParent="1631CF91" w15:done="0"/>
  <w15:commentEx w15:paraId="0F9650DC" w15:done="0"/>
  <w15:commentEx w15:paraId="13735BF8" w15:done="0"/>
  <w15:commentEx w15:paraId="67C25904" w15:done="0"/>
  <w15:commentEx w15:paraId="154C4A94" w15:done="0"/>
  <w15:commentEx w15:paraId="07964346" w15:paraIdParent="154C4A94" w15:done="0"/>
  <w15:commentEx w15:paraId="1C255882" w15:done="0"/>
  <w15:commentEx w15:paraId="0D0C1C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B2851" w16cex:dateUtc="2020-10-09T17:20:00Z"/>
  <w16cex:commentExtensible w16cex:durableId="232F19A0" w16cex:dateUtc="2020-10-12T17:06:00Z"/>
  <w16cex:commentExtensible w16cex:durableId="232B29BB" w16cex:dateUtc="2020-10-09T17:26:00Z"/>
  <w16cex:commentExtensible w16cex:durableId="232F1A78" w16cex:dateUtc="2020-10-12T17:10:00Z"/>
  <w16cex:commentExtensible w16cex:durableId="232B2B02" w16cex:dateUtc="2020-10-09T17:31:00Z"/>
  <w16cex:commentExtensible w16cex:durableId="232F1C1D" w16cex:dateUtc="2020-10-12T17:17:00Z"/>
  <w16cex:commentExtensible w16cex:durableId="232F18B3" w16cex:dateUtc="2020-10-12T17: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9E2074" w16cid:durableId="23330DC9"/>
  <w16cid:commentId w16cid:paraId="0881BBA1" w16cid:durableId="232B2636"/>
  <w16cid:commentId w16cid:paraId="3189E014" w16cid:durableId="232B2637"/>
  <w16cid:commentId w16cid:paraId="1BE8A80C" w16cid:durableId="232B2638"/>
  <w16cid:commentId w16cid:paraId="29576D2D" w16cid:durableId="232B2639"/>
  <w16cid:commentId w16cid:paraId="505B0A69" w16cid:durableId="232B263A"/>
  <w16cid:commentId w16cid:paraId="42F206AE" w16cid:durableId="232B263B"/>
  <w16cid:commentId w16cid:paraId="6515A458" w16cid:durableId="232B263C"/>
  <w16cid:commentId w16cid:paraId="07B05D02" w16cid:durableId="232B263D"/>
  <w16cid:commentId w16cid:paraId="6520EEE9" w16cid:durableId="232B263E"/>
  <w16cid:commentId w16cid:paraId="2EA986FB" w16cid:durableId="23330F49"/>
  <w16cid:commentId w16cid:paraId="4DEFA8F1" w16cid:durableId="23333FF8"/>
  <w16cid:commentId w16cid:paraId="236AE803" w16cid:durableId="23331149"/>
  <w16cid:commentId w16cid:paraId="435FD4CA" w16cid:durableId="232B263F"/>
  <w16cid:commentId w16cid:paraId="48D48876" w16cid:durableId="232B2851"/>
  <w16cid:commentId w16cid:paraId="7756A124" w16cid:durableId="23331A77"/>
  <w16cid:commentId w16cid:paraId="6E889116" w16cid:durableId="23331D0F"/>
  <w16cid:commentId w16cid:paraId="63F420FC" w16cid:durableId="232F19A0"/>
  <w16cid:commentId w16cid:paraId="2E0FF3D9" w16cid:durableId="23330C9C"/>
  <w16cid:commentId w16cid:paraId="1017CD99" w16cid:durableId="23331DF1"/>
  <w16cid:commentId w16cid:paraId="03D7056F" w16cid:durableId="2333273F"/>
  <w16cid:commentId w16cid:paraId="5C0F704B" w16cid:durableId="23331EC5"/>
  <w16cid:commentId w16cid:paraId="240DAF05" w16cid:durableId="233320BA"/>
  <w16cid:commentId w16cid:paraId="3D3280E1" w16cid:durableId="233328A5"/>
  <w16cid:commentId w16cid:paraId="20FE258B" w16cid:durableId="23332A26"/>
  <w16cid:commentId w16cid:paraId="6230018B" w16cid:durableId="2333348E"/>
  <w16cid:commentId w16cid:paraId="0D62A6DC" w16cid:durableId="23332C66"/>
  <w16cid:commentId w16cid:paraId="6B271280" w16cid:durableId="23332CE4"/>
  <w16cid:commentId w16cid:paraId="4EC50BCF" w16cid:durableId="23332CCC"/>
  <w16cid:commentId w16cid:paraId="6DF02F80" w16cid:durableId="23330C9D"/>
  <w16cid:commentId w16cid:paraId="7DEEDE7A" w16cid:durableId="23332D5B"/>
  <w16cid:commentId w16cid:paraId="6A7AA6C3" w16cid:durableId="23332DB4"/>
  <w16cid:commentId w16cid:paraId="35F30D12" w16cid:durableId="23332E58"/>
  <w16cid:commentId w16cid:paraId="7EB00DD0" w16cid:durableId="232B2640"/>
  <w16cid:commentId w16cid:paraId="0F80DB4F" w16cid:durableId="232B29BB"/>
  <w16cid:commentId w16cid:paraId="794B0D2A" w16cid:durableId="23332F1A"/>
  <w16cid:commentId w16cid:paraId="12109197" w16cid:durableId="2333326F"/>
  <w16cid:commentId w16cid:paraId="78397C0E" w16cid:durableId="232F1A78"/>
  <w16cid:commentId w16cid:paraId="5D957721" w16cid:durableId="232B2641"/>
  <w16cid:commentId w16cid:paraId="503E042C" w16cid:durableId="2333339A"/>
  <w16cid:commentId w16cid:paraId="75CAE854" w16cid:durableId="233336F3"/>
  <w16cid:commentId w16cid:paraId="126CF0F8" w16cid:durableId="233337F8"/>
  <w16cid:commentId w16cid:paraId="145A6D78" w16cid:durableId="2333374E"/>
  <w16cid:commentId w16cid:paraId="44299AE4" w16cid:durableId="233337B9"/>
  <w16cid:commentId w16cid:paraId="2144DB5E" w16cid:durableId="2333387C"/>
  <w16cid:commentId w16cid:paraId="552B9F72" w16cid:durableId="23333A26"/>
  <w16cid:commentId w16cid:paraId="12FC6F1A" w16cid:durableId="232B2642"/>
  <w16cid:commentId w16cid:paraId="27BDC780" w16cid:durableId="2333391A"/>
  <w16cid:commentId w16cid:paraId="54BAE2B8" w16cid:durableId="233338A0"/>
  <w16cid:commentId w16cid:paraId="0D84A9B3" w16cid:durableId="232B2643"/>
  <w16cid:commentId w16cid:paraId="6A88FDB5" w16cid:durableId="232B2644"/>
  <w16cid:commentId w16cid:paraId="658786E5" w16cid:durableId="232B2B02"/>
  <w16cid:commentId w16cid:paraId="1EFF8D38" w16cid:durableId="232B2645"/>
  <w16cid:commentId w16cid:paraId="301E32CB" w16cid:durableId="232B2646"/>
  <w16cid:commentId w16cid:paraId="278576E0" w16cid:durableId="23333B6E"/>
  <w16cid:commentId w16cid:paraId="7E600ABD" w16cid:durableId="233349DE"/>
  <w16cid:commentId w16cid:paraId="303DFA0D" w16cid:durableId="233344AA"/>
  <w16cid:commentId w16cid:paraId="30C58710" w16cid:durableId="23334653"/>
  <w16cid:commentId w16cid:paraId="08214CF2" w16cid:durableId="232B2647"/>
  <w16cid:commentId w16cid:paraId="2ECE19D3" w16cid:durableId="2333484A"/>
  <w16cid:commentId w16cid:paraId="023F25AC" w16cid:durableId="23334B2F"/>
  <w16cid:commentId w16cid:paraId="26070283" w16cid:durableId="23334B18"/>
  <w16cid:commentId w16cid:paraId="13B057C6" w16cid:durableId="232B2648"/>
  <w16cid:commentId w16cid:paraId="6189F99D" w16cid:durableId="232F1C1D"/>
  <w16cid:commentId w16cid:paraId="6AAEF76A" w16cid:durableId="23334E4F"/>
  <w16cid:commentId w16cid:paraId="20922556" w16cid:durableId="23334A71"/>
  <w16cid:commentId w16cid:paraId="20FBBA90" w16cid:durableId="233351A7"/>
  <w16cid:commentId w16cid:paraId="4AB04C68" w16cid:durableId="232B2649"/>
  <w16cid:commentId w16cid:paraId="01780872" w16cid:durableId="232F18B3"/>
  <w16cid:commentId w16cid:paraId="1631CF91" w16cid:durableId="232B264A"/>
  <w16cid:commentId w16cid:paraId="253D87C5" w16cid:durableId="23334FD1"/>
  <w16cid:commentId w16cid:paraId="0F9650DC" w16cid:durableId="2333548E"/>
  <w16cid:commentId w16cid:paraId="13735BF8" w16cid:durableId="233353EE"/>
  <w16cid:commentId w16cid:paraId="67C25904" w16cid:durableId="23334560"/>
  <w16cid:commentId w16cid:paraId="154C4A94" w16cid:durableId="232B264B"/>
  <w16cid:commentId w16cid:paraId="07964346" w16cid:durableId="232B264C"/>
  <w16cid:commentId w16cid:paraId="1C255882" w16cid:durableId="23333E22"/>
  <w16cid:commentId w16cid:paraId="0D0C1C1F" w16cid:durableId="23333E6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2EED3B" w14:textId="77777777" w:rsidR="00E80E2C" w:rsidRDefault="00E80E2C" w:rsidP="009500EF">
      <w:pPr>
        <w:spacing w:after="0" w:line="240" w:lineRule="auto"/>
      </w:pPr>
      <w:r>
        <w:separator/>
      </w:r>
    </w:p>
  </w:endnote>
  <w:endnote w:type="continuationSeparator" w:id="0">
    <w:p w14:paraId="2748808D" w14:textId="77777777" w:rsidR="00E80E2C" w:rsidRDefault="00E80E2C" w:rsidP="00950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8167856"/>
      <w:docPartObj>
        <w:docPartGallery w:val="Page Numbers (Bottom of Page)"/>
        <w:docPartUnique/>
      </w:docPartObj>
    </w:sdtPr>
    <w:sdtEndPr>
      <w:rPr>
        <w:noProof/>
      </w:rPr>
    </w:sdtEndPr>
    <w:sdtContent>
      <w:p w14:paraId="73F0CB5C" w14:textId="0074F618" w:rsidR="00E242A0" w:rsidRDefault="00E242A0">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77B67E22" w14:textId="77777777" w:rsidR="00E242A0" w:rsidRDefault="00E242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35827D" w14:textId="77777777" w:rsidR="00E80E2C" w:rsidRDefault="00E80E2C" w:rsidP="009500EF">
      <w:pPr>
        <w:spacing w:after="0" w:line="240" w:lineRule="auto"/>
      </w:pPr>
      <w:r>
        <w:separator/>
      </w:r>
    </w:p>
  </w:footnote>
  <w:footnote w:type="continuationSeparator" w:id="0">
    <w:p w14:paraId="0E47DB43" w14:textId="77777777" w:rsidR="00E80E2C" w:rsidRDefault="00E80E2C" w:rsidP="009500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17B26"/>
    <w:multiLevelType w:val="hybridMultilevel"/>
    <w:tmpl w:val="5CB27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340D6F"/>
    <w:multiLevelType w:val="hybridMultilevel"/>
    <w:tmpl w:val="39587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A13985"/>
    <w:multiLevelType w:val="hybridMultilevel"/>
    <w:tmpl w:val="889413CE"/>
    <w:lvl w:ilvl="0" w:tplc="530E8F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B24B2A"/>
    <w:multiLevelType w:val="hybridMultilevel"/>
    <w:tmpl w:val="94A28DE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62BEB"/>
    <w:multiLevelType w:val="hybridMultilevel"/>
    <w:tmpl w:val="12362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C31B65"/>
    <w:multiLevelType w:val="hybridMultilevel"/>
    <w:tmpl w:val="A6CEC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534445"/>
    <w:multiLevelType w:val="hybridMultilevel"/>
    <w:tmpl w:val="C00AED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6A7101"/>
    <w:multiLevelType w:val="hybridMultilevel"/>
    <w:tmpl w:val="EB70C8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6515B3C"/>
    <w:multiLevelType w:val="hybridMultilevel"/>
    <w:tmpl w:val="DCCCFF1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B0427C1"/>
    <w:multiLevelType w:val="hybridMultilevel"/>
    <w:tmpl w:val="E9F6179A"/>
    <w:lvl w:ilvl="0" w:tplc="A66AAAE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907457"/>
    <w:multiLevelType w:val="hybridMultilevel"/>
    <w:tmpl w:val="31C22496"/>
    <w:lvl w:ilvl="0" w:tplc="046AC34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4F46BEC"/>
    <w:multiLevelType w:val="hybridMultilevel"/>
    <w:tmpl w:val="31640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9859A8"/>
    <w:multiLevelType w:val="hybridMultilevel"/>
    <w:tmpl w:val="2DE626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A5E6029"/>
    <w:multiLevelType w:val="hybridMultilevel"/>
    <w:tmpl w:val="715E84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8400502"/>
    <w:multiLevelType w:val="hybridMultilevel"/>
    <w:tmpl w:val="B03A1C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1"/>
  </w:num>
  <w:num w:numId="4">
    <w:abstractNumId w:val="7"/>
  </w:num>
  <w:num w:numId="5">
    <w:abstractNumId w:val="13"/>
  </w:num>
  <w:num w:numId="6">
    <w:abstractNumId w:val="14"/>
  </w:num>
  <w:num w:numId="7">
    <w:abstractNumId w:val="3"/>
  </w:num>
  <w:num w:numId="8">
    <w:abstractNumId w:val="1"/>
  </w:num>
  <w:num w:numId="9">
    <w:abstractNumId w:val="5"/>
  </w:num>
  <w:num w:numId="10">
    <w:abstractNumId w:val="10"/>
  </w:num>
  <w:num w:numId="11">
    <w:abstractNumId w:val="12"/>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9"/>
  </w:num>
  <w:num w:numId="15">
    <w:abstractNumId w:val="6"/>
  </w:num>
  <w:num w:numId="1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athan Benn">
    <w15:presenceInfo w15:providerId="None" w15:userId="Jonathan Benn"/>
  </w15:person>
  <w15:person w15:author="Ciarán McInerney">
    <w15:presenceInfo w15:providerId="AD" w15:userId="S-1-5-21-1390067357-1993962763-725345543-614760"/>
  </w15:person>
  <w15:person w15:author="Dawn Dowding">
    <w15:presenceInfo w15:providerId="AD" w15:userId="S-1-5-21-1715567821-1957994488-725345543-600139"/>
  </w15:person>
  <w15:person w15:author="Rebecca Randell">
    <w15:presenceInfo w15:providerId="AD" w15:userId="S::rrandell@bradford.ac.uk::cbd9cd56-b502-4789-a023-e20afdff6e69"/>
  </w15:person>
  <w15:person w15:author="Richard Williams">
    <w15:presenceInfo w15:providerId="None" w15:userId="Richard William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C3E"/>
    <w:rsid w:val="00004E11"/>
    <w:rsid w:val="000105C8"/>
    <w:rsid w:val="000106B6"/>
    <w:rsid w:val="00010BDA"/>
    <w:rsid w:val="000147EF"/>
    <w:rsid w:val="00021296"/>
    <w:rsid w:val="00022E7F"/>
    <w:rsid w:val="000250BA"/>
    <w:rsid w:val="00026387"/>
    <w:rsid w:val="00031A62"/>
    <w:rsid w:val="00034A72"/>
    <w:rsid w:val="00036F8C"/>
    <w:rsid w:val="00045EB8"/>
    <w:rsid w:val="00055534"/>
    <w:rsid w:val="00084215"/>
    <w:rsid w:val="0008502C"/>
    <w:rsid w:val="00091076"/>
    <w:rsid w:val="000A1BAC"/>
    <w:rsid w:val="000A3015"/>
    <w:rsid w:val="000A4D63"/>
    <w:rsid w:val="000B1500"/>
    <w:rsid w:val="000B2D7E"/>
    <w:rsid w:val="000C0B41"/>
    <w:rsid w:val="000C18C4"/>
    <w:rsid w:val="000C3285"/>
    <w:rsid w:val="000C464D"/>
    <w:rsid w:val="000C663C"/>
    <w:rsid w:val="000C66E7"/>
    <w:rsid w:val="000C78E4"/>
    <w:rsid w:val="000D3954"/>
    <w:rsid w:val="000D3D43"/>
    <w:rsid w:val="000D58CF"/>
    <w:rsid w:val="000D63DD"/>
    <w:rsid w:val="000E436C"/>
    <w:rsid w:val="000F086F"/>
    <w:rsid w:val="000F3C4B"/>
    <w:rsid w:val="00100749"/>
    <w:rsid w:val="00106D11"/>
    <w:rsid w:val="00106E58"/>
    <w:rsid w:val="00112647"/>
    <w:rsid w:val="00112D1C"/>
    <w:rsid w:val="00116939"/>
    <w:rsid w:val="00117A92"/>
    <w:rsid w:val="00123BD5"/>
    <w:rsid w:val="001326E1"/>
    <w:rsid w:val="00145866"/>
    <w:rsid w:val="00151E77"/>
    <w:rsid w:val="00156F5E"/>
    <w:rsid w:val="00172673"/>
    <w:rsid w:val="00176F47"/>
    <w:rsid w:val="001809FF"/>
    <w:rsid w:val="001846F5"/>
    <w:rsid w:val="0019077F"/>
    <w:rsid w:val="00195399"/>
    <w:rsid w:val="0019681D"/>
    <w:rsid w:val="001A5100"/>
    <w:rsid w:val="001C40F4"/>
    <w:rsid w:val="001C7AD9"/>
    <w:rsid w:val="001D250F"/>
    <w:rsid w:val="001D337E"/>
    <w:rsid w:val="001D63F3"/>
    <w:rsid w:val="001E47DF"/>
    <w:rsid w:val="001E6930"/>
    <w:rsid w:val="001E7B78"/>
    <w:rsid w:val="001F1127"/>
    <w:rsid w:val="001F1F11"/>
    <w:rsid w:val="001F42BB"/>
    <w:rsid w:val="001F4ED1"/>
    <w:rsid w:val="001F7958"/>
    <w:rsid w:val="00202BF3"/>
    <w:rsid w:val="00203C24"/>
    <w:rsid w:val="002042AB"/>
    <w:rsid w:val="00217673"/>
    <w:rsid w:val="0022366B"/>
    <w:rsid w:val="00224D89"/>
    <w:rsid w:val="002360F7"/>
    <w:rsid w:val="002374E8"/>
    <w:rsid w:val="00243BBE"/>
    <w:rsid w:val="00250CF3"/>
    <w:rsid w:val="002529D4"/>
    <w:rsid w:val="00253B4B"/>
    <w:rsid w:val="00254B68"/>
    <w:rsid w:val="002555AF"/>
    <w:rsid w:val="00256640"/>
    <w:rsid w:val="002665B8"/>
    <w:rsid w:val="0026776C"/>
    <w:rsid w:val="00273975"/>
    <w:rsid w:val="002820F4"/>
    <w:rsid w:val="00284465"/>
    <w:rsid w:val="00284512"/>
    <w:rsid w:val="00285054"/>
    <w:rsid w:val="00287467"/>
    <w:rsid w:val="00297362"/>
    <w:rsid w:val="00297CAF"/>
    <w:rsid w:val="002B1538"/>
    <w:rsid w:val="002B4E34"/>
    <w:rsid w:val="002B72B9"/>
    <w:rsid w:val="002C09D8"/>
    <w:rsid w:val="002D0046"/>
    <w:rsid w:val="002D033C"/>
    <w:rsid w:val="002D78D3"/>
    <w:rsid w:val="002E4B1D"/>
    <w:rsid w:val="002E7C97"/>
    <w:rsid w:val="002F1A2B"/>
    <w:rsid w:val="002F4F7F"/>
    <w:rsid w:val="00300119"/>
    <w:rsid w:val="00300AFD"/>
    <w:rsid w:val="00300FD5"/>
    <w:rsid w:val="003045B8"/>
    <w:rsid w:val="00317D7E"/>
    <w:rsid w:val="00322A06"/>
    <w:rsid w:val="0032493D"/>
    <w:rsid w:val="00326C13"/>
    <w:rsid w:val="00327447"/>
    <w:rsid w:val="0033179C"/>
    <w:rsid w:val="0033423D"/>
    <w:rsid w:val="003354EE"/>
    <w:rsid w:val="0034034B"/>
    <w:rsid w:val="003406D7"/>
    <w:rsid w:val="00342372"/>
    <w:rsid w:val="003447F2"/>
    <w:rsid w:val="0035003E"/>
    <w:rsid w:val="00351A05"/>
    <w:rsid w:val="00354C38"/>
    <w:rsid w:val="003667E8"/>
    <w:rsid w:val="00373810"/>
    <w:rsid w:val="00380935"/>
    <w:rsid w:val="0038605A"/>
    <w:rsid w:val="00386548"/>
    <w:rsid w:val="00387EBD"/>
    <w:rsid w:val="00393EAA"/>
    <w:rsid w:val="00396FBF"/>
    <w:rsid w:val="003A21A3"/>
    <w:rsid w:val="003C0537"/>
    <w:rsid w:val="003C1579"/>
    <w:rsid w:val="003C6222"/>
    <w:rsid w:val="003D3C2C"/>
    <w:rsid w:val="003D5C61"/>
    <w:rsid w:val="003E2D52"/>
    <w:rsid w:val="003E3EB2"/>
    <w:rsid w:val="003E432A"/>
    <w:rsid w:val="003E6B64"/>
    <w:rsid w:val="003F2662"/>
    <w:rsid w:val="003F4D89"/>
    <w:rsid w:val="004012EF"/>
    <w:rsid w:val="00404DCD"/>
    <w:rsid w:val="0041730C"/>
    <w:rsid w:val="0042675A"/>
    <w:rsid w:val="00427ACF"/>
    <w:rsid w:val="00427C91"/>
    <w:rsid w:val="004307B3"/>
    <w:rsid w:val="004345C6"/>
    <w:rsid w:val="00436C11"/>
    <w:rsid w:val="00440844"/>
    <w:rsid w:val="0044234D"/>
    <w:rsid w:val="004500F4"/>
    <w:rsid w:val="00455DDA"/>
    <w:rsid w:val="00471B5D"/>
    <w:rsid w:val="0048402F"/>
    <w:rsid w:val="00484E71"/>
    <w:rsid w:val="00485BDA"/>
    <w:rsid w:val="00496E5D"/>
    <w:rsid w:val="004B24C9"/>
    <w:rsid w:val="004B37F8"/>
    <w:rsid w:val="004B6407"/>
    <w:rsid w:val="004C0C85"/>
    <w:rsid w:val="004C47AD"/>
    <w:rsid w:val="004D1594"/>
    <w:rsid w:val="004D2312"/>
    <w:rsid w:val="004D2381"/>
    <w:rsid w:val="004D2509"/>
    <w:rsid w:val="004D2559"/>
    <w:rsid w:val="004D3B59"/>
    <w:rsid w:val="004E1810"/>
    <w:rsid w:val="004E2BCB"/>
    <w:rsid w:val="004E5CE1"/>
    <w:rsid w:val="005022E6"/>
    <w:rsid w:val="00502C2A"/>
    <w:rsid w:val="00531161"/>
    <w:rsid w:val="00533E22"/>
    <w:rsid w:val="005433AE"/>
    <w:rsid w:val="00543400"/>
    <w:rsid w:val="00551408"/>
    <w:rsid w:val="0055697B"/>
    <w:rsid w:val="005646F8"/>
    <w:rsid w:val="005669B6"/>
    <w:rsid w:val="0057168E"/>
    <w:rsid w:val="005763D2"/>
    <w:rsid w:val="005804D3"/>
    <w:rsid w:val="00581FE3"/>
    <w:rsid w:val="00582A93"/>
    <w:rsid w:val="005843D6"/>
    <w:rsid w:val="0058573C"/>
    <w:rsid w:val="00587210"/>
    <w:rsid w:val="005951F5"/>
    <w:rsid w:val="00597487"/>
    <w:rsid w:val="005B1194"/>
    <w:rsid w:val="005B384E"/>
    <w:rsid w:val="005C188E"/>
    <w:rsid w:val="005C22CE"/>
    <w:rsid w:val="005C3899"/>
    <w:rsid w:val="005D1861"/>
    <w:rsid w:val="005D4872"/>
    <w:rsid w:val="005D5021"/>
    <w:rsid w:val="005D602D"/>
    <w:rsid w:val="005D6A14"/>
    <w:rsid w:val="005E1870"/>
    <w:rsid w:val="005E4F8F"/>
    <w:rsid w:val="005F5CF3"/>
    <w:rsid w:val="0060263F"/>
    <w:rsid w:val="006141A6"/>
    <w:rsid w:val="00625C5D"/>
    <w:rsid w:val="00636CC5"/>
    <w:rsid w:val="00637F22"/>
    <w:rsid w:val="00645B3A"/>
    <w:rsid w:val="00656305"/>
    <w:rsid w:val="00660180"/>
    <w:rsid w:val="00660BE3"/>
    <w:rsid w:val="00660F62"/>
    <w:rsid w:val="00664690"/>
    <w:rsid w:val="006655F1"/>
    <w:rsid w:val="00670128"/>
    <w:rsid w:val="00686EB8"/>
    <w:rsid w:val="00691521"/>
    <w:rsid w:val="006930BF"/>
    <w:rsid w:val="00696E91"/>
    <w:rsid w:val="00697E3A"/>
    <w:rsid w:val="006A08E5"/>
    <w:rsid w:val="006A43D7"/>
    <w:rsid w:val="006A4C08"/>
    <w:rsid w:val="006A63CC"/>
    <w:rsid w:val="006A6B07"/>
    <w:rsid w:val="006A6EEC"/>
    <w:rsid w:val="006B1420"/>
    <w:rsid w:val="006B300B"/>
    <w:rsid w:val="006B41CB"/>
    <w:rsid w:val="006B7DC7"/>
    <w:rsid w:val="006D1377"/>
    <w:rsid w:val="006D4CAF"/>
    <w:rsid w:val="006F3901"/>
    <w:rsid w:val="006F40D7"/>
    <w:rsid w:val="006F548D"/>
    <w:rsid w:val="007013C0"/>
    <w:rsid w:val="00705DA9"/>
    <w:rsid w:val="00721E71"/>
    <w:rsid w:val="00726CBE"/>
    <w:rsid w:val="00732CE8"/>
    <w:rsid w:val="00735871"/>
    <w:rsid w:val="0074365C"/>
    <w:rsid w:val="00745D0A"/>
    <w:rsid w:val="00751DD1"/>
    <w:rsid w:val="0075274E"/>
    <w:rsid w:val="007551CF"/>
    <w:rsid w:val="0076332B"/>
    <w:rsid w:val="007728F1"/>
    <w:rsid w:val="0077572A"/>
    <w:rsid w:val="00775EF0"/>
    <w:rsid w:val="007761D7"/>
    <w:rsid w:val="007767EC"/>
    <w:rsid w:val="007768B1"/>
    <w:rsid w:val="00777476"/>
    <w:rsid w:val="00781C59"/>
    <w:rsid w:val="00792C05"/>
    <w:rsid w:val="007A4AE6"/>
    <w:rsid w:val="007B1433"/>
    <w:rsid w:val="007B2B92"/>
    <w:rsid w:val="007B37B8"/>
    <w:rsid w:val="007C2CFC"/>
    <w:rsid w:val="007C42BE"/>
    <w:rsid w:val="007D064F"/>
    <w:rsid w:val="007D3A6D"/>
    <w:rsid w:val="007D55CB"/>
    <w:rsid w:val="007E3C62"/>
    <w:rsid w:val="007E4136"/>
    <w:rsid w:val="007E7366"/>
    <w:rsid w:val="007F0FFA"/>
    <w:rsid w:val="008038A7"/>
    <w:rsid w:val="00806240"/>
    <w:rsid w:val="008077C5"/>
    <w:rsid w:val="00810D0C"/>
    <w:rsid w:val="0081193A"/>
    <w:rsid w:val="00813B45"/>
    <w:rsid w:val="00816E63"/>
    <w:rsid w:val="0081714B"/>
    <w:rsid w:val="00820944"/>
    <w:rsid w:val="00823212"/>
    <w:rsid w:val="008267F0"/>
    <w:rsid w:val="00834B1B"/>
    <w:rsid w:val="00844834"/>
    <w:rsid w:val="0084507D"/>
    <w:rsid w:val="00845B9A"/>
    <w:rsid w:val="00851E30"/>
    <w:rsid w:val="008602F4"/>
    <w:rsid w:val="00861118"/>
    <w:rsid w:val="00865867"/>
    <w:rsid w:val="00865C67"/>
    <w:rsid w:val="008805BA"/>
    <w:rsid w:val="00883287"/>
    <w:rsid w:val="008A0035"/>
    <w:rsid w:val="008A2373"/>
    <w:rsid w:val="008A2C5B"/>
    <w:rsid w:val="008A7803"/>
    <w:rsid w:val="008B004B"/>
    <w:rsid w:val="008B06F4"/>
    <w:rsid w:val="008B7CD9"/>
    <w:rsid w:val="008C0502"/>
    <w:rsid w:val="008C79B0"/>
    <w:rsid w:val="008D06DB"/>
    <w:rsid w:val="008D23B8"/>
    <w:rsid w:val="008D6A1F"/>
    <w:rsid w:val="008E0297"/>
    <w:rsid w:val="008E287D"/>
    <w:rsid w:val="008E3903"/>
    <w:rsid w:val="008F18E2"/>
    <w:rsid w:val="00901B91"/>
    <w:rsid w:val="00904F12"/>
    <w:rsid w:val="00906431"/>
    <w:rsid w:val="0091758F"/>
    <w:rsid w:val="009224CA"/>
    <w:rsid w:val="00922810"/>
    <w:rsid w:val="0092381F"/>
    <w:rsid w:val="00925D03"/>
    <w:rsid w:val="0093483F"/>
    <w:rsid w:val="00942589"/>
    <w:rsid w:val="0094634B"/>
    <w:rsid w:val="009500EF"/>
    <w:rsid w:val="00952A2F"/>
    <w:rsid w:val="00953518"/>
    <w:rsid w:val="009566A0"/>
    <w:rsid w:val="00957EF1"/>
    <w:rsid w:val="00962238"/>
    <w:rsid w:val="00964EB9"/>
    <w:rsid w:val="009654EC"/>
    <w:rsid w:val="009667C9"/>
    <w:rsid w:val="00970743"/>
    <w:rsid w:val="0097113D"/>
    <w:rsid w:val="00976585"/>
    <w:rsid w:val="00977D1D"/>
    <w:rsid w:val="009804A1"/>
    <w:rsid w:val="00982746"/>
    <w:rsid w:val="0099622E"/>
    <w:rsid w:val="009978E4"/>
    <w:rsid w:val="00997FA9"/>
    <w:rsid w:val="009A26AB"/>
    <w:rsid w:val="009A3B2E"/>
    <w:rsid w:val="009A588B"/>
    <w:rsid w:val="009B3EEC"/>
    <w:rsid w:val="009B4077"/>
    <w:rsid w:val="009C1155"/>
    <w:rsid w:val="009D012B"/>
    <w:rsid w:val="009D0ABB"/>
    <w:rsid w:val="009D0DA8"/>
    <w:rsid w:val="009D34D2"/>
    <w:rsid w:val="009D3810"/>
    <w:rsid w:val="009D445B"/>
    <w:rsid w:val="009E6042"/>
    <w:rsid w:val="009F6D3C"/>
    <w:rsid w:val="00A01C74"/>
    <w:rsid w:val="00A1637A"/>
    <w:rsid w:val="00A166DA"/>
    <w:rsid w:val="00A20FF2"/>
    <w:rsid w:val="00A22231"/>
    <w:rsid w:val="00A2296F"/>
    <w:rsid w:val="00A24D49"/>
    <w:rsid w:val="00A26F60"/>
    <w:rsid w:val="00A330D1"/>
    <w:rsid w:val="00A34080"/>
    <w:rsid w:val="00A358FA"/>
    <w:rsid w:val="00A37072"/>
    <w:rsid w:val="00A41E27"/>
    <w:rsid w:val="00A47A44"/>
    <w:rsid w:val="00A54C95"/>
    <w:rsid w:val="00A5738C"/>
    <w:rsid w:val="00A62628"/>
    <w:rsid w:val="00A66B8C"/>
    <w:rsid w:val="00A85774"/>
    <w:rsid w:val="00A96E1C"/>
    <w:rsid w:val="00AA168B"/>
    <w:rsid w:val="00AA2E81"/>
    <w:rsid w:val="00AA3B35"/>
    <w:rsid w:val="00AA44BF"/>
    <w:rsid w:val="00AA6BB1"/>
    <w:rsid w:val="00AA7D50"/>
    <w:rsid w:val="00AB2605"/>
    <w:rsid w:val="00AB3439"/>
    <w:rsid w:val="00AC2027"/>
    <w:rsid w:val="00AC4731"/>
    <w:rsid w:val="00AC4FD6"/>
    <w:rsid w:val="00AC6904"/>
    <w:rsid w:val="00AC7E1A"/>
    <w:rsid w:val="00AD4971"/>
    <w:rsid w:val="00AD55B4"/>
    <w:rsid w:val="00AD644D"/>
    <w:rsid w:val="00AD666B"/>
    <w:rsid w:val="00AD6C48"/>
    <w:rsid w:val="00AD734F"/>
    <w:rsid w:val="00AE2389"/>
    <w:rsid w:val="00AE6E53"/>
    <w:rsid w:val="00B05D6C"/>
    <w:rsid w:val="00B06ABE"/>
    <w:rsid w:val="00B118BA"/>
    <w:rsid w:val="00B11DC6"/>
    <w:rsid w:val="00B16B1C"/>
    <w:rsid w:val="00B16CD2"/>
    <w:rsid w:val="00B174B5"/>
    <w:rsid w:val="00B23B5B"/>
    <w:rsid w:val="00B257BA"/>
    <w:rsid w:val="00B277F7"/>
    <w:rsid w:val="00B43190"/>
    <w:rsid w:val="00B44012"/>
    <w:rsid w:val="00B4439A"/>
    <w:rsid w:val="00B51A64"/>
    <w:rsid w:val="00B539A6"/>
    <w:rsid w:val="00B56E66"/>
    <w:rsid w:val="00B613F9"/>
    <w:rsid w:val="00B63A48"/>
    <w:rsid w:val="00B66EA9"/>
    <w:rsid w:val="00B74905"/>
    <w:rsid w:val="00B8035A"/>
    <w:rsid w:val="00B80719"/>
    <w:rsid w:val="00BA1042"/>
    <w:rsid w:val="00BA23C2"/>
    <w:rsid w:val="00BA28ED"/>
    <w:rsid w:val="00BA5A47"/>
    <w:rsid w:val="00BA6BD9"/>
    <w:rsid w:val="00BA71D4"/>
    <w:rsid w:val="00BA7B39"/>
    <w:rsid w:val="00BB063F"/>
    <w:rsid w:val="00BB08F2"/>
    <w:rsid w:val="00BB64DA"/>
    <w:rsid w:val="00BC0817"/>
    <w:rsid w:val="00BC5580"/>
    <w:rsid w:val="00BC70AB"/>
    <w:rsid w:val="00BE037C"/>
    <w:rsid w:val="00BE4D72"/>
    <w:rsid w:val="00BE66F8"/>
    <w:rsid w:val="00BF0C1C"/>
    <w:rsid w:val="00BF0F98"/>
    <w:rsid w:val="00BF12B0"/>
    <w:rsid w:val="00BF31E9"/>
    <w:rsid w:val="00BF3A64"/>
    <w:rsid w:val="00BF48F2"/>
    <w:rsid w:val="00BF705B"/>
    <w:rsid w:val="00BF751D"/>
    <w:rsid w:val="00BF7E4A"/>
    <w:rsid w:val="00C044C0"/>
    <w:rsid w:val="00C07E6D"/>
    <w:rsid w:val="00C104AB"/>
    <w:rsid w:val="00C17F5B"/>
    <w:rsid w:val="00C2018E"/>
    <w:rsid w:val="00C32108"/>
    <w:rsid w:val="00C32B7D"/>
    <w:rsid w:val="00C361D0"/>
    <w:rsid w:val="00C42EFF"/>
    <w:rsid w:val="00C4500B"/>
    <w:rsid w:val="00C4621B"/>
    <w:rsid w:val="00C47363"/>
    <w:rsid w:val="00C5275C"/>
    <w:rsid w:val="00C575CA"/>
    <w:rsid w:val="00C60DFC"/>
    <w:rsid w:val="00C630E0"/>
    <w:rsid w:val="00C76854"/>
    <w:rsid w:val="00C769FE"/>
    <w:rsid w:val="00C76A80"/>
    <w:rsid w:val="00C77557"/>
    <w:rsid w:val="00C82A4A"/>
    <w:rsid w:val="00C8591E"/>
    <w:rsid w:val="00C87DCA"/>
    <w:rsid w:val="00C903CD"/>
    <w:rsid w:val="00C90E7C"/>
    <w:rsid w:val="00C94FC0"/>
    <w:rsid w:val="00CB1C67"/>
    <w:rsid w:val="00CB298F"/>
    <w:rsid w:val="00CB61D2"/>
    <w:rsid w:val="00CC11BB"/>
    <w:rsid w:val="00CC5C52"/>
    <w:rsid w:val="00CD22BC"/>
    <w:rsid w:val="00CD717D"/>
    <w:rsid w:val="00CE0FE4"/>
    <w:rsid w:val="00CE48ED"/>
    <w:rsid w:val="00CF5587"/>
    <w:rsid w:val="00D00A14"/>
    <w:rsid w:val="00D018E4"/>
    <w:rsid w:val="00D03701"/>
    <w:rsid w:val="00D04DC6"/>
    <w:rsid w:val="00D10464"/>
    <w:rsid w:val="00D14F7E"/>
    <w:rsid w:val="00D256B8"/>
    <w:rsid w:val="00D30C91"/>
    <w:rsid w:val="00D43272"/>
    <w:rsid w:val="00D432FD"/>
    <w:rsid w:val="00D451E5"/>
    <w:rsid w:val="00D53824"/>
    <w:rsid w:val="00D55A92"/>
    <w:rsid w:val="00D6264E"/>
    <w:rsid w:val="00D67540"/>
    <w:rsid w:val="00D70785"/>
    <w:rsid w:val="00D70AD9"/>
    <w:rsid w:val="00D70CDB"/>
    <w:rsid w:val="00D76FC3"/>
    <w:rsid w:val="00D77B4B"/>
    <w:rsid w:val="00D85CC4"/>
    <w:rsid w:val="00D90488"/>
    <w:rsid w:val="00D9344B"/>
    <w:rsid w:val="00D950A2"/>
    <w:rsid w:val="00DA09EC"/>
    <w:rsid w:val="00DA25EE"/>
    <w:rsid w:val="00DB6363"/>
    <w:rsid w:val="00DB6DEE"/>
    <w:rsid w:val="00DB7CE8"/>
    <w:rsid w:val="00DC0469"/>
    <w:rsid w:val="00DC3CBB"/>
    <w:rsid w:val="00DD0FC3"/>
    <w:rsid w:val="00DD4EDE"/>
    <w:rsid w:val="00DD5E0F"/>
    <w:rsid w:val="00DE29AB"/>
    <w:rsid w:val="00DE355E"/>
    <w:rsid w:val="00DE526B"/>
    <w:rsid w:val="00DF53B0"/>
    <w:rsid w:val="00DF5C59"/>
    <w:rsid w:val="00E014A9"/>
    <w:rsid w:val="00E01F2C"/>
    <w:rsid w:val="00E03105"/>
    <w:rsid w:val="00E0556F"/>
    <w:rsid w:val="00E06809"/>
    <w:rsid w:val="00E124EC"/>
    <w:rsid w:val="00E1344E"/>
    <w:rsid w:val="00E145F4"/>
    <w:rsid w:val="00E20652"/>
    <w:rsid w:val="00E20AE5"/>
    <w:rsid w:val="00E21601"/>
    <w:rsid w:val="00E218D2"/>
    <w:rsid w:val="00E242A0"/>
    <w:rsid w:val="00E246F4"/>
    <w:rsid w:val="00E25082"/>
    <w:rsid w:val="00E27DC6"/>
    <w:rsid w:val="00E377E5"/>
    <w:rsid w:val="00E37BDE"/>
    <w:rsid w:val="00E44D8D"/>
    <w:rsid w:val="00E46030"/>
    <w:rsid w:val="00E47621"/>
    <w:rsid w:val="00E51576"/>
    <w:rsid w:val="00E538DD"/>
    <w:rsid w:val="00E55D85"/>
    <w:rsid w:val="00E57295"/>
    <w:rsid w:val="00E619A1"/>
    <w:rsid w:val="00E6430D"/>
    <w:rsid w:val="00E64FD8"/>
    <w:rsid w:val="00E67735"/>
    <w:rsid w:val="00E72FB6"/>
    <w:rsid w:val="00E7485A"/>
    <w:rsid w:val="00E801B5"/>
    <w:rsid w:val="00E80E2C"/>
    <w:rsid w:val="00E844AE"/>
    <w:rsid w:val="00E902B1"/>
    <w:rsid w:val="00E93E36"/>
    <w:rsid w:val="00E947B2"/>
    <w:rsid w:val="00E95698"/>
    <w:rsid w:val="00E956B3"/>
    <w:rsid w:val="00E971A6"/>
    <w:rsid w:val="00E97300"/>
    <w:rsid w:val="00EA005F"/>
    <w:rsid w:val="00EA09ED"/>
    <w:rsid w:val="00EA0ACB"/>
    <w:rsid w:val="00EA645D"/>
    <w:rsid w:val="00EA677C"/>
    <w:rsid w:val="00EB3F27"/>
    <w:rsid w:val="00EB41D2"/>
    <w:rsid w:val="00EB77A0"/>
    <w:rsid w:val="00EC0EB1"/>
    <w:rsid w:val="00EC26A9"/>
    <w:rsid w:val="00EC546B"/>
    <w:rsid w:val="00EC5B1F"/>
    <w:rsid w:val="00ED4D3A"/>
    <w:rsid w:val="00ED6972"/>
    <w:rsid w:val="00ED7385"/>
    <w:rsid w:val="00EE1801"/>
    <w:rsid w:val="00EE199C"/>
    <w:rsid w:val="00EE3D59"/>
    <w:rsid w:val="00EE6CBD"/>
    <w:rsid w:val="00EF53C4"/>
    <w:rsid w:val="00F044CF"/>
    <w:rsid w:val="00F10E19"/>
    <w:rsid w:val="00F13924"/>
    <w:rsid w:val="00F25567"/>
    <w:rsid w:val="00F27F17"/>
    <w:rsid w:val="00F31F07"/>
    <w:rsid w:val="00F32618"/>
    <w:rsid w:val="00F33529"/>
    <w:rsid w:val="00F403E4"/>
    <w:rsid w:val="00F457BA"/>
    <w:rsid w:val="00F47ABE"/>
    <w:rsid w:val="00F63C3E"/>
    <w:rsid w:val="00F700A2"/>
    <w:rsid w:val="00F76262"/>
    <w:rsid w:val="00F90BA4"/>
    <w:rsid w:val="00F9365E"/>
    <w:rsid w:val="00FB2A79"/>
    <w:rsid w:val="00FC11C7"/>
    <w:rsid w:val="00FC1B5E"/>
    <w:rsid w:val="00FC5386"/>
    <w:rsid w:val="00FC78F5"/>
    <w:rsid w:val="00FD1560"/>
    <w:rsid w:val="00FD2F1D"/>
    <w:rsid w:val="00FD6AAD"/>
    <w:rsid w:val="00FD7BD9"/>
    <w:rsid w:val="00FE5B63"/>
    <w:rsid w:val="00FF67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8FC86"/>
  <w15:docId w15:val="{C931F073-8741-4E18-834A-83D5687E2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700A2"/>
    <w:pPr>
      <w:keepNext/>
      <w:keepLines/>
      <w:spacing w:before="240" w:after="0"/>
      <w:jc w:val="center"/>
      <w:outlineLvl w:val="0"/>
    </w:pPr>
    <w:rPr>
      <w:rFonts w:asciiTheme="majorHAnsi" w:eastAsiaTheme="majorEastAsia" w:hAnsiTheme="majorHAnsi" w:cstheme="majorBidi"/>
      <w:sz w:val="34"/>
      <w:szCs w:val="32"/>
    </w:rPr>
  </w:style>
  <w:style w:type="paragraph" w:styleId="Heading2">
    <w:name w:val="heading 2"/>
    <w:basedOn w:val="Normal"/>
    <w:next w:val="Normal"/>
    <w:link w:val="Heading2Char"/>
    <w:autoRedefine/>
    <w:uiPriority w:val="9"/>
    <w:unhideWhenUsed/>
    <w:qFormat/>
    <w:rsid w:val="00DE355E"/>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106D11"/>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unhideWhenUsed/>
    <w:qFormat/>
    <w:rsid w:val="00106D11"/>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55E"/>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F700A2"/>
    <w:rPr>
      <w:rFonts w:asciiTheme="majorHAnsi" w:eastAsiaTheme="majorEastAsia" w:hAnsiTheme="majorHAnsi" w:cstheme="majorBidi"/>
      <w:sz w:val="34"/>
      <w:szCs w:val="32"/>
    </w:rPr>
  </w:style>
  <w:style w:type="character" w:customStyle="1" w:styleId="Heading3Char">
    <w:name w:val="Heading 3 Char"/>
    <w:basedOn w:val="DefaultParagraphFont"/>
    <w:link w:val="Heading3"/>
    <w:uiPriority w:val="9"/>
    <w:rsid w:val="00106D11"/>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106D11"/>
    <w:rPr>
      <w:rFonts w:asciiTheme="majorHAnsi" w:eastAsiaTheme="majorEastAsia" w:hAnsiTheme="majorHAnsi" w:cstheme="majorBidi"/>
      <w:i/>
      <w:iCs/>
    </w:rPr>
  </w:style>
  <w:style w:type="paragraph" w:styleId="ListParagraph">
    <w:name w:val="List Paragraph"/>
    <w:basedOn w:val="Normal"/>
    <w:uiPriority w:val="34"/>
    <w:qFormat/>
    <w:rsid w:val="00865867"/>
    <w:pPr>
      <w:ind w:left="720"/>
      <w:contextualSpacing/>
    </w:pPr>
  </w:style>
  <w:style w:type="character" w:styleId="Hyperlink">
    <w:name w:val="Hyperlink"/>
    <w:basedOn w:val="DefaultParagraphFont"/>
    <w:uiPriority w:val="99"/>
    <w:unhideWhenUsed/>
    <w:rsid w:val="005D1861"/>
    <w:rPr>
      <w:color w:val="0563C1" w:themeColor="hyperlink"/>
      <w:u w:val="single"/>
    </w:rPr>
  </w:style>
  <w:style w:type="character" w:styleId="FollowedHyperlink">
    <w:name w:val="FollowedHyperlink"/>
    <w:basedOn w:val="DefaultParagraphFont"/>
    <w:uiPriority w:val="99"/>
    <w:semiHidden/>
    <w:unhideWhenUsed/>
    <w:rsid w:val="00806240"/>
    <w:rPr>
      <w:color w:val="954F72" w:themeColor="followedHyperlink"/>
      <w:u w:val="single"/>
    </w:rPr>
  </w:style>
  <w:style w:type="character" w:styleId="CommentReference">
    <w:name w:val="annotation reference"/>
    <w:basedOn w:val="DefaultParagraphFont"/>
    <w:uiPriority w:val="99"/>
    <w:semiHidden/>
    <w:unhideWhenUsed/>
    <w:rsid w:val="00726CBE"/>
    <w:rPr>
      <w:sz w:val="16"/>
      <w:szCs w:val="16"/>
    </w:rPr>
  </w:style>
  <w:style w:type="paragraph" w:styleId="CommentText">
    <w:name w:val="annotation text"/>
    <w:basedOn w:val="Normal"/>
    <w:link w:val="CommentTextChar"/>
    <w:uiPriority w:val="99"/>
    <w:unhideWhenUsed/>
    <w:rsid w:val="00726CBE"/>
    <w:pPr>
      <w:spacing w:line="240" w:lineRule="auto"/>
    </w:pPr>
    <w:rPr>
      <w:sz w:val="20"/>
      <w:szCs w:val="20"/>
    </w:rPr>
  </w:style>
  <w:style w:type="character" w:customStyle="1" w:styleId="CommentTextChar">
    <w:name w:val="Comment Text Char"/>
    <w:basedOn w:val="DefaultParagraphFont"/>
    <w:link w:val="CommentText"/>
    <w:uiPriority w:val="99"/>
    <w:rsid w:val="00726CBE"/>
    <w:rPr>
      <w:sz w:val="20"/>
      <w:szCs w:val="20"/>
    </w:rPr>
  </w:style>
  <w:style w:type="paragraph" w:styleId="CommentSubject">
    <w:name w:val="annotation subject"/>
    <w:basedOn w:val="CommentText"/>
    <w:next w:val="CommentText"/>
    <w:link w:val="CommentSubjectChar"/>
    <w:uiPriority w:val="99"/>
    <w:semiHidden/>
    <w:unhideWhenUsed/>
    <w:rsid w:val="00726CBE"/>
    <w:rPr>
      <w:b/>
      <w:bCs/>
    </w:rPr>
  </w:style>
  <w:style w:type="character" w:customStyle="1" w:styleId="CommentSubjectChar">
    <w:name w:val="Comment Subject Char"/>
    <w:basedOn w:val="CommentTextChar"/>
    <w:link w:val="CommentSubject"/>
    <w:uiPriority w:val="99"/>
    <w:semiHidden/>
    <w:rsid w:val="00726CBE"/>
    <w:rPr>
      <w:b/>
      <w:bCs/>
      <w:sz w:val="20"/>
      <w:szCs w:val="20"/>
    </w:rPr>
  </w:style>
  <w:style w:type="paragraph" w:styleId="BalloonText">
    <w:name w:val="Balloon Text"/>
    <w:basedOn w:val="Normal"/>
    <w:link w:val="BalloonTextChar"/>
    <w:uiPriority w:val="99"/>
    <w:semiHidden/>
    <w:unhideWhenUsed/>
    <w:rsid w:val="00726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CBE"/>
    <w:rPr>
      <w:rFonts w:ascii="Segoe UI" w:hAnsi="Segoe UI" w:cs="Segoe UI"/>
      <w:sz w:val="18"/>
      <w:szCs w:val="18"/>
    </w:rPr>
  </w:style>
  <w:style w:type="table" w:styleId="TableGrid">
    <w:name w:val="Table Grid"/>
    <w:basedOn w:val="TableNormal"/>
    <w:uiPriority w:val="39"/>
    <w:rsid w:val="00660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021296"/>
  </w:style>
  <w:style w:type="paragraph" w:styleId="Revision">
    <w:name w:val="Revision"/>
    <w:hidden/>
    <w:uiPriority w:val="99"/>
    <w:semiHidden/>
    <w:rsid w:val="00AC4FD6"/>
    <w:pPr>
      <w:spacing w:after="0" w:line="240" w:lineRule="auto"/>
    </w:pPr>
  </w:style>
  <w:style w:type="paragraph" w:styleId="Footer">
    <w:name w:val="footer"/>
    <w:basedOn w:val="Normal"/>
    <w:link w:val="FooterChar"/>
    <w:uiPriority w:val="99"/>
    <w:unhideWhenUsed/>
    <w:rsid w:val="009500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00EF"/>
  </w:style>
  <w:style w:type="character" w:styleId="PageNumber">
    <w:name w:val="page number"/>
    <w:basedOn w:val="DefaultParagraphFont"/>
    <w:uiPriority w:val="99"/>
    <w:semiHidden/>
    <w:unhideWhenUsed/>
    <w:rsid w:val="009500EF"/>
  </w:style>
  <w:style w:type="paragraph" w:styleId="Header">
    <w:name w:val="header"/>
    <w:basedOn w:val="Normal"/>
    <w:link w:val="HeaderChar"/>
    <w:uiPriority w:val="99"/>
    <w:unhideWhenUsed/>
    <w:rsid w:val="00D934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3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367362">
      <w:bodyDiv w:val="1"/>
      <w:marLeft w:val="0"/>
      <w:marRight w:val="0"/>
      <w:marTop w:val="0"/>
      <w:marBottom w:val="0"/>
      <w:divBdr>
        <w:top w:val="none" w:sz="0" w:space="0" w:color="auto"/>
        <w:left w:val="none" w:sz="0" w:space="0" w:color="auto"/>
        <w:bottom w:val="none" w:sz="0" w:space="0" w:color="auto"/>
        <w:right w:val="none" w:sz="0" w:space="0" w:color="auto"/>
      </w:divBdr>
      <w:divsChild>
        <w:div w:id="1150367973">
          <w:marLeft w:val="0"/>
          <w:marRight w:val="0"/>
          <w:marTop w:val="0"/>
          <w:marBottom w:val="0"/>
          <w:divBdr>
            <w:top w:val="none" w:sz="0" w:space="0" w:color="auto"/>
            <w:left w:val="none" w:sz="0" w:space="0" w:color="auto"/>
            <w:bottom w:val="none" w:sz="0" w:space="0" w:color="auto"/>
            <w:right w:val="none" w:sz="0" w:space="0" w:color="auto"/>
          </w:divBdr>
        </w:div>
      </w:divsChild>
    </w:div>
    <w:div w:id="1079594859">
      <w:bodyDiv w:val="1"/>
      <w:marLeft w:val="0"/>
      <w:marRight w:val="0"/>
      <w:marTop w:val="0"/>
      <w:marBottom w:val="0"/>
      <w:divBdr>
        <w:top w:val="none" w:sz="0" w:space="0" w:color="auto"/>
        <w:left w:val="none" w:sz="0" w:space="0" w:color="auto"/>
        <w:bottom w:val="none" w:sz="0" w:space="0" w:color="auto"/>
        <w:right w:val="none" w:sz="0" w:space="0" w:color="auto"/>
      </w:divBdr>
      <w:divsChild>
        <w:div w:id="317198098">
          <w:marLeft w:val="0"/>
          <w:marRight w:val="0"/>
          <w:marTop w:val="0"/>
          <w:marBottom w:val="0"/>
          <w:divBdr>
            <w:top w:val="none" w:sz="0" w:space="0" w:color="auto"/>
            <w:left w:val="none" w:sz="0" w:space="0" w:color="auto"/>
            <w:bottom w:val="none" w:sz="0" w:space="0" w:color="auto"/>
            <w:right w:val="none" w:sz="0" w:space="0" w:color="auto"/>
          </w:divBdr>
        </w:div>
      </w:divsChild>
    </w:div>
    <w:div w:id="1281111320">
      <w:bodyDiv w:val="1"/>
      <w:marLeft w:val="0"/>
      <w:marRight w:val="0"/>
      <w:marTop w:val="0"/>
      <w:marBottom w:val="0"/>
      <w:divBdr>
        <w:top w:val="none" w:sz="0" w:space="0" w:color="auto"/>
        <w:left w:val="none" w:sz="0" w:space="0" w:color="auto"/>
        <w:bottom w:val="none" w:sz="0" w:space="0" w:color="auto"/>
        <w:right w:val="none" w:sz="0" w:space="0" w:color="auto"/>
      </w:divBdr>
    </w:div>
    <w:div w:id="1378318983">
      <w:bodyDiv w:val="1"/>
      <w:marLeft w:val="0"/>
      <w:marRight w:val="0"/>
      <w:marTop w:val="0"/>
      <w:marBottom w:val="0"/>
      <w:divBdr>
        <w:top w:val="none" w:sz="0" w:space="0" w:color="auto"/>
        <w:left w:val="none" w:sz="0" w:space="0" w:color="auto"/>
        <w:bottom w:val="none" w:sz="0" w:space="0" w:color="auto"/>
        <w:right w:val="none" w:sz="0" w:space="0" w:color="auto"/>
      </w:divBdr>
      <w:divsChild>
        <w:div w:id="304815155">
          <w:marLeft w:val="0"/>
          <w:marRight w:val="0"/>
          <w:marTop w:val="0"/>
          <w:marBottom w:val="0"/>
          <w:divBdr>
            <w:top w:val="none" w:sz="0" w:space="0" w:color="auto"/>
            <w:left w:val="none" w:sz="0" w:space="0" w:color="auto"/>
            <w:bottom w:val="none" w:sz="0" w:space="0" w:color="auto"/>
            <w:right w:val="none" w:sz="0" w:space="0" w:color="auto"/>
          </w:divBdr>
        </w:div>
      </w:divsChild>
    </w:div>
    <w:div w:id="1633058062">
      <w:bodyDiv w:val="1"/>
      <w:marLeft w:val="0"/>
      <w:marRight w:val="0"/>
      <w:marTop w:val="0"/>
      <w:marBottom w:val="0"/>
      <w:divBdr>
        <w:top w:val="none" w:sz="0" w:space="0" w:color="auto"/>
        <w:left w:val="none" w:sz="0" w:space="0" w:color="auto"/>
        <w:bottom w:val="none" w:sz="0" w:space="0" w:color="auto"/>
        <w:right w:val="none" w:sz="0" w:space="0" w:color="auto"/>
      </w:divBdr>
    </w:div>
    <w:div w:id="208372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c.mcinerney@leeds.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2" ma:contentTypeDescription="Create a new document." ma:contentTypeScope="" ma:versionID="5fe32df70957739b5070c3ec97c20c3b">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71da4579eb5b50dc5cf8c9abdd0204cc"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86A67-B910-4FF4-8721-1790BCBF9B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24DCC9-CBAB-4943-B2F0-744E30F053E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C37764-4454-4AEC-8F8D-91B1E14314A1}">
  <ds:schemaRefs>
    <ds:schemaRef ds:uri="http://schemas.microsoft.com/sharepoint/v3/contenttype/forms"/>
  </ds:schemaRefs>
</ds:datastoreItem>
</file>

<file path=customXml/itemProps4.xml><?xml version="1.0" encoding="utf-8"?>
<ds:datastoreItem xmlns:ds="http://schemas.openxmlformats.org/officeDocument/2006/customXml" ds:itemID="{73D0E90A-7BB3-4C11-87B9-86E5621B5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10</Pages>
  <Words>32313</Words>
  <Characters>184185</Characters>
  <Application>Microsoft Office Word</Application>
  <DocSecurity>0</DocSecurity>
  <Lines>1534</Lines>
  <Paragraphs>432</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216066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Ciarán McInerney</dc:creator>
  <cp:keywords/>
  <dc:description/>
  <cp:lastModifiedBy>Jonathan Benn</cp:lastModifiedBy>
  <cp:revision>4</cp:revision>
  <dcterms:created xsi:type="dcterms:W3CDTF">2020-10-15T17:00:00Z</dcterms:created>
  <dcterms:modified xsi:type="dcterms:W3CDTF">2020-10-15T22:13:00Z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d9b94113-83fb-3279-ac68-8a70b7357c0a</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8th edition</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http://www.zotero.org/styles/vancouver</vt:lpwstr>
  </property>
  <property fmtid="{D5CDD505-2E9C-101B-9397-08002B2CF9AE}" pid="20" name="Mendeley Recent Style Name 7_1">
    <vt:lpwstr>Vancouver</vt:lpwstr>
  </property>
  <property fmtid="{D5CDD505-2E9C-101B-9397-08002B2CF9AE}" pid="21" name="Mendeley Recent Style Id 8_1">
    <vt:lpwstr>http://csl.mendeley.com/styles/405490401/vancouver-superscript-inline</vt:lpwstr>
  </property>
  <property fmtid="{D5CDD505-2E9C-101B-9397-08002B2CF9AE}" pid="22" name="Mendeley Recent Style Name 8_1">
    <vt:lpwstr>Vancouver - Ciarán McInerney, Research Assistant (Biostatistics)</vt:lpwstr>
  </property>
  <property fmtid="{D5CDD505-2E9C-101B-9397-08002B2CF9AE}" pid="23" name="Mendeley Recent Style Id 9_1">
    <vt:lpwstr>https://csl.mendeley.com/styles/405490401/vancouver-superscript-inline</vt:lpwstr>
  </property>
  <property fmtid="{D5CDD505-2E9C-101B-9397-08002B2CF9AE}" pid="24" name="Mendeley Recent Style Name 9_1">
    <vt:lpwstr>Vancouver - Ciarán McInerney, Research Assistant (Biostatistics) - Ciarán McInerney, Research Assistant (Biostatistics) - Ciarán McInerney, Research Assistant (Biostatistics)</vt:lpwstr>
  </property>
  <property fmtid="{D5CDD505-2E9C-101B-9397-08002B2CF9AE}" pid="25" name="ContentTypeId">
    <vt:lpwstr>0x0101006DE130CAEB37044C9F27A096B751B6FA</vt:lpwstr>
  </property>
</Properties>
</file>