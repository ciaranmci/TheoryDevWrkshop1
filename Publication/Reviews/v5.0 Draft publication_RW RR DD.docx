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0"/>
      <w:r>
        <w:t>Jonathan Benn</w:t>
      </w:r>
      <w:commentRangeEnd w:id="0"/>
      <w:r>
        <w:rPr>
          <w:rStyle w:val="CommentReference"/>
        </w:rPr>
        <w:commentReference w:id="0"/>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1"/>
      <w:r>
        <w:t>Dawn Dowding</w:t>
      </w:r>
      <w:commentRangeEnd w:id="1"/>
      <w:r>
        <w:rPr>
          <w:rStyle w:val="CommentReference"/>
        </w:rPr>
        <w:commentReference w:id="1"/>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ins w:id="2" w:author="Dawn Dowding" w:date="2020-10-13T12:17:00Z">
        <w:r w:rsidR="00705DA9">
          <w:t xml:space="preserve">Division of Nursing, Midwifery and Social Work, School of Health Sciences, </w:t>
        </w:r>
      </w:ins>
      <w:r>
        <w:t>University of Manchester</w:t>
      </w:r>
    </w:p>
    <w:p w14:paraId="580CCA8F" w14:textId="7122A098" w:rsidR="003447F2" w:rsidRPr="00A24D49" w:rsidRDefault="003447F2" w:rsidP="003447F2">
      <w:pPr>
        <w:spacing w:after="0" w:line="240" w:lineRule="auto"/>
      </w:pPr>
      <w:r>
        <w:rPr>
          <w:i/>
        </w:rPr>
        <w:t>Full address</w:t>
      </w:r>
      <w:r>
        <w:t xml:space="preserve">: </w:t>
      </w:r>
      <w:ins w:id="3" w:author="Dawn Dowding" w:date="2020-10-13T12:17:00Z">
        <w:r w:rsidR="00705DA9">
          <w:t xml:space="preserve">Jean McFarlane Building, </w:t>
        </w:r>
      </w:ins>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4"/>
      <w:r>
        <w:t xml:space="preserve"> Ibrahim Habli</w:t>
      </w:r>
      <w:commentRangeEnd w:id="4"/>
      <w:r>
        <w:rPr>
          <w:rStyle w:val="CommentReference"/>
        </w:rPr>
        <w:commentReference w:id="4"/>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5"/>
      <w:r>
        <w:t xml:space="preserve"> David Jenkins</w:t>
      </w:r>
      <w:commentRangeEnd w:id="5"/>
      <w:r>
        <w:rPr>
          <w:rStyle w:val="CommentReference"/>
        </w:rPr>
        <w:commentReference w:id="5"/>
      </w:r>
    </w:p>
    <w:p w14:paraId="1B1B33C6" w14:textId="77777777" w:rsidR="003447F2" w:rsidRDefault="003447F2" w:rsidP="003447F2">
      <w:pPr>
        <w:spacing w:after="0" w:line="240" w:lineRule="auto"/>
      </w:pPr>
      <w:r>
        <w:rPr>
          <w:i/>
        </w:rPr>
        <w:t>Degree</w:t>
      </w:r>
      <w:r>
        <w:t>: PhD</w:t>
      </w:r>
    </w:p>
    <w:p w14:paraId="7D9DF6BD" w14:textId="77777777" w:rsidR="003447F2" w:rsidRDefault="003447F2" w:rsidP="003447F2">
      <w:pPr>
        <w:spacing w:after="0" w:line="240" w:lineRule="auto"/>
      </w:pPr>
      <w:r>
        <w:rPr>
          <w:i/>
        </w:rPr>
        <w:t>Affiliation</w:t>
      </w:r>
      <w:r>
        <w:t>: NIHR Greater Manchester Patient Safety Translational Research Centre;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6"/>
      <w:r>
        <w:t>Owen Johnson</w:t>
      </w:r>
      <w:commentRangeEnd w:id="6"/>
      <w:r>
        <w:rPr>
          <w:rStyle w:val="CommentReference"/>
        </w:rPr>
        <w:commentReference w:id="6"/>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7"/>
      <w:r>
        <w:t>Niels Peek</w:t>
      </w:r>
      <w:commentRangeEnd w:id="7"/>
      <w:r>
        <w:rPr>
          <w:rStyle w:val="CommentReference"/>
        </w:rPr>
        <w:commentReference w:id="7"/>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8"/>
      <w:r>
        <w:t>Rebecca Randell</w:t>
      </w:r>
      <w:commentRangeEnd w:id="8"/>
      <w:r w:rsidR="003447F2">
        <w:rPr>
          <w:rStyle w:val="CommentReference"/>
        </w:rPr>
        <w:commentReference w:id="8"/>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ins w:id="9" w:author="Rebecca Randell" w:date="2020-10-09T18:11:00Z">
        <w:r w:rsidR="001E47DF">
          <w:t>; Wolfson Centre for Appl</w:t>
        </w:r>
      </w:ins>
      <w:ins w:id="10" w:author="Rebecca Randell" w:date="2020-10-09T18:12:00Z">
        <w:r w:rsidR="001E47DF">
          <w:t>ied Health Research</w:t>
        </w:r>
      </w:ins>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lastRenderedPageBreak/>
        <w:t>Name</w:t>
      </w:r>
      <w:r>
        <w:t xml:space="preserve">: </w:t>
      </w:r>
      <w:commentRangeStart w:id="11"/>
      <w:commentRangeStart w:id="12"/>
      <w:r w:rsidR="00AD55B4">
        <w:t>Richard Williams</w:t>
      </w:r>
      <w:commentRangeEnd w:id="11"/>
      <w:r w:rsidR="003447F2">
        <w:rPr>
          <w:rStyle w:val="CommentReference"/>
        </w:rPr>
        <w:commentReference w:id="11"/>
      </w:r>
      <w:commentRangeEnd w:id="12"/>
      <w:r w:rsidR="008805BA">
        <w:rPr>
          <w:rStyle w:val="CommentReference"/>
        </w:rPr>
        <w:commentReference w:id="12"/>
      </w:r>
    </w:p>
    <w:p w14:paraId="32D3767D" w14:textId="703FC7DF" w:rsidR="00AD55B4" w:rsidRDefault="00AD55B4" w:rsidP="00AD55B4">
      <w:pPr>
        <w:spacing w:after="0" w:line="240" w:lineRule="auto"/>
      </w:pPr>
      <w:r>
        <w:rPr>
          <w:i/>
        </w:rPr>
        <w:t>Degree</w:t>
      </w:r>
      <w:r>
        <w:t xml:space="preserve">: </w:t>
      </w:r>
      <w:del w:id="13" w:author="Richard Williams" w:date="2020-10-09T07:40:00Z">
        <w:r w:rsidDel="008805BA">
          <w:delText>PhD</w:delText>
        </w:r>
      </w:del>
      <w:ins w:id="14" w:author="Richard Williams" w:date="2020-10-09T07:40:00Z">
        <w:r w:rsidR="008805BA">
          <w:t>MA (Cantab)</w:t>
        </w:r>
      </w:ins>
    </w:p>
    <w:p w14:paraId="75755F9D" w14:textId="0EF01E38" w:rsidR="00AD55B4" w:rsidRDefault="00AD55B4" w:rsidP="00AD55B4">
      <w:pPr>
        <w:spacing w:after="0" w:line="240" w:lineRule="auto"/>
        <w:rPr>
          <w:ins w:id="15" w:author="Richard Williams" w:date="2020-10-09T07:40:00Z"/>
        </w:rPr>
      </w:pPr>
      <w:r>
        <w:rPr>
          <w:i/>
        </w:rPr>
        <w:t>Affiliation</w:t>
      </w:r>
      <w:ins w:id="16" w:author="Richard Williams" w:date="2020-10-09T07:40:00Z">
        <w:r w:rsidR="008805BA">
          <w:rPr>
            <w:i/>
          </w:rPr>
          <w:t xml:space="preserve"> 1</w:t>
        </w:r>
      </w:ins>
      <w:r>
        <w:t>: NIHR Greater Manchester Patient Safety Translational Research Centre; University of Manchester</w:t>
      </w:r>
    </w:p>
    <w:p w14:paraId="2CC40DA1" w14:textId="392A97A5" w:rsidR="008805BA" w:rsidRPr="008805BA" w:rsidRDefault="008805BA" w:rsidP="00AD55B4">
      <w:pPr>
        <w:spacing w:after="0" w:line="240" w:lineRule="auto"/>
      </w:pPr>
      <w:ins w:id="17" w:author="Richard Williams" w:date="2020-10-09T07:40:00Z">
        <w:r w:rsidRPr="008805BA">
          <w:rPr>
            <w:i/>
          </w:rPr>
          <w:t>Affiliation 2:</w:t>
        </w:r>
        <w:r>
          <w:t xml:space="preserve"> </w:t>
        </w:r>
      </w:ins>
      <w:ins w:id="18" w:author="Richard Williams" w:date="2020-10-09T07:41:00Z">
        <w:r w:rsidRPr="008805BA">
          <w:t>Division of Informatics, Imaging and Data Science, School of Health Sciences, Faculty of Biology. Medicine and Health, University of Manchester</w:t>
        </w:r>
      </w:ins>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9"/>
      <w:commentRangeStart w:id="20"/>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9"/>
      <w:r w:rsidR="00E1344E">
        <w:rPr>
          <w:rStyle w:val="CommentReference"/>
        </w:rPr>
        <w:commentReference w:id="19"/>
      </w:r>
      <w:commentRangeEnd w:id="20"/>
      <w:r w:rsidR="001E47DF">
        <w:rPr>
          <w:rStyle w:val="CommentReference"/>
        </w:rPr>
        <w:commentReference w:id="20"/>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6AF19F5" w:rsidR="009D0ABB" w:rsidRDefault="00636CC5" w:rsidP="001C7AD9">
      <w:pPr>
        <w:spacing w:after="0" w:line="240" w:lineRule="auto"/>
        <w:rPr>
          <w:ins w:id="21" w:author="Dawn Dowding" w:date="2020-10-13T12:20:00Z"/>
        </w:rPr>
      </w:pPr>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22"/>
      <w:commentRangeStart w:id="23"/>
      <w:r w:rsidR="009D0ABB">
        <w:t>to appraise the academic evidence for patient safety in health information systems</w:t>
      </w:r>
      <w:commentRangeEnd w:id="22"/>
      <w:r w:rsidR="00A22231">
        <w:rPr>
          <w:rStyle w:val="CommentReference"/>
        </w:rPr>
        <w:commentReference w:id="22"/>
      </w:r>
      <w:commentRangeEnd w:id="23"/>
      <w:r w:rsidR="00705DA9">
        <w:rPr>
          <w:rStyle w:val="CommentReference"/>
        </w:rPr>
        <w:commentReference w:id="23"/>
      </w:r>
      <w:r w:rsidR="009D0ABB">
        <w:t xml:space="preserve">. </w:t>
      </w:r>
      <w:r w:rsidR="00AC4FD6">
        <w:t>Our</w:t>
      </w:r>
      <w:r w:rsidR="009D0ABB">
        <w:t xml:space="preserve"> collaborative </w:t>
      </w:r>
      <w:del w:id="24" w:author="Dawn Dowding" w:date="2020-10-13T12:20:00Z">
        <w:r w:rsidR="009D0ABB" w:rsidDel="00705DA9">
          <w:delText>intend</w:delText>
        </w:r>
        <w:r w:rsidR="00B51A64" w:rsidDel="00705DA9">
          <w:delText>s</w:delText>
        </w:r>
        <w:r w:rsidR="009D0ABB" w:rsidDel="00705DA9">
          <w:delText xml:space="preserve"> to</w:delText>
        </w:r>
      </w:del>
      <w:ins w:id="25" w:author="Dawn Dowding" w:date="2020-10-13T12:20:00Z">
        <w:r w:rsidR="00705DA9">
          <w:t>will</w:t>
        </w:r>
      </w:ins>
      <w:r w:rsidR="009D0ABB">
        <w:t xml:space="preserve"> host a series of </w:t>
      </w:r>
      <w:r w:rsidR="009D0ABB" w:rsidRPr="002A32FD">
        <w:t xml:space="preserve">workshops </w:t>
      </w:r>
      <w:del w:id="26" w:author="Dawn Dowding" w:date="2020-10-13T12:20:00Z">
        <w:r w:rsidR="009D0ABB" w:rsidDel="00705DA9">
          <w:delText>that</w:delText>
        </w:r>
        <w:r w:rsidR="009D0ABB" w:rsidRPr="002A32FD" w:rsidDel="00705DA9">
          <w:delText xml:space="preserve"> deliver publications </w:delText>
        </w:r>
      </w:del>
      <w:r w:rsidR="009D0ABB" w:rsidRPr="002A32FD">
        <w:t>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6683B534" w14:textId="77777777" w:rsidR="00705DA9" w:rsidRDefault="00705DA9" w:rsidP="001C7AD9">
      <w:pPr>
        <w:spacing w:after="0" w:line="240" w:lineRule="auto"/>
      </w:pPr>
    </w:p>
    <w:p w14:paraId="15B9EE8F" w14:textId="3AEDEDBF"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t>
      </w:r>
      <w:ins w:id="27" w:author="Dawn Dowding" w:date="2020-10-13T12:22:00Z">
        <w:r w:rsidR="00705DA9">
          <w:t xml:space="preserve">process for our initial </w:t>
        </w:r>
      </w:ins>
      <w:r w:rsidR="00C87DCA">
        <w:t xml:space="preserve">workshop </w:t>
      </w:r>
      <w:del w:id="28" w:author="Dawn Dowding" w:date="2020-10-13T12:22:00Z">
        <w:r w:rsidR="00C87DCA" w:rsidDel="00705DA9">
          <w:delText xml:space="preserve">process. </w:delText>
        </w:r>
      </w:del>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p>
    <w:p w14:paraId="7C2132CA" w14:textId="389F9E66"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w:t>
      </w:r>
      <w:commentRangeStart w:id="29"/>
      <w:r w:rsidR="00C361D0">
        <w:t>This sets healthcare apart from other safety-critical industries</w:t>
      </w:r>
      <w:r w:rsidR="008A7803">
        <w:t xml:space="preserve"> that </w:t>
      </w:r>
      <w:r w:rsidR="00C361D0">
        <w:t>predominantly focus on only one of these approaches</w:t>
      </w:r>
      <w:ins w:id="30" w:author="Dawn Dowding" w:date="2020-10-13T12:24:00Z">
        <w:r w:rsidR="00705DA9">
          <w:t xml:space="preserve"> such as??</w:t>
        </w:r>
      </w:ins>
      <w:r w:rsidR="00C361D0">
        <w:t>.</w:t>
      </w:r>
      <w:commentRangeEnd w:id="29"/>
      <w:r w:rsidR="00705DA9">
        <w:rPr>
          <w:rStyle w:val="CommentReference"/>
        </w:rPr>
        <w:commentReference w:id="29"/>
      </w:r>
    </w:p>
    <w:p w14:paraId="24D88517" w14:textId="19A8A1A7"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31"/>
      <w:commentRangeStart w:id="32"/>
      <w:r>
        <w:rPr>
          <w:rFonts w:cstheme="minorHAnsi"/>
        </w:rPr>
        <w:t>health information system</w:t>
      </w:r>
      <w:commentRangeEnd w:id="31"/>
      <w:r>
        <w:rPr>
          <w:rStyle w:val="CommentReference"/>
        </w:rPr>
        <w:commentReference w:id="31"/>
      </w:r>
      <w:commentRangeEnd w:id="32"/>
      <w:r w:rsidR="001F42BB">
        <w:rPr>
          <w:rStyle w:val="CommentReference"/>
        </w:rPr>
        <w:commentReference w:id="32"/>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xml:space="preserve">, </w:t>
      </w:r>
      <w:ins w:id="33" w:author="Rebecca Randell" w:date="2020-10-09T18:24:00Z">
        <w:r w:rsidR="001F42BB">
          <w:rPr>
            <w:rFonts w:cstheme="minorHAnsi"/>
          </w:rPr>
          <w:t xml:space="preserve">or what some have referred to as information infrastructures, </w:t>
        </w:r>
      </w:ins>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w:t>
      </w:r>
      <w:commentRangeStart w:id="34"/>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34"/>
      <w:r w:rsidR="00EB3F27">
        <w:rPr>
          <w:rStyle w:val="CommentReference"/>
        </w:rPr>
        <w:commentReference w:id="34"/>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35"/>
      <w:r>
        <w:t>similar</w:t>
      </w:r>
      <w:commentRangeEnd w:id="35"/>
      <w:r>
        <w:rPr>
          <w:rStyle w:val="CommentReference"/>
        </w:rPr>
        <w:commentReference w:id="35"/>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4C17DEF8"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ins w:id="36" w:author="Rebecca Randell" w:date="2020-10-12T18:11:00Z">
        <w:r w:rsidR="00354C38">
          <w:t>d</w:t>
        </w:r>
      </w:ins>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44F5E8F8"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ins w:id="37" w:author="Dawn Dowding" w:date="2020-10-13T12:31:00Z">
        <w:r w:rsidR="009F6D3C">
          <w:t xml:space="preserve">also </w:t>
        </w:r>
      </w:ins>
      <w:r w:rsidR="00E46030">
        <w:t xml:space="preserve">consider </w:t>
      </w:r>
      <w:r w:rsidR="00533E22">
        <w:t xml:space="preserve">the safety of </w:t>
      </w:r>
      <w:r w:rsidR="00CC5C52">
        <w:t>health information systems</w:t>
      </w:r>
      <w:r w:rsidR="00E46030">
        <w:t xml:space="preserve"> and their safe use</w:t>
      </w:r>
      <w:del w:id="38" w:author="Dawn Dowding" w:date="2020-10-13T12:31:00Z">
        <w:r w:rsidR="00E46030" w:rsidDel="009F6D3C">
          <w:delText>, too</w:delText>
        </w:r>
      </w:del>
      <w:r w:rsidR="00E46030">
        <w:t>.</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is thus still lacking.</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r w:rsidR="0033179C">
        <w:t xml:space="preserve">Workshop </w:t>
      </w:r>
      <w:r w:rsidR="002F1A2B">
        <w:t>process</w:t>
      </w:r>
    </w:p>
    <w:p w14:paraId="1A578BDD" w14:textId="4D9AA51F" w:rsidR="00E55D85" w:rsidRDefault="006A63CC" w:rsidP="001C7AD9">
      <w:pPr>
        <w:spacing w:after="0" w:line="240" w:lineRule="auto"/>
      </w:pPr>
      <w:r>
        <w:t xml:space="preserve">A workshop </w:t>
      </w:r>
      <w:r w:rsidR="00F10E19">
        <w:t xml:space="preserve">was convened </w:t>
      </w:r>
      <w:r>
        <w:t xml:space="preserve">of </w:t>
      </w:r>
      <w:commentRangeStart w:id="39"/>
      <w:r w:rsidR="00D77B4B">
        <w:t>14</w:t>
      </w:r>
      <w:r>
        <w:t xml:space="preserve"> </w:t>
      </w:r>
      <w:r w:rsidR="00FC78F5">
        <w:t xml:space="preserve">health informatics </w:t>
      </w:r>
      <w:commentRangeEnd w:id="39"/>
      <w:r w:rsidR="00256640">
        <w:rPr>
          <w:rStyle w:val="CommentReference"/>
        </w:rPr>
        <w:commentReference w:id="39"/>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ins w:id="40" w:author="Rebecca Randell" w:date="2020-10-12T18:12:00Z">
        <w:r w:rsidR="000A3015">
          <w:t>r</w:t>
        </w:r>
      </w:ins>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41"/>
      <w:commentRangeStart w:id="42"/>
      <w:commentRangeStart w:id="43"/>
      <w:commentRangeStart w:id="44"/>
      <w:commentRangeStart w:id="45"/>
      <w:r w:rsidR="0033179C">
        <w:t>outputs</w:t>
      </w:r>
      <w:commentRangeEnd w:id="41"/>
      <w:r w:rsidR="0033179C">
        <w:rPr>
          <w:rStyle w:val="CommentReference"/>
          <w:rFonts w:asciiTheme="minorHAnsi" w:eastAsiaTheme="minorHAnsi" w:hAnsiTheme="minorHAnsi" w:cstheme="minorBidi"/>
        </w:rPr>
        <w:commentReference w:id="41"/>
      </w:r>
      <w:commentRangeEnd w:id="42"/>
      <w:commentRangeEnd w:id="44"/>
      <w:commentRangeEnd w:id="45"/>
      <w:r w:rsidR="00781C59">
        <w:rPr>
          <w:rStyle w:val="CommentReference"/>
          <w:rFonts w:asciiTheme="minorHAnsi" w:eastAsiaTheme="minorHAnsi" w:hAnsiTheme="minorHAnsi" w:cstheme="minorBidi"/>
        </w:rPr>
        <w:commentReference w:id="42"/>
      </w:r>
      <w:commentRangeEnd w:id="43"/>
      <w:r w:rsidR="001F42BB">
        <w:rPr>
          <w:rStyle w:val="CommentReference"/>
          <w:rFonts w:asciiTheme="minorHAnsi" w:eastAsiaTheme="minorHAnsi" w:hAnsiTheme="minorHAnsi" w:cstheme="minorBidi"/>
        </w:rPr>
        <w:commentReference w:id="43"/>
      </w:r>
      <w:r w:rsidR="0033179C">
        <w:rPr>
          <w:rStyle w:val="CommentReference"/>
          <w:rFonts w:asciiTheme="minorHAnsi" w:eastAsiaTheme="minorHAnsi" w:hAnsiTheme="minorHAnsi" w:cstheme="minorBidi"/>
        </w:rPr>
        <w:commentReference w:id="44"/>
      </w:r>
      <w:r w:rsidR="00781C59">
        <w:rPr>
          <w:rStyle w:val="CommentReference"/>
          <w:rFonts w:asciiTheme="minorHAnsi" w:eastAsiaTheme="minorHAnsi" w:hAnsiTheme="minorHAnsi" w:cstheme="minorBidi"/>
        </w:rPr>
        <w:commentReference w:id="45"/>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C7AD9">
      <w:pPr>
        <w:pStyle w:val="Heading2"/>
        <w:spacing w:before="0" w:line="240" w:lineRule="auto"/>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516137FD"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w:t>
      </w:r>
      <w:ins w:id="46" w:author="Dawn Dowding" w:date="2020-10-13T12:33:00Z">
        <w:r w:rsidR="009F6D3C">
          <w:t xml:space="preserve"> (e.g.)</w:t>
        </w:r>
      </w:ins>
      <w:r w:rsidRPr="00777476">
        <w:t>,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C7AD9">
      <w:pPr>
        <w:pStyle w:val="Heading2"/>
        <w:spacing w:before="0" w:line="240" w:lineRule="auto"/>
      </w:pPr>
      <w:commentRangeStart w:id="47"/>
      <w:r w:rsidRPr="00F25567">
        <w:t>Unclear how to integrate and interpret data streams</w:t>
      </w:r>
      <w:commentRangeEnd w:id="47"/>
      <w:r w:rsidR="00DE355E" w:rsidRPr="00F25567">
        <w:rPr>
          <w:rStyle w:val="CommentReference"/>
          <w:rFonts w:asciiTheme="minorHAnsi" w:eastAsiaTheme="minorHAnsi" w:hAnsiTheme="minorHAnsi" w:cstheme="minorBidi"/>
        </w:rPr>
        <w:commentReference w:id="47"/>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will be 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C7AD9">
      <w:pPr>
        <w:pStyle w:val="Heading2"/>
        <w:spacing w:before="0" w:line="240" w:lineRule="auto"/>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C7AD9">
      <w:pPr>
        <w:pStyle w:val="Heading2"/>
        <w:spacing w:before="0" w:line="240" w:lineRule="auto"/>
      </w:pPr>
      <w:commentRangeStart w:id="48"/>
      <w:commentRangeStart w:id="49"/>
      <w:r w:rsidRPr="00F25567">
        <w:t xml:space="preserve">Trust </w:t>
      </w:r>
      <w:commentRangeEnd w:id="48"/>
      <w:r w:rsidR="003354EE" w:rsidRPr="00F25567">
        <w:rPr>
          <w:rStyle w:val="CommentReference"/>
          <w:rFonts w:asciiTheme="minorHAnsi" w:eastAsiaTheme="minorHAnsi" w:hAnsiTheme="minorHAnsi" w:cstheme="minorBidi"/>
        </w:rPr>
        <w:commentReference w:id="48"/>
      </w:r>
      <w:commentRangeEnd w:id="49"/>
      <w:r w:rsidR="00D451E5">
        <w:rPr>
          <w:rStyle w:val="CommentReference"/>
          <w:rFonts w:asciiTheme="minorHAnsi" w:eastAsiaTheme="minorHAnsi" w:hAnsiTheme="minorHAnsi" w:cstheme="minorBidi"/>
        </w:rPr>
        <w:commentReference w:id="49"/>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50"/>
      <w:commentRangeStart w:id="51"/>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50"/>
      <w:r w:rsidR="003354EE" w:rsidRPr="00777476">
        <w:rPr>
          <w:rStyle w:val="CommentReference"/>
        </w:rPr>
        <w:commentReference w:id="50"/>
      </w:r>
      <w:commentRangeEnd w:id="51"/>
      <w:r w:rsidR="00CD717D">
        <w:rPr>
          <w:rStyle w:val="CommentReference"/>
        </w:rPr>
        <w:commentReference w:id="51"/>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52"/>
      <w:r w:rsidR="0041730C" w:rsidRPr="00777476">
        <w:t xml:space="preserve">socio-technical perspective </w:t>
      </w:r>
      <w:commentRangeEnd w:id="52"/>
      <w:r w:rsidR="00CE0FE4">
        <w:rPr>
          <w:rStyle w:val="CommentReference"/>
        </w:rPr>
        <w:commentReference w:id="52"/>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C7AD9">
      <w:pPr>
        <w:pStyle w:val="Heading2"/>
        <w:spacing w:before="0" w:line="240" w:lineRule="auto"/>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C7AD9">
      <w:pPr>
        <w:pStyle w:val="Heading2"/>
        <w:spacing w:before="0" w:line="240" w:lineRule="auto"/>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53"/>
      <w:commentRangeStart w:id="54"/>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53"/>
      <w:r w:rsidR="00EA0ACB">
        <w:rPr>
          <w:rStyle w:val="CommentReference"/>
        </w:rPr>
        <w:commentReference w:id="53"/>
      </w:r>
      <w:commentRangeEnd w:id="54"/>
      <w:r w:rsidR="005804D3">
        <w:rPr>
          <w:rStyle w:val="CommentReference"/>
        </w:rPr>
        <w:commentReference w:id="54"/>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10-08T13:56:00Z" w:initials="CM">
    <w:p w14:paraId="572D125B" w14:textId="77777777" w:rsidR="001E47DF" w:rsidRDefault="001E47DF" w:rsidP="003447F2">
      <w:pPr>
        <w:pStyle w:val="CommentText"/>
      </w:pPr>
      <w:r>
        <w:rPr>
          <w:rStyle w:val="CommentReference"/>
        </w:rPr>
        <w:annotationRef/>
      </w:r>
      <w:r>
        <w:t xml:space="preserve">Jon – </w:t>
      </w:r>
    </w:p>
    <w:p w14:paraId="77260459" w14:textId="77777777" w:rsidR="001E47DF" w:rsidRDefault="001E47DF" w:rsidP="003447F2">
      <w:pPr>
        <w:pStyle w:val="CommentText"/>
      </w:pPr>
    </w:p>
    <w:p w14:paraId="0881BBA1" w14:textId="77777777" w:rsidR="001E47DF" w:rsidRDefault="001E47DF" w:rsidP="003447F2">
      <w:pPr>
        <w:pStyle w:val="CommentText"/>
      </w:pPr>
      <w:r>
        <w:t>Please, confirm details.</w:t>
      </w:r>
    </w:p>
  </w:comment>
  <w:comment w:id="1" w:author="Ciarán McInerney" w:date="2020-10-08T13:55:00Z" w:initials="CM">
    <w:p w14:paraId="7407B52D" w14:textId="77777777" w:rsidR="001E47DF" w:rsidRDefault="001E47DF" w:rsidP="003447F2">
      <w:pPr>
        <w:pStyle w:val="CommentText"/>
      </w:pPr>
      <w:r>
        <w:rPr>
          <w:rStyle w:val="CommentReference"/>
        </w:rPr>
        <w:annotationRef/>
      </w:r>
      <w:r>
        <w:t xml:space="preserve">Dawn – </w:t>
      </w:r>
    </w:p>
    <w:p w14:paraId="66BE6732" w14:textId="77777777" w:rsidR="001E47DF" w:rsidRDefault="001E47DF" w:rsidP="003447F2">
      <w:pPr>
        <w:pStyle w:val="CommentText"/>
      </w:pPr>
    </w:p>
    <w:p w14:paraId="3189E014" w14:textId="77777777" w:rsidR="001E47DF" w:rsidRDefault="001E47DF" w:rsidP="003447F2">
      <w:pPr>
        <w:pStyle w:val="CommentText"/>
      </w:pPr>
      <w:r>
        <w:t>Please, confirm details.</w:t>
      </w:r>
    </w:p>
  </w:comment>
  <w:comment w:id="4" w:author="Ciarán McInerney" w:date="2020-10-08T13:55:00Z" w:initials="CM">
    <w:p w14:paraId="617768B1" w14:textId="77777777" w:rsidR="001E47DF" w:rsidRDefault="001E47DF" w:rsidP="003447F2">
      <w:pPr>
        <w:pStyle w:val="CommentText"/>
      </w:pPr>
      <w:r>
        <w:t xml:space="preserve">Ibrahim </w:t>
      </w:r>
      <w:r>
        <w:rPr>
          <w:rStyle w:val="CommentReference"/>
        </w:rPr>
        <w:annotationRef/>
      </w:r>
      <w:r>
        <w:t xml:space="preserve">– </w:t>
      </w:r>
    </w:p>
    <w:p w14:paraId="3CF847D6" w14:textId="77777777" w:rsidR="001E47DF" w:rsidRDefault="001E47DF" w:rsidP="003447F2">
      <w:pPr>
        <w:pStyle w:val="CommentText"/>
      </w:pPr>
    </w:p>
    <w:p w14:paraId="1BE8A80C" w14:textId="77777777" w:rsidR="001E47DF" w:rsidRDefault="001E47DF" w:rsidP="003447F2">
      <w:pPr>
        <w:pStyle w:val="CommentText"/>
      </w:pPr>
      <w:r>
        <w:t>Please, confirm details.</w:t>
      </w:r>
    </w:p>
  </w:comment>
  <w:comment w:id="5" w:author="Ciarán McInerney" w:date="2020-10-08T13:55:00Z" w:initials="CM">
    <w:p w14:paraId="47839CE4" w14:textId="77777777" w:rsidR="001E47DF" w:rsidRDefault="001E47DF" w:rsidP="003447F2">
      <w:pPr>
        <w:pStyle w:val="CommentText"/>
      </w:pPr>
      <w:r>
        <w:rPr>
          <w:rStyle w:val="CommentReference"/>
        </w:rPr>
        <w:annotationRef/>
      </w:r>
      <w:r>
        <w:t xml:space="preserve">David  – </w:t>
      </w:r>
    </w:p>
    <w:p w14:paraId="1F26AA13" w14:textId="77777777" w:rsidR="001E47DF" w:rsidRDefault="001E47DF" w:rsidP="003447F2">
      <w:pPr>
        <w:pStyle w:val="CommentText"/>
      </w:pPr>
    </w:p>
    <w:p w14:paraId="29576D2D" w14:textId="77777777" w:rsidR="001E47DF" w:rsidRDefault="001E47DF" w:rsidP="003447F2">
      <w:pPr>
        <w:pStyle w:val="CommentText"/>
      </w:pPr>
      <w:r>
        <w:t>Please, confirm details.</w:t>
      </w:r>
    </w:p>
  </w:comment>
  <w:comment w:id="6" w:author="Ciarán McInerney" w:date="2020-10-08T13:55:00Z" w:initials="CM">
    <w:p w14:paraId="1FFC0AC1" w14:textId="77777777" w:rsidR="001E47DF" w:rsidRDefault="001E47DF" w:rsidP="003447F2">
      <w:pPr>
        <w:pStyle w:val="CommentText"/>
      </w:pPr>
      <w:r>
        <w:t xml:space="preserve">Owen </w:t>
      </w:r>
      <w:r>
        <w:rPr>
          <w:rStyle w:val="CommentReference"/>
        </w:rPr>
        <w:annotationRef/>
      </w:r>
      <w:r>
        <w:t xml:space="preserve">– </w:t>
      </w:r>
    </w:p>
    <w:p w14:paraId="23355718" w14:textId="77777777" w:rsidR="001E47DF" w:rsidRDefault="001E47DF" w:rsidP="003447F2">
      <w:pPr>
        <w:pStyle w:val="CommentText"/>
      </w:pPr>
    </w:p>
    <w:p w14:paraId="505B0A69" w14:textId="77777777" w:rsidR="001E47DF" w:rsidRDefault="001E47DF" w:rsidP="003447F2">
      <w:pPr>
        <w:pStyle w:val="CommentText"/>
      </w:pPr>
      <w:r>
        <w:t>Please, confirm details.</w:t>
      </w:r>
    </w:p>
  </w:comment>
  <w:comment w:id="7" w:author="Ciarán McInerney" w:date="2020-10-08T13:55:00Z" w:initials="CM">
    <w:p w14:paraId="01EC1079" w14:textId="77777777" w:rsidR="001E47DF" w:rsidRDefault="001E47DF" w:rsidP="003447F2">
      <w:pPr>
        <w:pStyle w:val="CommentText"/>
      </w:pPr>
      <w:r>
        <w:rPr>
          <w:rStyle w:val="CommentReference"/>
        </w:rPr>
        <w:annotationRef/>
      </w:r>
      <w:r>
        <w:t xml:space="preserve">Niels – </w:t>
      </w:r>
    </w:p>
    <w:p w14:paraId="5840A475" w14:textId="77777777" w:rsidR="001E47DF" w:rsidRDefault="001E47DF" w:rsidP="003447F2">
      <w:pPr>
        <w:pStyle w:val="CommentText"/>
      </w:pPr>
    </w:p>
    <w:p w14:paraId="42F206AE" w14:textId="77777777" w:rsidR="001E47DF" w:rsidRDefault="001E47DF" w:rsidP="003447F2">
      <w:pPr>
        <w:pStyle w:val="CommentText"/>
      </w:pPr>
      <w:r>
        <w:t>Please, confirm details.</w:t>
      </w:r>
    </w:p>
  </w:comment>
  <w:comment w:id="8" w:author="Ciarán McInerney" w:date="2020-10-08T13:54:00Z" w:initials="CM">
    <w:p w14:paraId="2E19669B" w14:textId="441913E6" w:rsidR="001E47DF" w:rsidRDefault="001E47DF">
      <w:pPr>
        <w:pStyle w:val="CommentText"/>
      </w:pPr>
      <w:r>
        <w:rPr>
          <w:rStyle w:val="CommentReference"/>
        </w:rPr>
        <w:annotationRef/>
      </w:r>
      <w:r>
        <w:t xml:space="preserve">Rebecca – </w:t>
      </w:r>
    </w:p>
    <w:p w14:paraId="111D4A9B" w14:textId="6AE8190B" w:rsidR="001E47DF" w:rsidRDefault="001E47DF">
      <w:pPr>
        <w:pStyle w:val="CommentText"/>
      </w:pPr>
    </w:p>
    <w:p w14:paraId="6515A458" w14:textId="6001D5FC" w:rsidR="001E47DF" w:rsidRDefault="001E47DF">
      <w:pPr>
        <w:pStyle w:val="CommentText"/>
      </w:pPr>
      <w:r>
        <w:t>Please, confirm details.</w:t>
      </w:r>
    </w:p>
  </w:comment>
  <w:comment w:id="11" w:author="Ciarán McInerney" w:date="2020-10-08T13:55:00Z" w:initials="CM">
    <w:p w14:paraId="72CA7864" w14:textId="37080E8C" w:rsidR="001E47DF" w:rsidRDefault="001E47DF" w:rsidP="003447F2">
      <w:pPr>
        <w:pStyle w:val="CommentText"/>
      </w:pPr>
      <w:r>
        <w:t xml:space="preserve">Richard </w:t>
      </w:r>
      <w:r>
        <w:rPr>
          <w:rStyle w:val="CommentReference"/>
        </w:rPr>
        <w:annotationRef/>
      </w:r>
      <w:r>
        <w:t xml:space="preserve">– </w:t>
      </w:r>
    </w:p>
    <w:p w14:paraId="5C79768F" w14:textId="77777777" w:rsidR="001E47DF" w:rsidRDefault="001E47DF" w:rsidP="003447F2">
      <w:pPr>
        <w:pStyle w:val="CommentText"/>
      </w:pPr>
    </w:p>
    <w:p w14:paraId="07B05D02" w14:textId="3AC62AE2" w:rsidR="001E47DF" w:rsidRDefault="001E47DF" w:rsidP="003447F2">
      <w:pPr>
        <w:pStyle w:val="CommentText"/>
      </w:pPr>
      <w:r>
        <w:t>Please, confirm details.</w:t>
      </w:r>
    </w:p>
  </w:comment>
  <w:comment w:id="12" w:author="Richard Williams" w:date="2020-10-09T07:41:00Z" w:initials="RW">
    <w:p w14:paraId="6520EEE9" w14:textId="71FD968E" w:rsidR="001E47DF" w:rsidRDefault="001E47DF">
      <w:pPr>
        <w:pStyle w:val="CommentText"/>
      </w:pPr>
      <w:r>
        <w:t xml:space="preserve">Done. </w:t>
      </w:r>
      <w:r>
        <w:rPr>
          <w:rStyle w:val="CommentReference"/>
        </w:rPr>
        <w:annotationRef/>
      </w:r>
      <w:r>
        <w:t>If only 1 affiliation allowed then go with the PSTRC one</w:t>
      </w:r>
    </w:p>
  </w:comment>
  <w:comment w:id="19" w:author="Ciarán McInerney" w:date="2020-08-04T10:16:00Z" w:initials="CM">
    <w:p w14:paraId="1EA9AB52" w14:textId="061EEEF9" w:rsidR="001E47DF" w:rsidRDefault="001E47DF">
      <w:pPr>
        <w:pStyle w:val="CommentText"/>
      </w:pPr>
      <w:r>
        <w:rPr>
          <w:rStyle w:val="CommentReference"/>
        </w:rPr>
        <w:annotationRef/>
      </w:r>
      <w:r>
        <w:t xml:space="preserve">Rebecca + David – </w:t>
      </w:r>
    </w:p>
    <w:p w14:paraId="5ACB1D88" w14:textId="7EED04C2" w:rsidR="001E47DF" w:rsidRDefault="001E47DF">
      <w:pPr>
        <w:pStyle w:val="CommentText"/>
      </w:pPr>
    </w:p>
    <w:p w14:paraId="65DC93CA" w14:textId="1C5CED2A" w:rsidR="001E47DF" w:rsidRDefault="001E47DF">
      <w:pPr>
        <w:pStyle w:val="CommentText"/>
      </w:pPr>
      <w:r>
        <w:t>You both commented that this point should be widened to incorporate more than just video consultation.</w:t>
      </w:r>
    </w:p>
    <w:p w14:paraId="34032047" w14:textId="036C4CA3" w:rsidR="001E47DF" w:rsidRDefault="001E47DF">
      <w:pPr>
        <w:pStyle w:val="CommentText"/>
      </w:pPr>
    </w:p>
    <w:p w14:paraId="6CC4C0E2" w14:textId="0E37C6BB" w:rsidR="001E47DF" w:rsidRDefault="001E47DF" w:rsidP="00E1344E">
      <w:pPr>
        <w:pStyle w:val="CommentText"/>
        <w:numPr>
          <w:ilvl w:val="0"/>
          <w:numId w:val="10"/>
        </w:numPr>
      </w:pPr>
      <w:r>
        <w:t xml:space="preserve"> Do you have a citation for making such a statement?</w:t>
      </w:r>
    </w:p>
    <w:p w14:paraId="435FD4CA" w14:textId="1B5FD79B" w:rsidR="001E47DF" w:rsidRDefault="001E47DF" w:rsidP="00E1344E">
      <w:pPr>
        <w:pStyle w:val="CommentText"/>
        <w:numPr>
          <w:ilvl w:val="0"/>
          <w:numId w:val="10"/>
        </w:numPr>
      </w:pPr>
      <w:r>
        <w:t xml:space="preserve"> Alternatively, are you happier if the current statement is prefaced with “For example…”?</w:t>
      </w:r>
    </w:p>
  </w:comment>
  <w:comment w:id="20" w:author="Rebecca Randell" w:date="2020-10-09T18:20:00Z" w:initials="RR">
    <w:p w14:paraId="48D48876" w14:textId="079178EE" w:rsidR="001E47DF" w:rsidRDefault="001E47DF">
      <w:pPr>
        <w:pStyle w:val="CommentText"/>
      </w:pPr>
      <w:r>
        <w:rPr>
          <w:rStyle w:val="CommentReference"/>
        </w:rPr>
        <w:annotationRef/>
      </w:r>
      <w:r w:rsidR="001F42BB">
        <w:t>My point was that video consultation has been around for some time so to rephrase to point to wider uptake of this technology, which this phrasing does</w:t>
      </w:r>
    </w:p>
  </w:comment>
  <w:comment w:id="22" w:author="Rebecca Randell" w:date="2020-10-12T18:06:00Z" w:initials="RR">
    <w:p w14:paraId="63F420FC" w14:textId="0BEEDBF9" w:rsidR="00A22231" w:rsidRDefault="00A22231">
      <w:pPr>
        <w:pStyle w:val="CommentText"/>
      </w:pPr>
      <w:r>
        <w:rPr>
          <w:rStyle w:val="CommentReference"/>
        </w:rPr>
        <w:annotationRef/>
      </w:r>
      <w:r>
        <w:t xml:space="preserve">But in this paper we don’t appraise evidence – my concern is that this phrasing creates an expectation </w:t>
      </w:r>
      <w:r w:rsidR="0038605A">
        <w:t>in reviewers</w:t>
      </w:r>
      <w:r>
        <w:t xml:space="preserve"> that will not be fulfilled</w:t>
      </w:r>
    </w:p>
  </w:comment>
  <w:comment w:id="23" w:author="Dawn Dowding" w:date="2020-10-13T12:18:00Z" w:initials="DD">
    <w:p w14:paraId="2E0FF3D9" w14:textId="4622C430" w:rsidR="00705DA9" w:rsidRDefault="00705DA9">
      <w:pPr>
        <w:pStyle w:val="CommentText"/>
      </w:pPr>
      <w:r>
        <w:rPr>
          <w:rStyle w:val="CommentReference"/>
        </w:rPr>
        <w:annotationRef/>
      </w:r>
      <w:r>
        <w:t>To identify challenges associated with patient safety in health information systems?</w:t>
      </w:r>
    </w:p>
  </w:comment>
  <w:comment w:id="29" w:author="Dawn Dowding" w:date="2020-10-13T12:24:00Z" w:initials="DD">
    <w:p w14:paraId="6DF02F80" w14:textId="2576E19A" w:rsidR="00705DA9" w:rsidRDefault="00705DA9">
      <w:pPr>
        <w:pStyle w:val="CommentText"/>
      </w:pPr>
      <w:r>
        <w:rPr>
          <w:rStyle w:val="CommentReference"/>
        </w:rPr>
        <w:annotationRef/>
      </w:r>
      <w:r>
        <w:t>Could we give an example here – such as the aviation industry?</w:t>
      </w:r>
    </w:p>
  </w:comment>
  <w:comment w:id="31" w:author="Ciarán McInerney" w:date="2020-08-04T10:20:00Z" w:initials="CM">
    <w:p w14:paraId="217678B5" w14:textId="77777777" w:rsidR="001E47DF" w:rsidRDefault="001E47DF" w:rsidP="00823212">
      <w:pPr>
        <w:pStyle w:val="CommentText"/>
      </w:pPr>
      <w:r>
        <w:rPr>
          <w:rStyle w:val="CommentReference"/>
        </w:rPr>
        <w:annotationRef/>
      </w:r>
      <w:r>
        <w:t>Rebecca –</w:t>
      </w:r>
    </w:p>
    <w:p w14:paraId="590177D1" w14:textId="77777777" w:rsidR="001E47DF" w:rsidRDefault="001E47DF" w:rsidP="00823212">
      <w:pPr>
        <w:pStyle w:val="CommentText"/>
      </w:pPr>
    </w:p>
    <w:p w14:paraId="285E7261" w14:textId="77777777" w:rsidR="001E47DF" w:rsidRDefault="001E47DF" w:rsidP="00823212">
      <w:pPr>
        <w:pStyle w:val="CommentText"/>
      </w:pPr>
      <w:r>
        <w:t>You commented that literature on information infrastructures is relevant, here.</w:t>
      </w:r>
    </w:p>
    <w:p w14:paraId="4A56CAD4" w14:textId="77777777" w:rsidR="001E47DF" w:rsidRDefault="001E47DF" w:rsidP="00823212">
      <w:pPr>
        <w:pStyle w:val="CommentText"/>
      </w:pPr>
    </w:p>
    <w:p w14:paraId="7EB00DD0" w14:textId="77777777" w:rsidR="001E47DF" w:rsidRDefault="001E47DF" w:rsidP="00823212">
      <w:pPr>
        <w:pStyle w:val="CommentText"/>
        <w:numPr>
          <w:ilvl w:val="0"/>
          <w:numId w:val="10"/>
        </w:numPr>
      </w:pPr>
      <w:r>
        <w:t xml:space="preserve"> Can you provide a citation and statement, please?</w:t>
      </w:r>
    </w:p>
  </w:comment>
  <w:comment w:id="32" w:author="Rebecca Randell" w:date="2020-10-09T18:26:00Z" w:initials="RR">
    <w:p w14:paraId="0F80DB4F" w14:textId="4A4EE547" w:rsidR="001F42BB" w:rsidRDefault="001F42BB">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34" w:author="Rebecca Randell" w:date="2020-10-12T18:10:00Z" w:initials="RR">
    <w:p w14:paraId="78397C0E" w14:textId="723A6ADE" w:rsidR="00EB3F27" w:rsidRDefault="00EB3F27">
      <w:pPr>
        <w:pStyle w:val="CommentText"/>
      </w:pPr>
      <w:r>
        <w:rPr>
          <w:rStyle w:val="CommentReference"/>
        </w:rPr>
        <w:annotationRef/>
      </w:r>
      <w:r w:rsidR="003C0537">
        <w:t>Being introduced into the healthcare system, itself a complex adaptive system</w:t>
      </w:r>
    </w:p>
  </w:comment>
  <w:comment w:id="35" w:author="Ciarán McInerney" w:date="2020-08-11T17:10:00Z" w:initials="CM">
    <w:p w14:paraId="51A8E3D7" w14:textId="77777777" w:rsidR="001E47DF" w:rsidRDefault="001E47DF" w:rsidP="006A6EEC">
      <w:pPr>
        <w:pStyle w:val="CommentText"/>
      </w:pPr>
      <w:r>
        <w:rPr>
          <w:rStyle w:val="CommentReference"/>
        </w:rPr>
        <w:annotationRef/>
      </w:r>
      <w:r>
        <w:t xml:space="preserve">David – </w:t>
      </w:r>
    </w:p>
    <w:p w14:paraId="57399FF2" w14:textId="77777777" w:rsidR="001E47DF" w:rsidRDefault="001E47DF" w:rsidP="006A6EEC">
      <w:pPr>
        <w:pStyle w:val="CommentText"/>
      </w:pPr>
    </w:p>
    <w:p w14:paraId="58B9F5E2" w14:textId="77777777" w:rsidR="001E47DF" w:rsidRDefault="001E47DF" w:rsidP="006A6EEC">
      <w:pPr>
        <w:pStyle w:val="CommentText"/>
      </w:pPr>
      <w:r>
        <w:t>You commented that it would be good to mention the fewer regulations for technology than for treatments.</w:t>
      </w:r>
    </w:p>
    <w:p w14:paraId="711AB950" w14:textId="77777777" w:rsidR="001E47DF" w:rsidRDefault="001E47DF" w:rsidP="006A6EEC">
      <w:pPr>
        <w:pStyle w:val="CommentText"/>
      </w:pPr>
    </w:p>
    <w:p w14:paraId="5D957721" w14:textId="6E8B25A2" w:rsidR="001E47DF" w:rsidRDefault="001E47DF" w:rsidP="006A6EEC">
      <w:pPr>
        <w:pStyle w:val="CommentText"/>
      </w:pPr>
      <w:r>
        <w:t>- Can you provide a citation so that it would succinctly fit in with this list?</w:t>
      </w:r>
    </w:p>
  </w:comment>
  <w:comment w:id="39" w:author="Ciarán McInerney" w:date="2020-08-04T10:34:00Z" w:initials="CM">
    <w:p w14:paraId="2A3893CC" w14:textId="53DB3D2E" w:rsidR="001E47DF" w:rsidRDefault="001E47DF">
      <w:pPr>
        <w:pStyle w:val="CommentText"/>
      </w:pPr>
      <w:r>
        <w:rPr>
          <w:rStyle w:val="CommentReference"/>
        </w:rPr>
        <w:annotationRef/>
      </w:r>
      <w:r>
        <w:t xml:space="preserve">Owen – </w:t>
      </w:r>
    </w:p>
    <w:p w14:paraId="2893FE5D" w14:textId="2814F44F" w:rsidR="001E47DF" w:rsidRDefault="001E47DF">
      <w:pPr>
        <w:pStyle w:val="CommentText"/>
      </w:pPr>
    </w:p>
    <w:p w14:paraId="46ED494D" w14:textId="5DD7FBBA" w:rsidR="001E47DF" w:rsidRDefault="001E47DF">
      <w:pPr>
        <w:pStyle w:val="CommentText"/>
      </w:pPr>
      <w:r>
        <w:t>You commented that we should include a description of the recruitment process.</w:t>
      </w:r>
    </w:p>
    <w:p w14:paraId="41E0E82F" w14:textId="1D139309" w:rsidR="001E47DF" w:rsidRDefault="001E47DF">
      <w:pPr>
        <w:pStyle w:val="CommentText"/>
      </w:pPr>
    </w:p>
    <w:p w14:paraId="12FC6F1A" w14:textId="7C7F4EBC" w:rsidR="001E47DF" w:rsidRDefault="001E47DF" w:rsidP="00256640">
      <w:pPr>
        <w:pStyle w:val="CommentText"/>
        <w:numPr>
          <w:ilvl w:val="0"/>
          <w:numId w:val="10"/>
        </w:numPr>
      </w:pPr>
      <w:r>
        <w:t xml:space="preserve"> Can you please offer some suggested wording?</w:t>
      </w:r>
    </w:p>
  </w:comment>
  <w:comment w:id="41" w:author="Ciarán McInerney" w:date="2020-08-11T17:14:00Z" w:initials="CM">
    <w:p w14:paraId="0AF4D833" w14:textId="77777777" w:rsidR="001E47DF" w:rsidRDefault="001E47DF"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1E47DF" w:rsidRDefault="001E47DF" w:rsidP="0033179C">
      <w:pPr>
        <w:pStyle w:val="CommentText"/>
      </w:pPr>
    </w:p>
    <w:p w14:paraId="7AEED6C6" w14:textId="77777777" w:rsidR="001E47DF" w:rsidRDefault="001E47DF" w:rsidP="0033179C">
      <w:pPr>
        <w:pStyle w:val="CommentText"/>
      </w:pPr>
      <w:r>
        <w:t>Rebecca commented that all the challenges can be reduced to three:</w:t>
      </w:r>
    </w:p>
    <w:p w14:paraId="37B27320" w14:textId="77777777" w:rsidR="001E47DF" w:rsidRDefault="001E47DF" w:rsidP="0033179C">
      <w:pPr>
        <w:pStyle w:val="CommentText"/>
        <w:numPr>
          <w:ilvl w:val="0"/>
          <w:numId w:val="11"/>
        </w:numPr>
      </w:pPr>
      <w:r>
        <w:t>An environment where there is rapid innovation, often leveraging existing hardware and adding to or creating HISs</w:t>
      </w:r>
    </w:p>
    <w:p w14:paraId="53F75C94" w14:textId="77777777" w:rsidR="001E47DF" w:rsidRDefault="001E47DF"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1E47DF" w:rsidRDefault="001E47DF" w:rsidP="0033179C">
      <w:pPr>
        <w:pStyle w:val="CommentText"/>
        <w:numPr>
          <w:ilvl w:val="0"/>
          <w:numId w:val="11"/>
        </w:numPr>
      </w:pPr>
      <w:r>
        <w:t>HITs leading to changes in how patients interact with the healthcare system</w:t>
      </w:r>
    </w:p>
    <w:p w14:paraId="5BA5E07C" w14:textId="77777777" w:rsidR="001E47DF" w:rsidRDefault="001E47DF" w:rsidP="0033179C">
      <w:pPr>
        <w:pStyle w:val="CommentText"/>
      </w:pPr>
    </w:p>
    <w:p w14:paraId="05A1E6F1" w14:textId="75EC4613" w:rsidR="001E47DF" w:rsidRDefault="001E47DF" w:rsidP="0033179C">
      <w:pPr>
        <w:pStyle w:val="CommentText"/>
        <w:numPr>
          <w:ilvl w:val="0"/>
          <w:numId w:val="10"/>
        </w:numPr>
      </w:pPr>
      <w:r>
        <w:t xml:space="preserve"> Should we change this section to reflect the three-challenge format, or are we happy with the six challenges?</w:t>
      </w:r>
    </w:p>
    <w:p w14:paraId="0D84A9B3" w14:textId="356EE882" w:rsidR="001E47DF" w:rsidRDefault="001E47DF">
      <w:pPr>
        <w:pStyle w:val="CommentText"/>
      </w:pPr>
    </w:p>
  </w:comment>
  <w:comment w:id="42" w:author="Richard Williams" w:date="2020-10-09T07:56:00Z" w:initials="RW">
    <w:p w14:paraId="6A88FDB5" w14:textId="3BEC8AFD" w:rsidR="001E47DF" w:rsidRDefault="001E47DF">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43" w:author="Rebecca Randell" w:date="2020-10-09T18:31:00Z" w:initials="RR">
    <w:p w14:paraId="658786E5" w14:textId="679B1014" w:rsidR="001F42BB" w:rsidRDefault="001F42BB">
      <w:pPr>
        <w:pStyle w:val="CommentText"/>
      </w:pPr>
      <w:r>
        <w:rPr>
          <w:rStyle w:val="CommentReference"/>
        </w:rPr>
        <w:annotationRef/>
      </w:r>
      <w:r>
        <w:t>My comment was about reordering to reflect the linkages between the different challenges, not to reduce the 6 to 3</w:t>
      </w:r>
    </w:p>
  </w:comment>
  <w:comment w:id="44" w:author="Ciarán McInerney" w:date="2020-08-11T17:14:00Z" w:initials="CM">
    <w:p w14:paraId="4110C762" w14:textId="77777777" w:rsidR="001E47DF" w:rsidRDefault="001E47DF"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1E47DF" w:rsidRDefault="001E47DF" w:rsidP="0033179C">
      <w:pPr>
        <w:pStyle w:val="CommentText"/>
      </w:pPr>
    </w:p>
    <w:p w14:paraId="7C18C9E4" w14:textId="77777777" w:rsidR="001E47DF" w:rsidRDefault="001E47DF" w:rsidP="0033179C">
      <w:pPr>
        <w:pStyle w:val="CommentText"/>
      </w:pPr>
      <w:r>
        <w:t>Ibrahim commented that it might be good to link each challenges to a theory in patient safety.</w:t>
      </w:r>
    </w:p>
    <w:p w14:paraId="5E063AF8" w14:textId="77777777" w:rsidR="001E47DF" w:rsidRDefault="001E47DF" w:rsidP="0033179C">
      <w:pPr>
        <w:pStyle w:val="CommentText"/>
      </w:pPr>
    </w:p>
    <w:p w14:paraId="301121C6" w14:textId="77777777" w:rsidR="001E47DF" w:rsidRDefault="001E47DF" w:rsidP="0033179C">
      <w:pPr>
        <w:pStyle w:val="CommentText"/>
        <w:numPr>
          <w:ilvl w:val="0"/>
          <w:numId w:val="10"/>
        </w:numPr>
      </w:pPr>
      <w:r>
        <w:t xml:space="preserve"> Is this something we want to do?</w:t>
      </w:r>
    </w:p>
    <w:p w14:paraId="1EFF8D38" w14:textId="4CD952D8" w:rsidR="001E47DF" w:rsidRDefault="001E47DF">
      <w:pPr>
        <w:pStyle w:val="CommentText"/>
      </w:pPr>
    </w:p>
  </w:comment>
  <w:comment w:id="45" w:author="Richard Williams" w:date="2020-10-09T08:00:00Z" w:initials="RW">
    <w:p w14:paraId="301E32CB" w14:textId="6E8C49D7" w:rsidR="001E47DF" w:rsidRDefault="001E47DF">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47" w:author="Ciarán McInerney" w:date="2020-08-04T09:41:00Z" w:initials="CM">
    <w:p w14:paraId="060B4ED8" w14:textId="77777777" w:rsidR="001E47DF" w:rsidRDefault="001E47DF">
      <w:pPr>
        <w:pStyle w:val="CommentText"/>
      </w:pPr>
      <w:r>
        <w:rPr>
          <w:rStyle w:val="CommentReference"/>
        </w:rPr>
        <w:annotationRef/>
      </w:r>
      <w:r>
        <w:t>David J + Niels –</w:t>
      </w:r>
    </w:p>
    <w:p w14:paraId="11E55969" w14:textId="77777777" w:rsidR="001E47DF" w:rsidRDefault="001E47DF">
      <w:pPr>
        <w:pStyle w:val="CommentText"/>
      </w:pPr>
    </w:p>
    <w:p w14:paraId="08214CF2" w14:textId="0AB9B870" w:rsidR="001E47DF" w:rsidRDefault="001E47DF">
      <w:pPr>
        <w:pStyle w:val="CommentText"/>
      </w:pPr>
      <w:r>
        <w:t>Please, review and edit as appropriate.</w:t>
      </w:r>
    </w:p>
  </w:comment>
  <w:comment w:id="48" w:author="Ciarán McInerney" w:date="2020-08-04T11:14:00Z" w:initials="CM">
    <w:p w14:paraId="2D92A5B5" w14:textId="06F1A1C7" w:rsidR="001E47DF" w:rsidRDefault="001E47DF">
      <w:pPr>
        <w:pStyle w:val="CommentText"/>
      </w:pPr>
      <w:r>
        <w:rPr>
          <w:rStyle w:val="CommentReference"/>
        </w:rPr>
        <w:annotationRef/>
      </w:r>
      <w:r>
        <w:t xml:space="preserve">Rebecca – </w:t>
      </w:r>
    </w:p>
    <w:p w14:paraId="57177460" w14:textId="4E080DE8" w:rsidR="001E47DF" w:rsidRDefault="001E47DF">
      <w:pPr>
        <w:pStyle w:val="CommentText"/>
      </w:pPr>
    </w:p>
    <w:p w14:paraId="260A68BB" w14:textId="69A2269F" w:rsidR="001E47DF" w:rsidRDefault="001E47DF">
      <w:pPr>
        <w:pStyle w:val="CommentText"/>
      </w:pPr>
      <w:r>
        <w:t>You commented that there are different kinds of trust.</w:t>
      </w:r>
    </w:p>
    <w:p w14:paraId="0CB0930F" w14:textId="44B29FFC" w:rsidR="001E47DF" w:rsidRDefault="001E47DF">
      <w:pPr>
        <w:pStyle w:val="CommentText"/>
      </w:pPr>
    </w:p>
    <w:p w14:paraId="13B057C6" w14:textId="514880BD" w:rsidR="001E47DF" w:rsidRDefault="001E47DF" w:rsidP="003354EE">
      <w:pPr>
        <w:pStyle w:val="CommentText"/>
        <w:numPr>
          <w:ilvl w:val="0"/>
          <w:numId w:val="10"/>
        </w:numPr>
      </w:pPr>
      <w:r>
        <w:t xml:space="preserve"> Can you help me to understand what these kinds of trust are and how the distinctions are important for this paper, please?</w:t>
      </w:r>
    </w:p>
  </w:comment>
  <w:comment w:id="49" w:author="Rebecca Randell" w:date="2020-10-12T18:17:00Z" w:initials="RR">
    <w:p w14:paraId="618DD374" w14:textId="7A25DC58" w:rsidR="00D950A2" w:rsidRDefault="00D451E5" w:rsidP="00D950A2">
      <w:pPr>
        <w:pStyle w:val="CommentText"/>
      </w:pPr>
      <w:r>
        <w:rPr>
          <w:rStyle w:val="CommentReference"/>
        </w:rPr>
        <w:annotationRef/>
      </w:r>
      <w:r w:rsidR="00D950A2">
        <w:t>I asked trust in who/what are you referring to here</w:t>
      </w:r>
      <w:r w:rsidR="00A5738C">
        <w:t>. E.g. you can have trust in your healthcare professional (or not), you can have trust in the NHS (or not)</w:t>
      </w:r>
      <w:r w:rsidR="005D602D">
        <w:t>, and then there’s trust between different professional groups/parts of the healthcare system</w:t>
      </w:r>
      <w:r w:rsidR="00A5738C">
        <w:t xml:space="preserve">. </w:t>
      </w:r>
      <w:r w:rsidR="00300FD5">
        <w:t xml:space="preserve">A possible rephrasing is ‘Fourthly, effective </w:t>
      </w:r>
      <w:r w:rsidR="00C32B7D">
        <w:t>patient care</w:t>
      </w:r>
      <w:r w:rsidR="00300FD5">
        <w:t xml:space="preserve"> is dependent on </w:t>
      </w:r>
      <w:r w:rsidR="00C32B7D">
        <w:t xml:space="preserve">patient trust in </w:t>
      </w:r>
      <w:r w:rsidR="00BA28ED">
        <w:t xml:space="preserve">those healthcare professionals who deliver </w:t>
      </w:r>
      <w:r w:rsidR="008038A7">
        <w:t>their care but…’</w:t>
      </w:r>
    </w:p>
    <w:p w14:paraId="6189F99D" w14:textId="18F5ED2C" w:rsidR="00D451E5" w:rsidRDefault="00D451E5">
      <w:pPr>
        <w:pStyle w:val="CommentText"/>
      </w:pPr>
    </w:p>
  </w:comment>
  <w:comment w:id="50" w:author="Ciarán McInerney" w:date="2020-08-04T11:16:00Z" w:initials="CM">
    <w:p w14:paraId="17839136" w14:textId="530CFB2F" w:rsidR="001E47DF" w:rsidRDefault="001E47DF">
      <w:pPr>
        <w:pStyle w:val="CommentText"/>
      </w:pPr>
      <w:r>
        <w:rPr>
          <w:rStyle w:val="CommentReference"/>
        </w:rPr>
        <w:annotationRef/>
      </w:r>
      <w:r>
        <w:t xml:space="preserve">Rebecca – </w:t>
      </w:r>
    </w:p>
    <w:p w14:paraId="18779ED8" w14:textId="640E93A7" w:rsidR="001E47DF" w:rsidRDefault="001E47DF">
      <w:pPr>
        <w:pStyle w:val="CommentText"/>
      </w:pPr>
    </w:p>
    <w:p w14:paraId="1E435825" w14:textId="61C31E6B" w:rsidR="001E47DF" w:rsidRDefault="001E47DF">
      <w:pPr>
        <w:pStyle w:val="CommentText"/>
      </w:pPr>
      <w:r>
        <w:t>You commented that this statement needs expanding.</w:t>
      </w:r>
    </w:p>
    <w:p w14:paraId="1572E436" w14:textId="77777777" w:rsidR="001E47DF" w:rsidRDefault="001E47DF">
      <w:pPr>
        <w:pStyle w:val="CommentText"/>
      </w:pPr>
    </w:p>
    <w:p w14:paraId="4AB04C68" w14:textId="10CBBBC5" w:rsidR="001E47DF" w:rsidRDefault="001E47DF"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51" w:author="Rebecca Randell" w:date="2020-10-12T18:02:00Z" w:initials="RR">
    <w:p w14:paraId="01780872" w14:textId="4D756BF3" w:rsidR="00CD717D" w:rsidRDefault="00CD717D">
      <w:pPr>
        <w:pStyle w:val="CommentText"/>
      </w:pPr>
      <w:r>
        <w:rPr>
          <w:rStyle w:val="CommentReference"/>
        </w:rPr>
        <w:annotationRef/>
      </w:r>
      <w:r w:rsidR="008B7CD9">
        <w:t>An example would clarify</w:t>
      </w:r>
    </w:p>
  </w:comment>
  <w:comment w:id="52" w:author="Ciarán McInerney" w:date="2020-08-12T18:05:00Z" w:initials="CM">
    <w:p w14:paraId="589EC734" w14:textId="77777777" w:rsidR="001E47DF" w:rsidRDefault="001E47DF" w:rsidP="00CE0FE4">
      <w:pPr>
        <w:pStyle w:val="CommentText"/>
      </w:pPr>
      <w:r>
        <w:rPr>
          <w:rStyle w:val="CommentReference"/>
        </w:rPr>
        <w:annotationRef/>
      </w:r>
      <w:r>
        <w:rPr>
          <w:rStyle w:val="CommentReference"/>
        </w:rPr>
        <w:annotationRef/>
      </w:r>
      <w:r>
        <w:t xml:space="preserve">Jon – </w:t>
      </w:r>
    </w:p>
    <w:p w14:paraId="5E4D0BE7" w14:textId="77777777" w:rsidR="001E47DF" w:rsidRDefault="001E47DF" w:rsidP="00CE0FE4">
      <w:pPr>
        <w:pStyle w:val="CommentText"/>
      </w:pPr>
    </w:p>
    <w:p w14:paraId="1631CF91" w14:textId="4CCE79FA" w:rsidR="001E47DF" w:rsidRDefault="001E47DF" w:rsidP="00CE0FE4">
      <w:pPr>
        <w:pStyle w:val="CommentText"/>
      </w:pPr>
      <w:r>
        <w:t>Can you please write a succinct definition of the socio-technical perspective and also a description of how such a perspective is good for patient safety?</w:t>
      </w:r>
    </w:p>
  </w:comment>
  <w:comment w:id="53" w:author="Ciarán McInerney" w:date="2020-10-08T13:13:00Z" w:initials="CM">
    <w:p w14:paraId="45F9688C" w14:textId="67BDB6C7" w:rsidR="001E47DF" w:rsidRDefault="001E47DF">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1E47DF" w:rsidRDefault="001E47DF">
      <w:pPr>
        <w:pStyle w:val="CommentText"/>
      </w:pPr>
    </w:p>
    <w:p w14:paraId="154C4A94" w14:textId="4148321D" w:rsidR="001E47DF" w:rsidRDefault="001E47DF" w:rsidP="00EA0ACB">
      <w:pPr>
        <w:pStyle w:val="CommentText"/>
        <w:numPr>
          <w:ilvl w:val="0"/>
          <w:numId w:val="10"/>
        </w:numPr>
      </w:pPr>
      <w:r>
        <w:t xml:space="preserve"> What is the best way to cite the workshop project? Will we have a website?</w:t>
      </w:r>
    </w:p>
  </w:comment>
  <w:comment w:id="54" w:author="Richard Williams" w:date="2020-10-09T07:53:00Z" w:initials="RW">
    <w:p w14:paraId="07964346" w14:textId="703EFC7C" w:rsidR="001E47DF" w:rsidRDefault="001E47DF">
      <w:pPr>
        <w:pStyle w:val="CommentText"/>
      </w:pPr>
      <w:r>
        <w:rPr>
          <w:rStyle w:val="CommentReference"/>
        </w:rPr>
        <w:annotationRef/>
      </w:r>
      <w:r>
        <w:t>A website is a good idea – though we would need someone to provide the conte</w:t>
      </w:r>
      <w:bookmarkStart w:id="55" w:name="_GoBack"/>
      <w:bookmarkEnd w:id="55"/>
      <w:r>
        <w:t>nt and to ensure it is updated. Alternatively, did this have a github repo? If so we could generate a doi with zenodo and cite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6520EEE9" w15:paraIdParent="07B05D02" w15:done="0"/>
  <w15:commentEx w15:paraId="435FD4CA" w15:done="0"/>
  <w15:commentEx w15:paraId="48D48876" w15:paraIdParent="435FD4CA" w15:done="0"/>
  <w15:commentEx w15:paraId="63F420FC" w15:done="0"/>
  <w15:commentEx w15:paraId="2E0FF3D9" w15:done="0"/>
  <w15:commentEx w15:paraId="6DF02F80" w15:done="0"/>
  <w15:commentEx w15:paraId="7EB00DD0" w15:done="0"/>
  <w15:commentEx w15:paraId="0F80DB4F" w15:paraIdParent="7EB00DD0" w15:done="0"/>
  <w15:commentEx w15:paraId="78397C0E" w15:done="0"/>
  <w15:commentEx w15:paraId="5D957721" w15:done="0"/>
  <w15:commentEx w15:paraId="12FC6F1A"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08214CF2" w15:done="0"/>
  <w15:commentEx w15:paraId="13B057C6" w15:done="0"/>
  <w15:commentEx w15:paraId="6189F99D" w15:paraIdParent="13B057C6" w15:done="0"/>
  <w15:commentEx w15:paraId="4AB04C68" w15:done="0"/>
  <w15:commentEx w15:paraId="01780872" w15:paraIdParent="4AB04C68" w15:done="0"/>
  <w15:commentEx w15:paraId="1631CF91" w15:done="0"/>
  <w15:commentEx w15:paraId="154C4A94" w15:done="0"/>
  <w15:commentEx w15:paraId="07964346" w15:paraIdParent="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435FD4CA" w16cid:durableId="232B263F"/>
  <w16cid:commentId w16cid:paraId="48D48876" w16cid:durableId="232B2851"/>
  <w16cid:commentId w16cid:paraId="63F420FC" w16cid:durableId="232F19A0"/>
  <w16cid:commentId w16cid:paraId="7EB00DD0" w16cid:durableId="232B2640"/>
  <w16cid:commentId w16cid:paraId="0F80DB4F" w16cid:durableId="232B29BB"/>
  <w16cid:commentId w16cid:paraId="78397C0E" w16cid:durableId="232F1A78"/>
  <w16cid:commentId w16cid:paraId="5D957721" w16cid:durableId="232B2641"/>
  <w16cid:commentId w16cid:paraId="12FC6F1A" w16cid:durableId="232B2642"/>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08214CF2" w16cid:durableId="232B2647"/>
  <w16cid:commentId w16cid:paraId="13B057C6" w16cid:durableId="232B2648"/>
  <w16cid:commentId w16cid:paraId="6189F99D" w16cid:durableId="232F1C1D"/>
  <w16cid:commentId w16cid:paraId="4AB04C68" w16cid:durableId="232B2649"/>
  <w16cid:commentId w16cid:paraId="01780872" w16cid:durableId="232F18B3"/>
  <w16cid:commentId w16cid:paraId="1631CF91" w16cid:durableId="232B264A"/>
  <w16cid:commentId w16cid:paraId="154C4A94" w16cid:durableId="232B264B"/>
  <w16cid:commentId w16cid:paraId="07964346" w16cid:durableId="232B26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EF275" w14:textId="77777777" w:rsidR="00A1637A" w:rsidRDefault="00A1637A" w:rsidP="009500EF">
      <w:pPr>
        <w:spacing w:after="0" w:line="240" w:lineRule="auto"/>
      </w:pPr>
      <w:r>
        <w:separator/>
      </w:r>
    </w:p>
  </w:endnote>
  <w:endnote w:type="continuationSeparator" w:id="0">
    <w:p w14:paraId="68580748" w14:textId="77777777" w:rsidR="00A1637A" w:rsidRDefault="00A1637A"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0074F618" w:rsidR="001E47DF" w:rsidRDefault="001E47DF">
        <w:pPr>
          <w:pStyle w:val="Footer"/>
          <w:jc w:val="center"/>
        </w:pPr>
        <w:r>
          <w:fldChar w:fldCharType="begin"/>
        </w:r>
        <w:r>
          <w:instrText xml:space="preserve"> PAGE   \* MERGEFORMAT </w:instrText>
        </w:r>
        <w:r>
          <w:fldChar w:fldCharType="separate"/>
        </w:r>
        <w:r w:rsidR="009F6D3C">
          <w:rPr>
            <w:noProof/>
          </w:rPr>
          <w:t>8</w:t>
        </w:r>
        <w:r>
          <w:rPr>
            <w:noProof/>
          </w:rPr>
          <w:fldChar w:fldCharType="end"/>
        </w:r>
      </w:p>
    </w:sdtContent>
  </w:sdt>
  <w:p w14:paraId="77B67E22" w14:textId="77777777" w:rsidR="001E47DF" w:rsidRDefault="001E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A56E9" w14:textId="77777777" w:rsidR="00A1637A" w:rsidRDefault="00A1637A" w:rsidP="009500EF">
      <w:pPr>
        <w:spacing w:after="0" w:line="240" w:lineRule="auto"/>
      </w:pPr>
      <w:r>
        <w:separator/>
      </w:r>
    </w:p>
  </w:footnote>
  <w:footnote w:type="continuationSeparator" w:id="0">
    <w:p w14:paraId="1250174C" w14:textId="77777777" w:rsidR="00A1637A" w:rsidRDefault="00A1637A"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Dawn Dowding">
    <w15:presenceInfo w15:providerId="AD" w15:userId="S-1-5-21-1715567821-1957994488-725345543-600139"/>
  </w15:person>
  <w15:person w15:author="Rebecca Randell">
    <w15:presenceInfo w15:providerId="AD" w15:userId="S::rrandell@bradford.ac.uk::cbd9cd56-b502-4789-a023-e20afdff6e69"/>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68E"/>
    <w:rsid w:val="005763D2"/>
    <w:rsid w:val="005804D3"/>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C5B"/>
    <w:rsid w:val="008A7803"/>
    <w:rsid w:val="008B004B"/>
    <w:rsid w:val="008B06F4"/>
    <w:rsid w:val="008B7CD9"/>
    <w:rsid w:val="008C0502"/>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330D1"/>
    <w:rsid w:val="00A34080"/>
    <w:rsid w:val="00A358FA"/>
    <w:rsid w:val="00A37072"/>
    <w:rsid w:val="00A41E27"/>
    <w:rsid w:val="00A47A44"/>
    <w:rsid w:val="00A54C95"/>
    <w:rsid w:val="00A5738C"/>
    <w:rsid w:val="00A62628"/>
    <w:rsid w:val="00A66B8C"/>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AD9"/>
    <w:rsid w:val="00D70CDB"/>
    <w:rsid w:val="00D76FC3"/>
    <w:rsid w:val="00D77B4B"/>
    <w:rsid w:val="00D90488"/>
    <w:rsid w:val="00D9344B"/>
    <w:rsid w:val="00D950A2"/>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e36aeda-f48f-46f3-9de8-7474189645c5"/>
    <ds:schemaRef ds:uri="bbd61249-83b9-438e-a84b-789da273a8cb"/>
    <ds:schemaRef ds:uri="http://www.w3.org/XML/1998/namespac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D8BF5419-F4F9-4BEC-A1D4-28BA79D6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32158</Words>
  <Characters>183305</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Dawn Dowding</cp:lastModifiedBy>
  <cp:revision>3</cp:revision>
  <dcterms:created xsi:type="dcterms:W3CDTF">2020-10-13T11:26:00Z</dcterms:created>
  <dcterms:modified xsi:type="dcterms:W3CDTF">2020-10-13T11:38:00Z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