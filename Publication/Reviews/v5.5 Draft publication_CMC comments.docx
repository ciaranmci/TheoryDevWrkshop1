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xml:space="preserve">: Ibrahim </w:t>
      </w:r>
      <w:proofErr w:type="spellStart"/>
      <w:r>
        <w:t>Habli</w:t>
      </w:r>
      <w:proofErr w:type="spellEnd"/>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w:t>
      </w:r>
      <w:proofErr w:type="spellStart"/>
      <w:r>
        <w:t>Deramore</w:t>
      </w:r>
      <w:proofErr w:type="spellEnd"/>
      <w:r>
        <w:t xml:space="preserv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w:t>
      </w:r>
      <w:proofErr w:type="spellStart"/>
      <w:r w:rsidR="008805BA">
        <w:t>Cantab</w:t>
      </w:r>
      <w:proofErr w:type="spellEnd"/>
      <w:r w:rsidR="008805BA">
        <w:t>)</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652A5261" w14:textId="1D82E481" w:rsidR="0076545F" w:rsidRDefault="00977083" w:rsidP="0076545F">
      <w:r>
        <w:t>…</w:t>
      </w:r>
    </w:p>
    <w:p w14:paraId="4184D7B2" w14:textId="77777777" w:rsidR="00977083" w:rsidRPr="0076545F" w:rsidRDefault="00977083" w:rsidP="0076545F"/>
    <w:p w14:paraId="61C049F6" w14:textId="0E666201" w:rsidR="0084507D" w:rsidRDefault="0084507D" w:rsidP="009D222D">
      <w:pPr>
        <w:pStyle w:val="Heading1"/>
      </w:pPr>
      <w:r>
        <w:t>Introduction</w:t>
      </w:r>
    </w:p>
    <w:p w14:paraId="00812596" w14:textId="4121C5A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2BC164F8"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5CC0FF2C"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w:t>
      </w:r>
      <w:r w:rsidR="000F5857">
        <w:rPr>
          <w:rFonts w:cstheme="minorHAnsi"/>
        </w:rPr>
        <w:lastRenderedPageBreak/>
        <w:t>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7B3D4DC4"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proofErr w:type="spellStart"/>
      <w:r w:rsidR="006A6EEC" w:rsidRPr="006A6EEC">
        <w:rPr>
          <w:i/>
        </w:rPr>
        <w:t>T</w:t>
      </w:r>
      <w:r w:rsidR="0055697B" w:rsidRPr="00326C13">
        <w:rPr>
          <w:i/>
        </w:rPr>
        <w:t>echnochange</w:t>
      </w:r>
      <w:proofErr w:type="spellEnd"/>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22C163CF"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58EBA77A"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14F6A3A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lastRenderedPageBreak/>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w:t>
      </w:r>
      <w:proofErr w:type="spellStart"/>
      <w:r w:rsidR="00393EAA">
        <w:t>Sittig’s</w:t>
      </w:r>
      <w:proofErr w:type="spellEnd"/>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0F5857">
      <w:pPr>
        <w:pStyle w:val="Heading2"/>
        <w:spacing w:before="0" w:line="240" w:lineRule="auto"/>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75BA24CB"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77083">
        <w:t xml:space="preserve">digital </w:t>
      </w:r>
      <w:r w:rsidR="009D222D">
        <w:t>health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7102DA94" w:rsidR="001352CF" w:rsidRPr="00F25567" w:rsidRDefault="001352CF" w:rsidP="001352CF">
      <w:pPr>
        <w:pStyle w:val="Heading2"/>
        <w:spacing w:before="0" w:line="240" w:lineRule="auto"/>
      </w:pPr>
      <w:r>
        <w:t xml:space="preserve">Challenge </w:t>
      </w:r>
      <w:r w:rsidR="00606DC1">
        <w:t>2</w:t>
      </w:r>
      <w:r>
        <w:t xml:space="preserve">: </w:t>
      </w:r>
      <w:r w:rsidRPr="00F25567">
        <w:t>Trustin</w:t>
      </w:r>
      <w:r w:rsidR="002F5F44">
        <w:t>g</w:t>
      </w:r>
      <w:r w:rsidRPr="00F25567">
        <w:t xml:space="preserve"> opaque and complex systems</w:t>
      </w:r>
    </w:p>
    <w:p w14:paraId="15213843" w14:textId="736FEBDF" w:rsidR="005718E6" w:rsidRDefault="005718E6" w:rsidP="00377954">
      <w:pPr>
        <w:spacing w:after="0" w:line="240" w:lineRule="auto"/>
        <w:rPr>
          <w:ins w:id="0" w:author="Carolyn McCrorie" w:date="2020-12-01T21:34:00Z"/>
          <w:i/>
        </w:rPr>
      </w:pPr>
      <w:commentRangeStart w:id="1"/>
      <w:r w:rsidRPr="005718E6">
        <w:rPr>
          <w:i/>
        </w:rPr>
        <w:t xml:space="preserve">Digitisation and complexification of healthcare technology increase </w:t>
      </w:r>
      <w:r w:rsidR="00BE7141">
        <w:rPr>
          <w:i/>
        </w:rPr>
        <w:t xml:space="preserve">the risk of mis- and disinformation, </w:t>
      </w:r>
      <w:r w:rsidRPr="005718E6">
        <w:rPr>
          <w:i/>
        </w:rPr>
        <w:t>competing incentives and ‘safety theatre’.</w:t>
      </w:r>
      <w:commentRangeEnd w:id="1"/>
      <w:r w:rsidR="001C43D7">
        <w:rPr>
          <w:rStyle w:val="CommentReference"/>
        </w:rPr>
        <w:commentReference w:id="1"/>
      </w:r>
    </w:p>
    <w:p w14:paraId="27B8B66F" w14:textId="453FEE50" w:rsidR="001C43D7" w:rsidRPr="005718E6" w:rsidRDefault="001C43D7" w:rsidP="00377954">
      <w:pPr>
        <w:spacing w:after="0" w:line="240" w:lineRule="auto"/>
        <w:rPr>
          <w:i/>
        </w:rPr>
      </w:pPr>
      <w:ins w:id="2" w:author="Carolyn McCrorie" w:date="2020-12-01T21:42:00Z">
        <w:r>
          <w:rPr>
            <w:i/>
          </w:rPr>
          <w:t xml:space="preserve">Alternative: </w:t>
        </w:r>
      </w:ins>
      <w:ins w:id="3" w:author="Carolyn McCrorie" w:date="2020-12-01T21:41:00Z">
        <w:r>
          <w:rPr>
            <w:i/>
          </w:rPr>
          <w:t>Engagement with he</w:t>
        </w:r>
      </w:ins>
      <w:ins w:id="4" w:author="Carolyn McCrorie" w:date="2020-12-01T21:36:00Z">
        <w:r>
          <w:rPr>
            <w:i/>
          </w:rPr>
          <w:t xml:space="preserve">althcare technologies </w:t>
        </w:r>
      </w:ins>
      <w:ins w:id="5" w:author="Carolyn McCrorie" w:date="2020-12-01T21:41:00Z">
        <w:r>
          <w:rPr>
            <w:i/>
          </w:rPr>
          <w:t xml:space="preserve">presents new and emerging </w:t>
        </w:r>
      </w:ins>
      <w:ins w:id="6" w:author="Carolyn McCrorie" w:date="2020-12-01T21:37:00Z">
        <w:r>
          <w:rPr>
            <w:i/>
          </w:rPr>
          <w:t>challenge</w:t>
        </w:r>
      </w:ins>
      <w:ins w:id="7" w:author="Carolyn McCrorie" w:date="2020-12-01T21:41:00Z">
        <w:r>
          <w:rPr>
            <w:i/>
          </w:rPr>
          <w:t xml:space="preserve">s to </w:t>
        </w:r>
      </w:ins>
      <w:ins w:id="8" w:author="Carolyn McCrorie" w:date="2020-12-01T21:37:00Z">
        <w:r>
          <w:rPr>
            <w:i/>
          </w:rPr>
          <w:t>trust between patients</w:t>
        </w:r>
      </w:ins>
      <w:ins w:id="9" w:author="Carolyn McCrorie" w:date="2020-12-01T21:42:00Z">
        <w:r>
          <w:rPr>
            <w:i/>
          </w:rPr>
          <w:t xml:space="preserve"> and their healthcare providers</w:t>
        </w:r>
      </w:ins>
      <w:ins w:id="10" w:author="Carolyn McCrorie" w:date="2020-12-01T21:38:00Z">
        <w:r>
          <w:rPr>
            <w:i/>
          </w:rPr>
          <w:t xml:space="preserve"> </w:t>
        </w:r>
      </w:ins>
      <w:ins w:id="11" w:author="Carolyn McCrorie" w:date="2020-12-01T21:37:00Z">
        <w:r>
          <w:rPr>
            <w:i/>
          </w:rPr>
          <w:t xml:space="preserve"> </w:t>
        </w:r>
      </w:ins>
    </w:p>
    <w:p w14:paraId="72380810" w14:textId="0235AD58" w:rsidR="001F3F5B" w:rsidRDefault="001352CF" w:rsidP="000E12D1">
      <w:pPr>
        <w:spacing w:after="0" w:line="240" w:lineRule="auto"/>
      </w:pPr>
      <w:r>
        <w:t>T</w:t>
      </w:r>
      <w:r w:rsidRPr="00777476">
        <w:t xml:space="preserve">rust </w:t>
      </w:r>
      <w:r w:rsidR="00337F12">
        <w:t>is integral to</w:t>
      </w:r>
      <w:r w:rsidRPr="00777476">
        <w:t xml:space="preserve"> patient care</w:t>
      </w:r>
      <w:r w:rsidR="005718E6">
        <w:t xml:space="preserve"> and is, partly, a</w:t>
      </w:r>
      <w:r w:rsidRPr="00777476">
        <w:t xml:space="preserve"> function of inter-personal </w:t>
      </w:r>
      <w:r w:rsidR="00E10B43">
        <w:t>behaviours between patients, healthcare professionals</w:t>
      </w:r>
      <w:ins w:id="12" w:author="Carolyn McCrorie" w:date="2020-12-01T21:34:00Z">
        <w:r w:rsidR="001C43D7">
          <w:t xml:space="preserve"> and the organis</w:t>
        </w:r>
      </w:ins>
      <w:ins w:id="13" w:author="Carolyn McCrorie" w:date="2020-12-01T21:35:00Z">
        <w:r w:rsidR="001C43D7">
          <w:t>ations that they work</w:t>
        </w:r>
      </w:ins>
      <w:ins w:id="14" w:author="Carolyn McCrorie" w:date="2020-12-01T21:40:00Z">
        <w:r w:rsidR="001C43D7">
          <w:t xml:space="preserve"> in</w:t>
        </w:r>
      </w:ins>
      <w:r w:rsidR="00E10B43">
        <w:t xml:space="preserve">, and </w:t>
      </w:r>
      <w:r w:rsidR="00977083">
        <w:t xml:space="preserve">digital </w:t>
      </w:r>
      <w:r w:rsidR="00E10B43">
        <w:t>health technology developers</w:t>
      </w:r>
      <w:r w:rsidR="005718E6">
        <w:t>.</w:t>
      </w:r>
      <w:r w:rsidR="005718E6" w:rsidRPr="00777476">
        <w:fldChar w:fldCharType="begin" w:fldLock="1"/>
      </w:r>
      <w:r w:rsidR="000A421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infomediaries","type":"article-journal","volume":"43"},"uris":["http://www.mendeley.com/documents/?uuid=7a9d7c5e-7e04-4c36-872b-34c6cc5f64a7"]},{"id":"ITEM-3","itemData":{"DOI":"10.1108/14777260610701759","ISBN":"1477726061070","ISSN":"14777266","abstract":"Purpose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Management","id":"ITEM-3","issue":"5","issued":{"date-parts":[["2006"]]},"page":"349-358","title":"Researching trust relations in health care: Conceptual and methodological challenges – an introduction","type":"article-journal","volume":"20"},"uris":["http://www.mendeley.com/documents/?uuid=0fc3ff83-e902-4147-91af-6bed8a083abf"]}],"mendeley":{"formattedCitation":"&lt;sup&gt;50–52&lt;/sup&gt;","plainTextFormattedCitation":"50–52","previouslyFormattedCitation":"&lt;sup&gt;50–52&lt;/sup&gt;"},"properties":{"noteIndex":0},"schema":"https://github.com/citation-style-language/schema/raw/master/csl-citation.json"}</w:instrText>
      </w:r>
      <w:r w:rsidR="005718E6" w:rsidRPr="00777476">
        <w:rPr>
          <w:vertAlign w:val="superscript"/>
        </w:rPr>
        <w:fldChar w:fldCharType="separate"/>
      </w:r>
      <w:r w:rsidR="005718E6" w:rsidRPr="005718E6">
        <w:rPr>
          <w:noProof/>
          <w:vertAlign w:val="superscript"/>
        </w:rPr>
        <w:t>50–52</w:t>
      </w:r>
      <w:r w:rsidR="005718E6" w:rsidRPr="00777476">
        <w:fldChar w:fldCharType="end"/>
      </w:r>
      <w:r w:rsidR="005718E6">
        <w:t xml:space="preserve"> </w:t>
      </w:r>
      <w:r w:rsidR="00A53AD6">
        <w:t xml:space="preserve">Unlike intermediary technologies that facilitate inter-personal interactions (e.g. telephone appointments and online booking systems), other technologies like risk </w:t>
      </w:r>
      <w:r w:rsidR="00A53AD6">
        <w:lastRenderedPageBreak/>
        <w:t>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web-based 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A4213">
        <w:t xml:space="preserve"> This</w:t>
      </w:r>
      <w:r w:rsidR="000E12D1">
        <w:t xml:space="preserve"> complication </w:t>
      </w:r>
      <w:r w:rsidR="00DB3D72">
        <w:t>introduces</w:t>
      </w:r>
      <w:r w:rsidR="000E12D1">
        <w:t xml:space="preserve"> alternative sources of information, the </w:t>
      </w:r>
      <w:r w:rsidR="000A4213">
        <w:t>origin</w:t>
      </w:r>
      <w:r w:rsidR="000E12D1">
        <w:t xml:space="preserve"> and quality</w:t>
      </w:r>
      <w:r w:rsidR="000E12D1" w:rsidRPr="000E12D1">
        <w:t xml:space="preserve"> </w:t>
      </w:r>
      <w:r w:rsidR="000E12D1">
        <w:t>of which might not be known by patient nor healthcare professional.</w:t>
      </w:r>
      <w:r w:rsidR="001F3F5B" w:rsidRPr="001F3F5B">
        <w:t xml:space="preserve"> </w:t>
      </w:r>
      <w:r w:rsidR="001F3F5B">
        <w:t>P</w:t>
      </w:r>
      <w:r w:rsidR="001F3F5B" w:rsidRPr="00777476">
        <w:t xml:space="preserve">atients’ safety </w:t>
      </w:r>
      <w:r w:rsidR="001F3F5B">
        <w:t>can be</w:t>
      </w:r>
      <w:r w:rsidR="001F3F5B" w:rsidRPr="00777476">
        <w:t xml:space="preserve"> threat</w:t>
      </w:r>
      <w:r w:rsidR="001F3F5B">
        <w:t>ened</w:t>
      </w:r>
      <w:r w:rsidR="001F3F5B" w:rsidRPr="00777476">
        <w:t xml:space="preserve"> </w:t>
      </w:r>
      <w:r w:rsidR="001F3F5B">
        <w:t xml:space="preserve">by </w:t>
      </w:r>
      <w:r w:rsidR="006A25FA">
        <w:t xml:space="preserve">the </w:t>
      </w:r>
      <w:r w:rsidR="001F3F5B" w:rsidRPr="00777476">
        <w:t xml:space="preserve">misinformation and disinformation </w:t>
      </w:r>
      <w:r w:rsidR="00DB3D72">
        <w:t xml:space="preserve">provided by these </w:t>
      </w:r>
      <w:r w:rsidR="001F3F5B">
        <w:t>sources</w:t>
      </w:r>
      <w:r w:rsidR="001F3F5B" w:rsidRPr="00777476">
        <w:t>.</w:t>
      </w:r>
      <w:r w:rsidR="001F3F5B" w:rsidRPr="00777476">
        <w:fldChar w:fldCharType="begin" w:fldLock="1"/>
      </w:r>
      <w:r w:rsidR="001F3F5B">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1F3F5B" w:rsidRPr="00777476">
        <w:rPr>
          <w:vertAlign w:val="superscript"/>
        </w:rPr>
        <w:fldChar w:fldCharType="separate"/>
      </w:r>
      <w:r w:rsidR="001F3F5B" w:rsidRPr="00377954">
        <w:rPr>
          <w:noProof/>
          <w:vertAlign w:val="superscript"/>
        </w:rPr>
        <w:t>55</w:t>
      </w:r>
      <w:r w:rsidR="001F3F5B" w:rsidRPr="00777476">
        <w:fldChar w:fldCharType="end"/>
      </w:r>
    </w:p>
    <w:p w14:paraId="7A24C3EE" w14:textId="25C1CEF1" w:rsidR="002F5F44" w:rsidRDefault="00F24ABF" w:rsidP="000E12D1">
      <w:pPr>
        <w:spacing w:after="0" w:line="240" w:lineRule="auto"/>
      </w:pPr>
      <w:r>
        <w:t>Furthermore, p</w:t>
      </w:r>
      <w:r w:rsidR="000A4213">
        <w:t xml:space="preserve">atients’ </w:t>
      </w:r>
      <w:r w:rsidR="001F3F5B">
        <w:t xml:space="preserve">perceptions </w:t>
      </w:r>
      <w:r w:rsidR="000A4213">
        <w:t xml:space="preserve">of </w:t>
      </w:r>
      <w:r w:rsidR="001F3F5B">
        <w:t>competing incentives</w:t>
      </w:r>
      <w:r w:rsidR="000A4213" w:rsidRPr="000A4213">
        <w:t xml:space="preserve"> </w:t>
      </w:r>
      <w:r w:rsidR="000A4213">
        <w:t>jeopardise their trust</w:t>
      </w:r>
      <w:r w:rsidR="000A4213" w:rsidRPr="00777476">
        <w:t xml:space="preserve"> </w:t>
      </w:r>
      <w:r w:rsidR="000A4213">
        <w:t>that healthcare professionals have the best knowledge and will apply it in the patient’s interest.</w:t>
      </w:r>
      <w:r w:rsidR="000A4213">
        <w:fldChar w:fldCharType="begin" w:fldLock="1"/>
      </w:r>
      <w:r w:rsidR="000A4213">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id":"ITEM-2","itemData":{"DOI":"10.1001/jama.1996.03530450083048","ISSN":"03616274","author":[{"dropping-particle":"","family":"Mechanic","given":"David","non-dropping-particle":"","parse-names":false,"suffix":""},{"dropping-particle":"","family":"Schlesinger","given":"Mark","non-dropping-particle":"","parse-names":false,"suffix":""}],"container-title":"JAMA","id":"ITEM-2","issue":"21","issued":{"date-parts":[["1996"]]},"page":"1693-1697","title":"The impact of managed care on patients' trust in medical care and their physicians","type":"article-journal","volume":"275"},"uris":["http://www.mendeley.com/documents/?uuid=2055a9d8-04bf-4bc6-88be-3d440e72f718"]}],"mendeley":{"formattedCitation":"&lt;sup&gt;56,57&lt;/sup&gt;","plainTextFormattedCitation":"56,57","previouslyFormattedCitation":"&lt;sup&gt;56&lt;/sup&gt;"},"properties":{"noteIndex":0},"schema":"https://github.com/citation-style-language/schema/raw/master/csl-citation.json"}</w:instrText>
      </w:r>
      <w:r w:rsidR="000A4213">
        <w:rPr>
          <w:vertAlign w:val="superscript"/>
        </w:rPr>
        <w:fldChar w:fldCharType="separate"/>
      </w:r>
      <w:r w:rsidR="000A4213" w:rsidRPr="000A4213">
        <w:rPr>
          <w:noProof/>
          <w:vertAlign w:val="superscript"/>
        </w:rPr>
        <w:t>56,57</w:t>
      </w:r>
      <w:r w:rsidR="000A4213">
        <w:fldChar w:fldCharType="end"/>
      </w:r>
      <w:r w:rsidR="000A4213">
        <w:t xml:space="preserve"> </w:t>
      </w:r>
      <w:r w:rsidR="006A25FA">
        <w:t xml:space="preserve">Similar to how doctors’ relationships with the </w:t>
      </w:r>
      <w:r w:rsidR="002F5F44">
        <w:t>pharmaceutical industry</w:t>
      </w:r>
      <w:r w:rsidR="006A25FA">
        <w:t xml:space="preserve"> can jeopardise this trust,</w:t>
      </w:r>
      <w:r w:rsidR="002F5F44">
        <w:fldChar w:fldCharType="begin" w:fldLock="1"/>
      </w:r>
      <w:r w:rsidR="002F5F44">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2F5F44">
        <w:fldChar w:fldCharType="separate"/>
      </w:r>
      <w:r w:rsidR="002F5F44" w:rsidRPr="00BA4F35">
        <w:rPr>
          <w:noProof/>
          <w:vertAlign w:val="superscript"/>
        </w:rPr>
        <w:t>58</w:t>
      </w:r>
      <w:r w:rsidR="002F5F44">
        <w:fldChar w:fldCharType="end"/>
      </w:r>
      <w:r w:rsidR="006A25FA">
        <w:t xml:space="preserve"> </w:t>
      </w:r>
      <w:r w:rsidR="000A4213">
        <w:t xml:space="preserve">doctors’ </w:t>
      </w:r>
      <w:r w:rsidR="006A25FA">
        <w:t>relationships with digital health developers might jeopardise</w:t>
      </w:r>
      <w:r w:rsidR="006A25FA" w:rsidRPr="006A25FA">
        <w:t xml:space="preserve"> </w:t>
      </w:r>
      <w:r w:rsidR="000A4213">
        <w:t xml:space="preserve">it as they are incentivised to make use of the latest </w:t>
      </w:r>
      <w:r w:rsidR="006A25FA">
        <w:t>digital health</w:t>
      </w:r>
      <w:r w:rsidR="000A4213">
        <w:t xml:space="preserve"> technologies.</w:t>
      </w:r>
    </w:p>
    <w:p w14:paraId="100597A6" w14:textId="536CB98F" w:rsidR="001352CF" w:rsidRDefault="00F24ABF" w:rsidP="001352CF">
      <w:pPr>
        <w:spacing w:after="0" w:line="240" w:lineRule="auto"/>
      </w:pPr>
      <w:r>
        <w:t>Finally, w</w:t>
      </w:r>
      <w:r w:rsidR="001352CF" w:rsidRPr="00777476">
        <w:t>ith public wariness of technology like artificial intelligence</w:t>
      </w:r>
      <w:r w:rsidR="00DB3D72">
        <w:t>,</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w:t>
      </w:r>
      <w:r w:rsidR="001D0A3A">
        <w:t>-</w:t>
      </w:r>
      <w:r w:rsidR="001352CF" w:rsidRPr="00777476">
        <w:t xml:space="preserve">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w:t>
      </w:r>
      <w:r w:rsidR="001D0A3A">
        <w:t xml:space="preserve">ed activities intended to provoke </w:t>
      </w:r>
      <w:r w:rsidR="00377954" w:rsidRPr="00777476">
        <w:t>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in addition to the </w:t>
      </w:r>
      <w:r w:rsidR="00377954" w:rsidRPr="00777476">
        <w:t xml:space="preserve">illusion of patient safety </w:t>
      </w:r>
      <w:r w:rsidR="00690D76">
        <w:t>assumed</w:t>
      </w:r>
      <w:r w:rsidR="00377954" w:rsidRPr="00777476">
        <w:t xml:space="preserve"> from ignorance or lack of </w:t>
      </w:r>
      <w:r w:rsidR="00377954">
        <w:t>engagement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777476">
        <w:rPr>
          <w:vertAlign w:val="superscript"/>
        </w:rPr>
        <w:fldChar w:fldCharType="separate"/>
      </w:r>
      <w:r w:rsidR="00BA4F35" w:rsidRPr="00BA4F35">
        <w:rPr>
          <w:noProof/>
          <w:vertAlign w:val="superscript"/>
        </w:rPr>
        <w:t>61,62</w:t>
      </w:r>
      <w:r w:rsidR="00377954" w:rsidRPr="00777476">
        <w:fldChar w:fldCharType="end"/>
      </w:r>
    </w:p>
    <w:p w14:paraId="4197627E" w14:textId="23A19373"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w:t>
      </w:r>
      <w:bookmarkStart w:id="15" w:name="_GoBack"/>
      <w:bookmarkEnd w:id="15"/>
      <w:r w:rsidRPr="00777476">
        <w:t xml:space="preserve">ystemic nature of digital health </w:t>
      </w:r>
      <w:commentRangeStart w:id="16"/>
      <w:r w:rsidRPr="00777476">
        <w:t>systems</w:t>
      </w:r>
      <w:commentRangeEnd w:id="16"/>
      <w:r w:rsidR="00812750">
        <w:rPr>
          <w:rStyle w:val="CommentReference"/>
        </w:rPr>
        <w:commentReference w:id="16"/>
      </w:r>
      <w:r w:rsidRPr="00777476">
        <w:t>.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r w:rsidRPr="00777476">
        <w:fldChar w:fldCharType="begin" w:fldLock="1"/>
      </w:r>
      <w:r w:rsidR="00E83F71">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id":"ITEM-3","itemData":{"DOI":"10.1136/qshc.2005.015842","author":[{"dropping-particle":"","family":"Carayon","given":"Pascale","non-dropping-particle":"","parse-names":false,"suffix":""},{"dropping-particle":"","family":"Hundt","given":"A. Schoofs","non-dropping-particle":"","parse-names":false,"suffix":""},{"dropping-particle":"","family":"Karsh","given":"B-T","non-dropping-particle":"","parse-names":false,"suffix":""},{"dropping-particle":"","family":"Gurses","given":"Ayse P.","non-dropping-particle":"","parse-names":false,"suffix":""},{"dropping-particle":"","family":"Alvarado","given":"C.J.","non-dropping-particle":"","parse-names":false,"suffix":""},{"dropping-particle":"","family":"Smith","given":"M.","non-dropping-particle":"","parse-names":false,"suffix":""},{"dropping-particle":"","family":"Brennan","given":"P. Flatley","non-dropping-particle":"","parse-names":false,"suffix":""}],"container-title":"Qual Saf Health Care","id":"ITEM-3","issue":"Suppl 1","issued":{"date-parts":[["2006"]]},"page":"i50-i58","title":"Work system design for patient safety: the SEIPS model","type":"article-journal","volume":"15"},"uris":["http://www.mendeley.com/documents/?uuid=1edd66bf-f694-46e9-a360-634869b474d5"]}],"mendeley":{"formattedCitation":"&lt;sup&gt;65–67&lt;/sup&gt;","plainTextFormattedCitation":"65–67","previouslyFormattedCitation":"&lt;sup&gt;65–67&lt;/sup&gt;"},"properties":{"noteIndex":0},"schema":"https://github.com/citation-style-language/schema/raw/master/csl-citation.json"}</w:instrText>
      </w:r>
      <w:r w:rsidRPr="00777476">
        <w:fldChar w:fldCharType="separate"/>
      </w:r>
      <w:r w:rsidR="00E83F71" w:rsidRPr="00E83F71">
        <w:rPr>
          <w:noProof/>
          <w:vertAlign w:val="superscript"/>
        </w:rPr>
        <w:t>65–67</w:t>
      </w:r>
      <w:r w:rsidRPr="00777476">
        <w:fldChar w:fldCharType="end"/>
      </w:r>
      <w:r w:rsidRPr="00777476">
        <w:t xml:space="preserve"> relate the components of healthcare systems, which also map to the determinants of trusting relationships with technology</w:t>
      </w:r>
      <w:r>
        <w:t xml:space="preserve"> (cf.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p>
    <w:p w14:paraId="67AA5589" w14:textId="799D66F1"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w:t>
      </w:r>
      <w:proofErr w:type="spellStart"/>
      <w:r w:rsidRPr="00777476">
        <w:t>FactSheets</w:t>
      </w:r>
      <w:proofErr w:type="spellEnd"/>
      <w:r w:rsidRPr="00777476">
        <w:t>’</w:t>
      </w:r>
      <w:r w:rsidR="002F5F44">
        <w:t xml:space="preserve"> </w:t>
      </w:r>
      <w:r w:rsidR="002F5F44" w:rsidRPr="00777476">
        <w:t>co-developed</w:t>
      </w:r>
      <w:r w:rsidR="002F5F44">
        <w:t xml:space="preserve"> with user communities</w:t>
      </w:r>
      <w:r w:rsidRPr="00777476">
        <w:t>.</w:t>
      </w:r>
      <w:r w:rsidRPr="00777476">
        <w:fldChar w:fldCharType="begin" w:fldLock="1"/>
      </w:r>
      <w:r w:rsidR="00E83F71">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68&lt;/sup&gt;","plainTextFormattedCitation":"68","previouslyFormattedCitation":"&lt;sup&gt;68&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68</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7565DE89"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5183AC86"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E83F71">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69,70&lt;/sup&gt;","plainTextFormattedCitation":"69,70","previouslyFormattedCitation":"&lt;sup&gt;69,70&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69,70</w:t>
      </w:r>
      <w:r w:rsidRPr="00777476">
        <w:fldChar w:fldCharType="end"/>
      </w:r>
    </w:p>
    <w:p w14:paraId="7BAC3EB5" w14:textId="110CABD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E83F71">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71&lt;/sup&gt;","plainTextFormattedCitation":"71","previouslyFormattedCitation":"&lt;sup&gt;71&lt;/sup&gt;"},"properties":{"noteIndex":0},"schema":"https://github.com/citation-style-language/schema/raw/master/csl-citation.json"}</w:instrText>
      </w:r>
      <w:r w:rsidR="00195399" w:rsidRPr="00777476">
        <w:rPr>
          <w:vertAlign w:val="superscript"/>
        </w:rPr>
        <w:fldChar w:fldCharType="separate"/>
      </w:r>
      <w:r w:rsidR="00E83F71" w:rsidRPr="00E83F71">
        <w:rPr>
          <w:noProof/>
          <w:vertAlign w:val="superscript"/>
        </w:rPr>
        <w:t>71</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E83F71">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72,73&lt;/sup&gt;","plainTextFormattedCitation":"72,73","previouslyFormattedCitation":"&lt;sup&gt;72,73&lt;/sup&gt;"},"properties":{"noteIndex":0},"schema":"https://github.com/citation-style-language/schema/raw/master/csl-citation.json"}</w:instrText>
      </w:r>
      <w:r w:rsidR="00393EAA" w:rsidRPr="00777476">
        <w:fldChar w:fldCharType="separate"/>
      </w:r>
      <w:r w:rsidR="00E83F71" w:rsidRPr="00E83F71">
        <w:rPr>
          <w:noProof/>
          <w:vertAlign w:val="superscript"/>
        </w:rPr>
        <w:t>72,73</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E83F71">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74–76&lt;/sup&gt;","plainTextFormattedCitation":"74–76","previouslyFormattedCitation":"&lt;sup&gt;74–76&lt;/sup&gt;"},"properties":{"noteIndex":0},"schema":"https://github.com/citation-style-language/schema/raw/master/csl-citation.json"}</w:instrText>
      </w:r>
      <w:r w:rsidRPr="00777476">
        <w:fldChar w:fldCharType="separate"/>
      </w:r>
      <w:r w:rsidR="00E83F71" w:rsidRPr="00E83F71">
        <w:rPr>
          <w:noProof/>
          <w:vertAlign w:val="superscript"/>
        </w:rPr>
        <w:t>74–76</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E83F71">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77&lt;/sup&gt;","plainTextFormattedCitation":"77","previouslyFormattedCitation":"&lt;sup&gt;77&lt;/sup&gt;"},"properties":{"noteIndex":0},"schema":"https://github.com/citation-style-language/schema/raw/master/csl-citation.json"}</w:instrText>
      </w:r>
      <w:r w:rsidR="00195399" w:rsidRPr="00777476">
        <w:fldChar w:fldCharType="separate"/>
      </w:r>
      <w:r w:rsidR="00E83F71" w:rsidRPr="00E83F71">
        <w:rPr>
          <w:noProof/>
          <w:vertAlign w:val="superscript"/>
        </w:rPr>
        <w:t>77</w:t>
      </w:r>
      <w:r w:rsidR="00195399" w:rsidRPr="00777476">
        <w:fldChar w:fldCharType="end"/>
      </w:r>
    </w:p>
    <w:p w14:paraId="0695BF48" w14:textId="50F7CD22"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E83F71">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78&lt;/sup&gt;","plainTextFormattedCitation":"78","previouslyFormattedCitation":"&lt;sup&gt;78&lt;/sup&gt;"},"properties":{"noteIndex":0},"schema":"https://github.com/citation-style-language/schema/raw/master/csl-citation.json"}</w:instrText>
      </w:r>
      <w:r w:rsidRPr="00777476">
        <w:rPr>
          <w:vertAlign w:val="superscript"/>
        </w:rPr>
        <w:fldChar w:fldCharType="separate"/>
      </w:r>
      <w:r w:rsidR="00E83F71" w:rsidRPr="00E83F71">
        <w:rPr>
          <w:noProof/>
          <w:vertAlign w:val="superscript"/>
        </w:rPr>
        <w:t>78</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E83F71">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79,80&lt;/sup&gt;","plainTextFormattedCitation":"79,80","previouslyFormattedCitation":"&lt;sup&gt;79,80&lt;/sup&gt;"},"properties":{"noteIndex":0},"schema":"https://github.com/citation-style-language/schema/raw/master/csl-citation.json"}</w:instrText>
      </w:r>
      <w:r w:rsidR="00195399" w:rsidRPr="00777476">
        <w:fldChar w:fldCharType="separate"/>
      </w:r>
      <w:r w:rsidR="00E83F71" w:rsidRPr="00E83F71">
        <w:rPr>
          <w:noProof/>
          <w:vertAlign w:val="superscript"/>
        </w:rPr>
        <w:t>79,80</w:t>
      </w:r>
      <w:r w:rsidR="00195399" w:rsidRPr="00777476">
        <w:fldChar w:fldCharType="end"/>
      </w:r>
      <w:r w:rsidR="0081714B" w:rsidRPr="00777476">
        <w:t xml:space="preserve"> For example, </w:t>
      </w:r>
      <w:proofErr w:type="spellStart"/>
      <w:r w:rsidR="00AE2389">
        <w:t>Sako</w:t>
      </w:r>
      <w:proofErr w:type="spellEnd"/>
      <w:r w:rsidR="00AE2389">
        <w:t xml:space="preserve"> et al</w:t>
      </w:r>
      <w:r w:rsidR="0081714B" w:rsidRPr="00777476">
        <w:fldChar w:fldCharType="begin" w:fldLock="1"/>
      </w:r>
      <w:r w:rsidR="00E83F7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81&lt;/sup&gt;","plainTextFormattedCitation":"81","previouslyFormattedCitation":"&lt;sup&gt;81&lt;/sup&gt;"},"properties":{"noteIndex":0},"schema":"https://github.com/citation-style-language/schema/raw/master/csl-citation.json"}</w:instrText>
      </w:r>
      <w:r w:rsidR="0081714B" w:rsidRPr="00777476">
        <w:fldChar w:fldCharType="separate"/>
      </w:r>
      <w:r w:rsidR="00E83F71" w:rsidRPr="00E83F71">
        <w:rPr>
          <w:noProof/>
          <w:vertAlign w:val="superscript"/>
        </w:rPr>
        <w:t>81</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lastRenderedPageBreak/>
        <w:t xml:space="preserve">Challenge </w:t>
      </w:r>
      <w:r w:rsidR="00606DC1">
        <w:t>4</w:t>
      </w:r>
      <w:r>
        <w:t xml:space="preserve">: </w:t>
      </w:r>
      <w:r w:rsidR="007B37B8" w:rsidRPr="00F25567">
        <w:t>Reactive regulations and standards</w:t>
      </w:r>
    </w:p>
    <w:p w14:paraId="7533F278" w14:textId="77777777"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44012" w:rsidRPr="00777476">
        <w:t xml:space="preserve"> (</w:t>
      </w:r>
      <w:proofErr w:type="spellStart"/>
      <w:r w:rsidR="00B44012" w:rsidRPr="001A5100">
        <w:rPr>
          <w:highlight w:val="yellow"/>
        </w:rPr>
        <w:t>Xplaceholder</w:t>
      </w:r>
      <w:proofErr w:type="spellEnd"/>
      <w:r w:rsidR="00B44012" w:rsidRPr="001A5100">
        <w:rPr>
          <w:highlight w:val="yellow"/>
        </w:rPr>
        <w:t xml:space="preserve"> – OJ and </w:t>
      </w:r>
      <w:proofErr w:type="spellStart"/>
      <w:r w:rsidR="00B44012" w:rsidRPr="001A5100">
        <w:rPr>
          <w:highlight w:val="yellow"/>
        </w:rPr>
        <w:t>CMc</w:t>
      </w:r>
      <w:proofErr w:type="spellEnd"/>
      <w:r w:rsidR="00B44012" w:rsidRPr="001A5100">
        <w:rPr>
          <w:highlight w:val="yellow"/>
        </w:rPr>
        <w:t xml:space="preserve"> </w:t>
      </w:r>
      <w:proofErr w:type="spellStart"/>
      <w:r w:rsidR="00B44012" w:rsidRPr="001A5100">
        <w:rPr>
          <w:highlight w:val="yellow"/>
        </w:rPr>
        <w:t>paperX</w:t>
      </w:r>
      <w:proofErr w:type="spellEnd"/>
      <w:r w:rsidR="00B44012" w:rsidRPr="00777476">
        <w:t>)</w:t>
      </w:r>
      <w:r w:rsidR="00B4439A" w:rsidRPr="00777476">
        <w:t>.</w:t>
      </w:r>
    </w:p>
    <w:p w14:paraId="6E348CBD" w14:textId="3566B049"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E83F71">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82&lt;/sup&gt;","plainTextFormattedCitation":"82","previouslyFormattedCitation":"&lt;sup&gt;82&lt;/sup&gt;"},"properties":{"noteIndex":0},"schema":"https://github.com/citation-style-language/schema/raw/master/csl-citation.json"}</w:instrText>
      </w:r>
      <w:r w:rsidR="008D06DB" w:rsidRPr="00777476">
        <w:rPr>
          <w:vertAlign w:val="superscript"/>
        </w:rPr>
        <w:fldChar w:fldCharType="separate"/>
      </w:r>
      <w:r w:rsidR="00E83F71" w:rsidRPr="00E83F71">
        <w:rPr>
          <w:noProof/>
          <w:vertAlign w:val="superscript"/>
        </w:rPr>
        <w:t>82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E83F71">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83,84&lt;/sup&gt;","plainTextFormattedCitation":"83,84","previouslyFormattedCitation":"&lt;sup&gt;83,84&lt;/sup&gt;"},"properties":{"noteIndex":0},"schema":"https://github.com/citation-style-language/schema/raw/master/csl-citation.json"}</w:instrText>
      </w:r>
      <w:r w:rsidR="00195399" w:rsidRPr="00777476">
        <w:fldChar w:fldCharType="separate"/>
      </w:r>
      <w:r w:rsidR="00E83F71" w:rsidRPr="00E83F71">
        <w:rPr>
          <w:noProof/>
          <w:vertAlign w:val="superscript"/>
        </w:rPr>
        <w:t>83,84</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E83F71">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85&lt;/sup&gt;","plainTextFormattedCitation":"85","previouslyFormattedCitation":"&lt;sup&gt;85&lt;/sup&gt;"},"properties":{"noteIndex":0},"schema":"https://github.com/citation-style-language/schema/raw/master/csl-citation.json"}</w:instrText>
      </w:r>
      <w:r w:rsidR="00195399" w:rsidRPr="00777476">
        <w:fldChar w:fldCharType="separate"/>
      </w:r>
      <w:r w:rsidR="00E83F71" w:rsidRPr="00E83F71">
        <w:rPr>
          <w:noProof/>
          <w:vertAlign w:val="superscript"/>
        </w:rPr>
        <w:t>85</w:t>
      </w:r>
      <w:r w:rsidR="00195399" w:rsidRPr="00777476">
        <w:fldChar w:fldCharType="end"/>
      </w:r>
      <w:r w:rsidR="003E2D52" w:rsidRPr="00F25567">
        <w:t xml:space="preserve"> </w:t>
      </w:r>
    </w:p>
    <w:p w14:paraId="1C185595" w14:textId="49F9E188"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E83F71">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86&lt;/sup&gt;","plainTextFormattedCitation":"86","previouslyFormattedCitation":"&lt;sup&gt;86&lt;/sup&gt;"},"properties":{"noteIndex":0},"schema":"https://github.com/citation-style-language/schema/raw/master/csl-citation.json"}</w:instrText>
      </w:r>
      <w:r w:rsidR="00195399" w:rsidRPr="00777476">
        <w:rPr>
          <w:vertAlign w:val="superscript"/>
        </w:rPr>
        <w:fldChar w:fldCharType="separate"/>
      </w:r>
      <w:r w:rsidR="00E83F71" w:rsidRPr="00E83F71">
        <w:rPr>
          <w:noProof/>
          <w:vertAlign w:val="superscript"/>
        </w:rPr>
        <w:t>86</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2CEA4A41"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E83F71">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87&lt;/sup&gt;","plainTextFormattedCitation":"87","previouslyFormattedCitation":"&lt;sup&gt;87&lt;/sup&gt;"},"properties":{"noteIndex":0},"schema":"https://github.com/citation-style-language/schema/raw/master/csl-citation.json"}</w:instrText>
      </w:r>
      <w:r w:rsidR="00A6027E">
        <w:rPr>
          <w:vertAlign w:val="superscript"/>
        </w:rPr>
        <w:fldChar w:fldCharType="separate"/>
      </w:r>
      <w:r w:rsidR="00E83F71" w:rsidRPr="00E83F71">
        <w:rPr>
          <w:noProof/>
          <w:vertAlign w:val="superscript"/>
        </w:rPr>
        <w:t>87</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BE5550">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88&lt;/sup&gt;","plainTextFormattedCitation":"88","previouslyFormattedCitation":"&lt;sup&gt;88&lt;/sup&gt;"},"properties":{"noteIndex":0},"schema":"https://github.com/citation-style-language/schema/raw/master/csl-citation.json"}</w:instrText>
      </w:r>
      <w:r w:rsidR="00E83F71">
        <w:rPr>
          <w:rFonts w:ascii="Calibri" w:eastAsia="Calibri" w:hAnsi="Calibri" w:cs="Calibri"/>
        </w:rPr>
        <w:fldChar w:fldCharType="separate"/>
      </w:r>
      <w:r w:rsidR="00E83F71" w:rsidRPr="00E83F71">
        <w:rPr>
          <w:rFonts w:ascii="Calibri" w:eastAsia="Calibri" w:hAnsi="Calibri" w:cs="Calibri"/>
          <w:noProof/>
          <w:vertAlign w:val="superscript"/>
        </w:rPr>
        <w:t>88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BE5550">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89&lt;/sup&gt;","plainTextFormattedCitation":"89","previouslyFormattedCitation":"&lt;sup&gt;89&lt;/sup&gt;"},"properties":{"noteIndex":0},"schema":"https://github.com/citation-style-language/schema/raw/master/csl-citation.json"}</w:instrText>
      </w:r>
      <w:r w:rsidR="00D26D55" w:rsidRPr="006268DF">
        <w:rPr>
          <w:rFonts w:eastAsiaTheme="minorEastAsia"/>
        </w:rPr>
        <w:fldChar w:fldCharType="separate"/>
      </w:r>
      <w:r w:rsidR="00E83F71" w:rsidRPr="006268DF">
        <w:rPr>
          <w:rFonts w:eastAsiaTheme="minorEastAsia"/>
          <w:noProof/>
          <w:vertAlign w:val="superscript"/>
        </w:rPr>
        <w:t>89</w:t>
      </w:r>
      <w:r w:rsidR="00D26D55" w:rsidRPr="006268DF">
        <w:rPr>
          <w:rFonts w:eastAsiaTheme="minorEastAsia"/>
        </w:rPr>
        <w:fldChar w:fldCharType="end"/>
      </w:r>
    </w:p>
    <w:p w14:paraId="4AFD2523" w14:textId="1C20B90C" w:rsidR="0559E5AD" w:rsidRDefault="0559E5AD" w:rsidP="4A87EB38">
      <w:pPr>
        <w:spacing w:after="0" w:line="240" w:lineRule="auto"/>
      </w:pPr>
      <w:r>
        <w:t>Healthcare systems</w:t>
      </w:r>
      <w:r w:rsidR="00861118">
        <w:t xml:space="preserve"> are </w:t>
      </w:r>
      <w:proofErr w:type="spellStart"/>
      <w:r w:rsidR="00861118">
        <w:t>holarchi</w:t>
      </w:r>
      <w:r w:rsidR="00E06809">
        <w:t>cal</w:t>
      </w:r>
      <w:proofErr w:type="spellEnd"/>
      <w:r w:rsidR="00E06809">
        <w:t xml:space="preserve">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BE5550">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90&lt;/sup&gt;","plainTextFormattedCitation":"90","previouslyFormattedCitation":"&lt;sup&gt;90&lt;/sup&gt;"},"properties":{"noteIndex":0},"schema":"https://github.com/citation-style-language/schema/raw/master/csl-citation.json"}</w:instrText>
      </w:r>
      <w:r>
        <w:fldChar w:fldCharType="separate"/>
      </w:r>
      <w:r w:rsidR="00E83F71" w:rsidRPr="00E83F71">
        <w:rPr>
          <w:noProof/>
          <w:vertAlign w:val="superscript"/>
        </w:rPr>
        <w:t>90</w:t>
      </w:r>
      <w:r>
        <w:fldChar w:fldCharType="end"/>
      </w:r>
      <w:r w:rsidR="00253B4B">
        <w:t xml:space="preserve"> and </w:t>
      </w:r>
      <w:proofErr w:type="spellStart"/>
      <w:r w:rsidR="00AE2389">
        <w:t>Carayon</w:t>
      </w:r>
      <w:proofErr w:type="spellEnd"/>
      <w:r w:rsidR="00AE2389">
        <w:t xml:space="preserve"> et al’s</w:t>
      </w:r>
      <w:r>
        <w:fldChar w:fldCharType="begin" w:fldLock="1"/>
      </w:r>
      <w:r w:rsidR="00BE5550">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91&lt;/sup&gt;","plainTextFormattedCitation":"91","previouslyFormattedCitation":"&lt;sup&gt;91&lt;/sup&gt;"},"properties":{"noteIndex":0},"schema":"https://github.com/citation-style-language/schema/raw/master/csl-citation.json"}</w:instrText>
      </w:r>
      <w:r>
        <w:fldChar w:fldCharType="separate"/>
      </w:r>
      <w:r w:rsidR="00E83F71" w:rsidRPr="00E83F71">
        <w:rPr>
          <w:noProof/>
          <w:vertAlign w:val="superscript"/>
        </w:rPr>
        <w:t>91</w:t>
      </w:r>
      <w:r>
        <w:fldChar w:fldCharType="end"/>
      </w:r>
      <w:r w:rsidR="00253B4B">
        <w:t xml:space="preserve"> model of </w:t>
      </w:r>
      <w:r w:rsidR="005E4F8F">
        <w:t>workplace safety</w:t>
      </w:r>
      <w:r w:rsidR="00E06809">
        <w:t>.</w:t>
      </w:r>
      <w:r w:rsidR="71825C32">
        <w:t xml:space="preserve"> </w:t>
      </w:r>
      <w:r w:rsidR="455928AE">
        <w:t xml:space="preserve">Systemic and </w:t>
      </w:r>
      <w:proofErr w:type="spellStart"/>
      <w:r w:rsidR="455928AE">
        <w:t>holarchical</w:t>
      </w:r>
      <w:proofErr w:type="spellEnd"/>
      <w:r w:rsidR="455928AE">
        <w:t xml:space="preserve">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BE5550">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92&lt;/sup&gt;","plainTextFormattedCitation":"92","previouslyFormattedCitation":"&lt;sup&gt;92&lt;/sup&gt;"},"properties":{"noteIndex":0},"schema":"https://github.com/citation-style-language/schema/raw/master/csl-citation.json"}</w:instrText>
      </w:r>
      <w:r w:rsidR="00D26D55">
        <w:fldChar w:fldCharType="separate"/>
      </w:r>
      <w:r w:rsidR="00E83F71" w:rsidRPr="00E83F71">
        <w:rPr>
          <w:noProof/>
          <w:vertAlign w:val="superscript"/>
        </w:rPr>
        <w:t>92</w:t>
      </w:r>
      <w:r w:rsidR="00D26D55">
        <w:fldChar w:fldCharType="end"/>
      </w:r>
    </w:p>
    <w:p w14:paraId="08077358" w14:textId="28A0BD8A"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BE5550">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43,93&lt;/sup&gt;","plainTextFormattedCitation":"43,93","previouslyFormattedCitation":"&lt;sup&gt;43,93&lt;/sup&gt;"},"properties":{"noteIndex":0},"schema":"https://github.com/citation-style-language/schema/raw/master/csl-citation.json"}</w:instrText>
      </w:r>
      <w:r w:rsidR="2B096681">
        <w:rPr>
          <w:vertAlign w:val="superscript"/>
        </w:rPr>
        <w:fldChar w:fldCharType="separate"/>
      </w:r>
      <w:r w:rsidR="00E83F71" w:rsidRPr="00E83F71">
        <w:rPr>
          <w:noProof/>
          <w:vertAlign w:val="superscript"/>
        </w:rPr>
        <w:t>43,93</w:t>
      </w:r>
      <w:r w:rsidR="2B096681">
        <w:fldChar w:fldCharType="end"/>
      </w:r>
      <w:r w:rsidR="2B096681">
        <w:t xml:space="preserve"> to complement a systems approach to patient safety</w:t>
      </w:r>
      <w:r w:rsidR="553AC7C8">
        <w:t>.</w:t>
      </w:r>
      <w:r w:rsidR="00D26D55">
        <w:fldChar w:fldCharType="begin" w:fldLock="1"/>
      </w:r>
      <w:r w:rsidR="00BE5550">
        <w:instrText>ADDIN CSL_CITATION {"citationItems":[{"id":"ITEM-1","itemData":{"ISBN":"9781317065173","author":[{"dropping-particle":"","family":"Hollnagel","given":"Erik","non-dropping-particle":"","parse-names":false,"suffix":""},{"dropping-particle":"","family":"Braithwaite","given":"Jeffery","non-dropping-particle":"","parse-names":false,"suffix":""}],"id":"ITEM-1","issued":{"date-parts":[["2019"]]},"number-of-pages":"296","publisher":"CRC Press","title":"Resilient health care","type":"book"},"uris":["http://www.mendeley.com/documents/?uuid=6092734c-fc76-4896-b57f-9e9857f3c9a1"]}],"mendeley":{"formattedCitation":"&lt;sup&gt;94&lt;/sup&gt;","plainTextFormattedCitation":"94","previouslyFormattedCitation":"&lt;sup&gt;94&lt;/sup&gt;"},"properties":{"noteIndex":0},"schema":"https://github.com/citation-style-language/schema/raw/master/csl-citation.json"}</w:instrText>
      </w:r>
      <w:r w:rsidR="00D26D55">
        <w:fldChar w:fldCharType="separate"/>
      </w:r>
      <w:r w:rsidR="00E83F71" w:rsidRPr="00E83F71">
        <w:rPr>
          <w:noProof/>
          <w:vertAlign w:val="superscript"/>
        </w:rPr>
        <w:t>94</w:t>
      </w:r>
      <w:r w:rsidR="00D26D55">
        <w:fldChar w:fldCharType="end"/>
      </w:r>
      <w:r w:rsidR="00BE5550">
        <w:t xml:space="preserve"> As noted by Weicks,</w:t>
      </w:r>
      <w:r w:rsidR="00BE5550">
        <w:fldChar w:fldCharType="begin" w:fldLock="1"/>
      </w:r>
      <w:r w:rsidR="005718E6">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89&lt;/sup&gt;","plainTextFormattedCitation":"89","previouslyFormattedCitation":"&lt;sup&gt;89&lt;/sup&gt;"},"properties":{"noteIndex":0},"schema":"https://github.com/citation-style-language/schema/raw/master/csl-citation.json"}</w:instrText>
      </w:r>
      <w:r w:rsidR="00BE5550">
        <w:fldChar w:fldCharType="separate"/>
      </w:r>
      <w:r w:rsidR="00BE5550" w:rsidRPr="00BE5550">
        <w:rPr>
          <w:noProof/>
          <w:vertAlign w:val="superscript"/>
        </w:rPr>
        <w:t>89</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2A7D8949" w:rsidR="00FC5386" w:rsidRPr="00F25567" w:rsidRDefault="00E83F71" w:rsidP="000F5857">
      <w:pPr>
        <w:spacing w:after="0" w:line="240" w:lineRule="auto"/>
        <w:rPr>
          <w:shd w:val="clear" w:color="auto" w:fill="5B9BD5" w:themeFill="accent1"/>
        </w:rPr>
      </w:pPr>
      <w:r>
        <w:lastRenderedPageBreak/>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BE5550">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95&lt;/sup&gt;","plainTextFormattedCitation":"95","previouslyFormattedCitation":"&lt;sup&gt;95&lt;/sup&gt;"},"properties":{"noteIndex":0},"schema":"https://github.com/citation-style-language/schema/raw/master/csl-citation.json"}</w:instrText>
      </w:r>
      <w:r w:rsidR="00195399" w:rsidRPr="00777476">
        <w:rPr>
          <w:vertAlign w:val="superscript"/>
        </w:rPr>
        <w:fldChar w:fldCharType="separate"/>
      </w:r>
      <w:r w:rsidRPr="00E83F71">
        <w:rPr>
          <w:noProof/>
          <w:vertAlign w:val="superscript"/>
        </w:rPr>
        <w:t>95</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BE5550">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96&lt;/sup&gt;","plainTextFormattedCitation":"96","previouslyFormattedCitation":"&lt;sup&gt;96&lt;/sup&gt;"},"properties":{"noteIndex":0},"schema":"https://github.com/citation-style-language/schema/raw/master/csl-citation.json"}</w:instrText>
      </w:r>
      <w:r w:rsidR="00670128" w:rsidRPr="00777476">
        <w:fldChar w:fldCharType="separate"/>
      </w:r>
      <w:r w:rsidRPr="00E83F71">
        <w:rPr>
          <w:noProof/>
          <w:vertAlign w:val="superscript"/>
        </w:rPr>
        <w:t>96</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BE5550">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97&lt;/sup&gt;","plainTextFormattedCitation":"97","previouslyFormattedCitation":"&lt;sup&gt;97&lt;/sup&gt;"},"properties":{"noteIndex":0},"schema":"https://github.com/citation-style-language/schema/raw/master/csl-citation.json"}</w:instrText>
      </w:r>
      <w:r w:rsidR="00195399" w:rsidRPr="00777476">
        <w:fldChar w:fldCharType="separate"/>
      </w:r>
      <w:r w:rsidRPr="00E83F71">
        <w:rPr>
          <w:noProof/>
          <w:vertAlign w:val="superscript"/>
        </w:rPr>
        <w:t>97</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BE5550">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98&lt;/sup&gt;","plainTextFormattedCitation":"98","previouslyFormattedCitation":"&lt;sup&gt;98&lt;/sup&gt;"},"properties":{"noteIndex":0},"schema":"https://github.com/citation-style-language/schema/raw/master/csl-citation.json"}</w:instrText>
      </w:r>
      <w:r w:rsidR="00FC5386" w:rsidRPr="00777476">
        <w:fldChar w:fldCharType="separate"/>
      </w:r>
      <w:r w:rsidRPr="00E83F71">
        <w:rPr>
          <w:noProof/>
          <w:vertAlign w:val="superscript"/>
        </w:rPr>
        <w:t>98</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BE5550">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99&lt;/sup&gt;","plainTextFormattedCitation":"99","previouslyFormattedCitation":"&lt;sup&gt;99&lt;/sup&gt;"},"properties":{"noteIndex":0},"schema":"https://github.com/citation-style-language/schema/raw/master/csl-citation.json"}</w:instrText>
      </w:r>
      <w:r w:rsidR="00195399" w:rsidRPr="00777476">
        <w:fldChar w:fldCharType="separate"/>
      </w:r>
      <w:r w:rsidRPr="00E83F71">
        <w:rPr>
          <w:noProof/>
          <w:vertAlign w:val="superscript"/>
        </w:rPr>
        <w:t>99</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proofErr w:type="spellStart"/>
      <w:r w:rsidR="00A96E1C">
        <w:t>Ravitz</w:t>
      </w:r>
      <w:proofErr w:type="spellEnd"/>
      <w:r w:rsidR="00A96E1C">
        <w:t xml:space="preserve">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77747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4FDAB2BC"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BE5550">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100&lt;/sup&gt;","plainTextFormattedCitation":"100","previouslyFormattedCitation":"&lt;sup&gt;100&lt;/sup&gt;"},"properties":{"noteIndex":0},"schema":"https://github.com/citation-style-language/schema/raw/master/csl-citation.json"}</w:instrText>
      </w:r>
      <w:r w:rsidR="00E014A9">
        <w:rPr>
          <w:vertAlign w:val="superscript"/>
        </w:rPr>
        <w:fldChar w:fldCharType="separate"/>
      </w:r>
      <w:r w:rsidR="00E83F71" w:rsidRPr="00E83F71">
        <w:rPr>
          <w:noProof/>
          <w:vertAlign w:val="superscript"/>
        </w:rPr>
        <w:t>100</w:t>
      </w:r>
      <w:r w:rsidR="00E014A9">
        <w:fldChar w:fldCharType="end"/>
      </w:r>
      <w:r w:rsidR="00540DC2">
        <w:t xml:space="preserve">, for </w:t>
      </w:r>
      <w:r w:rsidR="00A96E1C">
        <w:t>a unifying theory</w:t>
      </w:r>
      <w:r>
        <w:fldChar w:fldCharType="begin" w:fldLock="1"/>
      </w:r>
      <w:r w:rsidR="00BE5550">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101&lt;/sup&gt;","plainTextFormattedCitation":"101","previouslyFormattedCitation":"&lt;sup&gt;101&lt;/sup&gt;"},"properties":{"noteIndex":0},"schema":"https://github.com/citation-style-language/schema/raw/master/csl-citation.json"}</w:instrText>
      </w:r>
      <w:r>
        <w:fldChar w:fldCharType="separate"/>
      </w:r>
      <w:r w:rsidR="00E83F71" w:rsidRPr="00E83F71">
        <w:rPr>
          <w:noProof/>
          <w:vertAlign w:val="superscript"/>
        </w:rPr>
        <w:t>101</w:t>
      </w:r>
      <w:r>
        <w:fldChar w:fldCharType="end"/>
      </w:r>
      <w:r w:rsidR="00540DC2">
        <w:t>, and for bridging the gap between research and practice</w:t>
      </w:r>
      <w:r w:rsidR="00540DC2">
        <w:fldChar w:fldCharType="begin" w:fldLock="1"/>
      </w:r>
      <w:r w:rsidR="00BE5550">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102&lt;/sup&gt;","plainTextFormattedCitation":"102","previouslyFormattedCitation":"&lt;sup&gt;102&lt;/sup&gt;"},"properties":{"noteIndex":0},"schema":"https://github.com/citation-style-language/schema/raw/master/csl-citation.json"}</w:instrText>
      </w:r>
      <w:r w:rsidR="00540DC2">
        <w:fldChar w:fldCharType="separate"/>
      </w:r>
      <w:r w:rsidR="00E83F71" w:rsidRPr="00E83F71">
        <w:rPr>
          <w:noProof/>
          <w:vertAlign w:val="superscript"/>
        </w:rPr>
        <w:t>102</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09C7B5DB" w14:textId="22D6988D" w:rsidR="000A4213" w:rsidRPr="000A4213" w:rsidRDefault="00300F75" w:rsidP="000A421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A4213" w:rsidRPr="000A4213">
        <w:rPr>
          <w:rFonts w:ascii="Calibri" w:hAnsi="Calibri" w:cs="Calibri"/>
          <w:noProof/>
          <w:szCs w:val="24"/>
        </w:rPr>
        <w:t xml:space="preserve">1. </w:t>
      </w:r>
      <w:r w:rsidR="000A4213" w:rsidRPr="000A4213">
        <w:rPr>
          <w:rFonts w:ascii="Calibri" w:hAnsi="Calibri" w:cs="Calibri"/>
          <w:noProof/>
          <w:szCs w:val="24"/>
        </w:rPr>
        <w:tab/>
        <w:t xml:space="preserve">Aceto G, Persico V, Pescapé A. Industry 4.0 and Health: Internet of Things, Big Data, and Cloud Computing. </w:t>
      </w:r>
      <w:r w:rsidR="000A4213" w:rsidRPr="000A4213">
        <w:rPr>
          <w:rFonts w:ascii="Calibri" w:hAnsi="Calibri" w:cs="Calibri"/>
          <w:i/>
          <w:iCs/>
          <w:noProof/>
          <w:szCs w:val="24"/>
        </w:rPr>
        <w:t>J Ind Inf Integr</w:t>
      </w:r>
      <w:r w:rsidR="000A4213" w:rsidRPr="000A4213">
        <w:rPr>
          <w:rFonts w:ascii="Calibri" w:hAnsi="Calibri" w:cs="Calibri"/>
          <w:noProof/>
          <w:szCs w:val="24"/>
        </w:rPr>
        <w:t>. 2020;18:100129. doi:10.1016/j.jii.2020.100129</w:t>
      </w:r>
    </w:p>
    <w:p w14:paraId="4D98436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 </w:t>
      </w:r>
      <w:r w:rsidRPr="000A4213">
        <w:rPr>
          <w:rFonts w:ascii="Calibri" w:hAnsi="Calibri" w:cs="Calibri"/>
          <w:noProof/>
          <w:szCs w:val="24"/>
        </w:rPr>
        <w:tab/>
        <w:t xml:space="preserve">Farahani B, Firouzi F, Chang V, Badaroglu M, Constant N, Mankodiya K. Towards fog-driven IoT eHealth: Promises and challenges of IoT in medicine and healthcare. </w:t>
      </w:r>
      <w:r w:rsidRPr="000A4213">
        <w:rPr>
          <w:rFonts w:ascii="Calibri" w:hAnsi="Calibri" w:cs="Calibri"/>
          <w:i/>
          <w:iCs/>
          <w:noProof/>
          <w:szCs w:val="24"/>
        </w:rPr>
        <w:t>Futur Gener Comput Syst</w:t>
      </w:r>
      <w:r w:rsidRPr="000A4213">
        <w:rPr>
          <w:rFonts w:ascii="Calibri" w:hAnsi="Calibri" w:cs="Calibri"/>
          <w:noProof/>
          <w:szCs w:val="24"/>
        </w:rPr>
        <w:t>. 2018;78:659-676. doi:10.1016/j.future.2017.04.036</w:t>
      </w:r>
    </w:p>
    <w:p w14:paraId="655EFD7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 </w:t>
      </w:r>
      <w:r w:rsidRPr="000A4213">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0A4213">
        <w:rPr>
          <w:rFonts w:ascii="Calibri" w:hAnsi="Calibri" w:cs="Calibri"/>
          <w:i/>
          <w:iCs/>
          <w:noProof/>
          <w:szCs w:val="24"/>
        </w:rPr>
        <w:t>BMJ Lead</w:t>
      </w:r>
      <w:r w:rsidRPr="000A4213">
        <w:rPr>
          <w:rFonts w:ascii="Calibri" w:hAnsi="Calibri" w:cs="Calibri"/>
          <w:noProof/>
          <w:szCs w:val="24"/>
        </w:rPr>
        <w:t>. 2020. doi:10.1136/leader-2020-000262</w:t>
      </w:r>
    </w:p>
    <w:p w14:paraId="082EB4C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 </w:t>
      </w:r>
      <w:r w:rsidRPr="000A4213">
        <w:rPr>
          <w:rFonts w:ascii="Calibri" w:hAnsi="Calibri" w:cs="Calibri"/>
          <w:noProof/>
          <w:szCs w:val="24"/>
        </w:rPr>
        <w:tab/>
        <w:t xml:space="preserve">Sittig DF, Wright A, Coiera E, et al. Current challenges in health information technology–related patient safety. </w:t>
      </w:r>
      <w:r w:rsidRPr="000A4213">
        <w:rPr>
          <w:rFonts w:ascii="Calibri" w:hAnsi="Calibri" w:cs="Calibri"/>
          <w:i/>
          <w:iCs/>
          <w:noProof/>
          <w:szCs w:val="24"/>
        </w:rPr>
        <w:t>Health Informatics J</w:t>
      </w:r>
      <w:r w:rsidRPr="000A4213">
        <w:rPr>
          <w:rFonts w:ascii="Calibri" w:hAnsi="Calibri" w:cs="Calibri"/>
          <w:noProof/>
          <w:szCs w:val="24"/>
        </w:rPr>
        <w:t>. 2018;(2):1-9. doi:10.1177/1460458218814893</w:t>
      </w:r>
    </w:p>
    <w:p w14:paraId="02D9AA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lastRenderedPageBreak/>
        <w:t xml:space="preserve">5. </w:t>
      </w:r>
      <w:r w:rsidRPr="000A4213">
        <w:rPr>
          <w:rFonts w:ascii="Calibri" w:hAnsi="Calibri" w:cs="Calibri"/>
          <w:noProof/>
          <w:szCs w:val="24"/>
        </w:rPr>
        <w:tab/>
        <w:t xml:space="preserve">Benbya H, Nan N, Tanriverdi H, Yoo Y. Complexity and Information Systems Research in the Emerging Digital World. </w:t>
      </w:r>
      <w:r w:rsidRPr="000A4213">
        <w:rPr>
          <w:rFonts w:ascii="Calibri" w:hAnsi="Calibri" w:cs="Calibri"/>
          <w:i/>
          <w:iCs/>
          <w:noProof/>
          <w:szCs w:val="24"/>
        </w:rPr>
        <w:t>Manag Inf Syst Q</w:t>
      </w:r>
      <w:r w:rsidRPr="000A4213">
        <w:rPr>
          <w:rFonts w:ascii="Calibri" w:hAnsi="Calibri" w:cs="Calibri"/>
          <w:noProof/>
          <w:szCs w:val="24"/>
        </w:rPr>
        <w:t>. 2020;44(1):1.</w:t>
      </w:r>
    </w:p>
    <w:p w14:paraId="7375A92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 </w:t>
      </w:r>
      <w:r w:rsidRPr="000A4213">
        <w:rPr>
          <w:rFonts w:ascii="Calibri" w:hAnsi="Calibri" w:cs="Calibri"/>
          <w:noProof/>
          <w:szCs w:val="24"/>
        </w:rPr>
        <w:tab/>
        <w:t xml:space="preserve">Vincent C. </w:t>
      </w:r>
      <w:r w:rsidRPr="000A4213">
        <w:rPr>
          <w:rFonts w:ascii="Calibri" w:hAnsi="Calibri" w:cs="Calibri"/>
          <w:i/>
          <w:iCs/>
          <w:noProof/>
          <w:szCs w:val="24"/>
        </w:rPr>
        <w:t>Patient Safety</w:t>
      </w:r>
      <w:r w:rsidRPr="000A4213">
        <w:rPr>
          <w:rFonts w:ascii="Calibri" w:hAnsi="Calibri" w:cs="Calibri"/>
          <w:noProof/>
          <w:szCs w:val="24"/>
        </w:rPr>
        <w:t>. 2nd ed. Oxford: Wiley-Blackwell; 2010.</w:t>
      </w:r>
    </w:p>
    <w:p w14:paraId="03E6419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 </w:t>
      </w:r>
      <w:r w:rsidRPr="000A4213">
        <w:rPr>
          <w:rFonts w:ascii="Calibri" w:hAnsi="Calibri" w:cs="Calibri"/>
          <w:noProof/>
          <w:szCs w:val="24"/>
        </w:rPr>
        <w:tab/>
        <w:t xml:space="preserve">Cook R, Rasmussen J. “Going solid”: A model of system dynamics and consequences for patient safety. </w:t>
      </w:r>
      <w:r w:rsidRPr="000A4213">
        <w:rPr>
          <w:rFonts w:ascii="Calibri" w:hAnsi="Calibri" w:cs="Calibri"/>
          <w:i/>
          <w:iCs/>
          <w:noProof/>
          <w:szCs w:val="24"/>
        </w:rPr>
        <w:t>Qual Saf Heal Care</w:t>
      </w:r>
      <w:r w:rsidRPr="000A4213">
        <w:rPr>
          <w:rFonts w:ascii="Calibri" w:hAnsi="Calibri" w:cs="Calibri"/>
          <w:noProof/>
          <w:szCs w:val="24"/>
        </w:rPr>
        <w:t>. 2005;14(2):130-134. doi:10.1136/qshc.2003.009530</w:t>
      </w:r>
    </w:p>
    <w:p w14:paraId="337000B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 </w:t>
      </w:r>
      <w:r w:rsidRPr="000A4213">
        <w:rPr>
          <w:rFonts w:ascii="Calibri" w:hAnsi="Calibri" w:cs="Calibri"/>
          <w:noProof/>
          <w:szCs w:val="24"/>
        </w:rPr>
        <w:tab/>
        <w:t xml:space="preserve">Sujan MA, Habli I, Kelly TP, Pozzi S, Johnson CW. Should healthcare providers do safety cases? Lessons from a cross-industry review of safety case practices. </w:t>
      </w:r>
      <w:r w:rsidRPr="000A4213">
        <w:rPr>
          <w:rFonts w:ascii="Calibri" w:hAnsi="Calibri" w:cs="Calibri"/>
          <w:i/>
          <w:iCs/>
          <w:noProof/>
          <w:szCs w:val="24"/>
        </w:rPr>
        <w:t>Saf Sci</w:t>
      </w:r>
      <w:r w:rsidRPr="000A4213">
        <w:rPr>
          <w:rFonts w:ascii="Calibri" w:hAnsi="Calibri" w:cs="Calibri"/>
          <w:noProof/>
          <w:szCs w:val="24"/>
        </w:rPr>
        <w:t>. 2016;84:181-189. doi:10.1016/j.ssci.2015.12.021</w:t>
      </w:r>
    </w:p>
    <w:p w14:paraId="6AD8872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 </w:t>
      </w:r>
      <w:r w:rsidRPr="000A4213">
        <w:rPr>
          <w:rFonts w:ascii="Calibri" w:hAnsi="Calibri" w:cs="Calibri"/>
          <w:noProof/>
          <w:szCs w:val="24"/>
        </w:rPr>
        <w:tab/>
        <w:t xml:space="preserve">Vincent C, Amalberti R. Approaches to Safety: One Size Does Not Fit All. In: </w:t>
      </w:r>
      <w:r w:rsidRPr="000A4213">
        <w:rPr>
          <w:rFonts w:ascii="Calibri" w:hAnsi="Calibri" w:cs="Calibri"/>
          <w:i/>
          <w:iCs/>
          <w:noProof/>
          <w:szCs w:val="24"/>
        </w:rPr>
        <w:t>Safer Healthcare: Strategies for the Real World</w:t>
      </w:r>
      <w:r w:rsidRPr="000A4213">
        <w:rPr>
          <w:rFonts w:ascii="Calibri" w:hAnsi="Calibri" w:cs="Calibri"/>
          <w:noProof/>
          <w:szCs w:val="24"/>
        </w:rPr>
        <w:t>. Springer; 2016:27-38. doi:10.1007/978-3-319-25559-0</w:t>
      </w:r>
    </w:p>
    <w:p w14:paraId="0FC4F99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 </w:t>
      </w:r>
      <w:r w:rsidRPr="000A4213">
        <w:rPr>
          <w:rFonts w:ascii="Calibri" w:hAnsi="Calibri" w:cs="Calibri"/>
          <w:noProof/>
          <w:szCs w:val="24"/>
        </w:rPr>
        <w:tab/>
        <w:t xml:space="preserve">Kostkova P. Grand challenges in digital health. </w:t>
      </w:r>
      <w:r w:rsidRPr="000A4213">
        <w:rPr>
          <w:rFonts w:ascii="Calibri" w:hAnsi="Calibri" w:cs="Calibri"/>
          <w:i/>
          <w:iCs/>
          <w:noProof/>
          <w:szCs w:val="24"/>
        </w:rPr>
        <w:t>Front Public Heal</w:t>
      </w:r>
      <w:r w:rsidRPr="000A4213">
        <w:rPr>
          <w:rFonts w:ascii="Calibri" w:hAnsi="Calibri" w:cs="Calibri"/>
          <w:noProof/>
          <w:szCs w:val="24"/>
        </w:rPr>
        <w:t>. 2015;3(134):1-5. doi:10.3389/fpubh.2015.00134</w:t>
      </w:r>
    </w:p>
    <w:p w14:paraId="12A818C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11. </w:t>
      </w:r>
      <w:r w:rsidRPr="000A4213">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0A4213">
        <w:rPr>
          <w:rFonts w:ascii="Calibri" w:hAnsi="Calibri" w:cs="Calibri"/>
          <w:i/>
          <w:iCs/>
          <w:noProof/>
          <w:szCs w:val="24"/>
        </w:rPr>
        <w:t>arXiv</w:t>
      </w:r>
      <w:r w:rsidRPr="000A4213">
        <w:rPr>
          <w:rFonts w:ascii="Calibri" w:hAnsi="Calibri" w:cs="Calibri"/>
          <w:noProof/>
          <w:szCs w:val="24"/>
        </w:rPr>
        <w:t>. 2020. http://arxiv.org/abs/2001.09778.</w:t>
      </w:r>
    </w:p>
    <w:p w14:paraId="55CA8A7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12. </w:t>
      </w:r>
      <w:r w:rsidRPr="000A4213">
        <w:rPr>
          <w:rFonts w:ascii="Calibri" w:hAnsi="Calibri" w:cs="Calibri"/>
          <w:noProof/>
          <w:szCs w:val="24"/>
        </w:rPr>
        <w:tab/>
        <w:t xml:space="preserve">International Comparative Legal Guide. </w:t>
      </w:r>
      <w:r w:rsidRPr="000A4213">
        <w:rPr>
          <w:rFonts w:ascii="Calibri" w:hAnsi="Calibri" w:cs="Calibri"/>
          <w:i/>
          <w:iCs/>
          <w:noProof/>
          <w:szCs w:val="24"/>
        </w:rPr>
        <w:t>Digital Health Laws and Regulations 2020</w:t>
      </w:r>
      <w:r w:rsidRPr="000A4213">
        <w:rPr>
          <w:rFonts w:ascii="Calibri" w:hAnsi="Calibri" w:cs="Calibri"/>
          <w:noProof/>
          <w:szCs w:val="24"/>
        </w:rPr>
        <w:t>. (Tanenbaum W, ed.). Global Legal Group; 2020. https://iclg.com/practice-areas/digital-health-laws-and-regulations/usa.</w:t>
      </w:r>
    </w:p>
    <w:p w14:paraId="562ED5B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13. </w:t>
      </w:r>
      <w:r w:rsidRPr="000A4213">
        <w:rPr>
          <w:rFonts w:ascii="Calibri" w:hAnsi="Calibri" w:cs="Calibri"/>
          <w:noProof/>
          <w:szCs w:val="24"/>
        </w:rPr>
        <w:tab/>
        <w:t>US Food and Drug Administration. Digital Health Innovation Action Plan. 2017. https://www.fda.gov/media/106331/download.</w:t>
      </w:r>
    </w:p>
    <w:p w14:paraId="5DC9A93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14. </w:t>
      </w:r>
      <w:r w:rsidRPr="000A4213">
        <w:rPr>
          <w:rFonts w:ascii="Calibri" w:hAnsi="Calibri" w:cs="Calibri"/>
          <w:noProof/>
          <w:szCs w:val="24"/>
        </w:rPr>
        <w:tab/>
        <w:t>NHS. The NHS Patient Safety Strategy: Safer culture, safer systems, safer patients. 2019. https://improvement.nhs.uk/resources/patient-safety-strategy/.</w:t>
      </w:r>
    </w:p>
    <w:p w14:paraId="1C6CA33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15. </w:t>
      </w:r>
      <w:r w:rsidRPr="000A4213">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0EBECD8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16. </w:t>
      </w:r>
      <w:r w:rsidRPr="000A4213">
        <w:rPr>
          <w:rFonts w:ascii="Calibri" w:hAnsi="Calibri" w:cs="Calibri"/>
          <w:noProof/>
          <w:szCs w:val="24"/>
        </w:rPr>
        <w:tab/>
        <w:t xml:space="preserve">Wickramasinghe N, Bodendorf F, eds. </w:t>
      </w:r>
      <w:r w:rsidRPr="000A4213">
        <w:rPr>
          <w:rFonts w:ascii="Calibri" w:hAnsi="Calibri" w:cs="Calibri"/>
          <w:i/>
          <w:iCs/>
          <w:noProof/>
          <w:szCs w:val="24"/>
        </w:rPr>
        <w:t>Delivering Superior Health and Wellness Management with IoT and Analytics</w:t>
      </w:r>
      <w:r w:rsidRPr="000A4213">
        <w:rPr>
          <w:rFonts w:ascii="Calibri" w:hAnsi="Calibri" w:cs="Calibri"/>
          <w:noProof/>
          <w:szCs w:val="24"/>
        </w:rPr>
        <w:t>. Springer; 2020. doi:10.1007/978-3-030-17347-0</w:t>
      </w:r>
    </w:p>
    <w:p w14:paraId="48DF654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17. </w:t>
      </w:r>
      <w:r w:rsidRPr="000A4213">
        <w:rPr>
          <w:rFonts w:ascii="Calibri" w:hAnsi="Calibri" w:cs="Calibri"/>
          <w:noProof/>
          <w:szCs w:val="24"/>
        </w:rPr>
        <w:tab/>
        <w:t xml:space="preserve">Paxton NC, Branca DL. Managing the Risks of Emerging IoT Devices. In: Wickramasinghe N, Bodendorf F, eds. </w:t>
      </w:r>
      <w:r w:rsidRPr="000A4213">
        <w:rPr>
          <w:rFonts w:ascii="Calibri" w:hAnsi="Calibri" w:cs="Calibri"/>
          <w:i/>
          <w:iCs/>
          <w:noProof/>
          <w:szCs w:val="24"/>
        </w:rPr>
        <w:t>Delivering Superior Health and Wellness Management with IoT and Analytics</w:t>
      </w:r>
      <w:r w:rsidRPr="000A4213">
        <w:rPr>
          <w:rFonts w:ascii="Calibri" w:hAnsi="Calibri" w:cs="Calibri"/>
          <w:noProof/>
          <w:szCs w:val="24"/>
        </w:rPr>
        <w:t>. Springer; 2020:447-467. doi:10.1007/978-3-030-17347-0_22</w:t>
      </w:r>
    </w:p>
    <w:p w14:paraId="3D3CEED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18. </w:t>
      </w:r>
      <w:r w:rsidRPr="000A4213">
        <w:rPr>
          <w:rFonts w:ascii="Calibri" w:hAnsi="Calibri" w:cs="Calibri"/>
          <w:noProof/>
          <w:szCs w:val="24"/>
        </w:rPr>
        <w:tab/>
        <w:t xml:space="preserve">Onik MFA, Fielt E, Gable GG. Complex Adaptive Systems Theory in Information Systems Research - A Systematic Literature Review. In: Ling SC, Bahri S, Finnegan P, eds. </w:t>
      </w:r>
      <w:r w:rsidRPr="000A4213">
        <w:rPr>
          <w:rFonts w:ascii="Calibri" w:hAnsi="Calibri" w:cs="Calibri"/>
          <w:i/>
          <w:iCs/>
          <w:noProof/>
          <w:szCs w:val="24"/>
        </w:rPr>
        <w:t>Pacific Asia Conference on Information Systems (PACIS)</w:t>
      </w:r>
      <w:r w:rsidRPr="000A4213">
        <w:rPr>
          <w:rFonts w:ascii="Calibri" w:hAnsi="Calibri" w:cs="Calibri"/>
          <w:noProof/>
          <w:szCs w:val="24"/>
        </w:rPr>
        <w:t>. ; 2017:1-14. https://eprints.qut.edu.au/111589/1/pacis - 2017 - Complex Adaptive Systems Theory in Information Systems Research - A Systematic Literature Review.pdf.</w:t>
      </w:r>
    </w:p>
    <w:p w14:paraId="65A49C9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19. </w:t>
      </w:r>
      <w:r w:rsidRPr="000A4213">
        <w:rPr>
          <w:rFonts w:ascii="Calibri" w:hAnsi="Calibri" w:cs="Calibri"/>
          <w:noProof/>
          <w:szCs w:val="24"/>
        </w:rPr>
        <w:tab/>
        <w:t xml:space="preserve">Aanestad M, Grisot M, Hanseth O, Vassilakopoulou P. </w:t>
      </w:r>
      <w:r w:rsidRPr="000A4213">
        <w:rPr>
          <w:rFonts w:ascii="Calibri" w:hAnsi="Calibri" w:cs="Calibri"/>
          <w:i/>
          <w:iCs/>
          <w:noProof/>
          <w:szCs w:val="24"/>
        </w:rPr>
        <w:t>Information Infrastructures within European Health Care: Working with the Installed Base</w:t>
      </w:r>
      <w:r w:rsidRPr="000A4213">
        <w:rPr>
          <w:rFonts w:ascii="Calibri" w:hAnsi="Calibri" w:cs="Calibri"/>
          <w:noProof/>
          <w:szCs w:val="24"/>
        </w:rPr>
        <w:t>. Springer; 2017. doi:10.1007/978-3-319-51020-0</w:t>
      </w:r>
    </w:p>
    <w:p w14:paraId="7717C31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20. </w:t>
      </w:r>
      <w:r w:rsidRPr="000A4213">
        <w:rPr>
          <w:rFonts w:ascii="Calibri" w:hAnsi="Calibri" w:cs="Calibri"/>
          <w:noProof/>
          <w:szCs w:val="24"/>
        </w:rPr>
        <w:tab/>
        <w:t xml:space="preserve">Heeks R. Health information systems: Failure, success and improvisation. </w:t>
      </w:r>
      <w:r w:rsidRPr="000A4213">
        <w:rPr>
          <w:rFonts w:ascii="Calibri" w:hAnsi="Calibri" w:cs="Calibri"/>
          <w:i/>
          <w:iCs/>
          <w:noProof/>
          <w:szCs w:val="24"/>
        </w:rPr>
        <w:t>Int J Med Inform</w:t>
      </w:r>
      <w:r w:rsidRPr="000A4213">
        <w:rPr>
          <w:rFonts w:ascii="Calibri" w:hAnsi="Calibri" w:cs="Calibri"/>
          <w:noProof/>
          <w:szCs w:val="24"/>
        </w:rPr>
        <w:t>. 2006;75(2):125-137. doi:10.1016/j.ijmedinf.2005.07.024</w:t>
      </w:r>
    </w:p>
    <w:p w14:paraId="65A5183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21. </w:t>
      </w:r>
      <w:r w:rsidRPr="000A4213">
        <w:rPr>
          <w:rFonts w:ascii="Calibri" w:hAnsi="Calibri" w:cs="Calibri"/>
          <w:noProof/>
          <w:szCs w:val="24"/>
        </w:rPr>
        <w:tab/>
        <w:t>Friedman CP, Rubin JC, Sullivan KJ. Toward an Information Infrastructure for Global Health Improvement. 2017:16-23.</w:t>
      </w:r>
    </w:p>
    <w:p w14:paraId="099EA00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lastRenderedPageBreak/>
        <w:t xml:space="preserve">22. </w:t>
      </w:r>
      <w:r w:rsidRPr="000A4213">
        <w:rPr>
          <w:rFonts w:ascii="Calibri" w:hAnsi="Calibri" w:cs="Calibri"/>
          <w:noProof/>
          <w:szCs w:val="24"/>
        </w:rPr>
        <w:tab/>
        <w:t xml:space="preserve">Markus ML. Technochange management: Using IT to drive organizational change. </w:t>
      </w:r>
      <w:r w:rsidRPr="000A4213">
        <w:rPr>
          <w:rFonts w:ascii="Calibri" w:hAnsi="Calibri" w:cs="Calibri"/>
          <w:i/>
          <w:iCs/>
          <w:noProof/>
          <w:szCs w:val="24"/>
        </w:rPr>
        <w:t>J Inf Technol</w:t>
      </w:r>
      <w:r w:rsidRPr="000A4213">
        <w:rPr>
          <w:rFonts w:ascii="Calibri" w:hAnsi="Calibri" w:cs="Calibri"/>
          <w:noProof/>
          <w:szCs w:val="24"/>
        </w:rPr>
        <w:t>. 2004;19(1):4-20. doi:10.1057/palgrave.jit.2000002</w:t>
      </w:r>
    </w:p>
    <w:p w14:paraId="256D8F7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23. </w:t>
      </w:r>
      <w:r w:rsidRPr="000A4213">
        <w:rPr>
          <w:rFonts w:ascii="Calibri" w:hAnsi="Calibri" w:cs="Calibri"/>
          <w:noProof/>
          <w:szCs w:val="24"/>
        </w:rPr>
        <w:tab/>
        <w:t xml:space="preserve">Johnson OA. General System Theory and the Use of Process Mining to Improve Care Pathways. In: Scott P, de Keizer NF, Georgiou A, eds. </w:t>
      </w:r>
      <w:r w:rsidRPr="000A4213">
        <w:rPr>
          <w:rFonts w:ascii="Calibri" w:hAnsi="Calibri" w:cs="Calibri"/>
          <w:i/>
          <w:iCs/>
          <w:noProof/>
          <w:szCs w:val="24"/>
        </w:rPr>
        <w:t>Applied Interdisciplinary Theory in Health Informatics: A Knowledge Base for Practitioners</w:t>
      </w:r>
      <w:r w:rsidRPr="000A4213">
        <w:rPr>
          <w:rFonts w:ascii="Calibri" w:hAnsi="Calibri" w:cs="Calibri"/>
          <w:noProof/>
          <w:szCs w:val="24"/>
        </w:rPr>
        <w:t>. IOS Press; 2019:11-22. doi:10.3233/SHTI1263</w:t>
      </w:r>
    </w:p>
    <w:p w14:paraId="7725DC8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24. </w:t>
      </w:r>
      <w:r w:rsidRPr="000A4213">
        <w:rPr>
          <w:rFonts w:ascii="Calibri" w:hAnsi="Calibri" w:cs="Calibri"/>
          <w:noProof/>
          <w:szCs w:val="24"/>
        </w:rPr>
        <w:tab/>
        <w:t xml:space="preserve">Parvizi N, Woods K. Regulation of medicines and medical devices: Contrasts and similarities. </w:t>
      </w:r>
      <w:r w:rsidRPr="000A4213">
        <w:rPr>
          <w:rFonts w:ascii="Calibri" w:hAnsi="Calibri" w:cs="Calibri"/>
          <w:i/>
          <w:iCs/>
          <w:noProof/>
          <w:szCs w:val="24"/>
        </w:rPr>
        <w:t>Clin Med J R Coll Physicians London</w:t>
      </w:r>
      <w:r w:rsidRPr="000A4213">
        <w:rPr>
          <w:rFonts w:ascii="Calibri" w:hAnsi="Calibri" w:cs="Calibri"/>
          <w:noProof/>
          <w:szCs w:val="24"/>
        </w:rPr>
        <w:t>. 2014;14(1):6-12. doi:10.7861/clinmedicine.14-1-6</w:t>
      </w:r>
    </w:p>
    <w:p w14:paraId="0289795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25. </w:t>
      </w:r>
      <w:r w:rsidRPr="000A4213">
        <w:rPr>
          <w:rFonts w:ascii="Calibri" w:hAnsi="Calibri" w:cs="Calibri"/>
          <w:noProof/>
          <w:szCs w:val="24"/>
        </w:rPr>
        <w:tab/>
        <w:t xml:space="preserve">Lupton D. </w:t>
      </w:r>
      <w:r w:rsidRPr="000A4213">
        <w:rPr>
          <w:rFonts w:ascii="Calibri" w:hAnsi="Calibri" w:cs="Calibri"/>
          <w:i/>
          <w:iCs/>
          <w:noProof/>
          <w:szCs w:val="24"/>
        </w:rPr>
        <w:t>Digital Health: Critical and Cross-Disciplinary Perspectives</w:t>
      </w:r>
      <w:r w:rsidRPr="000A4213">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6F00B9D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26. </w:t>
      </w:r>
      <w:r w:rsidRPr="000A4213">
        <w:rPr>
          <w:rFonts w:ascii="Calibri" w:hAnsi="Calibri" w:cs="Calibri"/>
          <w:noProof/>
          <w:szCs w:val="24"/>
        </w:rPr>
        <w:tab/>
        <w:t xml:space="preserve">Robinson L, Cotten SR, Ono H, et al. Digital inequalities and why they matter. </w:t>
      </w:r>
      <w:r w:rsidRPr="000A4213">
        <w:rPr>
          <w:rFonts w:ascii="Calibri" w:hAnsi="Calibri" w:cs="Calibri"/>
          <w:i/>
          <w:iCs/>
          <w:noProof/>
          <w:szCs w:val="24"/>
        </w:rPr>
        <w:t>Inf Commun Soc</w:t>
      </w:r>
      <w:r w:rsidRPr="000A4213">
        <w:rPr>
          <w:rFonts w:ascii="Calibri" w:hAnsi="Calibri" w:cs="Calibri"/>
          <w:noProof/>
          <w:szCs w:val="24"/>
        </w:rPr>
        <w:t>. 2015;18(5):569-582. doi:10.1080/1369118X.2015.1012532</w:t>
      </w:r>
    </w:p>
    <w:p w14:paraId="09E793D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27. </w:t>
      </w:r>
      <w:r w:rsidRPr="000A4213">
        <w:rPr>
          <w:rFonts w:ascii="Calibri" w:hAnsi="Calibri" w:cs="Calibri"/>
          <w:noProof/>
          <w:szCs w:val="24"/>
        </w:rPr>
        <w:tab/>
        <w:t xml:space="preserve">McAuley A. Digital health interventions: Widening access or widening inequalities? </w:t>
      </w:r>
      <w:r w:rsidRPr="000A4213">
        <w:rPr>
          <w:rFonts w:ascii="Calibri" w:hAnsi="Calibri" w:cs="Calibri"/>
          <w:i/>
          <w:iCs/>
          <w:noProof/>
          <w:szCs w:val="24"/>
        </w:rPr>
        <w:t>Public Health</w:t>
      </w:r>
      <w:r w:rsidRPr="000A4213">
        <w:rPr>
          <w:rFonts w:ascii="Calibri" w:hAnsi="Calibri" w:cs="Calibri"/>
          <w:noProof/>
          <w:szCs w:val="24"/>
        </w:rPr>
        <w:t>. 2014;128(12):1118-1120. doi:10.1016/j.puhe.2014.10.008</w:t>
      </w:r>
    </w:p>
    <w:p w14:paraId="141FFC1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28. </w:t>
      </w:r>
      <w:r w:rsidRPr="000A4213">
        <w:rPr>
          <w:rFonts w:ascii="Calibri" w:hAnsi="Calibri" w:cs="Calibri"/>
          <w:noProof/>
          <w:szCs w:val="24"/>
        </w:rPr>
        <w:tab/>
        <w:t xml:space="preserve">Banerjee A. Digital health interventions and inequalities: The case for a new paradigm. </w:t>
      </w:r>
      <w:r w:rsidRPr="000A4213">
        <w:rPr>
          <w:rFonts w:ascii="Calibri" w:hAnsi="Calibri" w:cs="Calibri"/>
          <w:i/>
          <w:iCs/>
          <w:noProof/>
          <w:szCs w:val="24"/>
        </w:rPr>
        <w:t>BMJ Evidence-Based Med</w:t>
      </w:r>
      <w:r w:rsidRPr="000A4213">
        <w:rPr>
          <w:rFonts w:ascii="Calibri" w:hAnsi="Calibri" w:cs="Calibri"/>
          <w:noProof/>
          <w:szCs w:val="24"/>
        </w:rPr>
        <w:t>. 2019;2:2-5. doi:10.1136/bmjebm-2019-111282</w:t>
      </w:r>
    </w:p>
    <w:p w14:paraId="2A160B4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29. </w:t>
      </w:r>
      <w:r w:rsidRPr="000A4213">
        <w:rPr>
          <w:rFonts w:ascii="Calibri" w:hAnsi="Calibri" w:cs="Calibri"/>
          <w:noProof/>
          <w:szCs w:val="24"/>
        </w:rPr>
        <w:tab/>
        <w:t xml:space="preserve">Jenkins DA, Sperrin M, Martin GP, Peek N. Dynamic models to predict health outcomes: current status and methodological challenges. </w:t>
      </w:r>
      <w:r w:rsidRPr="000A4213">
        <w:rPr>
          <w:rFonts w:ascii="Calibri" w:hAnsi="Calibri" w:cs="Calibri"/>
          <w:i/>
          <w:iCs/>
          <w:noProof/>
          <w:szCs w:val="24"/>
        </w:rPr>
        <w:t>Diagnostic Progn Res</w:t>
      </w:r>
      <w:r w:rsidRPr="000A4213">
        <w:rPr>
          <w:rFonts w:ascii="Calibri" w:hAnsi="Calibri" w:cs="Calibri"/>
          <w:noProof/>
          <w:szCs w:val="24"/>
        </w:rPr>
        <w:t>. 2018;2(1):1-9. doi:10.1186/s41512-018-0045-2</w:t>
      </w:r>
    </w:p>
    <w:p w14:paraId="2ABB098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30. </w:t>
      </w:r>
      <w:r w:rsidRPr="000A4213">
        <w:rPr>
          <w:rFonts w:ascii="Calibri" w:hAnsi="Calibri" w:cs="Calibri"/>
          <w:noProof/>
          <w:szCs w:val="24"/>
        </w:rPr>
        <w:tab/>
        <w:t xml:space="preserve">Leveson NG. Software Safety: Why, What, and How. </w:t>
      </w:r>
      <w:r w:rsidRPr="000A4213">
        <w:rPr>
          <w:rFonts w:ascii="Calibri" w:hAnsi="Calibri" w:cs="Calibri"/>
          <w:i/>
          <w:iCs/>
          <w:noProof/>
          <w:szCs w:val="24"/>
        </w:rPr>
        <w:t>Comput Surv</w:t>
      </w:r>
      <w:r w:rsidRPr="000A4213">
        <w:rPr>
          <w:rFonts w:ascii="Calibri" w:hAnsi="Calibri" w:cs="Calibri"/>
          <w:noProof/>
          <w:szCs w:val="24"/>
        </w:rPr>
        <w:t>. 1986;18(2).</w:t>
      </w:r>
    </w:p>
    <w:p w14:paraId="6469EB2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31. </w:t>
      </w:r>
      <w:r w:rsidRPr="000A4213">
        <w:rPr>
          <w:rFonts w:ascii="Calibri" w:hAnsi="Calibri" w:cs="Calibri"/>
          <w:noProof/>
          <w:szCs w:val="24"/>
        </w:rPr>
        <w:tab/>
        <w:t xml:space="preserve">Pilotto A, Boi R, Petermans J. Technology in geriatrics. </w:t>
      </w:r>
      <w:r w:rsidRPr="000A4213">
        <w:rPr>
          <w:rFonts w:ascii="Calibri" w:hAnsi="Calibri" w:cs="Calibri"/>
          <w:i/>
          <w:iCs/>
          <w:noProof/>
          <w:szCs w:val="24"/>
        </w:rPr>
        <w:t>Age Ageing</w:t>
      </w:r>
      <w:r w:rsidRPr="000A4213">
        <w:rPr>
          <w:rFonts w:ascii="Calibri" w:hAnsi="Calibri" w:cs="Calibri"/>
          <w:noProof/>
          <w:szCs w:val="24"/>
        </w:rPr>
        <w:t>. 2018;47(6):771-774. doi:10.1093/ageing/afy026</w:t>
      </w:r>
    </w:p>
    <w:p w14:paraId="4E6FAA0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32. </w:t>
      </w:r>
      <w:r w:rsidRPr="000A4213">
        <w:rPr>
          <w:rFonts w:ascii="Calibri" w:hAnsi="Calibri" w:cs="Calibri"/>
          <w:noProof/>
          <w:szCs w:val="24"/>
        </w:rPr>
        <w:tab/>
        <w:t xml:space="preserve">Wismar M, Palm W, Figueras J, Ernst K, van Ginneken E. </w:t>
      </w:r>
      <w:r w:rsidRPr="000A4213">
        <w:rPr>
          <w:rFonts w:ascii="Calibri" w:hAnsi="Calibri" w:cs="Calibri"/>
          <w:i/>
          <w:iCs/>
          <w:noProof/>
          <w:szCs w:val="24"/>
        </w:rPr>
        <w:t>Cross-Border Health Care in the European Union: Mapping and Analysing Practices and Policies</w:t>
      </w:r>
      <w:r w:rsidRPr="000A4213">
        <w:rPr>
          <w:rFonts w:ascii="Calibri" w:hAnsi="Calibri" w:cs="Calibri"/>
          <w:noProof/>
          <w:szCs w:val="24"/>
        </w:rPr>
        <w:t>. Copenhagen: WHO Europe; 2011. https://apps.who.int/iris/bitstream/handle/10665/327961/9789289002219-eng.pdf.</w:t>
      </w:r>
    </w:p>
    <w:p w14:paraId="2CDA035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33. </w:t>
      </w:r>
      <w:r w:rsidRPr="000A4213">
        <w:rPr>
          <w:rFonts w:ascii="Calibri" w:hAnsi="Calibri" w:cs="Calibri"/>
          <w:noProof/>
          <w:szCs w:val="24"/>
        </w:rPr>
        <w:tab/>
        <w:t xml:space="preserve">Gammack J, Hobbs V, Pigott D. </w:t>
      </w:r>
      <w:r w:rsidRPr="000A4213">
        <w:rPr>
          <w:rFonts w:ascii="Calibri" w:hAnsi="Calibri" w:cs="Calibri"/>
          <w:i/>
          <w:iCs/>
          <w:noProof/>
          <w:szCs w:val="24"/>
        </w:rPr>
        <w:t>The Book of Informatics</w:t>
      </w:r>
      <w:r w:rsidRPr="000A4213">
        <w:rPr>
          <w:rFonts w:ascii="Calibri" w:hAnsi="Calibri" w:cs="Calibri"/>
          <w:noProof/>
          <w:szCs w:val="24"/>
        </w:rPr>
        <w:t>. Cengage Learning; 2011.</w:t>
      </w:r>
    </w:p>
    <w:p w14:paraId="42BE062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34. </w:t>
      </w:r>
      <w:r w:rsidRPr="000A4213">
        <w:rPr>
          <w:rFonts w:ascii="Calibri" w:hAnsi="Calibri" w:cs="Calibri"/>
          <w:noProof/>
          <w:szCs w:val="24"/>
        </w:rPr>
        <w:tab/>
        <w:t xml:space="preserve">Westrum R. The study of information flow: A personal journey. </w:t>
      </w:r>
      <w:r w:rsidRPr="000A4213">
        <w:rPr>
          <w:rFonts w:ascii="Calibri" w:hAnsi="Calibri" w:cs="Calibri"/>
          <w:i/>
          <w:iCs/>
          <w:noProof/>
          <w:szCs w:val="24"/>
        </w:rPr>
        <w:t>Saf Sci</w:t>
      </w:r>
      <w:r w:rsidRPr="000A4213">
        <w:rPr>
          <w:rFonts w:ascii="Calibri" w:hAnsi="Calibri" w:cs="Calibri"/>
          <w:noProof/>
          <w:szCs w:val="24"/>
        </w:rPr>
        <w:t>. 2014;67:58-63. doi:10.1016/j.ssci.2014.01.009</w:t>
      </w:r>
    </w:p>
    <w:p w14:paraId="0EFFDEB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35. </w:t>
      </w:r>
      <w:r w:rsidRPr="000A4213">
        <w:rPr>
          <w:rFonts w:ascii="Calibri" w:hAnsi="Calibri" w:cs="Calibri"/>
          <w:noProof/>
          <w:szCs w:val="24"/>
        </w:rPr>
        <w:tab/>
        <w:t xml:space="preserve">Wang B, Wu C. Safety informatics as a new, promising and sustainable area of safety science in the information age. </w:t>
      </w:r>
      <w:r w:rsidRPr="000A4213">
        <w:rPr>
          <w:rFonts w:ascii="Calibri" w:hAnsi="Calibri" w:cs="Calibri"/>
          <w:i/>
          <w:iCs/>
          <w:noProof/>
          <w:szCs w:val="24"/>
        </w:rPr>
        <w:t>J Clean Prod</w:t>
      </w:r>
      <w:r w:rsidRPr="000A4213">
        <w:rPr>
          <w:rFonts w:ascii="Calibri" w:hAnsi="Calibri" w:cs="Calibri"/>
          <w:noProof/>
          <w:szCs w:val="24"/>
        </w:rPr>
        <w:t>. 2020;252:119852. doi:10.1016/j.jclepro.2019.119852</w:t>
      </w:r>
    </w:p>
    <w:p w14:paraId="090EE6D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36. </w:t>
      </w:r>
      <w:r w:rsidRPr="000A4213">
        <w:rPr>
          <w:rFonts w:ascii="Calibri" w:hAnsi="Calibri" w:cs="Calibri"/>
          <w:noProof/>
          <w:szCs w:val="24"/>
        </w:rPr>
        <w:tab/>
        <w:t xml:space="preserve">Wang B, Wu C. The outline of safety informatics. </w:t>
      </w:r>
      <w:r w:rsidRPr="000A4213">
        <w:rPr>
          <w:rFonts w:ascii="Calibri" w:hAnsi="Calibri" w:cs="Calibri"/>
          <w:i/>
          <w:iCs/>
          <w:noProof/>
          <w:szCs w:val="24"/>
        </w:rPr>
        <w:t>J Intell</w:t>
      </w:r>
      <w:r w:rsidRPr="000A4213">
        <w:rPr>
          <w:rFonts w:ascii="Calibri" w:hAnsi="Calibri" w:cs="Calibri"/>
          <w:noProof/>
          <w:szCs w:val="24"/>
        </w:rPr>
        <w:t>. 2018;37(2):88e96.</w:t>
      </w:r>
    </w:p>
    <w:p w14:paraId="1BB9DAD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37. </w:t>
      </w:r>
      <w:r w:rsidRPr="000A4213">
        <w:rPr>
          <w:rFonts w:ascii="Calibri" w:hAnsi="Calibri" w:cs="Calibri"/>
          <w:noProof/>
          <w:szCs w:val="24"/>
        </w:rPr>
        <w:tab/>
        <w:t xml:space="preserve">Huang L, Wu C, Wang B, Ouyang Q. A New Paradigm for Accident Investigation and Analysis in the Era of Big Data. </w:t>
      </w:r>
      <w:r w:rsidRPr="000A4213">
        <w:rPr>
          <w:rFonts w:ascii="Calibri" w:hAnsi="Calibri" w:cs="Calibri"/>
          <w:i/>
          <w:iCs/>
          <w:noProof/>
          <w:szCs w:val="24"/>
        </w:rPr>
        <w:t>Process Saf Prog</w:t>
      </w:r>
      <w:r w:rsidRPr="000A4213">
        <w:rPr>
          <w:rFonts w:ascii="Calibri" w:hAnsi="Calibri" w:cs="Calibri"/>
          <w:noProof/>
          <w:szCs w:val="24"/>
        </w:rPr>
        <w:t>. 2017;37(1):42-48. doi:10.1002/prs.11898</w:t>
      </w:r>
    </w:p>
    <w:p w14:paraId="440C0CD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38. </w:t>
      </w:r>
      <w:r w:rsidRPr="000A4213">
        <w:rPr>
          <w:rFonts w:ascii="Calibri" w:hAnsi="Calibri" w:cs="Calibri"/>
          <w:noProof/>
          <w:szCs w:val="24"/>
        </w:rPr>
        <w:tab/>
        <w:t xml:space="preserve">Bakken S, Cimino JJ, Hripcsak G. Promoting patient safety and enabling evidence-based practice through informatics. </w:t>
      </w:r>
      <w:r w:rsidRPr="000A4213">
        <w:rPr>
          <w:rFonts w:ascii="Calibri" w:hAnsi="Calibri" w:cs="Calibri"/>
          <w:i/>
          <w:iCs/>
          <w:noProof/>
          <w:szCs w:val="24"/>
        </w:rPr>
        <w:t>Med Care</w:t>
      </w:r>
      <w:r w:rsidRPr="000A4213">
        <w:rPr>
          <w:rFonts w:ascii="Calibri" w:hAnsi="Calibri" w:cs="Calibri"/>
          <w:noProof/>
          <w:szCs w:val="24"/>
        </w:rPr>
        <w:t>. 2004;42(2 Suppl):49-56. doi:10.1097/01.mlr.0000109125.00113.f4</w:t>
      </w:r>
    </w:p>
    <w:p w14:paraId="1D55858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39. </w:t>
      </w:r>
      <w:r w:rsidRPr="000A4213">
        <w:rPr>
          <w:rFonts w:ascii="Calibri" w:hAnsi="Calibri" w:cs="Calibri"/>
          <w:noProof/>
          <w:szCs w:val="24"/>
        </w:rPr>
        <w:tab/>
        <w:t xml:space="preserve">Singh H, Sittig DF. Measuring and improving patient safety through health information technology: The health IT safety framework. </w:t>
      </w:r>
      <w:r w:rsidRPr="000A4213">
        <w:rPr>
          <w:rFonts w:ascii="Calibri" w:hAnsi="Calibri" w:cs="Calibri"/>
          <w:i/>
          <w:iCs/>
          <w:noProof/>
          <w:szCs w:val="24"/>
        </w:rPr>
        <w:t>BMJ Qual Saf</w:t>
      </w:r>
      <w:r w:rsidRPr="000A4213">
        <w:rPr>
          <w:rFonts w:ascii="Calibri" w:hAnsi="Calibri" w:cs="Calibri"/>
          <w:noProof/>
          <w:szCs w:val="24"/>
        </w:rPr>
        <w:t xml:space="preserve">. 2016;25(4):226-232. </w:t>
      </w:r>
      <w:r w:rsidRPr="000A4213">
        <w:rPr>
          <w:rFonts w:ascii="Calibri" w:hAnsi="Calibri" w:cs="Calibri"/>
          <w:noProof/>
          <w:szCs w:val="24"/>
        </w:rPr>
        <w:lastRenderedPageBreak/>
        <w:t>doi:10.1136/bmjqs-2015-004486</w:t>
      </w:r>
    </w:p>
    <w:p w14:paraId="74F125D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40. </w:t>
      </w:r>
      <w:r w:rsidRPr="000A4213">
        <w:rPr>
          <w:rFonts w:ascii="Calibri" w:hAnsi="Calibri" w:cs="Calibri"/>
          <w:noProof/>
          <w:szCs w:val="24"/>
        </w:rPr>
        <w:tab/>
        <w:t xml:space="preserve">IMIA WG7. </w:t>
      </w:r>
      <w:r w:rsidRPr="000A4213">
        <w:rPr>
          <w:rFonts w:ascii="Calibri" w:hAnsi="Calibri" w:cs="Calibri"/>
          <w:i/>
          <w:iCs/>
          <w:noProof/>
          <w:szCs w:val="24"/>
        </w:rPr>
        <w:t>WG7 - IMIA Working Group on Health Informatics for Patient Safety</w:t>
      </w:r>
      <w:r w:rsidRPr="000A4213">
        <w:rPr>
          <w:rFonts w:ascii="Calibri" w:hAnsi="Calibri" w:cs="Calibri"/>
          <w:noProof/>
          <w:szCs w:val="24"/>
        </w:rPr>
        <w:t>.; 2018.</w:t>
      </w:r>
    </w:p>
    <w:p w14:paraId="6245D57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41. </w:t>
      </w:r>
      <w:r w:rsidRPr="000A4213">
        <w:rPr>
          <w:rFonts w:ascii="Calibri" w:hAnsi="Calibri" w:cs="Calibri"/>
          <w:noProof/>
          <w:szCs w:val="24"/>
        </w:rPr>
        <w:tab/>
        <w:t xml:space="preserve">Glikson E, Woolley AW. Human Trust in Artificial Intelligence: Review of Empirical Research. </w:t>
      </w:r>
      <w:r w:rsidRPr="000A4213">
        <w:rPr>
          <w:rFonts w:ascii="Calibri" w:hAnsi="Calibri" w:cs="Calibri"/>
          <w:i/>
          <w:iCs/>
          <w:noProof/>
          <w:szCs w:val="24"/>
        </w:rPr>
        <w:t>Acad Manag Ann</w:t>
      </w:r>
      <w:r w:rsidRPr="000A4213">
        <w:rPr>
          <w:rFonts w:ascii="Calibri" w:hAnsi="Calibri" w:cs="Calibri"/>
          <w:noProof/>
          <w:szCs w:val="24"/>
        </w:rPr>
        <w:t>. 2020. doi:10.5465/annals.2018.0057</w:t>
      </w:r>
    </w:p>
    <w:p w14:paraId="2C1A213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42. </w:t>
      </w:r>
      <w:r w:rsidRPr="000A4213">
        <w:rPr>
          <w:rFonts w:ascii="Calibri" w:hAnsi="Calibri" w:cs="Calibri"/>
          <w:noProof/>
          <w:szCs w:val="24"/>
        </w:rPr>
        <w:tab/>
        <w:t xml:space="preserve">Bishop P, Bloomfield R. A Methodology for Safety Case Development. </w:t>
      </w:r>
      <w:r w:rsidRPr="000A4213">
        <w:rPr>
          <w:rFonts w:ascii="Calibri" w:hAnsi="Calibri" w:cs="Calibri"/>
          <w:i/>
          <w:iCs/>
          <w:noProof/>
          <w:szCs w:val="24"/>
        </w:rPr>
        <w:t>Saf Reliab</w:t>
      </w:r>
      <w:r w:rsidRPr="000A4213">
        <w:rPr>
          <w:rFonts w:ascii="Calibri" w:hAnsi="Calibri" w:cs="Calibri"/>
          <w:noProof/>
          <w:szCs w:val="24"/>
        </w:rPr>
        <w:t>. 2000;20(1):34-42. doi:10.1080/09617353.2000.11690698</w:t>
      </w:r>
    </w:p>
    <w:p w14:paraId="0178708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43. </w:t>
      </w:r>
      <w:r w:rsidRPr="000A4213">
        <w:rPr>
          <w:rFonts w:ascii="Calibri" w:hAnsi="Calibri" w:cs="Calibri"/>
          <w:noProof/>
          <w:szCs w:val="24"/>
        </w:rPr>
        <w:tab/>
        <w:t xml:space="preserve">Haimes YY. On the Complex Definition of Risk: A Systems-Based Approach. </w:t>
      </w:r>
      <w:r w:rsidRPr="000A4213">
        <w:rPr>
          <w:rFonts w:ascii="Calibri" w:hAnsi="Calibri" w:cs="Calibri"/>
          <w:i/>
          <w:iCs/>
          <w:noProof/>
          <w:szCs w:val="24"/>
        </w:rPr>
        <w:t>Risk Anal</w:t>
      </w:r>
      <w:r w:rsidRPr="000A4213">
        <w:rPr>
          <w:rFonts w:ascii="Calibri" w:hAnsi="Calibri" w:cs="Calibri"/>
          <w:noProof/>
          <w:szCs w:val="24"/>
        </w:rPr>
        <w:t>. 2009;29(12). doi:10.1111/j.1539-6924.2009.01310.x</w:t>
      </w:r>
    </w:p>
    <w:p w14:paraId="0480C99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44. </w:t>
      </w:r>
      <w:r w:rsidRPr="000A4213">
        <w:rPr>
          <w:rFonts w:ascii="Calibri" w:hAnsi="Calibri" w:cs="Calibri"/>
          <w:noProof/>
          <w:szCs w:val="24"/>
        </w:rPr>
        <w:tab/>
        <w:t xml:space="preserve">Ravitz AD, Sapirstein A, Pham JC, Doyle PA. Systems approach and systems engineering applied to health care: Improving patient safety and health care delivery. </w:t>
      </w:r>
      <w:r w:rsidRPr="000A4213">
        <w:rPr>
          <w:rFonts w:ascii="Calibri" w:hAnsi="Calibri" w:cs="Calibri"/>
          <w:i/>
          <w:iCs/>
          <w:noProof/>
          <w:szCs w:val="24"/>
        </w:rPr>
        <w:t>Johns Hopkins APL Tech Dig (Applied Phys Lab</w:t>
      </w:r>
      <w:r w:rsidRPr="000A4213">
        <w:rPr>
          <w:rFonts w:ascii="Calibri" w:hAnsi="Calibri" w:cs="Calibri"/>
          <w:noProof/>
          <w:szCs w:val="24"/>
        </w:rPr>
        <w:t>. 2013;31(4):354-365.</w:t>
      </w:r>
    </w:p>
    <w:p w14:paraId="5BC1D58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45. </w:t>
      </w:r>
      <w:r w:rsidRPr="000A4213">
        <w:rPr>
          <w:rFonts w:ascii="Calibri" w:hAnsi="Calibri" w:cs="Calibri"/>
          <w:noProof/>
          <w:szCs w:val="24"/>
        </w:rPr>
        <w:tab/>
        <w:t xml:space="preserve">Denney E, Pai G, Habli I. Dynamic Safety Cases for Through-Life Safety Assurance. </w:t>
      </w:r>
      <w:r w:rsidRPr="000A4213">
        <w:rPr>
          <w:rFonts w:ascii="Calibri" w:hAnsi="Calibri" w:cs="Calibri"/>
          <w:i/>
          <w:iCs/>
          <w:noProof/>
          <w:szCs w:val="24"/>
        </w:rPr>
        <w:t>Proc - Int Conf Softw Eng</w:t>
      </w:r>
      <w:r w:rsidRPr="000A4213">
        <w:rPr>
          <w:rFonts w:ascii="Calibri" w:hAnsi="Calibri" w:cs="Calibri"/>
          <w:noProof/>
          <w:szCs w:val="24"/>
        </w:rPr>
        <w:t>. 2015;2(2):587-590. doi:10.1109/ICSE.2015.199</w:t>
      </w:r>
    </w:p>
    <w:p w14:paraId="3629B28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46. </w:t>
      </w:r>
      <w:r w:rsidRPr="000A4213">
        <w:rPr>
          <w:rFonts w:ascii="Calibri" w:hAnsi="Calibri" w:cs="Calibri"/>
          <w:noProof/>
          <w:szCs w:val="24"/>
        </w:rPr>
        <w:tab/>
        <w:t xml:space="preserve">Flood M, Habli I. Multi-view safety cases. </w:t>
      </w:r>
      <w:r w:rsidRPr="000A4213">
        <w:rPr>
          <w:rFonts w:ascii="Calibri" w:hAnsi="Calibri" w:cs="Calibri"/>
          <w:i/>
          <w:iCs/>
          <w:noProof/>
          <w:szCs w:val="24"/>
        </w:rPr>
        <w:t>IET Conf Publ</w:t>
      </w:r>
      <w:r w:rsidRPr="000A4213">
        <w:rPr>
          <w:rFonts w:ascii="Calibri" w:hAnsi="Calibri" w:cs="Calibri"/>
          <w:noProof/>
          <w:szCs w:val="24"/>
        </w:rPr>
        <w:t>. 2011;2011(578 CP):1-6. doi:10.1049/cp.2011.0260</w:t>
      </w:r>
    </w:p>
    <w:p w14:paraId="78B2EA1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47. </w:t>
      </w:r>
      <w:r w:rsidRPr="000A4213">
        <w:rPr>
          <w:rFonts w:ascii="Calibri" w:hAnsi="Calibri" w:cs="Calibri"/>
          <w:noProof/>
          <w:szCs w:val="24"/>
        </w:rPr>
        <w:tab/>
        <w:t xml:space="preserve">Habli I, White S, Sujan MA, Harrison S, Ugarte M. What is the safety case for health IT? A study of assurance practices in England. </w:t>
      </w:r>
      <w:r w:rsidRPr="000A4213">
        <w:rPr>
          <w:rFonts w:ascii="Calibri" w:hAnsi="Calibri" w:cs="Calibri"/>
          <w:i/>
          <w:iCs/>
          <w:noProof/>
          <w:szCs w:val="24"/>
        </w:rPr>
        <w:t>Saf Sci</w:t>
      </w:r>
      <w:r w:rsidRPr="000A4213">
        <w:rPr>
          <w:rFonts w:ascii="Calibri" w:hAnsi="Calibri" w:cs="Calibri"/>
          <w:noProof/>
          <w:szCs w:val="24"/>
        </w:rPr>
        <w:t>. 2018;110:324-335. doi:10.1016/j.ssci.2018.09.001</w:t>
      </w:r>
    </w:p>
    <w:p w14:paraId="02CC4B2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48. </w:t>
      </w:r>
      <w:r w:rsidRPr="000A4213">
        <w:rPr>
          <w:rFonts w:ascii="Calibri" w:hAnsi="Calibri" w:cs="Calibri"/>
          <w:noProof/>
          <w:szCs w:val="24"/>
        </w:rPr>
        <w:tab/>
        <w:t xml:space="preserve">Despotou G, White S, Kelly T, Ryan M. Introducing safety cases for health IT. </w:t>
      </w:r>
      <w:r w:rsidRPr="000A4213">
        <w:rPr>
          <w:rFonts w:ascii="Calibri" w:hAnsi="Calibri" w:cs="Calibri"/>
          <w:i/>
          <w:iCs/>
          <w:noProof/>
          <w:szCs w:val="24"/>
        </w:rPr>
        <w:t>2012 4th Int Work Softw Eng Heal Care, SEHC 2012 - Proc</w:t>
      </w:r>
      <w:r w:rsidRPr="000A4213">
        <w:rPr>
          <w:rFonts w:ascii="Calibri" w:hAnsi="Calibri" w:cs="Calibri"/>
          <w:noProof/>
          <w:szCs w:val="24"/>
        </w:rPr>
        <w:t>. 2012:44-50. doi:10.1109/SEHC.2012.6227010</w:t>
      </w:r>
    </w:p>
    <w:p w14:paraId="726BF14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49. </w:t>
      </w:r>
      <w:r w:rsidRPr="000A4213">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0A4213">
        <w:rPr>
          <w:rFonts w:ascii="Calibri" w:hAnsi="Calibri" w:cs="Calibri"/>
          <w:i/>
          <w:iCs/>
          <w:noProof/>
          <w:szCs w:val="24"/>
        </w:rPr>
        <w:t>Reliab Eng Syst Saf</w:t>
      </w:r>
      <w:r w:rsidRPr="000A4213">
        <w:rPr>
          <w:rFonts w:ascii="Calibri" w:hAnsi="Calibri" w:cs="Calibri"/>
          <w:noProof/>
          <w:szCs w:val="24"/>
        </w:rPr>
        <w:t>. 2015;140:200-207. doi:10.1016/j.ress.2015.03.033</w:t>
      </w:r>
    </w:p>
    <w:p w14:paraId="32152AE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50. </w:t>
      </w:r>
      <w:r w:rsidRPr="000A4213">
        <w:rPr>
          <w:rFonts w:ascii="Calibri" w:hAnsi="Calibri" w:cs="Calibri"/>
          <w:noProof/>
          <w:szCs w:val="24"/>
        </w:rPr>
        <w:tab/>
        <w:t xml:space="preserve">Thorne SE, Robinson CA. Reciprocal trust in health care relationships. </w:t>
      </w:r>
      <w:r w:rsidRPr="000A4213">
        <w:rPr>
          <w:rFonts w:ascii="Calibri" w:hAnsi="Calibri" w:cs="Calibri"/>
          <w:i/>
          <w:iCs/>
          <w:noProof/>
          <w:szCs w:val="24"/>
        </w:rPr>
        <w:t>J Adv Nurs</w:t>
      </w:r>
      <w:r w:rsidRPr="000A4213">
        <w:rPr>
          <w:rFonts w:ascii="Calibri" w:hAnsi="Calibri" w:cs="Calibri"/>
          <w:noProof/>
          <w:szCs w:val="24"/>
        </w:rPr>
        <w:t>. 1988;13(6):782-789. doi:10.1111/j.1365-2648.1988.tb00570.x</w:t>
      </w:r>
    </w:p>
    <w:p w14:paraId="711B001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51. </w:t>
      </w:r>
      <w:r w:rsidRPr="000A4213">
        <w:rPr>
          <w:rFonts w:ascii="Calibri" w:hAnsi="Calibri" w:cs="Calibri"/>
          <w:noProof/>
          <w:szCs w:val="24"/>
        </w:rPr>
        <w:tab/>
        <w:t xml:space="preserve">Song J, Zahedi FM. Trust in health infomediaries. </w:t>
      </w:r>
      <w:r w:rsidRPr="000A4213">
        <w:rPr>
          <w:rFonts w:ascii="Calibri" w:hAnsi="Calibri" w:cs="Calibri"/>
          <w:i/>
          <w:iCs/>
          <w:noProof/>
          <w:szCs w:val="24"/>
        </w:rPr>
        <w:t>Decis Support Syst</w:t>
      </w:r>
      <w:r w:rsidRPr="000A4213">
        <w:rPr>
          <w:rFonts w:ascii="Calibri" w:hAnsi="Calibri" w:cs="Calibri"/>
          <w:noProof/>
          <w:szCs w:val="24"/>
        </w:rPr>
        <w:t>. 2007;43(2):390-407. doi:10.1016/j.dss.2006.11.011</w:t>
      </w:r>
    </w:p>
    <w:p w14:paraId="33DF199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52. </w:t>
      </w:r>
      <w:r w:rsidRPr="000A4213">
        <w:rPr>
          <w:rFonts w:ascii="Calibri" w:hAnsi="Calibri" w:cs="Calibri"/>
          <w:noProof/>
          <w:szCs w:val="24"/>
        </w:rPr>
        <w:tab/>
        <w:t xml:space="preserve">Calnan M, Rowe R. Researching trust relations in health care: Conceptual and methodological challenges – an introduction. </w:t>
      </w:r>
      <w:r w:rsidRPr="000A4213">
        <w:rPr>
          <w:rFonts w:ascii="Calibri" w:hAnsi="Calibri" w:cs="Calibri"/>
          <w:i/>
          <w:iCs/>
          <w:noProof/>
          <w:szCs w:val="24"/>
        </w:rPr>
        <w:t>J Health Organ Manag</w:t>
      </w:r>
      <w:r w:rsidRPr="000A4213">
        <w:rPr>
          <w:rFonts w:ascii="Calibri" w:hAnsi="Calibri" w:cs="Calibri"/>
          <w:noProof/>
          <w:szCs w:val="24"/>
        </w:rPr>
        <w:t>. 2006;20(5):349-358. doi:10.1108/14777260610701759</w:t>
      </w:r>
    </w:p>
    <w:p w14:paraId="10E6A32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53. </w:t>
      </w:r>
      <w:r w:rsidRPr="000A4213">
        <w:rPr>
          <w:rFonts w:ascii="Calibri" w:hAnsi="Calibri" w:cs="Calibri"/>
          <w:noProof/>
          <w:szCs w:val="24"/>
        </w:rPr>
        <w:tab/>
        <w:t xml:space="preserve">Usher-Smith JA, Emery JD, Hamilton WT, Griffin SJ, Walter FM. Risk prediction tools for cancer in primary care. </w:t>
      </w:r>
      <w:r w:rsidRPr="000A4213">
        <w:rPr>
          <w:rFonts w:ascii="Calibri" w:hAnsi="Calibri" w:cs="Calibri"/>
          <w:i/>
          <w:iCs/>
          <w:noProof/>
          <w:szCs w:val="24"/>
        </w:rPr>
        <w:t>Br J Cancer</w:t>
      </w:r>
      <w:r w:rsidRPr="000A4213">
        <w:rPr>
          <w:rFonts w:ascii="Calibri" w:hAnsi="Calibri" w:cs="Calibri"/>
          <w:noProof/>
          <w:szCs w:val="24"/>
        </w:rPr>
        <w:t>. 2015;113(12):1645-1650. doi:10.1038/bjc.2015.409</w:t>
      </w:r>
    </w:p>
    <w:p w14:paraId="7B0D15EE"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54. </w:t>
      </w:r>
      <w:r w:rsidRPr="000A4213">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0A4213">
        <w:rPr>
          <w:rFonts w:ascii="Calibri" w:hAnsi="Calibri" w:cs="Calibri"/>
          <w:i/>
          <w:iCs/>
          <w:noProof/>
          <w:szCs w:val="24"/>
        </w:rPr>
        <w:t>Med Decis Mak</w:t>
      </w:r>
      <w:r w:rsidRPr="000A4213">
        <w:rPr>
          <w:rFonts w:ascii="Calibri" w:hAnsi="Calibri" w:cs="Calibri"/>
          <w:noProof/>
          <w:szCs w:val="24"/>
        </w:rPr>
        <w:t>. 2010;30(4):464-473. doi:10.1177/0272989X09360371</w:t>
      </w:r>
    </w:p>
    <w:p w14:paraId="400F4FB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55. </w:t>
      </w:r>
      <w:r w:rsidRPr="000A4213">
        <w:rPr>
          <w:rFonts w:ascii="Calibri" w:hAnsi="Calibri" w:cs="Calibri"/>
          <w:noProof/>
          <w:szCs w:val="24"/>
        </w:rPr>
        <w:tab/>
        <w:t xml:space="preserve">Wardle C, Derakhshan H. Information Disorder: Toward an interdisciplinary framework for research and policy making. </w:t>
      </w:r>
      <w:r w:rsidRPr="000A4213">
        <w:rPr>
          <w:rFonts w:ascii="Calibri" w:hAnsi="Calibri" w:cs="Calibri"/>
          <w:i/>
          <w:iCs/>
          <w:noProof/>
          <w:szCs w:val="24"/>
        </w:rPr>
        <w:t>Rep to Counc Eur</w:t>
      </w:r>
      <w:r w:rsidRPr="000A4213">
        <w:rPr>
          <w:rFonts w:ascii="Calibri" w:hAnsi="Calibri" w:cs="Calibri"/>
          <w:noProof/>
          <w:szCs w:val="24"/>
        </w:rPr>
        <w:t>. 2017:108. https://rm.coe.int/information-disorder-toward-an-interdisciplinary-framework-for-researc/168076277c.</w:t>
      </w:r>
    </w:p>
    <w:p w14:paraId="2671C38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56. </w:t>
      </w:r>
      <w:r w:rsidRPr="000A4213">
        <w:rPr>
          <w:rFonts w:ascii="Calibri" w:hAnsi="Calibri" w:cs="Calibri"/>
          <w:noProof/>
          <w:szCs w:val="24"/>
        </w:rPr>
        <w:tab/>
        <w:t xml:space="preserve">Alaszewski A. Risk, trust and health. </w:t>
      </w:r>
      <w:r w:rsidRPr="000A4213">
        <w:rPr>
          <w:rFonts w:ascii="Calibri" w:hAnsi="Calibri" w:cs="Calibri"/>
          <w:i/>
          <w:iCs/>
          <w:noProof/>
          <w:szCs w:val="24"/>
        </w:rPr>
        <w:t>Heal Risk Soc</w:t>
      </w:r>
      <w:r w:rsidRPr="000A4213">
        <w:rPr>
          <w:rFonts w:ascii="Calibri" w:hAnsi="Calibri" w:cs="Calibri"/>
          <w:noProof/>
          <w:szCs w:val="24"/>
        </w:rPr>
        <w:t>. 2003;5(3):235-239. doi:10.1080/13698570310001606941</w:t>
      </w:r>
    </w:p>
    <w:p w14:paraId="7566AD50"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57. </w:t>
      </w:r>
      <w:r w:rsidRPr="000A4213">
        <w:rPr>
          <w:rFonts w:ascii="Calibri" w:hAnsi="Calibri" w:cs="Calibri"/>
          <w:noProof/>
          <w:szCs w:val="24"/>
        </w:rPr>
        <w:tab/>
        <w:t xml:space="preserve">Mechanic D, Schlesinger M. The impact of managed care on patients’ trust in medical care </w:t>
      </w:r>
      <w:r w:rsidRPr="000A4213">
        <w:rPr>
          <w:rFonts w:ascii="Calibri" w:hAnsi="Calibri" w:cs="Calibri"/>
          <w:noProof/>
          <w:szCs w:val="24"/>
        </w:rPr>
        <w:lastRenderedPageBreak/>
        <w:t xml:space="preserve">and their physicians. </w:t>
      </w:r>
      <w:r w:rsidRPr="000A4213">
        <w:rPr>
          <w:rFonts w:ascii="Calibri" w:hAnsi="Calibri" w:cs="Calibri"/>
          <w:i/>
          <w:iCs/>
          <w:noProof/>
          <w:szCs w:val="24"/>
        </w:rPr>
        <w:t>JAMA</w:t>
      </w:r>
      <w:r w:rsidRPr="000A4213">
        <w:rPr>
          <w:rFonts w:ascii="Calibri" w:hAnsi="Calibri" w:cs="Calibri"/>
          <w:noProof/>
          <w:szCs w:val="24"/>
        </w:rPr>
        <w:t>. 1996;275(21):1693-1697. doi:10.1001/jama.1996.03530450083048</w:t>
      </w:r>
    </w:p>
    <w:p w14:paraId="7F13DAC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58. </w:t>
      </w:r>
      <w:r w:rsidRPr="000A4213">
        <w:rPr>
          <w:rFonts w:ascii="Calibri" w:hAnsi="Calibri" w:cs="Calibri"/>
          <w:noProof/>
          <w:szCs w:val="24"/>
        </w:rPr>
        <w:tab/>
        <w:t xml:space="preserve">Hwong AR, Sah S, Lehmann LS. The Effects of Public Disclosure of Industry Payments to Physicians on Patient Trust: A Randomized Experiment. </w:t>
      </w:r>
      <w:r w:rsidRPr="000A4213">
        <w:rPr>
          <w:rFonts w:ascii="Calibri" w:hAnsi="Calibri" w:cs="Calibri"/>
          <w:i/>
          <w:iCs/>
          <w:noProof/>
          <w:szCs w:val="24"/>
        </w:rPr>
        <w:t>J Gen Intern Med</w:t>
      </w:r>
      <w:r w:rsidRPr="000A4213">
        <w:rPr>
          <w:rFonts w:ascii="Calibri" w:hAnsi="Calibri" w:cs="Calibri"/>
          <w:noProof/>
          <w:szCs w:val="24"/>
        </w:rPr>
        <w:t>. 2017;32(11):1186-1192. doi:10.1007/s11606-017-4122-y</w:t>
      </w:r>
    </w:p>
    <w:p w14:paraId="37BC38B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59. </w:t>
      </w:r>
      <w:r w:rsidRPr="000A4213">
        <w:rPr>
          <w:rFonts w:ascii="Calibri" w:hAnsi="Calibri" w:cs="Calibri"/>
          <w:noProof/>
          <w:szCs w:val="24"/>
        </w:rPr>
        <w:tab/>
        <w:t xml:space="preserve">Siau K, Wang W. Building trust in artificial intelligence, machine learning, and robotics. </w:t>
      </w:r>
      <w:r w:rsidRPr="000A4213">
        <w:rPr>
          <w:rFonts w:ascii="Calibri" w:hAnsi="Calibri" w:cs="Calibri"/>
          <w:i/>
          <w:iCs/>
          <w:noProof/>
          <w:szCs w:val="24"/>
        </w:rPr>
        <w:t>Cut Bus Technol J</w:t>
      </w:r>
      <w:r w:rsidRPr="000A4213">
        <w:rPr>
          <w:rFonts w:ascii="Calibri" w:hAnsi="Calibri" w:cs="Calibri"/>
          <w:noProof/>
          <w:szCs w:val="24"/>
        </w:rPr>
        <w:t>. 2018;31(2):47-53.</w:t>
      </w:r>
    </w:p>
    <w:p w14:paraId="4AD7ADA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60. </w:t>
      </w:r>
      <w:r w:rsidRPr="000A4213">
        <w:rPr>
          <w:rFonts w:ascii="Calibri" w:hAnsi="Calibri" w:cs="Calibri"/>
          <w:noProof/>
          <w:szCs w:val="24"/>
        </w:rPr>
        <w:tab/>
        <w:t xml:space="preserve">Thedell T. The Theater of Safety. </w:t>
      </w:r>
      <w:r w:rsidRPr="000A4213">
        <w:rPr>
          <w:rFonts w:ascii="Calibri" w:hAnsi="Calibri" w:cs="Calibri"/>
          <w:i/>
          <w:iCs/>
          <w:noProof/>
          <w:szCs w:val="24"/>
        </w:rPr>
        <w:t>Prof Saf</w:t>
      </w:r>
      <w:r w:rsidRPr="000A4213">
        <w:rPr>
          <w:rFonts w:ascii="Calibri" w:hAnsi="Calibri" w:cs="Calibri"/>
          <w:noProof/>
          <w:szCs w:val="24"/>
        </w:rPr>
        <w:t>. 2013;58(10):28.</w:t>
      </w:r>
    </w:p>
    <w:p w14:paraId="4F2DA0D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61. </w:t>
      </w:r>
      <w:r w:rsidRPr="000A4213">
        <w:rPr>
          <w:rFonts w:ascii="Calibri" w:hAnsi="Calibri" w:cs="Calibri"/>
          <w:noProof/>
          <w:szCs w:val="24"/>
        </w:rPr>
        <w:tab/>
        <w:t xml:space="preserve">Classen D. Medication Safety: Moving from illusion to reality. </w:t>
      </w:r>
      <w:r w:rsidRPr="000A4213">
        <w:rPr>
          <w:rFonts w:ascii="Calibri" w:hAnsi="Calibri" w:cs="Calibri"/>
          <w:i/>
          <w:iCs/>
          <w:noProof/>
          <w:szCs w:val="24"/>
        </w:rPr>
        <w:t>JAMA</w:t>
      </w:r>
      <w:r w:rsidRPr="000A4213">
        <w:rPr>
          <w:rFonts w:ascii="Calibri" w:hAnsi="Calibri" w:cs="Calibri"/>
          <w:noProof/>
          <w:szCs w:val="24"/>
        </w:rPr>
        <w:t>. 2003;289(9):1154-1156.</w:t>
      </w:r>
    </w:p>
    <w:p w14:paraId="2480CC7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62. </w:t>
      </w:r>
      <w:r w:rsidRPr="000A4213">
        <w:rPr>
          <w:rFonts w:ascii="Calibri" w:hAnsi="Calibri" w:cs="Calibri"/>
          <w:noProof/>
          <w:szCs w:val="24"/>
        </w:rPr>
        <w:tab/>
        <w:t xml:space="preserve">Tomassoni AJ, Simone K. Herbal medicines for children: an illusion of safety? </w:t>
      </w:r>
      <w:r w:rsidRPr="000A4213">
        <w:rPr>
          <w:rFonts w:ascii="Calibri" w:hAnsi="Calibri" w:cs="Calibri"/>
          <w:i/>
          <w:iCs/>
          <w:noProof/>
          <w:szCs w:val="24"/>
        </w:rPr>
        <w:t>Curr Opin Pediatr</w:t>
      </w:r>
      <w:r w:rsidRPr="000A4213">
        <w:rPr>
          <w:rFonts w:ascii="Calibri" w:hAnsi="Calibri" w:cs="Calibri"/>
          <w:noProof/>
          <w:szCs w:val="24"/>
        </w:rPr>
        <w:t>. 2001;13:162-169.</w:t>
      </w:r>
    </w:p>
    <w:p w14:paraId="7C3017E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63. </w:t>
      </w:r>
      <w:r w:rsidRPr="000A4213">
        <w:rPr>
          <w:rFonts w:ascii="Calibri" w:hAnsi="Calibri" w:cs="Calibri"/>
          <w:noProof/>
          <w:szCs w:val="24"/>
        </w:rPr>
        <w:tab/>
        <w:t xml:space="preserve">Kim H, Lee TH. Strategic CSR Communication: A Moderating Role of Transparency in Trust Building. </w:t>
      </w:r>
      <w:r w:rsidRPr="000A4213">
        <w:rPr>
          <w:rFonts w:ascii="Calibri" w:hAnsi="Calibri" w:cs="Calibri"/>
          <w:i/>
          <w:iCs/>
          <w:noProof/>
          <w:szCs w:val="24"/>
        </w:rPr>
        <w:t>Int J Strateg Commun</w:t>
      </w:r>
      <w:r w:rsidRPr="000A4213">
        <w:rPr>
          <w:rFonts w:ascii="Calibri" w:hAnsi="Calibri" w:cs="Calibri"/>
          <w:noProof/>
          <w:szCs w:val="24"/>
        </w:rPr>
        <w:t>. 2018;12(2):107-124. doi:10.1080/1553118X.2018.1425692</w:t>
      </w:r>
    </w:p>
    <w:p w14:paraId="5C12586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64. </w:t>
      </w:r>
      <w:r w:rsidRPr="000A4213">
        <w:rPr>
          <w:rFonts w:ascii="Calibri" w:hAnsi="Calibri" w:cs="Calibri"/>
          <w:noProof/>
          <w:szCs w:val="24"/>
        </w:rPr>
        <w:tab/>
        <w:t xml:space="preserve">Wykes T, Schueller S. Why reviewing apps is not enough: Transparency for trust (T4T) principles of responsible health app marketplaces. </w:t>
      </w:r>
      <w:r w:rsidRPr="000A4213">
        <w:rPr>
          <w:rFonts w:ascii="Calibri" w:hAnsi="Calibri" w:cs="Calibri"/>
          <w:i/>
          <w:iCs/>
          <w:noProof/>
          <w:szCs w:val="24"/>
        </w:rPr>
        <w:t>J Med Internet Res</w:t>
      </w:r>
      <w:r w:rsidRPr="000A4213">
        <w:rPr>
          <w:rFonts w:ascii="Calibri" w:hAnsi="Calibri" w:cs="Calibri"/>
          <w:noProof/>
          <w:szCs w:val="24"/>
        </w:rPr>
        <w:t>. 2019;21(5). doi:10.2196/12390</w:t>
      </w:r>
    </w:p>
    <w:p w14:paraId="46D7478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65. </w:t>
      </w:r>
      <w:r w:rsidRPr="000A4213">
        <w:rPr>
          <w:rFonts w:ascii="Calibri" w:hAnsi="Calibri" w:cs="Calibri"/>
          <w:noProof/>
          <w:szCs w:val="24"/>
        </w:rPr>
        <w:tab/>
        <w:t xml:space="preserve">Holden RJ, Carayon P, Gurses AP, et al. SEIPS 2.0: A human factors framework for studying and improving the work of healthcare professionals and patients. </w:t>
      </w:r>
      <w:r w:rsidRPr="000A4213">
        <w:rPr>
          <w:rFonts w:ascii="Calibri" w:hAnsi="Calibri" w:cs="Calibri"/>
          <w:i/>
          <w:iCs/>
          <w:noProof/>
          <w:szCs w:val="24"/>
        </w:rPr>
        <w:t>Ergonomics</w:t>
      </w:r>
      <w:r w:rsidRPr="000A4213">
        <w:rPr>
          <w:rFonts w:ascii="Calibri" w:hAnsi="Calibri" w:cs="Calibri"/>
          <w:noProof/>
          <w:szCs w:val="24"/>
        </w:rPr>
        <w:t>. 2014;56(11):1-30. doi:10.1080/00140139.2013.838643.SEIPS</w:t>
      </w:r>
    </w:p>
    <w:p w14:paraId="4BDF0E0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66. </w:t>
      </w:r>
      <w:r w:rsidRPr="000A4213">
        <w:rPr>
          <w:rFonts w:ascii="Calibri" w:hAnsi="Calibri" w:cs="Calibri"/>
          <w:noProof/>
          <w:szCs w:val="24"/>
        </w:rPr>
        <w:tab/>
        <w:t xml:space="preserve">Carayon P, Wooldridge A, Hoonakker P, Hundt AS, Kelly MM. SEIPS 3.0: Human-centered design of the patient journey for patient safety. </w:t>
      </w:r>
      <w:r w:rsidRPr="000A4213">
        <w:rPr>
          <w:rFonts w:ascii="Calibri" w:hAnsi="Calibri" w:cs="Calibri"/>
          <w:i/>
          <w:iCs/>
          <w:noProof/>
          <w:szCs w:val="24"/>
        </w:rPr>
        <w:t>Appl Ergon</w:t>
      </w:r>
      <w:r w:rsidRPr="000A4213">
        <w:rPr>
          <w:rFonts w:ascii="Calibri" w:hAnsi="Calibri" w:cs="Calibri"/>
          <w:noProof/>
          <w:szCs w:val="24"/>
        </w:rPr>
        <w:t>. 2020;84(December 2019):103033. doi:10.1016/j.apergo.2019.103033</w:t>
      </w:r>
    </w:p>
    <w:p w14:paraId="47293D0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67. </w:t>
      </w:r>
      <w:r w:rsidRPr="000A4213">
        <w:rPr>
          <w:rFonts w:ascii="Calibri" w:hAnsi="Calibri" w:cs="Calibri"/>
          <w:noProof/>
          <w:szCs w:val="24"/>
        </w:rPr>
        <w:tab/>
        <w:t xml:space="preserve">Carayon P, Hundt AS, Karsh B-T, et al. Work system design for patient safety: the SEIPS model. </w:t>
      </w:r>
      <w:r w:rsidRPr="000A4213">
        <w:rPr>
          <w:rFonts w:ascii="Calibri" w:hAnsi="Calibri" w:cs="Calibri"/>
          <w:i/>
          <w:iCs/>
          <w:noProof/>
          <w:szCs w:val="24"/>
        </w:rPr>
        <w:t>Qual Saf Heal Care</w:t>
      </w:r>
      <w:r w:rsidRPr="000A4213">
        <w:rPr>
          <w:rFonts w:ascii="Calibri" w:hAnsi="Calibri" w:cs="Calibri"/>
          <w:noProof/>
          <w:szCs w:val="24"/>
        </w:rPr>
        <w:t>. 2006;15(Suppl 1):i50-i58. doi:10.1136/qshc.2005.015842</w:t>
      </w:r>
    </w:p>
    <w:p w14:paraId="1416979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68. </w:t>
      </w:r>
      <w:r w:rsidRPr="000A4213">
        <w:rPr>
          <w:rFonts w:ascii="Calibri" w:hAnsi="Calibri" w:cs="Calibri"/>
          <w:noProof/>
          <w:szCs w:val="24"/>
        </w:rPr>
        <w:tab/>
        <w:t xml:space="preserve">Arnold M, Piorkowski D, Reimer D, et al. FactSheets: Increasing trust in AI services through supplier’s declarations of conformity. </w:t>
      </w:r>
      <w:r w:rsidRPr="000A4213">
        <w:rPr>
          <w:rFonts w:ascii="Calibri" w:hAnsi="Calibri" w:cs="Calibri"/>
          <w:i/>
          <w:iCs/>
          <w:noProof/>
          <w:szCs w:val="24"/>
        </w:rPr>
        <w:t>IBM J Res Dev</w:t>
      </w:r>
      <w:r w:rsidRPr="000A4213">
        <w:rPr>
          <w:rFonts w:ascii="Calibri" w:hAnsi="Calibri" w:cs="Calibri"/>
          <w:noProof/>
          <w:szCs w:val="24"/>
        </w:rPr>
        <w:t>. 2019;63(4-5). doi:10.1147/JRD.2019.2942288</w:t>
      </w:r>
    </w:p>
    <w:p w14:paraId="41C1A31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69. </w:t>
      </w:r>
      <w:r w:rsidRPr="000A4213">
        <w:rPr>
          <w:rFonts w:ascii="Calibri" w:hAnsi="Calibri" w:cs="Calibri"/>
          <w:noProof/>
          <w:szCs w:val="24"/>
        </w:rPr>
        <w:tab/>
        <w:t xml:space="preserve">Ranjan R, Rana O, Nepal S, et al. Integrating the Internet of Things and Data Science. </w:t>
      </w:r>
      <w:r w:rsidRPr="000A4213">
        <w:rPr>
          <w:rFonts w:ascii="Calibri" w:hAnsi="Calibri" w:cs="Calibri"/>
          <w:i/>
          <w:iCs/>
          <w:noProof/>
          <w:szCs w:val="24"/>
        </w:rPr>
        <w:t>IEEE Cloud Comput</w:t>
      </w:r>
      <w:r w:rsidRPr="000A4213">
        <w:rPr>
          <w:rFonts w:ascii="Calibri" w:hAnsi="Calibri" w:cs="Calibri"/>
          <w:noProof/>
          <w:szCs w:val="24"/>
        </w:rPr>
        <w:t>. 2018;5(3):12-26. doi:Doi 10.1109/Mcc.2018.032591612</w:t>
      </w:r>
    </w:p>
    <w:p w14:paraId="3C9993A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70. </w:t>
      </w:r>
      <w:r w:rsidRPr="000A4213">
        <w:rPr>
          <w:rFonts w:ascii="Calibri" w:hAnsi="Calibri" w:cs="Calibri"/>
          <w:noProof/>
          <w:szCs w:val="24"/>
        </w:rPr>
        <w:tab/>
        <w:t xml:space="preserve">Jones KH, Laurie G, Stevens L, Dobbs C, Ford D V., Lea N. The other side of the coin: Harm due to the non-use of health-related data. </w:t>
      </w:r>
      <w:r w:rsidRPr="000A4213">
        <w:rPr>
          <w:rFonts w:ascii="Calibri" w:hAnsi="Calibri" w:cs="Calibri"/>
          <w:i/>
          <w:iCs/>
          <w:noProof/>
          <w:szCs w:val="24"/>
        </w:rPr>
        <w:t>Int J Med Inform</w:t>
      </w:r>
      <w:r w:rsidRPr="000A4213">
        <w:rPr>
          <w:rFonts w:ascii="Calibri" w:hAnsi="Calibri" w:cs="Calibri"/>
          <w:noProof/>
          <w:szCs w:val="24"/>
        </w:rPr>
        <w:t>. 2017;97:43-51. doi:10.1016/j.ijmedinf.2016.09.010</w:t>
      </w:r>
    </w:p>
    <w:p w14:paraId="6AC2244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71. </w:t>
      </w:r>
      <w:r w:rsidRPr="000A4213">
        <w:rPr>
          <w:rFonts w:ascii="Calibri" w:hAnsi="Calibri" w:cs="Calibri"/>
          <w:noProof/>
          <w:szCs w:val="24"/>
        </w:rPr>
        <w:tab/>
        <w:t xml:space="preserve">Díaz M, Martín C, Rubio B. State-of-the-art, challenges, and open issues in the integration of Internet of things and cloud computing. </w:t>
      </w:r>
      <w:r w:rsidRPr="000A4213">
        <w:rPr>
          <w:rFonts w:ascii="Calibri" w:hAnsi="Calibri" w:cs="Calibri"/>
          <w:i/>
          <w:iCs/>
          <w:noProof/>
          <w:szCs w:val="24"/>
        </w:rPr>
        <w:t>J Netw Comput Appl</w:t>
      </w:r>
      <w:r w:rsidRPr="000A4213">
        <w:rPr>
          <w:rFonts w:ascii="Calibri" w:hAnsi="Calibri" w:cs="Calibri"/>
          <w:noProof/>
          <w:szCs w:val="24"/>
        </w:rPr>
        <w:t>. 2016;67:99-117. doi:10.1016/j.jnca.2016.01.010</w:t>
      </w:r>
    </w:p>
    <w:p w14:paraId="34F714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72. </w:t>
      </w:r>
      <w:r w:rsidRPr="000A4213">
        <w:rPr>
          <w:rFonts w:ascii="Calibri" w:hAnsi="Calibri" w:cs="Calibri"/>
          <w:noProof/>
          <w:szCs w:val="24"/>
        </w:rPr>
        <w:tab/>
        <w:t xml:space="preserve">Saripalle R, Runyan C, Russell M. Using HL7 FHIR to achieve interoperability in patient health record. </w:t>
      </w:r>
      <w:r w:rsidRPr="000A4213">
        <w:rPr>
          <w:rFonts w:ascii="Calibri" w:hAnsi="Calibri" w:cs="Calibri"/>
          <w:i/>
          <w:iCs/>
          <w:noProof/>
          <w:szCs w:val="24"/>
        </w:rPr>
        <w:t>J Biomed Inform</w:t>
      </w:r>
      <w:r w:rsidRPr="000A4213">
        <w:rPr>
          <w:rFonts w:ascii="Calibri" w:hAnsi="Calibri" w:cs="Calibri"/>
          <w:noProof/>
          <w:szCs w:val="24"/>
        </w:rPr>
        <w:t>. 2019;94(103188). doi:10.1016/j.jbi.2019.103188</w:t>
      </w:r>
    </w:p>
    <w:p w14:paraId="05E1435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73. </w:t>
      </w:r>
      <w:r w:rsidRPr="000A4213">
        <w:rPr>
          <w:rFonts w:ascii="Calibri" w:hAnsi="Calibri" w:cs="Calibri"/>
          <w:noProof/>
          <w:szCs w:val="24"/>
        </w:rPr>
        <w:tab/>
        <w:t xml:space="preserve">Houta S, Ameler T, Surges R. Use of HL7 FHIR to structure data in epilepsy self-management applications. </w:t>
      </w:r>
      <w:r w:rsidRPr="000A4213">
        <w:rPr>
          <w:rFonts w:ascii="Calibri" w:hAnsi="Calibri" w:cs="Calibri"/>
          <w:i/>
          <w:iCs/>
          <w:noProof/>
          <w:szCs w:val="24"/>
        </w:rPr>
        <w:t>2019 Int Conf Wirel Mob Comput Netw Commun</w:t>
      </w:r>
      <w:r w:rsidRPr="000A4213">
        <w:rPr>
          <w:rFonts w:ascii="Calibri" w:hAnsi="Calibri" w:cs="Calibri"/>
          <w:noProof/>
          <w:szCs w:val="24"/>
        </w:rPr>
        <w:t>. 2019:111-115.</w:t>
      </w:r>
    </w:p>
    <w:p w14:paraId="2DE0F1D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74. </w:t>
      </w:r>
      <w:r w:rsidRPr="000A4213">
        <w:rPr>
          <w:rFonts w:ascii="Calibri" w:hAnsi="Calibri" w:cs="Calibri"/>
          <w:noProof/>
          <w:szCs w:val="24"/>
        </w:rPr>
        <w:tab/>
        <w:t xml:space="preserve">Roehrs A. OmniPHR: A blockchain based interoperable architecture for personal health records. 2019. http://www.repositorio.jesuita.org.br/bitstream/handle/UNISINOS/8867/Alex </w:t>
      </w:r>
      <w:r w:rsidRPr="000A4213">
        <w:rPr>
          <w:rFonts w:ascii="Calibri" w:hAnsi="Calibri" w:cs="Calibri"/>
          <w:noProof/>
          <w:szCs w:val="24"/>
        </w:rPr>
        <w:lastRenderedPageBreak/>
        <w:t>Roehrs_.pdf?sequence=1&amp;isAllowed=y.</w:t>
      </w:r>
    </w:p>
    <w:p w14:paraId="29AA966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75. </w:t>
      </w:r>
      <w:r w:rsidRPr="000A4213">
        <w:rPr>
          <w:rFonts w:ascii="Calibri" w:hAnsi="Calibri" w:cs="Calibri"/>
          <w:noProof/>
          <w:szCs w:val="24"/>
        </w:rPr>
        <w:tab/>
        <w:t xml:space="preserve">Roehrs A, André C, Righi R. OmniPHR : A distributed architecture model to integrate personal health records. </w:t>
      </w:r>
      <w:r w:rsidRPr="000A4213">
        <w:rPr>
          <w:rFonts w:ascii="Calibri" w:hAnsi="Calibri" w:cs="Calibri"/>
          <w:i/>
          <w:iCs/>
          <w:noProof/>
          <w:szCs w:val="24"/>
        </w:rPr>
        <w:t>J Biomed Inform</w:t>
      </w:r>
      <w:r w:rsidRPr="000A4213">
        <w:rPr>
          <w:rFonts w:ascii="Calibri" w:hAnsi="Calibri" w:cs="Calibri"/>
          <w:noProof/>
          <w:szCs w:val="24"/>
        </w:rPr>
        <w:t>. 2017;71:70-81. doi:10.1016/j.jbi.2017.05.012</w:t>
      </w:r>
    </w:p>
    <w:p w14:paraId="1058CA5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76. </w:t>
      </w:r>
      <w:r w:rsidRPr="000A4213">
        <w:rPr>
          <w:rFonts w:ascii="Calibri" w:hAnsi="Calibri" w:cs="Calibri"/>
          <w:noProof/>
          <w:szCs w:val="24"/>
        </w:rPr>
        <w:tab/>
        <w:t xml:space="preserve">Roehrs A, Andr C, Righi R, Jos S, Wichman MH. Toward a Model for Personal Health Record Interoperability. </w:t>
      </w:r>
      <w:r w:rsidRPr="000A4213">
        <w:rPr>
          <w:rFonts w:ascii="Calibri" w:hAnsi="Calibri" w:cs="Calibri"/>
          <w:i/>
          <w:iCs/>
          <w:noProof/>
          <w:szCs w:val="24"/>
        </w:rPr>
        <w:t>IEEE J Biomed Heal Informatics</w:t>
      </w:r>
      <w:r w:rsidRPr="000A4213">
        <w:rPr>
          <w:rFonts w:ascii="Calibri" w:hAnsi="Calibri" w:cs="Calibri"/>
          <w:noProof/>
          <w:szCs w:val="24"/>
        </w:rPr>
        <w:t>. 2019;23(2):867-873.</w:t>
      </w:r>
    </w:p>
    <w:p w14:paraId="3956DB5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77. </w:t>
      </w:r>
      <w:r w:rsidRPr="000A4213">
        <w:rPr>
          <w:rFonts w:ascii="Calibri" w:hAnsi="Calibri" w:cs="Calibri"/>
          <w:noProof/>
          <w:szCs w:val="24"/>
        </w:rPr>
        <w:tab/>
        <w:t xml:space="preserve">Hansen DP, Pang C, Maeder A. HDI: Integrating health data and tools. </w:t>
      </w:r>
      <w:r w:rsidRPr="000A4213">
        <w:rPr>
          <w:rFonts w:ascii="Calibri" w:hAnsi="Calibri" w:cs="Calibri"/>
          <w:i/>
          <w:iCs/>
          <w:noProof/>
          <w:szCs w:val="24"/>
        </w:rPr>
        <w:t>Soft Comput</w:t>
      </w:r>
      <w:r w:rsidRPr="000A4213">
        <w:rPr>
          <w:rFonts w:ascii="Calibri" w:hAnsi="Calibri" w:cs="Calibri"/>
          <w:noProof/>
          <w:szCs w:val="24"/>
        </w:rPr>
        <w:t>. 2007;11(4):361-367. doi:10.1007/s00500-006-0090-6</w:t>
      </w:r>
    </w:p>
    <w:p w14:paraId="5429AF36"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78. </w:t>
      </w:r>
      <w:r w:rsidRPr="000A4213">
        <w:rPr>
          <w:rFonts w:ascii="Calibri" w:hAnsi="Calibri" w:cs="Calibri"/>
          <w:noProof/>
          <w:szCs w:val="24"/>
        </w:rPr>
        <w:tab/>
        <w:t xml:space="preserve">Sperrin M, Jenkins D, Martin GP, Peek N. Explicit causal reasoning is needed to prevent prognostic models being victims of their own success. </w:t>
      </w:r>
      <w:r w:rsidRPr="000A4213">
        <w:rPr>
          <w:rFonts w:ascii="Calibri" w:hAnsi="Calibri" w:cs="Calibri"/>
          <w:i/>
          <w:iCs/>
          <w:noProof/>
          <w:szCs w:val="24"/>
        </w:rPr>
        <w:t>J Am Med Informatics Assoc</w:t>
      </w:r>
      <w:r w:rsidRPr="000A4213">
        <w:rPr>
          <w:rFonts w:ascii="Calibri" w:hAnsi="Calibri" w:cs="Calibri"/>
          <w:noProof/>
          <w:szCs w:val="24"/>
        </w:rPr>
        <w:t>. 2019;26(12):1675-1676. doi:10.1093/jamia/ocz197</w:t>
      </w:r>
    </w:p>
    <w:p w14:paraId="5E33883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79. </w:t>
      </w:r>
      <w:r w:rsidRPr="000A4213">
        <w:rPr>
          <w:rFonts w:ascii="Calibri" w:hAnsi="Calibri" w:cs="Calibri"/>
          <w:noProof/>
          <w:szCs w:val="24"/>
        </w:rPr>
        <w:tab/>
        <w:t xml:space="preserve">Macrae C. Governing the safety of artificial intelligence in healthcare. </w:t>
      </w:r>
      <w:r w:rsidRPr="000A4213">
        <w:rPr>
          <w:rFonts w:ascii="Calibri" w:hAnsi="Calibri" w:cs="Calibri"/>
          <w:i/>
          <w:iCs/>
          <w:noProof/>
          <w:szCs w:val="24"/>
        </w:rPr>
        <w:t>BMJ Qual Saf</w:t>
      </w:r>
      <w:r w:rsidRPr="000A4213">
        <w:rPr>
          <w:rFonts w:ascii="Calibri" w:hAnsi="Calibri" w:cs="Calibri"/>
          <w:noProof/>
          <w:szCs w:val="24"/>
        </w:rPr>
        <w:t>. 2019;28:495-498. doi:10.1136/bmjqs-2019-009484</w:t>
      </w:r>
    </w:p>
    <w:p w14:paraId="79FD07B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80. </w:t>
      </w:r>
      <w:r w:rsidRPr="000A4213">
        <w:rPr>
          <w:rFonts w:ascii="Calibri" w:hAnsi="Calibri" w:cs="Calibri"/>
          <w:noProof/>
          <w:szCs w:val="24"/>
        </w:rPr>
        <w:tab/>
        <w:t xml:space="preserve">Challen R, Denny J, Pitt M, Gompels L, Edwards T, Tsaneva-Atanasova K. Artificial intelligence, bias and clinical safety. </w:t>
      </w:r>
      <w:r w:rsidRPr="000A4213">
        <w:rPr>
          <w:rFonts w:ascii="Calibri" w:hAnsi="Calibri" w:cs="Calibri"/>
          <w:i/>
          <w:iCs/>
          <w:noProof/>
          <w:szCs w:val="24"/>
        </w:rPr>
        <w:t>BMJ Qual Saf</w:t>
      </w:r>
      <w:r w:rsidRPr="000A4213">
        <w:rPr>
          <w:rFonts w:ascii="Calibri" w:hAnsi="Calibri" w:cs="Calibri"/>
          <w:noProof/>
          <w:szCs w:val="24"/>
        </w:rPr>
        <w:t>. 2019;28(3):231-237. doi:10.1136/bmjqs-2018-008370</w:t>
      </w:r>
    </w:p>
    <w:p w14:paraId="7B1D9C4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81. </w:t>
      </w:r>
      <w:r w:rsidRPr="000A4213">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3A00E41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82. </w:t>
      </w:r>
      <w:r w:rsidRPr="000A4213">
        <w:rPr>
          <w:rFonts w:ascii="Calibri" w:hAnsi="Calibri" w:cs="Calibri"/>
          <w:noProof/>
          <w:szCs w:val="24"/>
        </w:rPr>
        <w:tab/>
        <w:t xml:space="preserve">The European Parliment and The Council of the European Union. Council Directive 93/68/EEC of 22 July 1993. </w:t>
      </w:r>
      <w:r w:rsidRPr="000A4213">
        <w:rPr>
          <w:rFonts w:ascii="Calibri" w:hAnsi="Calibri" w:cs="Calibri"/>
          <w:i/>
          <w:iCs/>
          <w:noProof/>
          <w:szCs w:val="24"/>
        </w:rPr>
        <w:t>Off J Eur Union</w:t>
      </w:r>
      <w:r w:rsidRPr="000A4213">
        <w:rPr>
          <w:rFonts w:ascii="Calibri" w:hAnsi="Calibri" w:cs="Calibri"/>
          <w:noProof/>
          <w:szCs w:val="24"/>
        </w:rPr>
        <w:t>. 1993;68.</w:t>
      </w:r>
    </w:p>
    <w:p w14:paraId="4F3B759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83. </w:t>
      </w:r>
      <w:r w:rsidRPr="000A4213">
        <w:rPr>
          <w:rFonts w:ascii="Calibri" w:hAnsi="Calibri" w:cs="Calibri"/>
          <w:noProof/>
          <w:szCs w:val="24"/>
        </w:rPr>
        <w:tab/>
        <w:t xml:space="preserve">Sedrakyan A, Campbell B, Merino JG, Kuntz R, Hirst A, McCulloch P. IDEAL-D: a rational framework for evaluating and achieve this goal. </w:t>
      </w:r>
      <w:r w:rsidRPr="000A4213">
        <w:rPr>
          <w:rFonts w:ascii="Calibri" w:hAnsi="Calibri" w:cs="Calibri"/>
          <w:i/>
          <w:iCs/>
          <w:noProof/>
          <w:szCs w:val="24"/>
        </w:rPr>
        <w:t>BMJ</w:t>
      </w:r>
      <w:r w:rsidRPr="000A4213">
        <w:rPr>
          <w:rFonts w:ascii="Calibri" w:hAnsi="Calibri" w:cs="Calibri"/>
          <w:noProof/>
          <w:szCs w:val="24"/>
        </w:rPr>
        <w:t>. 2016;353(i2372):1-7. doi:10.1136/bmj.i2372</w:t>
      </w:r>
    </w:p>
    <w:p w14:paraId="371BDC6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84. </w:t>
      </w:r>
      <w:r w:rsidRPr="000A4213">
        <w:rPr>
          <w:rFonts w:ascii="Calibri" w:hAnsi="Calibri" w:cs="Calibri"/>
          <w:noProof/>
          <w:szCs w:val="24"/>
        </w:rPr>
        <w:tab/>
        <w:t xml:space="preserve">Hirst A, Philippou Y, Blazeby J, et al. No Surgical Innovation Without Evaluation: Evolution and Further Development of the IDEAL Framework and Recommendations. </w:t>
      </w:r>
      <w:r w:rsidRPr="000A4213">
        <w:rPr>
          <w:rFonts w:ascii="Calibri" w:hAnsi="Calibri" w:cs="Calibri"/>
          <w:i/>
          <w:iCs/>
          <w:noProof/>
          <w:szCs w:val="24"/>
        </w:rPr>
        <w:t>Ann Surg</w:t>
      </w:r>
      <w:r w:rsidRPr="000A4213">
        <w:rPr>
          <w:rFonts w:ascii="Calibri" w:hAnsi="Calibri" w:cs="Calibri"/>
          <w:noProof/>
          <w:szCs w:val="24"/>
        </w:rPr>
        <w:t>. 2019;269(2):211-220. doi:10.1097/SLA.0000000000002794</w:t>
      </w:r>
    </w:p>
    <w:p w14:paraId="42E3497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85. </w:t>
      </w:r>
      <w:r w:rsidRPr="000A4213">
        <w:rPr>
          <w:rFonts w:ascii="Calibri" w:hAnsi="Calibri" w:cs="Calibri"/>
          <w:noProof/>
          <w:szCs w:val="24"/>
        </w:rPr>
        <w:tab/>
        <w:t xml:space="preserve">Oelze I, Neeser K, Müller E. PP31 Medical Device Regulation : What Is New? </w:t>
      </w:r>
      <w:r w:rsidRPr="000A4213">
        <w:rPr>
          <w:rFonts w:ascii="Calibri" w:hAnsi="Calibri" w:cs="Calibri"/>
          <w:i/>
          <w:iCs/>
          <w:noProof/>
          <w:szCs w:val="24"/>
        </w:rPr>
        <w:t>Int J Technol Assess Health Care</w:t>
      </w:r>
      <w:r w:rsidRPr="000A4213">
        <w:rPr>
          <w:rFonts w:ascii="Calibri" w:hAnsi="Calibri" w:cs="Calibri"/>
          <w:noProof/>
          <w:szCs w:val="24"/>
        </w:rPr>
        <w:t>. 2019;35(S1):42-43. doi:10.1017/S0266462319001958</w:t>
      </w:r>
    </w:p>
    <w:p w14:paraId="248713BB"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86. </w:t>
      </w:r>
      <w:r w:rsidRPr="000A4213">
        <w:rPr>
          <w:rFonts w:ascii="Calibri" w:hAnsi="Calibri" w:cs="Calibri"/>
          <w:noProof/>
          <w:szCs w:val="24"/>
        </w:rPr>
        <w:tab/>
        <w:t xml:space="preserve">Plsek PE, Greenhalgh T. The challenge of complexity in health care. </w:t>
      </w:r>
      <w:r w:rsidRPr="000A4213">
        <w:rPr>
          <w:rFonts w:ascii="Calibri" w:hAnsi="Calibri" w:cs="Calibri"/>
          <w:i/>
          <w:iCs/>
          <w:noProof/>
          <w:szCs w:val="24"/>
        </w:rPr>
        <w:t>BMJ</w:t>
      </w:r>
      <w:r w:rsidRPr="000A4213">
        <w:rPr>
          <w:rFonts w:ascii="Calibri" w:hAnsi="Calibri" w:cs="Calibri"/>
          <w:noProof/>
          <w:szCs w:val="24"/>
        </w:rPr>
        <w:t>. 2001;323(7313):625-628. https://www.ncbi.nlm.nih.gov/pmc/articles/PMC1121189/pdf/625.pdf%0Ahttp://www.ncbi.nlm.nih.gov/pubmed/11557716.</w:t>
      </w:r>
    </w:p>
    <w:p w14:paraId="6D0CC62C"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87. </w:t>
      </w:r>
      <w:r w:rsidRPr="000A4213">
        <w:rPr>
          <w:rFonts w:ascii="Calibri" w:hAnsi="Calibri" w:cs="Calibri"/>
          <w:noProof/>
          <w:szCs w:val="24"/>
        </w:rPr>
        <w:tab/>
        <w:t xml:space="preserve">Begun JW, Zimmerman B, Dooley K. Health Care Organizations as Complex Adaptive Systems. In: Mick SM, Wyttenbach M, eds. </w:t>
      </w:r>
      <w:r w:rsidRPr="000A4213">
        <w:rPr>
          <w:rFonts w:ascii="Calibri" w:hAnsi="Calibri" w:cs="Calibri"/>
          <w:i/>
          <w:iCs/>
          <w:noProof/>
          <w:szCs w:val="24"/>
        </w:rPr>
        <w:t>Advances in Health Care Organization Theory</w:t>
      </w:r>
      <w:r w:rsidRPr="000A4213">
        <w:rPr>
          <w:rFonts w:ascii="Calibri" w:hAnsi="Calibri" w:cs="Calibri"/>
          <w:noProof/>
          <w:szCs w:val="24"/>
        </w:rPr>
        <w:t>. 1st ed. San Francisco, CA: Jossey-Bass; 2003:253-288.</w:t>
      </w:r>
    </w:p>
    <w:p w14:paraId="1E1B6CA3"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88. </w:t>
      </w:r>
      <w:r w:rsidRPr="000A4213">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0A4213">
        <w:rPr>
          <w:rFonts w:ascii="Calibri" w:hAnsi="Calibri" w:cs="Calibri"/>
          <w:i/>
          <w:iCs/>
          <w:noProof/>
          <w:szCs w:val="24"/>
        </w:rPr>
        <w:t>BMC Med Inform Decis Mak</w:t>
      </w:r>
      <w:r w:rsidRPr="000A4213">
        <w:rPr>
          <w:rFonts w:ascii="Calibri" w:hAnsi="Calibri" w:cs="Calibri"/>
          <w:noProof/>
          <w:szCs w:val="24"/>
        </w:rPr>
        <w:t>. 2019;19(222):1-14. doi:/10.1186/s12911-019-0952-3</w:t>
      </w:r>
    </w:p>
    <w:p w14:paraId="1D237D5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89. </w:t>
      </w:r>
      <w:r w:rsidRPr="000A4213">
        <w:rPr>
          <w:rFonts w:ascii="Calibri" w:hAnsi="Calibri" w:cs="Calibri"/>
          <w:noProof/>
          <w:szCs w:val="24"/>
        </w:rPr>
        <w:tab/>
        <w:t xml:space="preserve">Weick KE. </w:t>
      </w:r>
      <w:r w:rsidRPr="000A4213">
        <w:rPr>
          <w:rFonts w:ascii="Calibri" w:hAnsi="Calibri" w:cs="Calibri"/>
          <w:i/>
          <w:iCs/>
          <w:noProof/>
          <w:szCs w:val="24"/>
        </w:rPr>
        <w:t>Sensemaking in Organizations</w:t>
      </w:r>
      <w:r w:rsidRPr="000A4213">
        <w:rPr>
          <w:rFonts w:ascii="Calibri" w:hAnsi="Calibri" w:cs="Calibri"/>
          <w:noProof/>
          <w:szCs w:val="24"/>
        </w:rPr>
        <w:t>. SAGE; 1995.</w:t>
      </w:r>
    </w:p>
    <w:p w14:paraId="758D0B9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90. </w:t>
      </w:r>
      <w:r w:rsidRPr="000A4213">
        <w:rPr>
          <w:rFonts w:ascii="Calibri" w:hAnsi="Calibri" w:cs="Calibri"/>
          <w:noProof/>
          <w:szCs w:val="24"/>
        </w:rPr>
        <w:tab/>
        <w:t xml:space="preserve">Mclachlan S, Potts HWW, Kudakwashe D, et al. The Heimdall framework for supporting characterisation of learning health systems. </w:t>
      </w:r>
      <w:r w:rsidRPr="000A4213">
        <w:rPr>
          <w:rFonts w:ascii="Calibri" w:hAnsi="Calibri" w:cs="Calibri"/>
          <w:i/>
          <w:iCs/>
          <w:noProof/>
          <w:szCs w:val="24"/>
        </w:rPr>
        <w:t>J Innov Heal Inf</w:t>
      </w:r>
      <w:r w:rsidRPr="000A4213">
        <w:rPr>
          <w:rFonts w:ascii="Calibri" w:hAnsi="Calibri" w:cs="Calibri"/>
          <w:noProof/>
          <w:szCs w:val="24"/>
        </w:rPr>
        <w:t>. 2018;25(2). doi:http://dx.doi.org/10.14236/jhi.v25i2.996</w:t>
      </w:r>
    </w:p>
    <w:p w14:paraId="3F02592D"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lastRenderedPageBreak/>
        <w:t xml:space="preserve">91. </w:t>
      </w:r>
      <w:r w:rsidRPr="000A4213">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0A4213">
        <w:rPr>
          <w:rFonts w:ascii="Calibri" w:hAnsi="Calibri" w:cs="Calibri"/>
          <w:i/>
          <w:iCs/>
          <w:noProof/>
          <w:szCs w:val="24"/>
        </w:rPr>
        <w:t>Ergonomics</w:t>
      </w:r>
      <w:r w:rsidRPr="000A4213">
        <w:rPr>
          <w:rFonts w:ascii="Calibri" w:hAnsi="Calibri" w:cs="Calibri"/>
          <w:noProof/>
          <w:szCs w:val="24"/>
        </w:rPr>
        <w:t>. 2015;58(4):548-564. doi:10.1080/00140139.2015.1015623</w:t>
      </w:r>
    </w:p>
    <w:p w14:paraId="5823EB89"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92. </w:t>
      </w:r>
      <w:r w:rsidRPr="000A4213">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0A4213">
        <w:rPr>
          <w:rFonts w:ascii="Calibri" w:hAnsi="Calibri" w:cs="Calibri"/>
          <w:i/>
          <w:iCs/>
          <w:noProof/>
          <w:szCs w:val="24"/>
        </w:rPr>
        <w:t>J Med Internet Res</w:t>
      </w:r>
      <w:r w:rsidRPr="000A4213">
        <w:rPr>
          <w:rFonts w:ascii="Calibri" w:hAnsi="Calibri" w:cs="Calibri"/>
          <w:noProof/>
          <w:szCs w:val="24"/>
        </w:rPr>
        <w:t>. 2017;19(11). doi:10.2196/jmir.8775</w:t>
      </w:r>
    </w:p>
    <w:p w14:paraId="750FDEF4"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93. </w:t>
      </w:r>
      <w:r w:rsidRPr="000A4213">
        <w:rPr>
          <w:rFonts w:ascii="Calibri" w:hAnsi="Calibri" w:cs="Calibri"/>
          <w:noProof/>
          <w:szCs w:val="24"/>
        </w:rPr>
        <w:tab/>
        <w:t xml:space="preserve">Haimes YY. On the Definition of Resilience in Systems. </w:t>
      </w:r>
      <w:r w:rsidRPr="000A4213">
        <w:rPr>
          <w:rFonts w:ascii="Calibri" w:hAnsi="Calibri" w:cs="Calibri"/>
          <w:i/>
          <w:iCs/>
          <w:noProof/>
          <w:szCs w:val="24"/>
        </w:rPr>
        <w:t>Risk Anal</w:t>
      </w:r>
      <w:r w:rsidRPr="000A4213">
        <w:rPr>
          <w:rFonts w:ascii="Calibri" w:hAnsi="Calibri" w:cs="Calibri"/>
          <w:noProof/>
          <w:szCs w:val="24"/>
        </w:rPr>
        <w:t>. 2009;29(4):498-501. doi:10.1111/j.1539-6924.2009.01216.x</w:t>
      </w:r>
    </w:p>
    <w:p w14:paraId="7CE91DF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94. </w:t>
      </w:r>
      <w:r w:rsidRPr="000A4213">
        <w:rPr>
          <w:rFonts w:ascii="Calibri" w:hAnsi="Calibri" w:cs="Calibri"/>
          <w:noProof/>
          <w:szCs w:val="24"/>
        </w:rPr>
        <w:tab/>
        <w:t xml:space="preserve">Hollnagel E, Braithwaite J. </w:t>
      </w:r>
      <w:r w:rsidRPr="000A4213">
        <w:rPr>
          <w:rFonts w:ascii="Calibri" w:hAnsi="Calibri" w:cs="Calibri"/>
          <w:i/>
          <w:iCs/>
          <w:noProof/>
          <w:szCs w:val="24"/>
        </w:rPr>
        <w:t>Resilient Health Care</w:t>
      </w:r>
      <w:r w:rsidRPr="000A4213">
        <w:rPr>
          <w:rFonts w:ascii="Calibri" w:hAnsi="Calibri" w:cs="Calibri"/>
          <w:noProof/>
          <w:szCs w:val="24"/>
        </w:rPr>
        <w:t>. CRC Press; 2019.</w:t>
      </w:r>
    </w:p>
    <w:p w14:paraId="162F7928"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95. </w:t>
      </w:r>
      <w:r w:rsidRPr="000A4213">
        <w:rPr>
          <w:rFonts w:ascii="Calibri" w:hAnsi="Calibri" w:cs="Calibri"/>
          <w:noProof/>
          <w:szCs w:val="24"/>
        </w:rPr>
        <w:tab/>
        <w:t xml:space="preserve">Morozov E. </w:t>
      </w:r>
      <w:r w:rsidRPr="000A4213">
        <w:rPr>
          <w:rFonts w:ascii="Calibri" w:hAnsi="Calibri" w:cs="Calibri"/>
          <w:i/>
          <w:iCs/>
          <w:noProof/>
          <w:szCs w:val="24"/>
        </w:rPr>
        <w:t>To Save Everything, Click Here: The Folly of Technological Solutionism</w:t>
      </w:r>
      <w:r w:rsidRPr="000A4213">
        <w:rPr>
          <w:rFonts w:ascii="Calibri" w:hAnsi="Calibri" w:cs="Calibri"/>
          <w:noProof/>
          <w:szCs w:val="24"/>
        </w:rPr>
        <w:t>. New York: PublicAffairs; 2013.</w:t>
      </w:r>
    </w:p>
    <w:p w14:paraId="3647A0B7"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96. </w:t>
      </w:r>
      <w:r w:rsidRPr="000A4213">
        <w:rPr>
          <w:rFonts w:ascii="Calibri" w:hAnsi="Calibri" w:cs="Calibri"/>
          <w:noProof/>
          <w:szCs w:val="24"/>
        </w:rPr>
        <w:tab/>
        <w:t xml:space="preserve">Maturo A. Fatism, self-monitoring and the pursuit of healthiness in the time of technological solutionism. </w:t>
      </w:r>
      <w:r w:rsidRPr="000A4213">
        <w:rPr>
          <w:rFonts w:ascii="Calibri" w:hAnsi="Calibri" w:cs="Calibri"/>
          <w:i/>
          <w:iCs/>
          <w:noProof/>
          <w:szCs w:val="24"/>
        </w:rPr>
        <w:t>Ital Sociol Rev</w:t>
      </w:r>
      <w:r w:rsidRPr="000A4213">
        <w:rPr>
          <w:rFonts w:ascii="Calibri" w:hAnsi="Calibri" w:cs="Calibri"/>
          <w:noProof/>
          <w:szCs w:val="24"/>
        </w:rPr>
        <w:t>. 2014;4(2):157-171. doi:10.13136/isr.v4i2.80</w:t>
      </w:r>
    </w:p>
    <w:p w14:paraId="74ED5442"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97. </w:t>
      </w:r>
      <w:r w:rsidRPr="000A4213">
        <w:rPr>
          <w:rFonts w:ascii="Calibri" w:hAnsi="Calibri" w:cs="Calibri"/>
          <w:noProof/>
          <w:szCs w:val="24"/>
        </w:rPr>
        <w:tab/>
        <w:t xml:space="preserve">Gardner J, Warren N. Learning from deep brain stimulation: the fallacy of techno-solutionism and the need for ‘regimes of care.’ </w:t>
      </w:r>
      <w:r w:rsidRPr="000A4213">
        <w:rPr>
          <w:rFonts w:ascii="Calibri" w:hAnsi="Calibri" w:cs="Calibri"/>
          <w:i/>
          <w:iCs/>
          <w:noProof/>
          <w:szCs w:val="24"/>
        </w:rPr>
        <w:t>Med Heal Care Philos</w:t>
      </w:r>
      <w:r w:rsidRPr="000A4213">
        <w:rPr>
          <w:rFonts w:ascii="Calibri" w:hAnsi="Calibri" w:cs="Calibri"/>
          <w:noProof/>
          <w:szCs w:val="24"/>
        </w:rPr>
        <w:t>. 2019;22(3):363-374. doi:10.1007/s11019-018-9858-6</w:t>
      </w:r>
    </w:p>
    <w:p w14:paraId="4FC668A1"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98. </w:t>
      </w:r>
      <w:r w:rsidRPr="000A4213">
        <w:rPr>
          <w:rFonts w:ascii="Calibri" w:hAnsi="Calibri" w:cs="Calibri"/>
          <w:noProof/>
          <w:szCs w:val="24"/>
        </w:rPr>
        <w:tab/>
        <w:t xml:space="preserve">Harris P, Middleton W. The illusion of control and optimism about health: On being less at risk but no more in control than others. </w:t>
      </w:r>
      <w:r w:rsidRPr="000A4213">
        <w:rPr>
          <w:rFonts w:ascii="Calibri" w:hAnsi="Calibri" w:cs="Calibri"/>
          <w:i/>
          <w:iCs/>
          <w:noProof/>
          <w:szCs w:val="24"/>
        </w:rPr>
        <w:t>Br J Soc Psychol</w:t>
      </w:r>
      <w:r w:rsidRPr="000A4213">
        <w:rPr>
          <w:rFonts w:ascii="Calibri" w:hAnsi="Calibri" w:cs="Calibri"/>
          <w:noProof/>
          <w:szCs w:val="24"/>
        </w:rPr>
        <w:t>. 1994;33:369-386.</w:t>
      </w:r>
    </w:p>
    <w:p w14:paraId="09A8BDAF"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99. </w:t>
      </w:r>
      <w:r w:rsidRPr="000A4213">
        <w:rPr>
          <w:rFonts w:ascii="Calibri" w:hAnsi="Calibri" w:cs="Calibri"/>
          <w:noProof/>
          <w:szCs w:val="24"/>
        </w:rPr>
        <w:tab/>
        <w:t xml:space="preserve">Gann B. Transforming lives: Combating digital health inequality. </w:t>
      </w:r>
      <w:r w:rsidRPr="000A4213">
        <w:rPr>
          <w:rFonts w:ascii="Calibri" w:hAnsi="Calibri" w:cs="Calibri"/>
          <w:i/>
          <w:iCs/>
          <w:noProof/>
          <w:szCs w:val="24"/>
        </w:rPr>
        <w:t>IFLA J</w:t>
      </w:r>
      <w:r w:rsidRPr="000A4213">
        <w:rPr>
          <w:rFonts w:ascii="Calibri" w:hAnsi="Calibri" w:cs="Calibri"/>
          <w:noProof/>
          <w:szCs w:val="24"/>
        </w:rPr>
        <w:t>. 2019;45(3):187-198. doi:10.1177/0340035219845013</w:t>
      </w:r>
    </w:p>
    <w:p w14:paraId="2981AA35"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100. </w:t>
      </w:r>
      <w:r w:rsidRPr="000A4213">
        <w:rPr>
          <w:rFonts w:ascii="Calibri" w:hAnsi="Calibri" w:cs="Calibri"/>
          <w:noProof/>
          <w:szCs w:val="24"/>
        </w:rPr>
        <w:tab/>
        <w:t xml:space="preserve">Rae A, Provan D, Aboelssaad H, Alexander R. A manifesto for Reality-based Safety Science. </w:t>
      </w:r>
      <w:r w:rsidRPr="000A4213">
        <w:rPr>
          <w:rFonts w:ascii="Calibri" w:hAnsi="Calibri" w:cs="Calibri"/>
          <w:i/>
          <w:iCs/>
          <w:noProof/>
          <w:szCs w:val="24"/>
        </w:rPr>
        <w:t>Saf Sci</w:t>
      </w:r>
      <w:r w:rsidRPr="000A4213">
        <w:rPr>
          <w:rFonts w:ascii="Calibri" w:hAnsi="Calibri" w:cs="Calibri"/>
          <w:noProof/>
          <w:szCs w:val="24"/>
        </w:rPr>
        <w:t>. 2020;126(June). doi:10.1016/j.ssci.2020.104654</w:t>
      </w:r>
    </w:p>
    <w:p w14:paraId="6E6B7F9A"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szCs w:val="24"/>
        </w:rPr>
      </w:pPr>
      <w:r w:rsidRPr="000A4213">
        <w:rPr>
          <w:rFonts w:ascii="Calibri" w:hAnsi="Calibri" w:cs="Calibri"/>
          <w:noProof/>
          <w:szCs w:val="24"/>
        </w:rPr>
        <w:t xml:space="preserve">101. </w:t>
      </w:r>
      <w:r w:rsidRPr="000A4213">
        <w:rPr>
          <w:rFonts w:ascii="Calibri" w:hAnsi="Calibri" w:cs="Calibri"/>
          <w:noProof/>
          <w:szCs w:val="24"/>
        </w:rPr>
        <w:tab/>
        <w:t xml:space="preserve">Swuste P, Groeneweg J, van Gulijk C, Zwaard W, Lemkowitz S, Oostendorp Y. The future of safety science. </w:t>
      </w:r>
      <w:r w:rsidRPr="000A4213">
        <w:rPr>
          <w:rFonts w:ascii="Calibri" w:hAnsi="Calibri" w:cs="Calibri"/>
          <w:i/>
          <w:iCs/>
          <w:noProof/>
          <w:szCs w:val="24"/>
        </w:rPr>
        <w:t>Saf Sci</w:t>
      </w:r>
      <w:r w:rsidRPr="000A4213">
        <w:rPr>
          <w:rFonts w:ascii="Calibri" w:hAnsi="Calibri" w:cs="Calibri"/>
          <w:noProof/>
          <w:szCs w:val="24"/>
        </w:rPr>
        <w:t>. 2020;125(September 2019):104593. doi:10.1016/j.ssci.2019.104593</w:t>
      </w:r>
    </w:p>
    <w:p w14:paraId="2D0B3AAC" w14:textId="77777777" w:rsidR="000A4213" w:rsidRPr="000A4213" w:rsidRDefault="000A4213" w:rsidP="000A4213">
      <w:pPr>
        <w:widowControl w:val="0"/>
        <w:autoSpaceDE w:val="0"/>
        <w:autoSpaceDN w:val="0"/>
        <w:adjustRightInd w:val="0"/>
        <w:spacing w:line="240" w:lineRule="auto"/>
        <w:ind w:left="640" w:hanging="640"/>
        <w:rPr>
          <w:rFonts w:ascii="Calibri" w:hAnsi="Calibri" w:cs="Calibri"/>
          <w:noProof/>
        </w:rPr>
      </w:pPr>
      <w:r w:rsidRPr="000A4213">
        <w:rPr>
          <w:rFonts w:ascii="Calibri" w:hAnsi="Calibri" w:cs="Calibri"/>
          <w:noProof/>
          <w:szCs w:val="24"/>
        </w:rPr>
        <w:t xml:space="preserve">102. </w:t>
      </w:r>
      <w:r w:rsidRPr="000A4213">
        <w:rPr>
          <w:rFonts w:ascii="Calibri" w:hAnsi="Calibri" w:cs="Calibri"/>
          <w:noProof/>
          <w:szCs w:val="24"/>
        </w:rPr>
        <w:tab/>
        <w:t xml:space="preserve">Underwood P, Waterson P. Systemic accident analysis: Examining the gap between research and practice. </w:t>
      </w:r>
      <w:r w:rsidRPr="000A4213">
        <w:rPr>
          <w:rFonts w:ascii="Calibri" w:hAnsi="Calibri" w:cs="Calibri"/>
          <w:i/>
          <w:iCs/>
          <w:noProof/>
          <w:szCs w:val="24"/>
        </w:rPr>
        <w:t>Accid Anal Prev</w:t>
      </w:r>
      <w:r w:rsidRPr="000A4213">
        <w:rPr>
          <w:rFonts w:ascii="Calibri" w:hAnsi="Calibri" w:cs="Calibri"/>
          <w:noProof/>
          <w:szCs w:val="24"/>
        </w:rPr>
        <w:t>. 2013;55:154-164. doi:10.1016/j.aap.2013.02.041</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xml:space="preserve">** FYI, tables have to be presented in this simplified </w:t>
      </w:r>
      <w:proofErr w:type="gramStart"/>
      <w:r>
        <w:t>format</w:t>
      </w:r>
      <w:proofErr w:type="gramEnd"/>
      <w:r>
        <w:t xml:space="preserve">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surveilled</w:t>
            </w:r>
            <w:proofErr w:type="spellEnd"/>
            <w:r w:rsidRPr="00A71A27">
              <w:rPr>
                <w:rFonts w:ascii="Times New Roman" w:eastAsia="Times New Roman" w:hAnsi="Times New Roman" w:cs="Times New Roman"/>
                <w:color w:val="000000"/>
                <w:sz w:val="16"/>
                <w:szCs w:val="16"/>
                <w:lang w:eastAsia="en-GB"/>
              </w:rPr>
              <w:t xml:space="preserve"> for </w:t>
            </w:r>
            <w:proofErr w:type="spellStart"/>
            <w:r w:rsidRPr="00A71A27">
              <w:rPr>
                <w:rFonts w:ascii="Times New Roman" w:eastAsia="Times New Roman" w:hAnsi="Times New Roman" w:cs="Times New Roman"/>
                <w:color w:val="000000"/>
                <w:sz w:val="16"/>
                <w:szCs w:val="16"/>
                <w:lang w:eastAsia="en-GB"/>
              </w:rPr>
              <w:t>performance</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exchange of healthcare </w:t>
            </w:r>
            <w:proofErr w:type="spellStart"/>
            <w:r w:rsidRPr="00A71A27">
              <w:rPr>
                <w:rFonts w:ascii="Times New Roman" w:eastAsia="Times New Roman" w:hAnsi="Times New Roman" w:cs="Times New Roman"/>
                <w:color w:val="000000"/>
                <w:sz w:val="16"/>
                <w:szCs w:val="16"/>
                <w:lang w:eastAsia="en-GB"/>
              </w:rPr>
              <w:t>data</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Gradual 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xml:space="preserve">; </w:t>
            </w:r>
            <w:proofErr w:type="spellStart"/>
            <w:r w:rsidRPr="00A71A27">
              <w:rPr>
                <w:rFonts w:ascii="Times New Roman" w:eastAsia="Times New Roman" w:hAnsi="Times New Roman" w:cs="Times New Roman"/>
                <w:color w:val="000000"/>
                <w:sz w:val="16"/>
                <w:szCs w:val="16"/>
                <w:lang w:eastAsia="en-GB"/>
              </w:rPr>
              <w:t>FactSheets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patient </w:t>
            </w:r>
            <w:proofErr w:type="spellStart"/>
            <w:r w:rsidRPr="00A71A27">
              <w:rPr>
                <w:rFonts w:ascii="Times New Roman" w:eastAsia="Times New Roman" w:hAnsi="Times New Roman" w:cs="Times New Roman"/>
                <w:color w:val="000000"/>
                <w:sz w:val="16"/>
                <w:szCs w:val="16"/>
                <w:lang w:eastAsia="en-GB"/>
              </w:rPr>
              <w:t>safety</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xml:space="preserve">; 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w:t>
            </w:r>
            <w:proofErr w:type="spellStart"/>
            <w:r>
              <w:rPr>
                <w:rFonts w:ascii="Times New Roman" w:eastAsia="Times New Roman" w:hAnsi="Times New Roman" w:cs="Times New Roman"/>
                <w:bCs/>
                <w:sz w:val="16"/>
                <w:szCs w:val="20"/>
                <w:lang w:eastAsia="en-GB"/>
              </w:rPr>
              <w:t>Sittig’s</w:t>
            </w:r>
            <w:proofErr w:type="spellEnd"/>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yn McCrorie" w:date="2020-12-01T21:33:00Z" w:initials="CM">
    <w:p w14:paraId="60E42A61" w14:textId="74BC35FC" w:rsidR="001C43D7" w:rsidRDefault="001C43D7">
      <w:pPr>
        <w:pStyle w:val="CommentText"/>
      </w:pPr>
      <w:r>
        <w:rPr>
          <w:rStyle w:val="CommentReference"/>
        </w:rPr>
        <w:annotationRef/>
      </w:r>
      <w:r>
        <w:t>I like the way that this is worded. However, it is complex when compared to the summary sentences of other challenges.</w:t>
      </w:r>
    </w:p>
  </w:comment>
  <w:comment w:id="16" w:author="Carolyn McCrorie" w:date="2020-12-01T21:44:00Z" w:initials="CM">
    <w:p w14:paraId="699ABA01" w14:textId="3B965E29" w:rsidR="00812750" w:rsidRDefault="00812750">
      <w:pPr>
        <w:pStyle w:val="CommentText"/>
      </w:pPr>
      <w:r>
        <w:rPr>
          <w:rStyle w:val="CommentReference"/>
        </w:rPr>
        <w:annotationRef/>
      </w:r>
      <w:r>
        <w:t>This leap to sociotechnical perspective stands out as different to the other points made in this section. I get your point about singing from different sheets. We could talk through this tomorrow, before getting on with lit triage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42A61" w15:done="0"/>
  <w15:commentEx w15:paraId="699AB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E42A61" w16cid:durableId="23713541"/>
  <w16cid:commentId w16cid:paraId="699ABA01" w16cid:durableId="23713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FC66" w14:textId="77777777" w:rsidR="00863AEB" w:rsidRDefault="00863AEB" w:rsidP="009500EF">
      <w:pPr>
        <w:spacing w:after="0" w:line="240" w:lineRule="auto"/>
      </w:pPr>
      <w:r>
        <w:separator/>
      </w:r>
    </w:p>
  </w:endnote>
  <w:endnote w:type="continuationSeparator" w:id="0">
    <w:p w14:paraId="70411468" w14:textId="77777777" w:rsidR="00863AEB" w:rsidRDefault="00863AEB" w:rsidP="009500EF">
      <w:pPr>
        <w:spacing w:after="0" w:line="240" w:lineRule="auto"/>
      </w:pPr>
      <w:r>
        <w:continuationSeparator/>
      </w:r>
    </w:p>
  </w:endnote>
  <w:endnote w:type="continuationNotice" w:id="1">
    <w:p w14:paraId="4CCED2E2" w14:textId="77777777" w:rsidR="00863AEB" w:rsidRDefault="00863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167856"/>
      <w:docPartObj>
        <w:docPartGallery w:val="Page Numbers (Bottom of Page)"/>
        <w:docPartUnique/>
      </w:docPartObj>
    </w:sdtPr>
    <w:sdtEndPr>
      <w:rPr>
        <w:noProof/>
      </w:rPr>
    </w:sdtEndPr>
    <w:sdtContent>
      <w:p w14:paraId="73F0CB5C" w14:textId="5DC2665D" w:rsidR="001C43D7" w:rsidRDefault="001C43D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77B67E22" w14:textId="77777777" w:rsidR="001C43D7" w:rsidRDefault="001C4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88B60" w14:textId="77777777" w:rsidR="00863AEB" w:rsidRDefault="00863AEB" w:rsidP="009500EF">
      <w:pPr>
        <w:spacing w:after="0" w:line="240" w:lineRule="auto"/>
      </w:pPr>
      <w:r>
        <w:separator/>
      </w:r>
    </w:p>
  </w:footnote>
  <w:footnote w:type="continuationSeparator" w:id="0">
    <w:p w14:paraId="426DB3D2" w14:textId="77777777" w:rsidR="00863AEB" w:rsidRDefault="00863AEB" w:rsidP="009500EF">
      <w:pPr>
        <w:spacing w:after="0" w:line="240" w:lineRule="auto"/>
      </w:pPr>
      <w:r>
        <w:continuationSeparator/>
      </w:r>
    </w:p>
  </w:footnote>
  <w:footnote w:type="continuationNotice" w:id="1">
    <w:p w14:paraId="413E318C" w14:textId="77777777" w:rsidR="00863AEB" w:rsidRDefault="00863A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yn McCrorie">
    <w15:presenceInfo w15:providerId="None" w15:userId="Carolyn McCro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95D2B"/>
    <w:rsid w:val="000A1BAC"/>
    <w:rsid w:val="000A3015"/>
    <w:rsid w:val="000A4213"/>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25DAA"/>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B3712"/>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97B"/>
    <w:rsid w:val="005646F8"/>
    <w:rsid w:val="005669B6"/>
    <w:rsid w:val="005715CC"/>
    <w:rsid w:val="0057168E"/>
    <w:rsid w:val="005718E6"/>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02CD"/>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285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 w:val="013CFCB2"/>
    <w:rsid w:val="02229E8F"/>
    <w:rsid w:val="02D8CD13"/>
    <w:rsid w:val="051CE4B4"/>
    <w:rsid w:val="0538D32F"/>
    <w:rsid w:val="0559E5AD"/>
    <w:rsid w:val="067A986D"/>
    <w:rsid w:val="077FEE57"/>
    <w:rsid w:val="07BBEA43"/>
    <w:rsid w:val="07ECAD31"/>
    <w:rsid w:val="08256177"/>
    <w:rsid w:val="08508DF9"/>
    <w:rsid w:val="087AFBC5"/>
    <w:rsid w:val="0A4AECE5"/>
    <w:rsid w:val="0A6AD2DD"/>
    <w:rsid w:val="0AE0969B"/>
    <w:rsid w:val="0AED0980"/>
    <w:rsid w:val="0B6719D3"/>
    <w:rsid w:val="0BE6BD46"/>
    <w:rsid w:val="0C06A33E"/>
    <w:rsid w:val="0C327D63"/>
    <w:rsid w:val="0C96801D"/>
    <w:rsid w:val="0F10B688"/>
    <w:rsid w:val="0F5FF2B2"/>
    <w:rsid w:val="0FDCF476"/>
    <w:rsid w:val="0FEFB433"/>
    <w:rsid w:val="105378DD"/>
    <w:rsid w:val="107FB3BB"/>
    <w:rsid w:val="10837F20"/>
    <w:rsid w:val="10FCFA49"/>
    <w:rsid w:val="11EE5F5C"/>
    <w:rsid w:val="123BDA4E"/>
    <w:rsid w:val="12A0D84C"/>
    <w:rsid w:val="12B35E65"/>
    <w:rsid w:val="144F2EC6"/>
    <w:rsid w:val="1492AEC4"/>
    <w:rsid w:val="160D8575"/>
    <w:rsid w:val="1660102E"/>
    <w:rsid w:val="17E58551"/>
    <w:rsid w:val="1927F226"/>
    <w:rsid w:val="19674B3F"/>
    <w:rsid w:val="1B6BE350"/>
    <w:rsid w:val="1C2197F8"/>
    <w:rsid w:val="1D259C53"/>
    <w:rsid w:val="1DA2F0B5"/>
    <w:rsid w:val="1EE9D3FF"/>
    <w:rsid w:val="1F02645C"/>
    <w:rsid w:val="1FA5FEA1"/>
    <w:rsid w:val="20065AFC"/>
    <w:rsid w:val="211ACD35"/>
    <w:rsid w:val="212D7EFD"/>
    <w:rsid w:val="21581F9A"/>
    <w:rsid w:val="21C22A25"/>
    <w:rsid w:val="21FF90DE"/>
    <w:rsid w:val="22675C3C"/>
    <w:rsid w:val="2292CBF0"/>
    <w:rsid w:val="24234566"/>
    <w:rsid w:val="24AB9B47"/>
    <w:rsid w:val="24D37230"/>
    <w:rsid w:val="24F93373"/>
    <w:rsid w:val="2564834B"/>
    <w:rsid w:val="26725A76"/>
    <w:rsid w:val="270D068F"/>
    <w:rsid w:val="27EAB7A0"/>
    <w:rsid w:val="28B9C769"/>
    <w:rsid w:val="299ECEA3"/>
    <w:rsid w:val="2AA8C582"/>
    <w:rsid w:val="2B096681"/>
    <w:rsid w:val="2C1911F5"/>
    <w:rsid w:val="2C62F0FF"/>
    <w:rsid w:val="2CDE523F"/>
    <w:rsid w:val="2D63F497"/>
    <w:rsid w:val="30577FD7"/>
    <w:rsid w:val="33B50AF8"/>
    <w:rsid w:val="34007E3E"/>
    <w:rsid w:val="34FA9A8E"/>
    <w:rsid w:val="354FAD64"/>
    <w:rsid w:val="360F500C"/>
    <w:rsid w:val="3650223F"/>
    <w:rsid w:val="36F1A32F"/>
    <w:rsid w:val="37AABE92"/>
    <w:rsid w:val="37F5D103"/>
    <w:rsid w:val="386DF0A2"/>
    <w:rsid w:val="391E604F"/>
    <w:rsid w:val="3BC2E9FC"/>
    <w:rsid w:val="3E8E58C4"/>
    <w:rsid w:val="3ECCA824"/>
    <w:rsid w:val="3F6F6C6C"/>
    <w:rsid w:val="40362E46"/>
    <w:rsid w:val="40C33163"/>
    <w:rsid w:val="414388F4"/>
    <w:rsid w:val="41778275"/>
    <w:rsid w:val="43040D82"/>
    <w:rsid w:val="431352D6"/>
    <w:rsid w:val="44AACD19"/>
    <w:rsid w:val="44AB4704"/>
    <w:rsid w:val="455928AE"/>
    <w:rsid w:val="45B64B15"/>
    <w:rsid w:val="4854776D"/>
    <w:rsid w:val="4A87EB38"/>
    <w:rsid w:val="4A96C92A"/>
    <w:rsid w:val="4CF9A6FD"/>
    <w:rsid w:val="4F17C9BF"/>
    <w:rsid w:val="4F189C0E"/>
    <w:rsid w:val="501C7580"/>
    <w:rsid w:val="5040EB3D"/>
    <w:rsid w:val="5056470F"/>
    <w:rsid w:val="5069F072"/>
    <w:rsid w:val="50AA54D5"/>
    <w:rsid w:val="50B6A216"/>
    <w:rsid w:val="51E28109"/>
    <w:rsid w:val="523187EB"/>
    <w:rsid w:val="52344754"/>
    <w:rsid w:val="52527277"/>
    <w:rsid w:val="53E25967"/>
    <w:rsid w:val="54070593"/>
    <w:rsid w:val="54518C28"/>
    <w:rsid w:val="5458314F"/>
    <w:rsid w:val="5520EADF"/>
    <w:rsid w:val="553AC7C8"/>
    <w:rsid w:val="55909466"/>
    <w:rsid w:val="565AFADC"/>
    <w:rsid w:val="5740B329"/>
    <w:rsid w:val="58A826F7"/>
    <w:rsid w:val="58C76ADF"/>
    <w:rsid w:val="58C83528"/>
    <w:rsid w:val="5B7233FE"/>
    <w:rsid w:val="5B92ACE5"/>
    <w:rsid w:val="5C3C086A"/>
    <w:rsid w:val="5C3C47DB"/>
    <w:rsid w:val="5EB93B51"/>
    <w:rsid w:val="5FC2C550"/>
    <w:rsid w:val="5FE95201"/>
    <w:rsid w:val="603036CB"/>
    <w:rsid w:val="6071C32A"/>
    <w:rsid w:val="60E3BBAD"/>
    <w:rsid w:val="616333D0"/>
    <w:rsid w:val="617C4858"/>
    <w:rsid w:val="62ECB710"/>
    <w:rsid w:val="6345AAED"/>
    <w:rsid w:val="652578C1"/>
    <w:rsid w:val="6637F93A"/>
    <w:rsid w:val="66A88B25"/>
    <w:rsid w:val="67FDAC6E"/>
    <w:rsid w:val="6891EF5E"/>
    <w:rsid w:val="6900B1FA"/>
    <w:rsid w:val="69997CCF"/>
    <w:rsid w:val="6A3F72B7"/>
    <w:rsid w:val="6B6DC1C4"/>
    <w:rsid w:val="6C29780C"/>
    <w:rsid w:val="6CE7DD76"/>
    <w:rsid w:val="6CE8857A"/>
    <w:rsid w:val="6E72402F"/>
    <w:rsid w:val="6E83ADD7"/>
    <w:rsid w:val="6E9BAAC7"/>
    <w:rsid w:val="6F02F73B"/>
    <w:rsid w:val="6F60B0E5"/>
    <w:rsid w:val="705E5A39"/>
    <w:rsid w:val="70F08E14"/>
    <w:rsid w:val="70FC4F70"/>
    <w:rsid w:val="714761EA"/>
    <w:rsid w:val="71825C32"/>
    <w:rsid w:val="71F34AE4"/>
    <w:rsid w:val="7221C9AF"/>
    <w:rsid w:val="728641EF"/>
    <w:rsid w:val="7440CA53"/>
    <w:rsid w:val="7586F4D3"/>
    <w:rsid w:val="75CABCD2"/>
    <w:rsid w:val="766559A2"/>
    <w:rsid w:val="76C11A13"/>
    <w:rsid w:val="78B0E693"/>
    <w:rsid w:val="78F17ED7"/>
    <w:rsid w:val="7B51BF56"/>
    <w:rsid w:val="7C06C85F"/>
    <w:rsid w:val="7CE995D1"/>
    <w:rsid w:val="7DE114CB"/>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0AF594-3888-4AF3-963F-22357B96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38360</Words>
  <Characters>218653</Characters>
  <Application>Microsoft Office Word</Application>
  <DocSecurity>0</DocSecurity>
  <Lines>1822</Lines>
  <Paragraphs>512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Carolyn McCrorie</cp:lastModifiedBy>
  <cp:revision>3</cp:revision>
  <dcterms:created xsi:type="dcterms:W3CDTF">2020-12-01T21:33:00Z</dcterms:created>
  <dcterms:modified xsi:type="dcterms:W3CDTF">2020-12-01T21:46:00Z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