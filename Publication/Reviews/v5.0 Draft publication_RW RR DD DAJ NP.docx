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1"/>
      <w:r>
        <w:t>Jonathan Benn</w:t>
      </w:r>
      <w:commentRangeEnd w:id="1"/>
      <w:r>
        <w:rPr>
          <w:rStyle w:val="CommentReference"/>
        </w:rPr>
        <w:commentReference w:id="1"/>
      </w:r>
    </w:p>
    <w:p w14:paraId="6BCF0585" w14:textId="77777777" w:rsidR="003447F2" w:rsidRDefault="003447F2" w:rsidP="003447F2">
      <w:pPr>
        <w:spacing w:after="0" w:line="240" w:lineRule="auto"/>
      </w:pPr>
      <w:r>
        <w:rPr>
          <w:i/>
        </w:rPr>
        <w:t>Degree</w:t>
      </w:r>
      <w:r>
        <w:t>: PhD</w:t>
      </w:r>
    </w:p>
    <w:p w14:paraId="00139D95"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2"/>
      <w:r>
        <w:t>Dawn Dowding</w:t>
      </w:r>
      <w:commentRangeEnd w:id="2"/>
      <w:r>
        <w:rPr>
          <w:rStyle w:val="CommentReference"/>
        </w:rPr>
        <w:commentReference w:id="2"/>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ins w:id="3" w:author="Dawn Dowding" w:date="2020-10-13T12:17:00Z">
        <w:r w:rsidR="00705DA9">
          <w:t xml:space="preserve">Division of Nursing, Midwifery and Social Work, School of Health Sciences, </w:t>
        </w:r>
      </w:ins>
      <w:r>
        <w:t>University of Manchester</w:t>
      </w:r>
    </w:p>
    <w:p w14:paraId="580CCA8F" w14:textId="7122A098" w:rsidR="003447F2" w:rsidRPr="00A24D49" w:rsidRDefault="003447F2" w:rsidP="003447F2">
      <w:pPr>
        <w:spacing w:after="0" w:line="240" w:lineRule="auto"/>
      </w:pPr>
      <w:r>
        <w:rPr>
          <w:i/>
        </w:rPr>
        <w:t>Full address</w:t>
      </w:r>
      <w:r>
        <w:t xml:space="preserve">: </w:t>
      </w:r>
      <w:ins w:id="4" w:author="Dawn Dowding" w:date="2020-10-13T12:17:00Z">
        <w:r w:rsidR="00705DA9">
          <w:t xml:space="preserve">Jean McFarlane Building, </w:t>
        </w:r>
      </w:ins>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5"/>
      <w:r>
        <w:t xml:space="preserve"> Ibrahim Habli</w:t>
      </w:r>
      <w:commentRangeEnd w:id="5"/>
      <w:r>
        <w:rPr>
          <w:rStyle w:val="CommentReference"/>
        </w:rPr>
        <w:commentReference w:id="5"/>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6"/>
      <w:r>
        <w:t xml:space="preserve"> David Jenkins</w:t>
      </w:r>
      <w:commentRangeEnd w:id="6"/>
      <w:r>
        <w:rPr>
          <w:rStyle w:val="CommentReference"/>
        </w:rPr>
        <w:commentReference w:id="6"/>
      </w:r>
    </w:p>
    <w:p w14:paraId="1B1B33C6" w14:textId="37E99BAA" w:rsidR="003447F2" w:rsidRDefault="003447F2" w:rsidP="003447F2">
      <w:pPr>
        <w:spacing w:after="0" w:line="240" w:lineRule="auto"/>
      </w:pPr>
      <w:r>
        <w:rPr>
          <w:i/>
        </w:rPr>
        <w:t>Degree</w:t>
      </w:r>
      <w:r>
        <w:t xml:space="preserve">: </w:t>
      </w:r>
      <w:ins w:id="7" w:author="David Jenkins" w:date="2020-10-15T11:23:00Z">
        <w:r w:rsidR="00E275B9">
          <w:t>MSc</w:t>
        </w:r>
      </w:ins>
      <w:del w:id="8" w:author="David Jenkins" w:date="2020-10-15T11:23:00Z">
        <w:r w:rsidDel="00E275B9">
          <w:delText>PhD</w:delText>
        </w:r>
      </w:del>
    </w:p>
    <w:p w14:paraId="7D9DF6BD" w14:textId="6C2C05B2" w:rsidR="003447F2" w:rsidRDefault="003447F2" w:rsidP="003447F2">
      <w:pPr>
        <w:spacing w:after="0" w:line="240" w:lineRule="auto"/>
        <w:rPr>
          <w:ins w:id="9" w:author="David Jenkins" w:date="2020-10-15T11:23:00Z"/>
        </w:rPr>
      </w:pPr>
      <w:r>
        <w:rPr>
          <w:i/>
        </w:rPr>
        <w:t>Affiliation</w:t>
      </w:r>
      <w:ins w:id="10" w:author="David Jenkins" w:date="2020-10-15T11:23:00Z">
        <w:r w:rsidR="00E275B9">
          <w:rPr>
            <w:i/>
          </w:rPr>
          <w:t xml:space="preserve"> 1</w:t>
        </w:r>
      </w:ins>
      <w:r>
        <w:t>: NIHR Greater Manchester Patient Safety Translational Research Centre; University of Manchester</w:t>
      </w:r>
    </w:p>
    <w:p w14:paraId="5382B718" w14:textId="77777777" w:rsidR="00E275B9" w:rsidRDefault="00E275B9" w:rsidP="00E275B9">
      <w:pPr>
        <w:spacing w:after="0" w:line="240" w:lineRule="auto"/>
        <w:rPr>
          <w:ins w:id="11" w:author="David Jenkins" w:date="2020-10-15T11:23:00Z"/>
        </w:rPr>
      </w:pPr>
      <w:ins w:id="12" w:author="David Jenkins" w:date="2020-10-15T11:23:00Z">
        <w:r w:rsidRPr="008805BA">
          <w:rPr>
            <w:i/>
          </w:rPr>
          <w:t>Affiliation 2:</w:t>
        </w:r>
        <w:r>
          <w:t xml:space="preserve"> </w:t>
        </w:r>
        <w:r w:rsidRPr="008805BA">
          <w:t>Division of Informatics, Imaging and Data Science, School of Health Sciences, Faculty of Biology. Medicine and Health, University of Manchester</w:t>
        </w:r>
      </w:ins>
    </w:p>
    <w:p w14:paraId="78FB15DD" w14:textId="77777777" w:rsidR="00E275B9" w:rsidRDefault="00E275B9" w:rsidP="003447F2">
      <w:pPr>
        <w:spacing w:after="0" w:line="240" w:lineRule="auto"/>
      </w:pP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13"/>
      <w:r>
        <w:t>Owen Johnson</w:t>
      </w:r>
      <w:commentRangeEnd w:id="13"/>
      <w:r>
        <w:rPr>
          <w:rStyle w:val="CommentReference"/>
        </w:rPr>
        <w:commentReference w:id="13"/>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14"/>
      <w:commentRangeStart w:id="15"/>
      <w:r>
        <w:t>Niels Peek</w:t>
      </w:r>
      <w:commentRangeEnd w:id="14"/>
      <w:r>
        <w:rPr>
          <w:rStyle w:val="CommentReference"/>
        </w:rPr>
        <w:commentReference w:id="14"/>
      </w:r>
      <w:commentRangeEnd w:id="15"/>
      <w:r w:rsidR="003716C6">
        <w:rPr>
          <w:rStyle w:val="CommentReference"/>
        </w:rPr>
        <w:commentReference w:id="15"/>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16"/>
      <w:r>
        <w:t>Rebecca Randell</w:t>
      </w:r>
      <w:commentRangeEnd w:id="16"/>
      <w:r w:rsidR="003447F2">
        <w:rPr>
          <w:rStyle w:val="CommentReference"/>
        </w:rPr>
        <w:commentReference w:id="16"/>
      </w:r>
    </w:p>
    <w:p w14:paraId="5F1AB3E3" w14:textId="1A7652FA" w:rsidR="00A24D49" w:rsidRDefault="00A24D49" w:rsidP="001C7AD9">
      <w:pPr>
        <w:spacing w:after="0" w:line="240" w:lineRule="auto"/>
      </w:pPr>
      <w:r>
        <w:rPr>
          <w:i/>
        </w:rPr>
        <w:lastRenderedPageBreak/>
        <w:t>Degree</w:t>
      </w:r>
      <w:r>
        <w:t>: PhD</w:t>
      </w:r>
    </w:p>
    <w:p w14:paraId="6DFD93D4" w14:textId="1E69F1CD" w:rsidR="00A24D49" w:rsidRDefault="00A24D49" w:rsidP="001C7AD9">
      <w:pPr>
        <w:spacing w:after="0" w:line="240" w:lineRule="auto"/>
      </w:pPr>
      <w:r>
        <w:rPr>
          <w:i/>
        </w:rPr>
        <w:t>Affiliation</w:t>
      </w:r>
      <w:r>
        <w:t>: University of Bradford</w:t>
      </w:r>
      <w:ins w:id="17" w:author="Rebecca Randell" w:date="2020-10-09T18:11:00Z">
        <w:r w:rsidR="001E47DF">
          <w:t>; Wolfson Centre for Appl</w:t>
        </w:r>
      </w:ins>
      <w:ins w:id="18" w:author="Rebecca Randell" w:date="2020-10-09T18:12:00Z">
        <w:r w:rsidR="001E47DF">
          <w:t>ied Health Research</w:t>
        </w:r>
      </w:ins>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19"/>
      <w:commentRangeStart w:id="20"/>
      <w:r w:rsidR="00AD55B4">
        <w:t>Richard Williams</w:t>
      </w:r>
      <w:commentRangeEnd w:id="19"/>
      <w:r w:rsidR="003447F2">
        <w:rPr>
          <w:rStyle w:val="CommentReference"/>
        </w:rPr>
        <w:commentReference w:id="19"/>
      </w:r>
      <w:commentRangeEnd w:id="20"/>
      <w:r w:rsidR="008805BA">
        <w:rPr>
          <w:rStyle w:val="CommentReference"/>
        </w:rPr>
        <w:commentReference w:id="20"/>
      </w:r>
    </w:p>
    <w:p w14:paraId="32D3767D" w14:textId="703FC7DF" w:rsidR="00AD55B4" w:rsidRDefault="00AD55B4" w:rsidP="00AD55B4">
      <w:pPr>
        <w:spacing w:after="0" w:line="240" w:lineRule="auto"/>
      </w:pPr>
      <w:r>
        <w:rPr>
          <w:i/>
        </w:rPr>
        <w:t>Degree</w:t>
      </w:r>
      <w:r>
        <w:t xml:space="preserve">: </w:t>
      </w:r>
      <w:del w:id="21" w:author="Richard Williams" w:date="2020-10-09T07:40:00Z">
        <w:r w:rsidDel="008805BA">
          <w:delText>PhD</w:delText>
        </w:r>
      </w:del>
      <w:ins w:id="22" w:author="Richard Williams" w:date="2020-10-09T07:40:00Z">
        <w:r w:rsidR="008805BA">
          <w:t>MA (Cantab)</w:t>
        </w:r>
      </w:ins>
    </w:p>
    <w:p w14:paraId="75755F9D" w14:textId="0EF01E38" w:rsidR="00AD55B4" w:rsidRDefault="00AD55B4" w:rsidP="00AD55B4">
      <w:pPr>
        <w:spacing w:after="0" w:line="240" w:lineRule="auto"/>
        <w:rPr>
          <w:ins w:id="23" w:author="Richard Williams" w:date="2020-10-09T07:40:00Z"/>
        </w:rPr>
      </w:pPr>
      <w:r>
        <w:rPr>
          <w:i/>
        </w:rPr>
        <w:t>Affiliation</w:t>
      </w:r>
      <w:ins w:id="24" w:author="Richard Williams" w:date="2020-10-09T07:40:00Z">
        <w:r w:rsidR="008805BA">
          <w:rPr>
            <w:i/>
          </w:rPr>
          <w:t xml:space="preserve"> 1</w:t>
        </w:r>
      </w:ins>
      <w:r>
        <w:t>: NIHR Greater Manchester Patient Safety Translational Research Centre; University of Manchester</w:t>
      </w:r>
    </w:p>
    <w:p w14:paraId="2CC40DA1" w14:textId="392A97A5" w:rsidR="008805BA" w:rsidRPr="008805BA" w:rsidRDefault="008805BA" w:rsidP="00AD55B4">
      <w:pPr>
        <w:spacing w:after="0" w:line="240" w:lineRule="auto"/>
      </w:pPr>
      <w:commentRangeStart w:id="25"/>
      <w:ins w:id="26" w:author="Richard Williams" w:date="2020-10-09T07:40:00Z">
        <w:r w:rsidRPr="008805BA">
          <w:rPr>
            <w:i/>
          </w:rPr>
          <w:t>Affiliation 2:</w:t>
        </w:r>
        <w:r>
          <w:t xml:space="preserve"> </w:t>
        </w:r>
      </w:ins>
      <w:ins w:id="27" w:author="Richard Williams" w:date="2020-10-09T07:41:00Z">
        <w:r w:rsidRPr="008805BA">
          <w:t>Division of Informatics, Imaging and Data Science, School of Health Sciences, Faculty of Biology. Medicine and Health, University of Manchester</w:t>
        </w:r>
      </w:ins>
      <w:commentRangeEnd w:id="25"/>
      <w:r w:rsidR="003716C6">
        <w:rPr>
          <w:rStyle w:val="CommentReference"/>
        </w:rPr>
        <w:commentReference w:id="25"/>
      </w:r>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r>
        <w:t>Introduction</w:t>
      </w:r>
    </w:p>
    <w:p w14:paraId="1C2AB3B6" w14:textId="318C22AA" w:rsidR="009D0ABB" w:rsidRDefault="00DF53B0" w:rsidP="001C7AD9">
      <w:pPr>
        <w:spacing w:after="0" w:line="240" w:lineRule="auto"/>
      </w:pPr>
      <w:r>
        <w:t>The fourth industrial revolution is based on cyber-physical systems and the connectivity of devices to which healthcare must adapt.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28"/>
      <w:commentRangeStart w:id="29"/>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28"/>
      <w:r w:rsidR="00E1344E">
        <w:rPr>
          <w:rStyle w:val="CommentReference"/>
        </w:rPr>
        <w:commentReference w:id="28"/>
      </w:r>
      <w:commentRangeEnd w:id="29"/>
      <w:r w:rsidR="001E47DF">
        <w:rPr>
          <w:rStyle w:val="CommentReference"/>
        </w:rPr>
        <w:commentReference w:id="29"/>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echnologies like electronic health records, decision-support tools and handheld medical devices have been developed and used for many years with reported benefits for patient care but also with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in unforeseen ways</w:t>
      </w:r>
      <w:r w:rsidR="009D0ABB">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6AF19F5" w:rsidR="009D0ABB" w:rsidRDefault="00636CC5" w:rsidP="001C7AD9">
      <w:pPr>
        <w:spacing w:after="0" w:line="240" w:lineRule="auto"/>
        <w:rPr>
          <w:ins w:id="30" w:author="Dawn Dowding" w:date="2020-10-13T12:20:00Z"/>
        </w:rPr>
      </w:pPr>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31"/>
      <w:commentRangeStart w:id="32"/>
      <w:commentRangeStart w:id="33"/>
      <w:r w:rsidR="009D0ABB">
        <w:t>to appraise the academic evidence for patient safety in health information systems</w:t>
      </w:r>
      <w:commentRangeEnd w:id="31"/>
      <w:r w:rsidR="00A22231">
        <w:rPr>
          <w:rStyle w:val="CommentReference"/>
        </w:rPr>
        <w:commentReference w:id="31"/>
      </w:r>
      <w:commentRangeEnd w:id="32"/>
      <w:commentRangeEnd w:id="33"/>
      <w:r w:rsidR="001057D9">
        <w:rPr>
          <w:rStyle w:val="CommentReference"/>
        </w:rPr>
        <w:commentReference w:id="33"/>
      </w:r>
      <w:r w:rsidR="00705DA9">
        <w:rPr>
          <w:rStyle w:val="CommentReference"/>
        </w:rPr>
        <w:commentReference w:id="32"/>
      </w:r>
      <w:r w:rsidR="009D0ABB">
        <w:t xml:space="preserve">. </w:t>
      </w:r>
      <w:r w:rsidR="00AC4FD6">
        <w:t>Our</w:t>
      </w:r>
      <w:r w:rsidR="009D0ABB">
        <w:t xml:space="preserve"> collaborative </w:t>
      </w:r>
      <w:del w:id="34" w:author="Dawn Dowding" w:date="2020-10-13T12:20:00Z">
        <w:r w:rsidR="009D0ABB" w:rsidDel="00705DA9">
          <w:delText>intend</w:delText>
        </w:r>
        <w:r w:rsidR="00B51A64" w:rsidDel="00705DA9">
          <w:delText>s</w:delText>
        </w:r>
        <w:r w:rsidR="009D0ABB" w:rsidDel="00705DA9">
          <w:delText xml:space="preserve"> to</w:delText>
        </w:r>
      </w:del>
      <w:ins w:id="35" w:author="Dawn Dowding" w:date="2020-10-13T12:20:00Z">
        <w:r w:rsidR="00705DA9">
          <w:t>will</w:t>
        </w:r>
      </w:ins>
      <w:r w:rsidR="009D0ABB">
        <w:t xml:space="preserve"> host a series of </w:t>
      </w:r>
      <w:r w:rsidR="009D0ABB" w:rsidRPr="002A32FD">
        <w:t xml:space="preserve">workshops </w:t>
      </w:r>
      <w:del w:id="36" w:author="Dawn Dowding" w:date="2020-10-13T12:20:00Z">
        <w:r w:rsidR="009D0ABB" w:rsidDel="00705DA9">
          <w:delText>that</w:delText>
        </w:r>
        <w:r w:rsidR="009D0ABB" w:rsidRPr="002A32FD" w:rsidDel="00705DA9">
          <w:delText xml:space="preserve"> deliver publications </w:delText>
        </w:r>
      </w:del>
      <w:r w:rsidR="009D0ABB" w:rsidRPr="002A32FD">
        <w:t>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6683B534" w14:textId="77777777" w:rsidR="00705DA9" w:rsidRDefault="00705DA9" w:rsidP="001C7AD9">
      <w:pPr>
        <w:spacing w:after="0" w:line="240" w:lineRule="auto"/>
      </w:pPr>
    </w:p>
    <w:p w14:paraId="15B9EE8F" w14:textId="3AEDEDBF" w:rsidR="009D0ABB" w:rsidRDefault="009D0ABB" w:rsidP="001C7AD9">
      <w:pPr>
        <w:spacing w:after="0" w:line="240" w:lineRule="auto"/>
      </w:pPr>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t>
      </w:r>
      <w:ins w:id="37" w:author="Dawn Dowding" w:date="2020-10-13T12:22:00Z">
        <w:r w:rsidR="00705DA9">
          <w:t xml:space="preserve">process for our initial </w:t>
        </w:r>
      </w:ins>
      <w:r w:rsidR="00C87DCA">
        <w:t xml:space="preserve">workshop </w:t>
      </w:r>
      <w:del w:id="38" w:author="Dawn Dowding" w:date="2020-10-13T12:22:00Z">
        <w:r w:rsidR="00C87DCA" w:rsidDel="00705DA9">
          <w:delText xml:space="preserve">process. </w:delText>
        </w:r>
      </w:del>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1057D9">
      <w:pPr>
        <w:pStyle w:val="Heading2"/>
        <w:rPr>
          <w:rFonts w:asciiTheme="minorHAnsi" w:eastAsiaTheme="minorHAnsi" w:hAnsiTheme="minorHAnsi" w:cstheme="minorBidi"/>
          <w:sz w:val="22"/>
          <w:szCs w:val="22"/>
        </w:rPr>
      </w:pPr>
      <w:r>
        <w:t>Patient safety and digital health</w:t>
      </w:r>
    </w:p>
    <w:p w14:paraId="7C2132CA" w14:textId="389F9E66" w:rsidR="00E95698" w:rsidRDefault="002D78D3" w:rsidP="001C7AD9">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w:t>
      </w:r>
      <w:commentRangeStart w:id="39"/>
      <w:commentRangeStart w:id="40"/>
      <w:r w:rsidR="00C361D0">
        <w:t>This sets healthcare apart from other safety-critical industries</w:t>
      </w:r>
      <w:r w:rsidR="008A7803">
        <w:t xml:space="preserve"> that </w:t>
      </w:r>
      <w:r w:rsidR="00C361D0">
        <w:t>predominantly focus on only one of these approaches</w:t>
      </w:r>
      <w:ins w:id="41" w:author="Dawn Dowding" w:date="2020-10-13T12:24:00Z">
        <w:r w:rsidR="00705DA9">
          <w:t xml:space="preserve"> such as??</w:t>
        </w:r>
      </w:ins>
      <w:r w:rsidR="00C361D0">
        <w:t>.</w:t>
      </w:r>
      <w:commentRangeEnd w:id="39"/>
      <w:r w:rsidR="00705DA9">
        <w:rPr>
          <w:rStyle w:val="CommentReference"/>
        </w:rPr>
        <w:commentReference w:id="39"/>
      </w:r>
      <w:commentRangeEnd w:id="40"/>
      <w:r w:rsidR="001057D9">
        <w:rPr>
          <w:rStyle w:val="CommentReference"/>
        </w:rPr>
        <w:commentReference w:id="40"/>
      </w:r>
    </w:p>
    <w:p w14:paraId="24D88517" w14:textId="19A8A1A7" w:rsidR="00823212" w:rsidRDefault="00823212" w:rsidP="001C7AD9">
      <w:pPr>
        <w:spacing w:after="0" w:line="240" w:lineRule="auto"/>
        <w:rPr>
          <w:rFonts w:cstheme="minorHAnsi"/>
        </w:rPr>
      </w:pPr>
      <w:r w:rsidRPr="00484E71">
        <w:t>While the patient-safety perspective on health information technology is not novel</w:t>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42"/>
      <w:commentRangeStart w:id="43"/>
      <w:r>
        <w:rPr>
          <w:rFonts w:cstheme="minorHAnsi"/>
        </w:rPr>
        <w:t>health information system</w:t>
      </w:r>
      <w:commentRangeEnd w:id="42"/>
      <w:r>
        <w:rPr>
          <w:rStyle w:val="CommentReference"/>
        </w:rPr>
        <w:commentReference w:id="42"/>
      </w:r>
      <w:commentRangeEnd w:id="43"/>
      <w:r w:rsidR="001F42BB">
        <w:rPr>
          <w:rStyle w:val="CommentReference"/>
        </w:rPr>
        <w:commentReference w:id="43"/>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r>
        <w:rPr>
          <w:rFonts w:cstheme="minorHAnsi"/>
        </w:rPr>
        <w:t xml:space="preserve">, </w:t>
      </w:r>
      <w:ins w:id="44" w:author="Rebecca Randell" w:date="2020-10-09T18:24:00Z">
        <w:r w:rsidR="001F42BB">
          <w:rPr>
            <w:rFonts w:cstheme="minorHAnsi"/>
          </w:rPr>
          <w:t xml:space="preserve">or what some have referred to as information infrastructures, </w:t>
        </w:r>
      </w:ins>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xml:space="preserve">, and will require a </w:t>
      </w:r>
      <w:commentRangeStart w:id="45"/>
      <w:r>
        <w:rPr>
          <w:rFonts w:cstheme="minorHAnsi"/>
        </w:rPr>
        <w:t>systemic perspective from developers</w:t>
      </w:r>
      <w:commentRangeEnd w:id="45"/>
      <w:r w:rsidR="00E275B9">
        <w:rPr>
          <w:rStyle w:val="CommentReference"/>
        </w:rPr>
        <w:commentReference w:id="45"/>
      </w:r>
      <w:r>
        <w:rPr>
          <w:rFonts w:cstheme="minorHAnsi"/>
        </w:rPr>
        <w:t>, users and patient-safety researchers to mitigate emergent challenges to patient safety.</w:t>
      </w:r>
    </w:p>
    <w:p w14:paraId="576FEE71" w14:textId="07D7A4CE" w:rsidR="0055697B" w:rsidRDefault="006A6EEC" w:rsidP="001C7AD9">
      <w:pPr>
        <w:spacing w:after="0" w:line="240" w:lineRule="auto"/>
      </w:pPr>
      <w:r>
        <w:t>Helpfully,</w:t>
      </w:r>
      <w:r w:rsidR="00031A62">
        <w:t xml:space="preserve"> 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lastRenderedPageBreak/>
        <w:t xml:space="preserve">their </w:t>
      </w:r>
      <w:r w:rsidR="0055697B">
        <w:t>applica</w:t>
      </w:r>
      <w:r w:rsidR="00393EAA">
        <w:t>tion (t</w:t>
      </w:r>
      <w:r w:rsidR="0055697B">
        <w:t xml:space="preserve">able </w:t>
      </w:r>
      <w:r w:rsidR="00342372">
        <w:t>1</w:t>
      </w:r>
      <w:r w:rsidR="0055697B">
        <w:t xml:space="preserve">).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 xml:space="preserve">It is important to note that </w:t>
      </w:r>
      <w:commentRangeStart w:id="46"/>
      <w:commentRangeStart w:id="47"/>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46"/>
      <w:r w:rsidR="00EB3F27">
        <w:rPr>
          <w:rStyle w:val="CommentReference"/>
        </w:rPr>
        <w:commentReference w:id="46"/>
      </w:r>
      <w:commentRangeEnd w:id="47"/>
      <w:r w:rsidR="001057D9">
        <w:rPr>
          <w:rStyle w:val="CommentReference"/>
        </w:rPr>
        <w:commentReference w:id="47"/>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48"/>
      <w:commentRangeStart w:id="49"/>
      <w:r>
        <w:t>similar</w:t>
      </w:r>
      <w:commentRangeEnd w:id="48"/>
      <w:r>
        <w:rPr>
          <w:rStyle w:val="CommentReference"/>
        </w:rPr>
        <w:commentReference w:id="48"/>
      </w:r>
      <w:commentRangeEnd w:id="49"/>
      <w:r w:rsidR="00E275B9">
        <w:rPr>
          <w:rStyle w:val="CommentReference"/>
        </w:rPr>
        <w:commentReference w:id="49"/>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1C7AD9">
      <w:pPr>
        <w:spacing w:after="0" w:line="240" w:lineRule="auto"/>
      </w:pPr>
    </w:p>
    <w:p w14:paraId="57D38080" w14:textId="7FF1ECA6" w:rsidR="00823212" w:rsidRDefault="0033179C" w:rsidP="001057D9">
      <w:pPr>
        <w:pStyle w:val="Heading2"/>
      </w:pPr>
      <w:r>
        <w:t>Patient Safety Informatics</w:t>
      </w:r>
    </w:p>
    <w:p w14:paraId="02070CF9" w14:textId="2123328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w:t>
      </w:r>
      <w:bookmarkStart w:id="50" w:name="_GoBack"/>
      <w:bookmarkEnd w:id="50"/>
      <w:r w:rsidR="004E5CE1">
        <w:t>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7E0AFA1D" w14:textId="4C17DEF8" w:rsidR="00DE526B" w:rsidRDefault="0075274E" w:rsidP="001C7AD9">
      <w:pPr>
        <w:spacing w:after="0" w:line="240" w:lineRule="auto"/>
      </w:pPr>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ins w:id="51" w:author="Rebecca Randell" w:date="2020-10-12T18:11:00Z">
        <w:r w:rsidR="00354C38">
          <w:t>d</w:t>
        </w:r>
      </w:ins>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44F5E8F8"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w:t>
      </w:r>
      <w:ins w:id="52" w:author="Dawn Dowding" w:date="2020-10-13T12:31:00Z">
        <w:r w:rsidR="009F6D3C">
          <w:t xml:space="preserve">also </w:t>
        </w:r>
      </w:ins>
      <w:r w:rsidR="00E46030">
        <w:t xml:space="preserve">consider </w:t>
      </w:r>
      <w:r w:rsidR="00533E22">
        <w:t xml:space="preserve">the safety of </w:t>
      </w:r>
      <w:r w:rsidR="00CC5C52">
        <w:t>health information systems</w:t>
      </w:r>
      <w:r w:rsidR="00E46030">
        <w:t xml:space="preserve"> and their safe use</w:t>
      </w:r>
      <w:del w:id="53" w:author="Dawn Dowding" w:date="2020-10-13T12:31:00Z">
        <w:r w:rsidR="00E46030" w:rsidDel="009F6D3C">
          <w:delText>, too</w:delText>
        </w:r>
      </w:del>
      <w:r w:rsidR="00E46030">
        <w:t>.</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A thorough exploration and instantiation of Patient Safety Informatics is thus still lacking.</w:t>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lastRenderedPageBreak/>
        <w:t xml:space="preserve">Section 2: </w:t>
      </w:r>
      <w:r w:rsidR="0033179C">
        <w:t xml:space="preserve">Workshop </w:t>
      </w:r>
      <w:r w:rsidR="002F1A2B">
        <w:t>process</w:t>
      </w:r>
    </w:p>
    <w:p w14:paraId="1A578BDD" w14:textId="607907A2" w:rsidR="00E55D85" w:rsidRDefault="006A63CC" w:rsidP="001C7AD9">
      <w:pPr>
        <w:spacing w:after="0" w:line="240" w:lineRule="auto"/>
      </w:pPr>
      <w:r>
        <w:t xml:space="preserve">A workshop </w:t>
      </w:r>
      <w:r w:rsidR="00F10E19">
        <w:t xml:space="preserve">was convened </w:t>
      </w:r>
      <w:r>
        <w:t xml:space="preserve">of </w:t>
      </w:r>
      <w:commentRangeStart w:id="54"/>
      <w:r w:rsidR="00D77B4B">
        <w:t>14</w:t>
      </w:r>
      <w:r>
        <w:t xml:space="preserve"> </w:t>
      </w:r>
      <w:r w:rsidR="00FC78F5">
        <w:t xml:space="preserve">health informatics </w:t>
      </w:r>
      <w:commentRangeEnd w:id="54"/>
      <w:r w:rsidR="00256640">
        <w:rPr>
          <w:rStyle w:val="CommentReference"/>
        </w:rPr>
        <w:commentReference w:id="54"/>
      </w:r>
      <w:r w:rsidR="00FC78F5">
        <w:t>researchers</w:t>
      </w:r>
      <w:r w:rsidR="00FC78F5" w:rsidRPr="00AA44BF">
        <w:t xml:space="preserve"> </w:t>
      </w:r>
      <w:r>
        <w:t>who represent those who develop</w:t>
      </w:r>
      <w:r w:rsidR="00E124EC">
        <w:t xml:space="preserve"> and</w:t>
      </w:r>
      <w:r>
        <w:t xml:space="preserve"> evaluate </w:t>
      </w:r>
      <w:r w:rsidR="00834B1B">
        <w:t>digital health</w:t>
      </w:r>
      <w:ins w:id="55" w:author="Niels Peek" w:date="2020-10-17T14:13:00Z">
        <w:r w:rsidR="00014B82">
          <w:t xml:space="preserve"> tech</w:t>
        </w:r>
      </w:ins>
      <w:ins w:id="56" w:author="Niels Peek" w:date="2020-10-17T14:14:00Z">
        <w:r w:rsidR="00014B82">
          <w:t>nologies</w:t>
        </w:r>
      </w:ins>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ins w:id="57" w:author="Rebecca Randell" w:date="2020-10-12T18:12:00Z">
        <w:r w:rsidR="000A3015">
          <w:t>r</w:t>
        </w:r>
      </w:ins>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58"/>
      <w:commentRangeStart w:id="59"/>
      <w:commentRangeStart w:id="60"/>
      <w:commentRangeStart w:id="61"/>
      <w:commentRangeStart w:id="62"/>
      <w:commentRangeStart w:id="63"/>
      <w:r w:rsidR="0033179C">
        <w:t>outputs</w:t>
      </w:r>
      <w:commentRangeEnd w:id="58"/>
      <w:r w:rsidR="0033179C">
        <w:rPr>
          <w:rStyle w:val="CommentReference"/>
          <w:rFonts w:asciiTheme="minorHAnsi" w:eastAsiaTheme="minorHAnsi" w:hAnsiTheme="minorHAnsi" w:cstheme="minorBidi"/>
        </w:rPr>
        <w:commentReference w:id="58"/>
      </w:r>
      <w:commentRangeEnd w:id="59"/>
      <w:commentRangeEnd w:id="61"/>
      <w:commentRangeEnd w:id="62"/>
      <w:commentRangeEnd w:id="63"/>
      <w:r w:rsidR="00781C59">
        <w:rPr>
          <w:rStyle w:val="CommentReference"/>
          <w:rFonts w:asciiTheme="minorHAnsi" w:eastAsiaTheme="minorHAnsi" w:hAnsiTheme="minorHAnsi" w:cstheme="minorBidi"/>
        </w:rPr>
        <w:commentReference w:id="59"/>
      </w:r>
      <w:commentRangeEnd w:id="60"/>
      <w:r w:rsidR="001F42BB">
        <w:rPr>
          <w:rStyle w:val="CommentReference"/>
          <w:rFonts w:asciiTheme="minorHAnsi" w:eastAsiaTheme="minorHAnsi" w:hAnsiTheme="minorHAnsi" w:cstheme="minorBidi"/>
        </w:rPr>
        <w:commentReference w:id="60"/>
      </w:r>
      <w:r w:rsidR="0033179C">
        <w:rPr>
          <w:rStyle w:val="CommentReference"/>
          <w:rFonts w:asciiTheme="minorHAnsi" w:eastAsiaTheme="minorHAnsi" w:hAnsiTheme="minorHAnsi" w:cstheme="minorBidi"/>
        </w:rPr>
        <w:commentReference w:id="61"/>
      </w:r>
      <w:r w:rsidR="00781C59">
        <w:rPr>
          <w:rStyle w:val="CommentReference"/>
          <w:rFonts w:asciiTheme="minorHAnsi" w:eastAsiaTheme="minorHAnsi" w:hAnsiTheme="minorHAnsi" w:cstheme="minorBidi"/>
        </w:rPr>
        <w:commentReference w:id="62"/>
      </w:r>
      <w:r w:rsidR="00014B82">
        <w:rPr>
          <w:rStyle w:val="CommentReference"/>
          <w:rFonts w:asciiTheme="minorHAnsi" w:eastAsiaTheme="minorHAnsi" w:hAnsiTheme="minorHAnsi" w:cstheme="minorBidi"/>
        </w:rPr>
        <w:commentReference w:id="63"/>
      </w:r>
    </w:p>
    <w:p w14:paraId="770E149C" w14:textId="5B583A08" w:rsidR="007B37B8" w:rsidRPr="00F25567" w:rsidRDefault="0034034B" w:rsidP="001C7AD9">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A47A44">
        <w:t xml:space="preserve"> with references for further </w:t>
      </w:r>
      <w:r w:rsidR="00A47A44" w:rsidRPr="00F25567">
        <w:t>reading.</w:t>
      </w:r>
    </w:p>
    <w:p w14:paraId="1870A5C0" w14:textId="77777777" w:rsidR="007B37B8" w:rsidRPr="00F25567" w:rsidRDefault="007B37B8" w:rsidP="001C7AD9">
      <w:pPr>
        <w:spacing w:after="0" w:line="240" w:lineRule="auto"/>
      </w:pPr>
    </w:p>
    <w:p w14:paraId="09C7AF0A" w14:textId="6C96ECCD" w:rsidR="007B37B8" w:rsidRPr="00F25567" w:rsidRDefault="007B37B8" w:rsidP="001057D9">
      <w:pPr>
        <w:pStyle w:val="Heading2"/>
      </w:pPr>
      <w:r w:rsidRPr="00F25567">
        <w:t>Difficulty conceptualising threats to patient safety</w:t>
      </w:r>
    </w:p>
    <w:p w14:paraId="14A59AD8" w14:textId="577D09FD" w:rsidR="00AC4FD6" w:rsidRPr="00F25567" w:rsidRDefault="000A1BAC" w:rsidP="001C7AD9">
      <w:pPr>
        <w:spacing w:after="0" w:line="240" w:lineRule="auto"/>
      </w:pPr>
      <w:r w:rsidRPr="00777476">
        <w:t>Firstly, much of the innovation is not physical</w:t>
      </w:r>
      <w:r w:rsidR="00380935">
        <w:t xml:space="preserve">, instead </w:t>
      </w:r>
      <w:r w:rsidRPr="00777476">
        <w:t>manifest</w:t>
      </w:r>
      <w:r w:rsidR="00380935">
        <w:t>ing</w:t>
      </w:r>
      <w:r w:rsidRPr="00777476">
        <w:t xml:space="preserve"> as software, systems architecture </w:t>
      </w:r>
      <w:r w:rsidR="005646F8" w:rsidRPr="00777476">
        <w:t>and</w:t>
      </w:r>
      <w:r w:rsidRPr="00777476">
        <w:t xml:space="preserve"> communication protocols</w:t>
      </w:r>
      <w:r w:rsidR="005F5CF3" w:rsidRPr="00777476">
        <w:t>, which lack the tangibility so foundational to trust in digital and robotic systems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516137FD" w:rsidR="00BF12B0" w:rsidRPr="00F25567" w:rsidRDefault="00BF12B0" w:rsidP="001C7AD9">
      <w:pPr>
        <w:spacing w:after="0" w:line="240" w:lineRule="auto"/>
      </w:pPr>
      <w:r w:rsidRPr="00777476">
        <w:t>Safety cases might be a useful tool to help map the relationship between abstract influences and consequences. Safety cases are structured arguments supported by evidence that are used to justify why a system or a service in acceptably safety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Pr="00777476">
        <w:t xml:space="preserve"> In safety-critical industries</w:t>
      </w:r>
      <w:ins w:id="64" w:author="Dawn Dowding" w:date="2020-10-13T12:33:00Z">
        <w:r w:rsidR="009F6D3C">
          <w:t xml:space="preserve"> (e.g.)</w:t>
        </w:r>
      </w:ins>
      <w:r w:rsidRPr="00777476">
        <w:t>,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Pr="00777476">
        <w:t xml:space="preserve"> </w:t>
      </w:r>
      <w:r w:rsidR="008D06DB" w:rsidRPr="00777476">
        <w:t>Thus, p</w:t>
      </w:r>
      <w:r w:rsidRPr="00777476">
        <w:t>atient safety might be facilitated by the use of dynamic</w:t>
      </w:r>
      <w:r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Pr="00777476">
        <w:fldChar w:fldCharType="separate"/>
      </w:r>
      <w:r w:rsidR="00637F22" w:rsidRPr="00637F22">
        <w:rPr>
          <w:noProof/>
          <w:vertAlign w:val="superscript"/>
        </w:rPr>
        <w:t>39</w:t>
      </w:r>
      <w:r w:rsidRPr="00777476">
        <w:fldChar w:fldCharType="end"/>
      </w:r>
      <w:r w:rsidRPr="00777476">
        <w:t>, multi-view</w:t>
      </w:r>
      <w:r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Pr="00777476">
        <w:fldChar w:fldCharType="separate"/>
      </w:r>
      <w:r w:rsidR="00637F22" w:rsidRPr="00637F22">
        <w:rPr>
          <w:noProof/>
          <w:vertAlign w:val="superscript"/>
        </w:rPr>
        <w:t>40</w:t>
      </w:r>
      <w:r w:rsidRPr="00777476">
        <w:fldChar w:fldCharType="end"/>
      </w:r>
      <w:r w:rsidRPr="00777476">
        <w:t xml:space="preserve"> safety cases for HIT</w:t>
      </w:r>
      <w:r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Pr="00777476">
        <w:fldChar w:fldCharType="separate"/>
      </w:r>
      <w:r w:rsidR="00637F22" w:rsidRPr="00637F22">
        <w:rPr>
          <w:noProof/>
          <w:vertAlign w:val="superscript"/>
        </w:rPr>
        <w:t>41,42</w:t>
      </w:r>
      <w:r w:rsidRPr="00777476">
        <w:fldChar w:fldCharType="end"/>
      </w:r>
      <w:r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40FFC336" w:rsidR="007B37B8" w:rsidRPr="00F25567" w:rsidRDefault="007B37B8" w:rsidP="001057D9">
      <w:pPr>
        <w:pStyle w:val="Heading2"/>
      </w:pPr>
      <w:commentRangeStart w:id="65"/>
      <w:commentRangeStart w:id="66"/>
      <w:r w:rsidRPr="00F25567">
        <w:t xml:space="preserve">Unclear how to integrate and interpret data </w:t>
      </w:r>
      <w:commentRangeStart w:id="67"/>
      <w:r w:rsidRPr="00F25567">
        <w:t>streams</w:t>
      </w:r>
      <w:commentRangeEnd w:id="65"/>
      <w:r w:rsidR="00DE355E" w:rsidRPr="00F25567">
        <w:rPr>
          <w:rStyle w:val="CommentReference"/>
          <w:rFonts w:asciiTheme="minorHAnsi" w:eastAsiaTheme="minorHAnsi" w:hAnsiTheme="minorHAnsi" w:cstheme="minorBidi"/>
        </w:rPr>
        <w:commentReference w:id="65"/>
      </w:r>
      <w:commentRangeEnd w:id="66"/>
      <w:commentRangeEnd w:id="67"/>
      <w:r w:rsidR="001057D9">
        <w:rPr>
          <w:rStyle w:val="CommentReference"/>
          <w:rFonts w:asciiTheme="minorHAnsi" w:eastAsiaTheme="minorHAnsi" w:hAnsiTheme="minorHAnsi" w:cstheme="minorBidi"/>
        </w:rPr>
        <w:commentReference w:id="66"/>
      </w:r>
      <w:r w:rsidR="00E275B9">
        <w:rPr>
          <w:rStyle w:val="CommentReference"/>
          <w:rFonts w:asciiTheme="minorHAnsi" w:eastAsiaTheme="minorHAnsi" w:hAnsiTheme="minorHAnsi" w:cstheme="minorBidi"/>
        </w:rPr>
        <w:commentReference w:id="67"/>
      </w:r>
    </w:p>
    <w:p w14:paraId="04B7F97D" w14:textId="1AFC8539" w:rsidR="0034034B" w:rsidRPr="00F25567" w:rsidRDefault="00A62628" w:rsidP="001C7AD9">
      <w:pPr>
        <w:spacing w:after="0" w:line="240" w:lineRule="auto"/>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There is a risk that opportunities will be missed to use data to improve safety, and </w:t>
      </w:r>
      <w:r w:rsidR="009B4077" w:rsidRPr="00777476">
        <w:t xml:space="preserve">there are </w:t>
      </w:r>
      <w:r w:rsidR="00962238" w:rsidRPr="00777476">
        <w:t xml:space="preserve">risks of inappropriate </w:t>
      </w:r>
      <w:commentRangeStart w:id="68"/>
      <w:r w:rsidR="00962238" w:rsidRPr="00777476">
        <w:t xml:space="preserve">or biased use </w:t>
      </w:r>
      <w:commentRangeEnd w:id="68"/>
      <w:r w:rsidR="005B1B7E">
        <w:rPr>
          <w:rStyle w:val="CommentReference"/>
        </w:rPr>
        <w:commentReference w:id="68"/>
      </w:r>
      <w:r w:rsidR="00962238" w:rsidRPr="00777476">
        <w:t>of d</w:t>
      </w:r>
      <w:r w:rsidR="008602F4" w:rsidRPr="00777476">
        <w:t>ata that threatens patient</w:t>
      </w:r>
      <w:r w:rsidR="00962238" w:rsidRPr="00777476">
        <w:t>s</w:t>
      </w:r>
      <w:r w:rsidR="008602F4" w:rsidRPr="00777476">
        <w:t>’</w:t>
      </w:r>
      <w:r w:rsidR="00777476" w:rsidRPr="00777476">
        <w:t xml:space="preserve"> safety.</w:t>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xml:space="preserve">, which can provide a solution to the transient relevance of predictive models. Similarly, progress continues to be made developing </w:t>
      </w:r>
      <w:r w:rsidRPr="00777476">
        <w:lastRenderedPageBreak/>
        <w:t>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397C8BDA" w:rsidR="007B37B8" w:rsidRPr="00F25567" w:rsidRDefault="007B37B8" w:rsidP="001057D9">
      <w:pPr>
        <w:pStyle w:val="Heading2"/>
      </w:pPr>
      <w:r w:rsidRPr="00F25567">
        <w:t>Reactive regulations and standards</w:t>
      </w:r>
    </w:p>
    <w:p w14:paraId="53AD91FB" w14:textId="0002D5AF" w:rsidR="00CE0FE4" w:rsidRDefault="00B4439A" w:rsidP="001C7AD9">
      <w:pPr>
        <w:spacing w:after="0" w:line="240" w:lineRule="auto"/>
      </w:pPr>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We also recommend that regulators and developers of standards 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77777777" w:rsidR="00E0556F" w:rsidRPr="00F25567" w:rsidRDefault="00E0556F" w:rsidP="001057D9">
      <w:pPr>
        <w:pStyle w:val="Heading2"/>
      </w:pPr>
      <w:commentRangeStart w:id="69"/>
      <w:commentRangeStart w:id="70"/>
      <w:r w:rsidRPr="00F25567">
        <w:t xml:space="preserve">Trust </w:t>
      </w:r>
      <w:commentRangeEnd w:id="69"/>
      <w:r w:rsidR="003354EE" w:rsidRPr="00F25567">
        <w:rPr>
          <w:rStyle w:val="CommentReference"/>
          <w:rFonts w:asciiTheme="minorHAnsi" w:eastAsiaTheme="minorHAnsi" w:hAnsiTheme="minorHAnsi" w:cstheme="minorBidi"/>
        </w:rPr>
        <w:commentReference w:id="69"/>
      </w:r>
      <w:commentRangeEnd w:id="70"/>
      <w:r w:rsidR="00D451E5">
        <w:rPr>
          <w:rStyle w:val="CommentReference"/>
          <w:rFonts w:asciiTheme="minorHAnsi" w:eastAsiaTheme="minorHAnsi" w:hAnsiTheme="minorHAnsi" w:cstheme="minorBidi"/>
        </w:rPr>
        <w:commentReference w:id="70"/>
      </w:r>
      <w:r w:rsidRPr="00F25567">
        <w:t>in opaque and complex systems</w:t>
      </w:r>
    </w:p>
    <w:p w14:paraId="1F2AF7D9" w14:textId="67D83485" w:rsidR="00297362" w:rsidRPr="00F25567" w:rsidRDefault="00E0556F" w:rsidP="001C7AD9">
      <w:pPr>
        <w:spacing w:after="0" w:line="240" w:lineRule="auto"/>
        <w:rPr>
          <w:shd w:val="clear" w:color="auto" w:fill="92D050"/>
        </w:rPr>
      </w:pPr>
      <w:r w:rsidRPr="00777476">
        <w:t xml:space="preserve">Fourthly, 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71"/>
      <w:commentRangeStart w:id="72"/>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71"/>
      <w:r w:rsidR="003354EE" w:rsidRPr="00777476">
        <w:rPr>
          <w:rStyle w:val="CommentReference"/>
        </w:rPr>
        <w:commentReference w:id="71"/>
      </w:r>
      <w:commentRangeEnd w:id="72"/>
      <w:r w:rsidR="00CD717D">
        <w:rPr>
          <w:rStyle w:val="CommentReference"/>
        </w:rPr>
        <w:commentReference w:id="72"/>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73"/>
      <w:r w:rsidR="0041730C" w:rsidRPr="00777476">
        <w:t xml:space="preserve">socio-technical perspective </w:t>
      </w:r>
      <w:commentRangeEnd w:id="73"/>
      <w:r w:rsidR="00CE0FE4">
        <w:rPr>
          <w:rStyle w:val="CommentReference"/>
        </w:rPr>
        <w:commentReference w:id="73"/>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943F47A"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1C7AD9">
      <w:pPr>
        <w:spacing w:after="0" w:line="240" w:lineRule="auto"/>
      </w:pPr>
    </w:p>
    <w:p w14:paraId="6E65432C" w14:textId="1F1A6ECA" w:rsidR="007B37B8" w:rsidRPr="00F25567" w:rsidRDefault="007B37B8" w:rsidP="001057D9">
      <w:pPr>
        <w:pStyle w:val="Heading2"/>
      </w:pPr>
      <w:r w:rsidRPr="00F25567">
        <w:t xml:space="preserve">Emergent patient-safety </w:t>
      </w:r>
      <w:r w:rsidR="004C0C85">
        <w:t>consequence</w:t>
      </w:r>
      <w:r w:rsidRPr="00F25567">
        <w:t>s</w:t>
      </w:r>
    </w:p>
    <w:p w14:paraId="78039F4D" w14:textId="461BE1C2" w:rsidR="00E06809" w:rsidRPr="00F25567" w:rsidRDefault="00E0556F" w:rsidP="001C7AD9">
      <w:pPr>
        <w:spacing w:after="0" w:line="240" w:lineRule="auto"/>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1A6734CE" w:rsidR="007B37B8" w:rsidRPr="00F25567" w:rsidRDefault="007B37B8" w:rsidP="001057D9">
      <w:pPr>
        <w:pStyle w:val="Heading2"/>
      </w:pPr>
      <w:r w:rsidRPr="00F25567">
        <w:t>Solutionism</w:t>
      </w:r>
    </w:p>
    <w:p w14:paraId="0929EA5B" w14:textId="00E5CBA3" w:rsidR="00FC5386" w:rsidRPr="00F25567" w:rsidRDefault="00E0556F" w:rsidP="001C7AD9">
      <w:pPr>
        <w:spacing w:after="0" w:line="240" w:lineRule="auto"/>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r>
        <w:t>Conclusion</w:t>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74"/>
      <w:commentRangeStart w:id="75"/>
      <w:commentRangeStart w:id="76"/>
      <w:commentRangeStart w:id="77"/>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74"/>
      <w:r w:rsidR="00EA0ACB">
        <w:rPr>
          <w:rStyle w:val="CommentReference"/>
        </w:rPr>
        <w:commentReference w:id="74"/>
      </w:r>
      <w:commentRangeEnd w:id="75"/>
      <w:r w:rsidR="005804D3">
        <w:rPr>
          <w:rStyle w:val="CommentReference"/>
        </w:rPr>
        <w:commentReference w:id="75"/>
      </w:r>
      <w:commentRangeEnd w:id="76"/>
      <w:r w:rsidR="00E275B9">
        <w:rPr>
          <w:rStyle w:val="CommentReference"/>
        </w:rPr>
        <w:commentReference w:id="76"/>
      </w:r>
      <w:commentRangeEnd w:id="77"/>
      <w:r w:rsidR="00B15C5C">
        <w:rPr>
          <w:rStyle w:val="CommentReference"/>
        </w:rPr>
        <w:commentReference w:id="77"/>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lastRenderedPageBreak/>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5"/>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iarán McInerney" w:date="2020-10-08T13:56:00Z" w:initials="CM">
    <w:p w14:paraId="572D125B" w14:textId="77777777" w:rsidR="00014B82" w:rsidRDefault="00014B82" w:rsidP="003447F2">
      <w:pPr>
        <w:pStyle w:val="CommentText"/>
      </w:pPr>
      <w:r>
        <w:rPr>
          <w:rStyle w:val="CommentReference"/>
        </w:rPr>
        <w:annotationRef/>
      </w:r>
      <w:r>
        <w:t xml:space="preserve">Jon – </w:t>
      </w:r>
    </w:p>
    <w:p w14:paraId="77260459" w14:textId="77777777" w:rsidR="00014B82" w:rsidRDefault="00014B82" w:rsidP="003447F2">
      <w:pPr>
        <w:pStyle w:val="CommentText"/>
      </w:pPr>
    </w:p>
    <w:p w14:paraId="0881BBA1" w14:textId="77777777" w:rsidR="00014B82" w:rsidRDefault="00014B82" w:rsidP="003447F2">
      <w:pPr>
        <w:pStyle w:val="CommentText"/>
      </w:pPr>
      <w:r>
        <w:t>Please, confirm details.</w:t>
      </w:r>
    </w:p>
  </w:comment>
  <w:comment w:id="2" w:author="Ciarán McInerney" w:date="2020-10-08T13:55:00Z" w:initials="CM">
    <w:p w14:paraId="7407B52D" w14:textId="77777777" w:rsidR="00014B82" w:rsidRDefault="00014B82" w:rsidP="003447F2">
      <w:pPr>
        <w:pStyle w:val="CommentText"/>
      </w:pPr>
      <w:r>
        <w:rPr>
          <w:rStyle w:val="CommentReference"/>
        </w:rPr>
        <w:annotationRef/>
      </w:r>
      <w:r>
        <w:t xml:space="preserve">Dawn – </w:t>
      </w:r>
    </w:p>
    <w:p w14:paraId="66BE6732" w14:textId="77777777" w:rsidR="00014B82" w:rsidRDefault="00014B82" w:rsidP="003447F2">
      <w:pPr>
        <w:pStyle w:val="CommentText"/>
      </w:pPr>
    </w:p>
    <w:p w14:paraId="3189E014" w14:textId="77777777" w:rsidR="00014B82" w:rsidRDefault="00014B82" w:rsidP="003447F2">
      <w:pPr>
        <w:pStyle w:val="CommentText"/>
      </w:pPr>
      <w:r>
        <w:t>Please, confirm details.</w:t>
      </w:r>
    </w:p>
  </w:comment>
  <w:comment w:id="5" w:author="Ciarán McInerney" w:date="2020-10-08T13:55:00Z" w:initials="CM">
    <w:p w14:paraId="617768B1" w14:textId="77777777" w:rsidR="00014B82" w:rsidRDefault="00014B82" w:rsidP="003447F2">
      <w:pPr>
        <w:pStyle w:val="CommentText"/>
      </w:pPr>
      <w:r>
        <w:t xml:space="preserve">Ibrahim </w:t>
      </w:r>
      <w:r>
        <w:rPr>
          <w:rStyle w:val="CommentReference"/>
        </w:rPr>
        <w:annotationRef/>
      </w:r>
      <w:r>
        <w:t xml:space="preserve">– </w:t>
      </w:r>
    </w:p>
    <w:p w14:paraId="3CF847D6" w14:textId="77777777" w:rsidR="00014B82" w:rsidRDefault="00014B82" w:rsidP="003447F2">
      <w:pPr>
        <w:pStyle w:val="CommentText"/>
      </w:pPr>
    </w:p>
    <w:p w14:paraId="1BE8A80C" w14:textId="77777777" w:rsidR="00014B82" w:rsidRDefault="00014B82" w:rsidP="003447F2">
      <w:pPr>
        <w:pStyle w:val="CommentText"/>
      </w:pPr>
      <w:r>
        <w:t>Please, confirm details.</w:t>
      </w:r>
    </w:p>
  </w:comment>
  <w:comment w:id="6" w:author="Ciarán McInerney" w:date="2020-10-08T13:55:00Z" w:initials="CM">
    <w:p w14:paraId="47839CE4" w14:textId="77777777" w:rsidR="00014B82" w:rsidRDefault="00014B82" w:rsidP="003447F2">
      <w:pPr>
        <w:pStyle w:val="CommentText"/>
      </w:pPr>
      <w:r>
        <w:rPr>
          <w:rStyle w:val="CommentReference"/>
        </w:rPr>
        <w:annotationRef/>
      </w:r>
      <w:proofErr w:type="gramStart"/>
      <w:r>
        <w:t>David  –</w:t>
      </w:r>
      <w:proofErr w:type="gramEnd"/>
      <w:r>
        <w:t xml:space="preserve"> </w:t>
      </w:r>
    </w:p>
    <w:p w14:paraId="1F26AA13" w14:textId="77777777" w:rsidR="00014B82" w:rsidRDefault="00014B82" w:rsidP="003447F2">
      <w:pPr>
        <w:pStyle w:val="CommentText"/>
      </w:pPr>
    </w:p>
    <w:p w14:paraId="29576D2D" w14:textId="77777777" w:rsidR="00014B82" w:rsidRDefault="00014B82" w:rsidP="003447F2">
      <w:pPr>
        <w:pStyle w:val="CommentText"/>
      </w:pPr>
      <w:r>
        <w:t>Please, confirm details.</w:t>
      </w:r>
    </w:p>
  </w:comment>
  <w:comment w:id="13" w:author="Ciarán McInerney" w:date="2020-10-08T13:55:00Z" w:initials="CM">
    <w:p w14:paraId="1FFC0AC1" w14:textId="77777777" w:rsidR="00014B82" w:rsidRDefault="00014B82" w:rsidP="003447F2">
      <w:pPr>
        <w:pStyle w:val="CommentText"/>
      </w:pPr>
      <w:r>
        <w:t xml:space="preserve">Owen </w:t>
      </w:r>
      <w:r>
        <w:rPr>
          <w:rStyle w:val="CommentReference"/>
        </w:rPr>
        <w:annotationRef/>
      </w:r>
      <w:r>
        <w:t xml:space="preserve">– </w:t>
      </w:r>
    </w:p>
    <w:p w14:paraId="23355718" w14:textId="77777777" w:rsidR="00014B82" w:rsidRDefault="00014B82" w:rsidP="003447F2">
      <w:pPr>
        <w:pStyle w:val="CommentText"/>
      </w:pPr>
    </w:p>
    <w:p w14:paraId="505B0A69" w14:textId="77777777" w:rsidR="00014B82" w:rsidRDefault="00014B82" w:rsidP="003447F2">
      <w:pPr>
        <w:pStyle w:val="CommentText"/>
      </w:pPr>
      <w:r>
        <w:t>Please, confirm details.</w:t>
      </w:r>
    </w:p>
  </w:comment>
  <w:comment w:id="14" w:author="Ciarán McInerney" w:date="2020-10-08T13:55:00Z" w:initials="CM">
    <w:p w14:paraId="01EC1079" w14:textId="77777777" w:rsidR="00014B82" w:rsidRDefault="00014B82" w:rsidP="003447F2">
      <w:pPr>
        <w:pStyle w:val="CommentText"/>
      </w:pPr>
      <w:r>
        <w:rPr>
          <w:rStyle w:val="CommentReference"/>
        </w:rPr>
        <w:annotationRef/>
      </w:r>
      <w:r>
        <w:t xml:space="preserve">Niels – </w:t>
      </w:r>
    </w:p>
    <w:p w14:paraId="5840A475" w14:textId="77777777" w:rsidR="00014B82" w:rsidRDefault="00014B82" w:rsidP="003447F2">
      <w:pPr>
        <w:pStyle w:val="CommentText"/>
      </w:pPr>
    </w:p>
    <w:p w14:paraId="42F206AE" w14:textId="77777777" w:rsidR="00014B82" w:rsidRDefault="00014B82" w:rsidP="003447F2">
      <w:pPr>
        <w:pStyle w:val="CommentText"/>
      </w:pPr>
      <w:r>
        <w:t>Please, confirm details.</w:t>
      </w:r>
    </w:p>
  </w:comment>
  <w:comment w:id="15" w:author="Niels Peek" w:date="2020-10-17T14:08:00Z" w:initials="NP">
    <w:p w14:paraId="535A8DE6" w14:textId="5BC7EE6C" w:rsidR="00014B82" w:rsidRDefault="00014B82">
      <w:pPr>
        <w:pStyle w:val="CommentText"/>
      </w:pPr>
      <w:r>
        <w:rPr>
          <w:rStyle w:val="CommentReference"/>
        </w:rPr>
        <w:annotationRef/>
      </w:r>
      <w:r>
        <w:t>Confirmed herewith</w:t>
      </w:r>
    </w:p>
  </w:comment>
  <w:comment w:id="16" w:author="Ciarán McInerney" w:date="2020-10-08T13:54:00Z" w:initials="CM">
    <w:p w14:paraId="2E19669B" w14:textId="441913E6" w:rsidR="00014B82" w:rsidRDefault="00014B82">
      <w:pPr>
        <w:pStyle w:val="CommentText"/>
      </w:pPr>
      <w:r>
        <w:rPr>
          <w:rStyle w:val="CommentReference"/>
        </w:rPr>
        <w:annotationRef/>
      </w:r>
      <w:r>
        <w:t xml:space="preserve">Rebecca – </w:t>
      </w:r>
    </w:p>
    <w:p w14:paraId="111D4A9B" w14:textId="6AE8190B" w:rsidR="00014B82" w:rsidRDefault="00014B82">
      <w:pPr>
        <w:pStyle w:val="CommentText"/>
      </w:pPr>
    </w:p>
    <w:p w14:paraId="6515A458" w14:textId="6001D5FC" w:rsidR="00014B82" w:rsidRDefault="00014B82">
      <w:pPr>
        <w:pStyle w:val="CommentText"/>
      </w:pPr>
      <w:r>
        <w:t>Please, confirm details.</w:t>
      </w:r>
    </w:p>
  </w:comment>
  <w:comment w:id="19" w:author="Ciarán McInerney" w:date="2020-10-08T13:55:00Z" w:initials="CM">
    <w:p w14:paraId="72CA7864" w14:textId="37080E8C" w:rsidR="00014B82" w:rsidRDefault="00014B82" w:rsidP="003447F2">
      <w:pPr>
        <w:pStyle w:val="CommentText"/>
      </w:pPr>
      <w:r>
        <w:t xml:space="preserve">Richard </w:t>
      </w:r>
      <w:r>
        <w:rPr>
          <w:rStyle w:val="CommentReference"/>
        </w:rPr>
        <w:annotationRef/>
      </w:r>
      <w:r>
        <w:t xml:space="preserve">– </w:t>
      </w:r>
    </w:p>
    <w:p w14:paraId="5C79768F" w14:textId="77777777" w:rsidR="00014B82" w:rsidRDefault="00014B82" w:rsidP="003447F2">
      <w:pPr>
        <w:pStyle w:val="CommentText"/>
      </w:pPr>
    </w:p>
    <w:p w14:paraId="07B05D02" w14:textId="3AC62AE2" w:rsidR="00014B82" w:rsidRDefault="00014B82" w:rsidP="003447F2">
      <w:pPr>
        <w:pStyle w:val="CommentText"/>
      </w:pPr>
      <w:r>
        <w:t>Please, confirm details.</w:t>
      </w:r>
    </w:p>
  </w:comment>
  <w:comment w:id="20" w:author="Richard Williams" w:date="2020-10-09T07:41:00Z" w:initials="RW">
    <w:p w14:paraId="6520EEE9" w14:textId="71FD968E" w:rsidR="00014B82" w:rsidRDefault="00014B82">
      <w:pPr>
        <w:pStyle w:val="CommentText"/>
      </w:pPr>
      <w:r>
        <w:t xml:space="preserve">Done. </w:t>
      </w:r>
      <w:r>
        <w:rPr>
          <w:rStyle w:val="CommentReference"/>
        </w:rPr>
        <w:annotationRef/>
      </w:r>
      <w:r>
        <w:t>If only 1 affiliation allowed then go with the PSTRC one</w:t>
      </w:r>
    </w:p>
  </w:comment>
  <w:comment w:id="25" w:author="Niels Peek" w:date="2020-10-17T14:10:00Z" w:initials="NP">
    <w:p w14:paraId="20127DF4" w14:textId="323D3FA6" w:rsidR="00014B82" w:rsidRDefault="00014B82">
      <w:pPr>
        <w:pStyle w:val="CommentText"/>
      </w:pPr>
      <w:r>
        <w:rPr>
          <w:rStyle w:val="CommentReference"/>
        </w:rPr>
        <w:annotationRef/>
      </w:r>
      <w:r>
        <w:t>For me too</w:t>
      </w:r>
    </w:p>
  </w:comment>
  <w:comment w:id="28" w:author="Ciarán McInerney" w:date="2020-08-04T10:16:00Z" w:initials="CM">
    <w:p w14:paraId="1EA9AB52" w14:textId="061EEEF9" w:rsidR="00014B82" w:rsidRDefault="00014B82">
      <w:pPr>
        <w:pStyle w:val="CommentText"/>
      </w:pPr>
      <w:r>
        <w:rPr>
          <w:rStyle w:val="CommentReference"/>
        </w:rPr>
        <w:annotationRef/>
      </w:r>
      <w:r>
        <w:t xml:space="preserve">Rebecca + David – </w:t>
      </w:r>
    </w:p>
    <w:p w14:paraId="5ACB1D88" w14:textId="7EED04C2" w:rsidR="00014B82" w:rsidRDefault="00014B82">
      <w:pPr>
        <w:pStyle w:val="CommentText"/>
      </w:pPr>
    </w:p>
    <w:p w14:paraId="65DC93CA" w14:textId="1C5CED2A" w:rsidR="00014B82" w:rsidRDefault="00014B82">
      <w:pPr>
        <w:pStyle w:val="CommentText"/>
      </w:pPr>
      <w:r>
        <w:t>You both commented that this point should be widened to incorporate more than just video consultation.</w:t>
      </w:r>
    </w:p>
    <w:p w14:paraId="34032047" w14:textId="036C4CA3" w:rsidR="00014B82" w:rsidRDefault="00014B82">
      <w:pPr>
        <w:pStyle w:val="CommentText"/>
      </w:pPr>
    </w:p>
    <w:p w14:paraId="6CC4C0E2" w14:textId="0E37C6BB" w:rsidR="00014B82" w:rsidRDefault="00014B82" w:rsidP="00E1344E">
      <w:pPr>
        <w:pStyle w:val="CommentText"/>
        <w:numPr>
          <w:ilvl w:val="0"/>
          <w:numId w:val="10"/>
        </w:numPr>
      </w:pPr>
      <w:r>
        <w:t xml:space="preserve"> Do you have a citation for making such a statement?</w:t>
      </w:r>
    </w:p>
    <w:p w14:paraId="435FD4CA" w14:textId="1B5FD79B" w:rsidR="00014B82" w:rsidRDefault="00014B82" w:rsidP="00E1344E">
      <w:pPr>
        <w:pStyle w:val="CommentText"/>
        <w:numPr>
          <w:ilvl w:val="0"/>
          <w:numId w:val="10"/>
        </w:numPr>
      </w:pPr>
      <w:r>
        <w:t xml:space="preserve"> Alternatively, are you happier if the current statement is prefaced with “For example…”?</w:t>
      </w:r>
    </w:p>
  </w:comment>
  <w:comment w:id="29" w:author="Rebecca Randell" w:date="2020-10-09T18:20:00Z" w:initials="RR">
    <w:p w14:paraId="48D48876" w14:textId="079178EE" w:rsidR="00014B82" w:rsidRDefault="00014B82">
      <w:pPr>
        <w:pStyle w:val="CommentText"/>
      </w:pPr>
      <w:r>
        <w:rPr>
          <w:rStyle w:val="CommentReference"/>
        </w:rPr>
        <w:annotationRef/>
      </w:r>
      <w:r>
        <w:t>My point was that video consultation has been around for some time so to rephrase to point to wider uptake of this technology, which this phrasing does</w:t>
      </w:r>
    </w:p>
  </w:comment>
  <w:comment w:id="31" w:author="Rebecca Randell" w:date="2020-10-12T18:06:00Z" w:initials="RR">
    <w:p w14:paraId="63F420FC" w14:textId="0BEEDBF9" w:rsidR="00014B82" w:rsidRDefault="00014B82">
      <w:pPr>
        <w:pStyle w:val="CommentText"/>
      </w:pPr>
      <w:r>
        <w:rPr>
          <w:rStyle w:val="CommentReference"/>
        </w:rPr>
        <w:annotationRef/>
      </w:r>
      <w:r>
        <w:t xml:space="preserve">But in this </w:t>
      </w:r>
      <w:proofErr w:type="gramStart"/>
      <w:r>
        <w:t>paper</w:t>
      </w:r>
      <w:proofErr w:type="gramEnd"/>
      <w:r>
        <w:t xml:space="preserve"> we don’t appraise evidence – my concern is that this phrasing creates an expectation in reviewers that will not be fulfilled</w:t>
      </w:r>
    </w:p>
  </w:comment>
  <w:comment w:id="33" w:author="Niels Peek" w:date="2020-10-17T14:29:00Z" w:initials="NP">
    <w:p w14:paraId="5AD9B371" w14:textId="087A51AC" w:rsidR="001057D9" w:rsidRDefault="001057D9">
      <w:pPr>
        <w:pStyle w:val="CommentText"/>
      </w:pPr>
      <w:r>
        <w:rPr>
          <w:rStyle w:val="CommentReference"/>
        </w:rPr>
        <w:annotationRef/>
      </w:r>
      <w:r>
        <w:t>Agree with Rebecca</w:t>
      </w:r>
    </w:p>
  </w:comment>
  <w:comment w:id="32" w:author="Dawn Dowding" w:date="2020-10-13T12:18:00Z" w:initials="DD">
    <w:p w14:paraId="2E0FF3D9" w14:textId="4622C430" w:rsidR="00014B82" w:rsidRDefault="00014B82">
      <w:pPr>
        <w:pStyle w:val="CommentText"/>
      </w:pPr>
      <w:r>
        <w:rPr>
          <w:rStyle w:val="CommentReference"/>
        </w:rPr>
        <w:annotationRef/>
      </w:r>
      <w:r>
        <w:t>To identify challenges associated with patient safety in health information systems?</w:t>
      </w:r>
    </w:p>
  </w:comment>
  <w:comment w:id="39" w:author="Dawn Dowding" w:date="2020-10-13T12:24:00Z" w:initials="DD">
    <w:p w14:paraId="6DF02F80" w14:textId="2576E19A" w:rsidR="00014B82" w:rsidRDefault="00014B82">
      <w:pPr>
        <w:pStyle w:val="CommentText"/>
      </w:pPr>
      <w:r>
        <w:rPr>
          <w:rStyle w:val="CommentReference"/>
        </w:rPr>
        <w:annotationRef/>
      </w:r>
      <w:r>
        <w:t>Could we give an example here – such as the aviation industry?</w:t>
      </w:r>
    </w:p>
  </w:comment>
  <w:comment w:id="40" w:author="Niels Peek" w:date="2020-10-17T14:31:00Z" w:initials="NP">
    <w:p w14:paraId="23A0C942" w14:textId="178E613E" w:rsidR="001057D9" w:rsidRDefault="001057D9">
      <w:pPr>
        <w:pStyle w:val="CommentText"/>
      </w:pPr>
      <w:r>
        <w:rPr>
          <w:rStyle w:val="CommentReference"/>
        </w:rPr>
        <w:annotationRef/>
      </w:r>
      <w:r>
        <w:t>Aviation is a good example: when you identify a risk, you don’t take off but address the risk first. We can sometimes do that in healthcare, but certainly not always. E.g. you can never do this in unplanned surgery.</w:t>
      </w:r>
    </w:p>
  </w:comment>
  <w:comment w:id="42" w:author="Ciarán McInerney" w:date="2020-08-04T10:20:00Z" w:initials="CM">
    <w:p w14:paraId="217678B5" w14:textId="77777777" w:rsidR="00014B82" w:rsidRDefault="00014B82" w:rsidP="00823212">
      <w:pPr>
        <w:pStyle w:val="CommentText"/>
      </w:pPr>
      <w:r>
        <w:rPr>
          <w:rStyle w:val="CommentReference"/>
        </w:rPr>
        <w:annotationRef/>
      </w:r>
      <w:r>
        <w:t>Rebecca –</w:t>
      </w:r>
    </w:p>
    <w:p w14:paraId="590177D1" w14:textId="77777777" w:rsidR="00014B82" w:rsidRDefault="00014B82" w:rsidP="00823212">
      <w:pPr>
        <w:pStyle w:val="CommentText"/>
      </w:pPr>
    </w:p>
    <w:p w14:paraId="285E7261" w14:textId="77777777" w:rsidR="00014B82" w:rsidRDefault="00014B82" w:rsidP="00823212">
      <w:pPr>
        <w:pStyle w:val="CommentText"/>
      </w:pPr>
      <w:r>
        <w:t>You commented that literature on information infrastructures is relevant, here.</w:t>
      </w:r>
    </w:p>
    <w:p w14:paraId="4A56CAD4" w14:textId="77777777" w:rsidR="00014B82" w:rsidRDefault="00014B82" w:rsidP="00823212">
      <w:pPr>
        <w:pStyle w:val="CommentText"/>
      </w:pPr>
    </w:p>
    <w:p w14:paraId="7EB00DD0" w14:textId="77777777" w:rsidR="00014B82" w:rsidRDefault="00014B82" w:rsidP="00823212">
      <w:pPr>
        <w:pStyle w:val="CommentText"/>
        <w:numPr>
          <w:ilvl w:val="0"/>
          <w:numId w:val="10"/>
        </w:numPr>
      </w:pPr>
      <w:r>
        <w:t xml:space="preserve"> Can you provide a citation and statement, please?</w:t>
      </w:r>
    </w:p>
  </w:comment>
  <w:comment w:id="43" w:author="Rebecca Randell" w:date="2020-10-09T18:26:00Z" w:initials="RR">
    <w:p w14:paraId="0F80DB4F" w14:textId="4A4EE547" w:rsidR="00014B82" w:rsidRDefault="00014B82">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45" w:author="David Jenkins" w:date="2020-10-15T11:24:00Z" w:initials="DJ">
    <w:p w14:paraId="77C6DEB4" w14:textId="49DFF796" w:rsidR="00014B82" w:rsidRDefault="00014B82">
      <w:pPr>
        <w:pStyle w:val="CommentText"/>
      </w:pPr>
      <w:r>
        <w:rPr>
          <w:rStyle w:val="CommentReference"/>
        </w:rPr>
        <w:annotationRef/>
      </w:r>
      <w:r>
        <w:t>Sounds hear as though you are talking about an information system that if incorporated or altered into a learning health system (</w:t>
      </w:r>
      <w:hyperlink r:id="rId1" w:history="1">
        <w:r w:rsidR="001057D9" w:rsidRPr="00EF3C9E">
          <w:rPr>
            <w:rStyle w:val="Hyperlink"/>
          </w:rPr>
          <w:t>https://pubmed</w:t>
        </w:r>
      </w:hyperlink>
      <w:r w:rsidRPr="00F33687">
        <w:t>.ncbi.nlm.nih.gov/28480469/</w:t>
      </w:r>
      <w:r>
        <w:t>) could improve the success and longevity of the interacting technologies</w:t>
      </w:r>
    </w:p>
  </w:comment>
  <w:comment w:id="46" w:author="Rebecca Randell" w:date="2020-10-12T18:10:00Z" w:initials="RR">
    <w:p w14:paraId="78397C0E" w14:textId="723A6ADE" w:rsidR="00014B82" w:rsidRDefault="00014B82">
      <w:pPr>
        <w:pStyle w:val="CommentText"/>
      </w:pPr>
      <w:r>
        <w:rPr>
          <w:rStyle w:val="CommentReference"/>
        </w:rPr>
        <w:annotationRef/>
      </w:r>
      <w:r>
        <w:t>Being introduced into the healthcare system, itself a complex adaptive system</w:t>
      </w:r>
    </w:p>
  </w:comment>
  <w:comment w:id="47" w:author="Niels Peek" w:date="2020-10-17T14:34:00Z" w:initials="NP">
    <w:p w14:paraId="70F3D0B5" w14:textId="4059B063" w:rsidR="001057D9" w:rsidRDefault="001057D9">
      <w:pPr>
        <w:pStyle w:val="CommentText"/>
      </w:pPr>
      <w:r>
        <w:rPr>
          <w:rStyle w:val="CommentReference"/>
        </w:rPr>
        <w:annotationRef/>
      </w:r>
      <w:r>
        <w:t>Excellent point</w:t>
      </w:r>
    </w:p>
  </w:comment>
  <w:comment w:id="48" w:author="Ciarán McInerney" w:date="2020-08-11T17:10:00Z" w:initials="CM">
    <w:p w14:paraId="51A8E3D7" w14:textId="77777777" w:rsidR="00014B82" w:rsidRDefault="00014B82" w:rsidP="006A6EEC">
      <w:pPr>
        <w:pStyle w:val="CommentText"/>
      </w:pPr>
      <w:r>
        <w:rPr>
          <w:rStyle w:val="CommentReference"/>
        </w:rPr>
        <w:annotationRef/>
      </w:r>
      <w:r>
        <w:t xml:space="preserve">David – </w:t>
      </w:r>
    </w:p>
    <w:p w14:paraId="57399FF2" w14:textId="77777777" w:rsidR="00014B82" w:rsidRDefault="00014B82" w:rsidP="006A6EEC">
      <w:pPr>
        <w:pStyle w:val="CommentText"/>
      </w:pPr>
    </w:p>
    <w:p w14:paraId="58B9F5E2" w14:textId="77777777" w:rsidR="00014B82" w:rsidRDefault="00014B82" w:rsidP="006A6EEC">
      <w:pPr>
        <w:pStyle w:val="CommentText"/>
      </w:pPr>
      <w:r>
        <w:t>You commented that it would be good to mention the fewer regulations for technology than for treatments.</w:t>
      </w:r>
    </w:p>
    <w:p w14:paraId="711AB950" w14:textId="77777777" w:rsidR="00014B82" w:rsidRDefault="00014B82" w:rsidP="006A6EEC">
      <w:pPr>
        <w:pStyle w:val="CommentText"/>
      </w:pPr>
    </w:p>
    <w:p w14:paraId="5D957721" w14:textId="6E8B25A2" w:rsidR="00014B82" w:rsidRDefault="00014B82" w:rsidP="006A6EEC">
      <w:pPr>
        <w:pStyle w:val="CommentText"/>
      </w:pPr>
      <w:r>
        <w:t>- Can you provide a citation so that it would succinctly fit in with this list?</w:t>
      </w:r>
    </w:p>
  </w:comment>
  <w:comment w:id="49" w:author="David Jenkins" w:date="2020-10-15T11:25:00Z" w:initials="DJ">
    <w:p w14:paraId="008DB812" w14:textId="77777777" w:rsidR="00014B82" w:rsidRDefault="00014B82" w:rsidP="00E275B9">
      <w:pPr>
        <w:pStyle w:val="CommentText"/>
        <w:rPr>
          <w:rFonts w:ascii="Helvetica" w:hAnsi="Helvetica"/>
          <w:color w:val="333333"/>
          <w:sz w:val="23"/>
          <w:szCs w:val="23"/>
          <w:shd w:val="clear" w:color="auto" w:fill="FFFFFF"/>
        </w:rPr>
      </w:pPr>
      <w:r>
        <w:rPr>
          <w:rStyle w:val="CommentReference"/>
        </w:rPr>
        <w:annotationRef/>
      </w:r>
      <w:r>
        <w:t xml:space="preserve">Sure, this is a good paper comparing the different regulations and discusses how devices and treatment regulations differ </w:t>
      </w:r>
      <w:hyperlink r:id="rId2" w:history="1">
        <w:r w:rsidRPr="00F04AD2">
          <w:rPr>
            <w:rStyle w:val="Hyperlink"/>
            <w:rFonts w:ascii="Helvetica" w:hAnsi="Helvetica"/>
            <w:sz w:val="23"/>
            <w:szCs w:val="23"/>
            <w:shd w:val="clear" w:color="auto" w:fill="FFFFFF"/>
          </w:rPr>
          <w:t>https://doi.org/10.7861/clinmedicine.14-1-6</w:t>
        </w:r>
      </w:hyperlink>
    </w:p>
    <w:p w14:paraId="57DB42E2" w14:textId="77777777" w:rsidR="00014B82" w:rsidRDefault="00014B82" w:rsidP="00E275B9">
      <w:pPr>
        <w:pStyle w:val="CommentText"/>
        <w:rPr>
          <w:rFonts w:ascii="Helvetica" w:hAnsi="Helvetica"/>
          <w:color w:val="333333"/>
          <w:sz w:val="23"/>
          <w:szCs w:val="23"/>
          <w:shd w:val="clear" w:color="auto" w:fill="FFFFFF"/>
        </w:rPr>
      </w:pPr>
    </w:p>
    <w:p w14:paraId="54DE27C5" w14:textId="11A1C8B9" w:rsidR="00014B82" w:rsidRDefault="00014B82" w:rsidP="00E275B9">
      <w:pPr>
        <w:pStyle w:val="CommentText"/>
      </w:pPr>
      <w:r>
        <w:rPr>
          <w:rFonts w:ascii="Helvetica" w:hAnsi="Helvetica"/>
          <w:color w:val="333333"/>
          <w:sz w:val="23"/>
          <w:szCs w:val="23"/>
          <w:shd w:val="clear" w:color="auto" w:fill="FFFFFF"/>
        </w:rPr>
        <w:t xml:space="preserve">Also, this is a useful link which explains about algorithms being classified as medical devices and that they are also subject to medical device regulation </w:t>
      </w:r>
      <w:hyperlink r:id="rId3" w:history="1">
        <w:r w:rsidRPr="00F04AD2">
          <w:rPr>
            <w:rStyle w:val="Hyperlink"/>
            <w:rFonts w:ascii="Helvetica" w:hAnsi="Helvetica"/>
            <w:sz w:val="23"/>
            <w:szCs w:val="23"/>
            <w:shd w:val="clear" w:color="auto" w:fill="FFFFFF"/>
          </w:rPr>
          <w:t>https://www.phgfoundation.org/documents/algorithms-as-medical-devices.pdf</w:t>
        </w:r>
      </w:hyperlink>
    </w:p>
  </w:comment>
  <w:comment w:id="54" w:author="Ciarán McInerney" w:date="2020-08-04T10:34:00Z" w:initials="CM">
    <w:p w14:paraId="2A3893CC" w14:textId="53DB3D2E" w:rsidR="00014B82" w:rsidRDefault="00014B82">
      <w:pPr>
        <w:pStyle w:val="CommentText"/>
      </w:pPr>
      <w:r>
        <w:rPr>
          <w:rStyle w:val="CommentReference"/>
        </w:rPr>
        <w:annotationRef/>
      </w:r>
      <w:r>
        <w:t xml:space="preserve">Owen – </w:t>
      </w:r>
    </w:p>
    <w:p w14:paraId="2893FE5D" w14:textId="2814F44F" w:rsidR="00014B82" w:rsidRDefault="00014B82">
      <w:pPr>
        <w:pStyle w:val="CommentText"/>
      </w:pPr>
    </w:p>
    <w:p w14:paraId="46ED494D" w14:textId="5DD7FBBA" w:rsidR="00014B82" w:rsidRDefault="00014B82">
      <w:pPr>
        <w:pStyle w:val="CommentText"/>
      </w:pPr>
      <w:r>
        <w:t>You commented that we should include a description of the recruitment process.</w:t>
      </w:r>
    </w:p>
    <w:p w14:paraId="41E0E82F" w14:textId="1D139309" w:rsidR="00014B82" w:rsidRDefault="00014B82">
      <w:pPr>
        <w:pStyle w:val="CommentText"/>
      </w:pPr>
    </w:p>
    <w:p w14:paraId="12FC6F1A" w14:textId="7C7F4EBC" w:rsidR="00014B82" w:rsidRDefault="00014B82" w:rsidP="00256640">
      <w:pPr>
        <w:pStyle w:val="CommentText"/>
        <w:numPr>
          <w:ilvl w:val="0"/>
          <w:numId w:val="10"/>
        </w:numPr>
      </w:pPr>
      <w:r>
        <w:t xml:space="preserve"> Can you please offer some suggested wording?</w:t>
      </w:r>
    </w:p>
  </w:comment>
  <w:comment w:id="58" w:author="Ciarán McInerney" w:date="2020-08-11T17:14:00Z" w:initials="CM">
    <w:p w14:paraId="0AF4D833" w14:textId="77777777" w:rsidR="00014B82" w:rsidRDefault="00014B82"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014B82" w:rsidRDefault="00014B82" w:rsidP="0033179C">
      <w:pPr>
        <w:pStyle w:val="CommentText"/>
      </w:pPr>
    </w:p>
    <w:p w14:paraId="7AEED6C6" w14:textId="77777777" w:rsidR="00014B82" w:rsidRDefault="00014B82" w:rsidP="0033179C">
      <w:pPr>
        <w:pStyle w:val="CommentText"/>
      </w:pPr>
      <w:r>
        <w:t>Rebecca commented that all the challenges can be reduced to three:</w:t>
      </w:r>
    </w:p>
    <w:p w14:paraId="37B27320" w14:textId="77777777" w:rsidR="00014B82" w:rsidRDefault="00014B82" w:rsidP="0033179C">
      <w:pPr>
        <w:pStyle w:val="CommentText"/>
        <w:numPr>
          <w:ilvl w:val="0"/>
          <w:numId w:val="11"/>
        </w:numPr>
      </w:pPr>
      <w:r>
        <w:t>An environment where there is rapid innovation, often leveraging existing hardware and adding to or creating HISs</w:t>
      </w:r>
    </w:p>
    <w:p w14:paraId="53F75C94" w14:textId="77777777" w:rsidR="00014B82" w:rsidRDefault="00014B82"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014B82" w:rsidRDefault="00014B82" w:rsidP="0033179C">
      <w:pPr>
        <w:pStyle w:val="CommentText"/>
        <w:numPr>
          <w:ilvl w:val="0"/>
          <w:numId w:val="11"/>
        </w:numPr>
      </w:pPr>
      <w:r>
        <w:t>HITs leading to changes in how patients interact with the healthcare system</w:t>
      </w:r>
    </w:p>
    <w:p w14:paraId="5BA5E07C" w14:textId="77777777" w:rsidR="00014B82" w:rsidRDefault="00014B82" w:rsidP="0033179C">
      <w:pPr>
        <w:pStyle w:val="CommentText"/>
      </w:pPr>
    </w:p>
    <w:p w14:paraId="05A1E6F1" w14:textId="75EC4613" w:rsidR="00014B82" w:rsidRDefault="00014B82" w:rsidP="0033179C">
      <w:pPr>
        <w:pStyle w:val="CommentText"/>
        <w:numPr>
          <w:ilvl w:val="0"/>
          <w:numId w:val="10"/>
        </w:numPr>
      </w:pPr>
      <w:r>
        <w:t xml:space="preserve"> Should we change this section to reflect the three-challenge format, or are we happy with the six challenges?</w:t>
      </w:r>
    </w:p>
    <w:p w14:paraId="0D84A9B3" w14:textId="356EE882" w:rsidR="00014B82" w:rsidRDefault="00014B82">
      <w:pPr>
        <w:pStyle w:val="CommentText"/>
      </w:pPr>
    </w:p>
  </w:comment>
  <w:comment w:id="59" w:author="Richard Williams" w:date="2020-10-09T07:56:00Z" w:initials="RW">
    <w:p w14:paraId="6A88FDB5" w14:textId="3BEC8AFD" w:rsidR="00014B82" w:rsidRDefault="00014B82">
      <w:pPr>
        <w:pStyle w:val="CommentText"/>
      </w:pPr>
      <w:r>
        <w:t xml:space="preserve">We’re reporting on the output of the workshop, so if that was 6 challenges, then </w:t>
      </w:r>
      <w:r>
        <w:rPr>
          <w:rStyle w:val="CommentReference"/>
        </w:rPr>
        <w:annotationRef/>
      </w:r>
      <w:r>
        <w:t xml:space="preserve">I think we should stick with the 6. I’d say the 3 things highlighted by Rebecca could be viewed as “themes” rather than “challenges”, so potentially you could describe the themes and categorise each challenge into one of more themes. </w:t>
      </w:r>
      <w:proofErr w:type="gramStart"/>
      <w:r>
        <w:t>However</w:t>
      </w:r>
      <w:proofErr w:type="gramEnd"/>
      <w:r>
        <w:t xml:space="preserve"> I don’t think this is by any means essential.</w:t>
      </w:r>
    </w:p>
  </w:comment>
  <w:comment w:id="60" w:author="Rebecca Randell" w:date="2020-10-09T18:31:00Z" w:initials="RR">
    <w:p w14:paraId="658786E5" w14:textId="679B1014" w:rsidR="00014B82" w:rsidRDefault="00014B82">
      <w:pPr>
        <w:pStyle w:val="CommentText"/>
      </w:pPr>
      <w:r>
        <w:rPr>
          <w:rStyle w:val="CommentReference"/>
        </w:rPr>
        <w:annotationRef/>
      </w:r>
      <w:r>
        <w:t>My comment was about reordering to reflect the linkages between the different challenges, not to reduce the 6 to 3</w:t>
      </w:r>
    </w:p>
  </w:comment>
  <w:comment w:id="61" w:author="Ciarán McInerney" w:date="2020-08-11T17:14:00Z" w:initials="CM">
    <w:p w14:paraId="4110C762" w14:textId="77777777" w:rsidR="00014B82" w:rsidRDefault="00014B82"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014B82" w:rsidRDefault="00014B82" w:rsidP="0033179C">
      <w:pPr>
        <w:pStyle w:val="CommentText"/>
      </w:pPr>
    </w:p>
    <w:p w14:paraId="7C18C9E4" w14:textId="77777777" w:rsidR="00014B82" w:rsidRDefault="00014B82" w:rsidP="0033179C">
      <w:pPr>
        <w:pStyle w:val="CommentText"/>
      </w:pPr>
      <w:r>
        <w:t xml:space="preserve">Ibrahim commented that it might be good to link each </w:t>
      </w:r>
      <w:proofErr w:type="gramStart"/>
      <w:r>
        <w:t>challenges</w:t>
      </w:r>
      <w:proofErr w:type="gramEnd"/>
      <w:r>
        <w:t xml:space="preserve"> to a theory in patient safety.</w:t>
      </w:r>
    </w:p>
    <w:p w14:paraId="5E063AF8" w14:textId="77777777" w:rsidR="00014B82" w:rsidRDefault="00014B82" w:rsidP="0033179C">
      <w:pPr>
        <w:pStyle w:val="CommentText"/>
      </w:pPr>
    </w:p>
    <w:p w14:paraId="301121C6" w14:textId="77777777" w:rsidR="00014B82" w:rsidRDefault="00014B82" w:rsidP="0033179C">
      <w:pPr>
        <w:pStyle w:val="CommentText"/>
        <w:numPr>
          <w:ilvl w:val="0"/>
          <w:numId w:val="10"/>
        </w:numPr>
      </w:pPr>
      <w:r>
        <w:t xml:space="preserve"> Is this something we want to do?</w:t>
      </w:r>
    </w:p>
    <w:p w14:paraId="1EFF8D38" w14:textId="4CD952D8" w:rsidR="00014B82" w:rsidRDefault="00014B82">
      <w:pPr>
        <w:pStyle w:val="CommentText"/>
      </w:pPr>
    </w:p>
  </w:comment>
  <w:comment w:id="62" w:author="Richard Williams" w:date="2020-10-09T08:00:00Z" w:initials="RW">
    <w:p w14:paraId="301E32CB" w14:textId="6E8C49D7" w:rsidR="00014B82" w:rsidRDefault="00014B82">
      <w:pPr>
        <w:pStyle w:val="CommentText"/>
      </w:pPr>
      <w:r>
        <w:rPr>
          <w:rStyle w:val="CommentReference"/>
        </w:rPr>
        <w:annotationRef/>
      </w:r>
      <w:r>
        <w:t xml:space="preserve">Possibly – I don’t have a strong feeling on this (and don’t know much about the “theory” of patient safety). </w:t>
      </w:r>
      <w:proofErr w:type="gramStart"/>
      <w:r>
        <w:t>However</w:t>
      </w:r>
      <w:proofErr w:type="gramEnd"/>
      <w:r>
        <w:t xml:space="preserve"> it might get rather messy and confusing if we have 6 challenges, 3 themes, 5 theories of patient safety, 6 consequences and 10 solutions.</w:t>
      </w:r>
    </w:p>
  </w:comment>
  <w:comment w:id="63" w:author="Niels Peek" w:date="2020-10-17T14:15:00Z" w:initials="NP">
    <w:p w14:paraId="1E26AD57" w14:textId="16C82F11" w:rsidR="00014B82" w:rsidRDefault="00014B82">
      <w:pPr>
        <w:pStyle w:val="CommentText"/>
      </w:pPr>
      <w:r>
        <w:rPr>
          <w:rStyle w:val="CommentReference"/>
        </w:rPr>
        <w:annotationRef/>
      </w:r>
      <w:r>
        <w:t xml:space="preserve">Agree with Richard. If we have an overarching theory of patient safety from which can we describe each of the six challenges, that would be useful. But we never started like that so it seems quite a stretch to do that now. As Richard says, </w:t>
      </w:r>
      <w:r w:rsidR="00B15C5C">
        <w:t>adding one theory per challenge would overload the paper.</w:t>
      </w:r>
    </w:p>
  </w:comment>
  <w:comment w:id="65" w:author="Ciarán McInerney" w:date="2020-08-04T09:41:00Z" w:initials="CM">
    <w:p w14:paraId="060B4ED8" w14:textId="77777777" w:rsidR="00014B82" w:rsidRDefault="00014B82">
      <w:pPr>
        <w:pStyle w:val="CommentText"/>
      </w:pPr>
      <w:r>
        <w:rPr>
          <w:rStyle w:val="CommentReference"/>
        </w:rPr>
        <w:annotationRef/>
      </w:r>
      <w:r>
        <w:t>David J + Niels –</w:t>
      </w:r>
    </w:p>
    <w:p w14:paraId="11E55969" w14:textId="77777777" w:rsidR="00014B82" w:rsidRDefault="00014B82">
      <w:pPr>
        <w:pStyle w:val="CommentText"/>
      </w:pPr>
    </w:p>
    <w:p w14:paraId="08214CF2" w14:textId="0AB9B870" w:rsidR="00014B82" w:rsidRDefault="00014B82">
      <w:pPr>
        <w:pStyle w:val="CommentText"/>
      </w:pPr>
      <w:r>
        <w:t>Please, review and edit as appropriate.</w:t>
      </w:r>
    </w:p>
  </w:comment>
  <w:comment w:id="66" w:author="Niels Peek" w:date="2020-10-17T14:28:00Z" w:initials="NP">
    <w:p w14:paraId="340D55F7" w14:textId="7DF7428F" w:rsidR="001057D9" w:rsidRDefault="001057D9">
      <w:pPr>
        <w:pStyle w:val="CommentText"/>
      </w:pPr>
      <w:r>
        <w:rPr>
          <w:rStyle w:val="CommentReference"/>
        </w:rPr>
        <w:annotationRef/>
      </w:r>
      <w:r>
        <w:t>I must admit that I’m struggling to understand what we are trying to say in this section. It is much weaker than the 5 other challenges and I would suggest that we drop it. As it stands, it is not convincing and lacks direction.</w:t>
      </w:r>
    </w:p>
  </w:comment>
  <w:comment w:id="67" w:author="David Jenkins" w:date="2020-10-15T11:26:00Z" w:initials="DJ">
    <w:p w14:paraId="10098375" w14:textId="77777777" w:rsidR="00014B82" w:rsidRDefault="00014B82">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011BB802" w14:textId="0A04A21C" w:rsidR="00014B82" w:rsidRDefault="00014B82">
      <w:pPr>
        <w:pStyle w:val="CommentText"/>
      </w:pPr>
      <w:r>
        <w:t>This comment might be out of scope if you are explicitly talking about the increase in health data as streams due to improvements in technology.</w:t>
      </w:r>
    </w:p>
  </w:comment>
  <w:comment w:id="68" w:author="David Jenkins" w:date="2020-10-15T11:30:00Z" w:initials="DJ">
    <w:p w14:paraId="4D9CBA63" w14:textId="77777777" w:rsidR="00014B82" w:rsidRDefault="00014B82" w:rsidP="005B1B7E">
      <w:pPr>
        <w:pStyle w:val="CommentText"/>
      </w:pPr>
      <w:r>
        <w:rPr>
          <w:rStyle w:val="CommentReference"/>
        </w:rPr>
        <w:annotationRef/>
      </w:r>
      <w:r>
        <w:rPr>
          <w:rStyle w:val="CommentReference"/>
        </w:rPr>
        <w:annotationRef/>
      </w:r>
      <w:r>
        <w:t>Also, an increase in data does not mean better data</w:t>
      </w:r>
    </w:p>
    <w:p w14:paraId="6A3FACB9" w14:textId="241B0B6C" w:rsidR="00014B82" w:rsidRDefault="00014B82">
      <w:pPr>
        <w:pStyle w:val="CommentText"/>
      </w:pPr>
      <w:r>
        <w:t>So not just bias in the use of data but bias in the data itself</w:t>
      </w:r>
    </w:p>
  </w:comment>
  <w:comment w:id="69" w:author="Ciarán McInerney" w:date="2020-08-04T11:14:00Z" w:initials="CM">
    <w:p w14:paraId="2D92A5B5" w14:textId="06F1A1C7" w:rsidR="00014B82" w:rsidRDefault="00014B82">
      <w:pPr>
        <w:pStyle w:val="CommentText"/>
      </w:pPr>
      <w:r>
        <w:rPr>
          <w:rStyle w:val="CommentReference"/>
        </w:rPr>
        <w:annotationRef/>
      </w:r>
      <w:r>
        <w:t xml:space="preserve">Rebecca – </w:t>
      </w:r>
    </w:p>
    <w:p w14:paraId="57177460" w14:textId="4E080DE8" w:rsidR="00014B82" w:rsidRDefault="00014B82">
      <w:pPr>
        <w:pStyle w:val="CommentText"/>
      </w:pPr>
    </w:p>
    <w:p w14:paraId="260A68BB" w14:textId="69A2269F" w:rsidR="00014B82" w:rsidRDefault="00014B82">
      <w:pPr>
        <w:pStyle w:val="CommentText"/>
      </w:pPr>
      <w:r>
        <w:t>You commented that there are different kinds of trust.</w:t>
      </w:r>
    </w:p>
    <w:p w14:paraId="0CB0930F" w14:textId="44B29FFC" w:rsidR="00014B82" w:rsidRDefault="00014B82">
      <w:pPr>
        <w:pStyle w:val="CommentText"/>
      </w:pPr>
    </w:p>
    <w:p w14:paraId="13B057C6" w14:textId="514880BD" w:rsidR="00014B82" w:rsidRDefault="00014B82" w:rsidP="003354EE">
      <w:pPr>
        <w:pStyle w:val="CommentText"/>
        <w:numPr>
          <w:ilvl w:val="0"/>
          <w:numId w:val="10"/>
        </w:numPr>
      </w:pPr>
      <w:r>
        <w:t xml:space="preserve"> Can you help me to understand what these kinds of trust are and how the distinctions are important for this paper, please?</w:t>
      </w:r>
    </w:p>
  </w:comment>
  <w:comment w:id="70" w:author="Rebecca Randell" w:date="2020-10-12T18:17:00Z" w:initials="RR">
    <w:p w14:paraId="618DD374" w14:textId="7A25DC58" w:rsidR="00014B82" w:rsidRDefault="00014B82"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014B82" w:rsidRDefault="00014B82">
      <w:pPr>
        <w:pStyle w:val="CommentText"/>
      </w:pPr>
    </w:p>
  </w:comment>
  <w:comment w:id="71" w:author="Ciarán McInerney" w:date="2020-08-04T11:16:00Z" w:initials="CM">
    <w:p w14:paraId="17839136" w14:textId="530CFB2F" w:rsidR="00014B82" w:rsidRDefault="00014B82">
      <w:pPr>
        <w:pStyle w:val="CommentText"/>
      </w:pPr>
      <w:r>
        <w:rPr>
          <w:rStyle w:val="CommentReference"/>
        </w:rPr>
        <w:annotationRef/>
      </w:r>
      <w:r>
        <w:t xml:space="preserve">Rebecca – </w:t>
      </w:r>
    </w:p>
    <w:p w14:paraId="18779ED8" w14:textId="640E93A7" w:rsidR="00014B82" w:rsidRDefault="00014B82">
      <w:pPr>
        <w:pStyle w:val="CommentText"/>
      </w:pPr>
    </w:p>
    <w:p w14:paraId="1E435825" w14:textId="61C31E6B" w:rsidR="00014B82" w:rsidRDefault="00014B82">
      <w:pPr>
        <w:pStyle w:val="CommentText"/>
      </w:pPr>
      <w:r>
        <w:t>You commented that this statement needs expanding.</w:t>
      </w:r>
    </w:p>
    <w:p w14:paraId="1572E436" w14:textId="77777777" w:rsidR="00014B82" w:rsidRDefault="00014B82">
      <w:pPr>
        <w:pStyle w:val="CommentText"/>
      </w:pPr>
    </w:p>
    <w:p w14:paraId="4AB04C68" w14:textId="10CBBBC5" w:rsidR="00014B82" w:rsidRDefault="00014B82"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72" w:author="Rebecca Randell" w:date="2020-10-12T18:02:00Z" w:initials="RR">
    <w:p w14:paraId="01780872" w14:textId="4D756BF3" w:rsidR="00014B82" w:rsidRDefault="00014B82">
      <w:pPr>
        <w:pStyle w:val="CommentText"/>
      </w:pPr>
      <w:r>
        <w:rPr>
          <w:rStyle w:val="CommentReference"/>
        </w:rPr>
        <w:annotationRef/>
      </w:r>
      <w:r>
        <w:t>An example would clarify</w:t>
      </w:r>
    </w:p>
  </w:comment>
  <w:comment w:id="73" w:author="Ciarán McInerney" w:date="2020-08-12T18:05:00Z" w:initials="CM">
    <w:p w14:paraId="589EC734" w14:textId="77777777" w:rsidR="00014B82" w:rsidRDefault="00014B82" w:rsidP="00CE0FE4">
      <w:pPr>
        <w:pStyle w:val="CommentText"/>
      </w:pPr>
      <w:r>
        <w:rPr>
          <w:rStyle w:val="CommentReference"/>
        </w:rPr>
        <w:annotationRef/>
      </w:r>
      <w:r>
        <w:rPr>
          <w:rStyle w:val="CommentReference"/>
        </w:rPr>
        <w:annotationRef/>
      </w:r>
      <w:r>
        <w:t xml:space="preserve">Jon – </w:t>
      </w:r>
    </w:p>
    <w:p w14:paraId="5E4D0BE7" w14:textId="77777777" w:rsidR="00014B82" w:rsidRDefault="00014B82" w:rsidP="00CE0FE4">
      <w:pPr>
        <w:pStyle w:val="CommentText"/>
      </w:pPr>
    </w:p>
    <w:p w14:paraId="1631CF91" w14:textId="4CCE79FA" w:rsidR="00014B82" w:rsidRDefault="00014B82" w:rsidP="00CE0FE4">
      <w:pPr>
        <w:pStyle w:val="CommentText"/>
      </w:pPr>
      <w:r>
        <w:t>Can you please write a succinct definition of the socio-technical perspective and also a description of how such a perspective is good for patient safety?</w:t>
      </w:r>
    </w:p>
  </w:comment>
  <w:comment w:id="74" w:author="Ciarán McInerney" w:date="2020-10-08T13:13:00Z" w:initials="CM">
    <w:p w14:paraId="45F9688C" w14:textId="67BDB6C7" w:rsidR="00014B82" w:rsidRDefault="00014B82">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014B82" w:rsidRDefault="00014B82">
      <w:pPr>
        <w:pStyle w:val="CommentText"/>
      </w:pPr>
    </w:p>
    <w:p w14:paraId="154C4A94" w14:textId="4148321D" w:rsidR="00014B82" w:rsidRDefault="00014B82" w:rsidP="00EA0ACB">
      <w:pPr>
        <w:pStyle w:val="CommentText"/>
        <w:numPr>
          <w:ilvl w:val="0"/>
          <w:numId w:val="10"/>
        </w:numPr>
      </w:pPr>
      <w:r>
        <w:t xml:space="preserve"> What is the best way to cite the workshop project? Will we have a website?</w:t>
      </w:r>
    </w:p>
  </w:comment>
  <w:comment w:id="75" w:author="Richard Williams" w:date="2020-10-09T07:53:00Z" w:initials="RW">
    <w:p w14:paraId="07964346" w14:textId="703EFC7C" w:rsidR="00014B82" w:rsidRDefault="00014B82">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76" w:author="David Jenkins" w:date="2020-10-15T11:27:00Z" w:initials="DJ">
    <w:p w14:paraId="0333DCB3" w14:textId="77777777" w:rsidR="00014B82" w:rsidRDefault="00014B82"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xml:space="preserve">) would do rather than from a workshop series. Does such a working group exist in patient safety? If </w:t>
      </w:r>
      <w:proofErr w:type="gramStart"/>
      <w:r>
        <w:t>not</w:t>
      </w:r>
      <w:proofErr w:type="gramEnd"/>
      <w:r>
        <w:t xml:space="preserve"> it might be worth a discussion another day.</w:t>
      </w:r>
    </w:p>
    <w:p w14:paraId="7F127984" w14:textId="77A66E3B" w:rsidR="00014B82" w:rsidRDefault="00014B82">
      <w:pPr>
        <w:pStyle w:val="CommentText"/>
      </w:pPr>
    </w:p>
  </w:comment>
  <w:comment w:id="77" w:author="Niels Peek" w:date="2020-10-17T14:25:00Z" w:initials="NP">
    <w:p w14:paraId="07529150" w14:textId="5A870922" w:rsidR="00B15C5C" w:rsidRDefault="00B15C5C">
      <w:pPr>
        <w:pStyle w:val="CommentText"/>
      </w:pPr>
      <w:r>
        <w:rPr>
          <w:rStyle w:val="CommentReference"/>
        </w:rPr>
        <w:annotationRef/>
      </w:r>
      <w:r>
        <w:t>Let’s not make things unnecessary complex. The best way to cite the workshop project is this paper, and any follow-up paper. Which is also want we want others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1BBA1" w15:done="0"/>
  <w15:commentEx w15:paraId="3189E014" w15:done="0"/>
  <w15:commentEx w15:paraId="1BE8A80C" w15:done="0"/>
  <w15:commentEx w15:paraId="29576D2D" w15:done="0"/>
  <w15:commentEx w15:paraId="505B0A69" w15:done="0"/>
  <w15:commentEx w15:paraId="42F206AE" w15:done="0"/>
  <w15:commentEx w15:paraId="535A8DE6" w15:paraIdParent="42F206AE" w15:done="0"/>
  <w15:commentEx w15:paraId="6515A458" w15:done="0"/>
  <w15:commentEx w15:paraId="07B05D02" w15:done="0"/>
  <w15:commentEx w15:paraId="6520EEE9" w15:paraIdParent="07B05D02" w15:done="0"/>
  <w15:commentEx w15:paraId="20127DF4" w15:done="0"/>
  <w15:commentEx w15:paraId="435FD4CA" w15:done="0"/>
  <w15:commentEx w15:paraId="48D48876" w15:paraIdParent="435FD4CA" w15:done="0"/>
  <w15:commentEx w15:paraId="63F420FC" w15:done="0"/>
  <w15:commentEx w15:paraId="5AD9B371" w15:paraIdParent="63F420FC" w15:done="0"/>
  <w15:commentEx w15:paraId="2E0FF3D9" w15:done="0"/>
  <w15:commentEx w15:paraId="6DF02F80" w15:done="0"/>
  <w15:commentEx w15:paraId="23A0C942" w15:paraIdParent="6DF02F80" w15:done="0"/>
  <w15:commentEx w15:paraId="7EB00DD0" w15:done="0"/>
  <w15:commentEx w15:paraId="0F80DB4F" w15:paraIdParent="7EB00DD0" w15:done="0"/>
  <w15:commentEx w15:paraId="77C6DEB4" w15:done="0"/>
  <w15:commentEx w15:paraId="78397C0E" w15:done="0"/>
  <w15:commentEx w15:paraId="70F3D0B5" w15:paraIdParent="78397C0E" w15:done="0"/>
  <w15:commentEx w15:paraId="5D957721" w15:done="0"/>
  <w15:commentEx w15:paraId="54DE27C5" w15:paraIdParent="5D957721" w15:done="0"/>
  <w15:commentEx w15:paraId="12FC6F1A"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1E26AD57" w15:paraIdParent="1EFF8D38" w15:done="0"/>
  <w15:commentEx w15:paraId="08214CF2" w15:done="0"/>
  <w15:commentEx w15:paraId="340D55F7" w15:paraIdParent="08214CF2" w15:done="0"/>
  <w15:commentEx w15:paraId="011BB802" w15:done="0"/>
  <w15:commentEx w15:paraId="6A3FACB9" w15:done="0"/>
  <w15:commentEx w15:paraId="13B057C6" w15:done="0"/>
  <w15:commentEx w15:paraId="6189F99D" w15:paraIdParent="13B057C6" w15:done="0"/>
  <w15:commentEx w15:paraId="4AB04C68" w15:done="0"/>
  <w15:commentEx w15:paraId="01780872" w15:paraIdParent="4AB04C68" w15:done="0"/>
  <w15:commentEx w15:paraId="1631CF91" w15:done="0"/>
  <w15:commentEx w15:paraId="154C4A94" w15:done="0"/>
  <w15:commentEx w15:paraId="07964346" w15:paraIdParent="154C4A94" w15:done="0"/>
  <w15:commentEx w15:paraId="7F127984" w15:paraIdParent="154C4A94" w15:done="0"/>
  <w15:commentEx w15:paraId="07529150" w15:paraIdParent="154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32B007" w16cex:dateUtc="2020-10-15T10:24:00Z"/>
  <w16cex:commentExtensible w16cex:durableId="232F1A78" w16cex:dateUtc="2020-10-12T17:10:00Z"/>
  <w16cex:commentExtensible w16cex:durableId="2332B015" w16cex:dateUtc="2020-10-15T10:25:00Z"/>
  <w16cex:commentExtensible w16cex:durableId="232B2B02" w16cex:dateUtc="2020-10-09T17:31:00Z"/>
  <w16cex:commentExtensible w16cex:durableId="2332B052" w16cex:dateUtc="2020-10-15T10:26:00Z"/>
  <w16cex:commentExtensible w16cex:durableId="2332B13A" w16cex:dateUtc="2020-10-15T10:30:00Z"/>
  <w16cex:commentExtensible w16cex:durableId="232F1C1D" w16cex:dateUtc="2020-10-12T17:17:00Z"/>
  <w16cex:commentExtensible w16cex:durableId="232F18B3" w16cex:dateUtc="2020-10-12T17:02:00Z"/>
  <w16cex:commentExtensible w16cex:durableId="2332B0A6" w16cex:dateUtc="2020-10-15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535A8DE6" w16cid:durableId="23357961"/>
  <w16cid:commentId w16cid:paraId="6515A458" w16cid:durableId="232B263C"/>
  <w16cid:commentId w16cid:paraId="07B05D02" w16cid:durableId="232B263D"/>
  <w16cid:commentId w16cid:paraId="6520EEE9" w16cid:durableId="232B263E"/>
  <w16cid:commentId w16cid:paraId="20127DF4" w16cid:durableId="233579C7"/>
  <w16cid:commentId w16cid:paraId="435FD4CA" w16cid:durableId="232B263F"/>
  <w16cid:commentId w16cid:paraId="48D48876" w16cid:durableId="232B2851"/>
  <w16cid:commentId w16cid:paraId="63F420FC" w16cid:durableId="232F19A0"/>
  <w16cid:commentId w16cid:paraId="5AD9B371" w16cid:durableId="23357E65"/>
  <w16cid:commentId w16cid:paraId="2E0FF3D9" w16cid:durableId="2332AFB4"/>
  <w16cid:commentId w16cid:paraId="6DF02F80" w16cid:durableId="2332AFB5"/>
  <w16cid:commentId w16cid:paraId="23A0C942" w16cid:durableId="23357EAA"/>
  <w16cid:commentId w16cid:paraId="7EB00DD0" w16cid:durableId="232B2640"/>
  <w16cid:commentId w16cid:paraId="0F80DB4F" w16cid:durableId="232B29BB"/>
  <w16cid:commentId w16cid:paraId="77C6DEB4" w16cid:durableId="2332B007"/>
  <w16cid:commentId w16cid:paraId="78397C0E" w16cid:durableId="232F1A78"/>
  <w16cid:commentId w16cid:paraId="70F3D0B5" w16cid:durableId="23357F6E"/>
  <w16cid:commentId w16cid:paraId="5D957721" w16cid:durableId="232B2641"/>
  <w16cid:commentId w16cid:paraId="54DE27C5" w16cid:durableId="2332B015"/>
  <w16cid:commentId w16cid:paraId="12FC6F1A" w16cid:durableId="232B2642"/>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1E26AD57" w16cid:durableId="23357B15"/>
  <w16cid:commentId w16cid:paraId="08214CF2" w16cid:durableId="232B2647"/>
  <w16cid:commentId w16cid:paraId="340D55F7" w16cid:durableId="23357E13"/>
  <w16cid:commentId w16cid:paraId="011BB802" w16cid:durableId="2332B052"/>
  <w16cid:commentId w16cid:paraId="6A3FACB9" w16cid:durableId="2332B13A"/>
  <w16cid:commentId w16cid:paraId="13B057C6" w16cid:durableId="232B2648"/>
  <w16cid:commentId w16cid:paraId="6189F99D" w16cid:durableId="232F1C1D"/>
  <w16cid:commentId w16cid:paraId="4AB04C68" w16cid:durableId="232B2649"/>
  <w16cid:commentId w16cid:paraId="01780872" w16cid:durableId="232F18B3"/>
  <w16cid:commentId w16cid:paraId="1631CF91" w16cid:durableId="232B264A"/>
  <w16cid:commentId w16cid:paraId="154C4A94" w16cid:durableId="232B264B"/>
  <w16cid:commentId w16cid:paraId="07964346" w16cid:durableId="232B264C"/>
  <w16cid:commentId w16cid:paraId="7F127984" w16cid:durableId="2332B0A6"/>
  <w16cid:commentId w16cid:paraId="07529150" w16cid:durableId="23357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10114" w14:textId="77777777" w:rsidR="005715CC" w:rsidRDefault="005715CC" w:rsidP="009500EF">
      <w:pPr>
        <w:spacing w:after="0" w:line="240" w:lineRule="auto"/>
      </w:pPr>
      <w:r>
        <w:separator/>
      </w:r>
    </w:p>
  </w:endnote>
  <w:endnote w:type="continuationSeparator" w:id="0">
    <w:p w14:paraId="4F582BA5" w14:textId="77777777" w:rsidR="005715CC" w:rsidRDefault="005715CC"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167856"/>
      <w:docPartObj>
        <w:docPartGallery w:val="Page Numbers (Bottom of Page)"/>
        <w:docPartUnique/>
      </w:docPartObj>
    </w:sdtPr>
    <w:sdtEndPr>
      <w:rPr>
        <w:noProof/>
      </w:rPr>
    </w:sdtEndPr>
    <w:sdtContent>
      <w:p w14:paraId="73F0CB5C" w14:textId="0074F618" w:rsidR="00014B82" w:rsidRDefault="00014B8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7B67E22" w14:textId="77777777" w:rsidR="00014B82" w:rsidRDefault="0001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64825" w14:textId="77777777" w:rsidR="005715CC" w:rsidRDefault="005715CC" w:rsidP="009500EF">
      <w:pPr>
        <w:spacing w:after="0" w:line="240" w:lineRule="auto"/>
      </w:pPr>
      <w:r>
        <w:separator/>
      </w:r>
    </w:p>
  </w:footnote>
  <w:footnote w:type="continuationSeparator" w:id="0">
    <w:p w14:paraId="7145706E" w14:textId="77777777" w:rsidR="005715CC" w:rsidRDefault="005715CC"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 Peek">
    <w15:presenceInfo w15:providerId="AD" w15:userId="S::niels.peek@manchester.ac.uk::aba49c03-13f2-4bb8-8e91-f4cc60ba8575"/>
  </w15:person>
  <w15:person w15:author="Ciarán McInerney">
    <w15:presenceInfo w15:providerId="AD" w15:userId="S-1-5-21-1390067357-1993962763-725345543-614760"/>
  </w15:person>
  <w15:person w15:author="Dawn Dowding">
    <w15:presenceInfo w15:providerId="AD" w15:userId="S-1-5-21-1715567821-1957994488-725345543-600139"/>
  </w15:person>
  <w15:person w15:author="David Jenkins">
    <w15:presenceInfo w15:providerId="None" w15:userId="David Jenkins"/>
  </w15:person>
  <w15:person w15:author="Rebecca Randell">
    <w15:presenceInfo w15:providerId="AD" w15:userId="S::rrandell@bradford.ac.uk::cbd9cd56-b502-4789-a023-e20afdff6e69"/>
  </w15:person>
  <w15:person w15:author="Richard Williams">
    <w15:presenceInfo w15:providerId="None" w15:userId="Richard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106B6"/>
    <w:rsid w:val="00010BDA"/>
    <w:rsid w:val="000147EF"/>
    <w:rsid w:val="00014B82"/>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57D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95399"/>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16C6"/>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4365C"/>
    <w:rsid w:val="00745D0A"/>
    <w:rsid w:val="00751DD1"/>
    <w:rsid w:val="0075274E"/>
    <w:rsid w:val="007551CF"/>
    <w:rsid w:val="0076332B"/>
    <w:rsid w:val="007728F1"/>
    <w:rsid w:val="0077572A"/>
    <w:rsid w:val="00775EF0"/>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C5B"/>
    <w:rsid w:val="008A7803"/>
    <w:rsid w:val="008B004B"/>
    <w:rsid w:val="008B06F4"/>
    <w:rsid w:val="008B7CD9"/>
    <w:rsid w:val="008C0502"/>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330D1"/>
    <w:rsid w:val="00A34080"/>
    <w:rsid w:val="00A358FA"/>
    <w:rsid w:val="00A37072"/>
    <w:rsid w:val="00A41E27"/>
    <w:rsid w:val="00A47A44"/>
    <w:rsid w:val="00A54C95"/>
    <w:rsid w:val="00A5738C"/>
    <w:rsid w:val="00A62628"/>
    <w:rsid w:val="00A66B8C"/>
    <w:rsid w:val="00A750EB"/>
    <w:rsid w:val="00A85774"/>
    <w:rsid w:val="00A96E1C"/>
    <w:rsid w:val="00AA168B"/>
    <w:rsid w:val="00AA2E81"/>
    <w:rsid w:val="00AA3B35"/>
    <w:rsid w:val="00AA44BF"/>
    <w:rsid w:val="00AA6BB1"/>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298F"/>
    <w:rsid w:val="00CB61D2"/>
    <w:rsid w:val="00CC11BB"/>
    <w:rsid w:val="00CC5C52"/>
    <w:rsid w:val="00CD22BC"/>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AD9"/>
    <w:rsid w:val="00D70CDB"/>
    <w:rsid w:val="00D76FC3"/>
    <w:rsid w:val="00D77B4B"/>
    <w:rsid w:val="00D90488"/>
    <w:rsid w:val="00D9344B"/>
    <w:rsid w:val="00D950A2"/>
    <w:rsid w:val="00DA09EC"/>
    <w:rsid w:val="00DA25EE"/>
    <w:rsid w:val="00DB6363"/>
    <w:rsid w:val="00DB6DEE"/>
    <w:rsid w:val="00DB7CE8"/>
    <w:rsid w:val="00DC0469"/>
    <w:rsid w:val="00DC3CBB"/>
    <w:rsid w:val="00DD0FC3"/>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6F4"/>
    <w:rsid w:val="00E25082"/>
    <w:rsid w:val="00E275B9"/>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44AC1"/>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57D9"/>
    <w:pPr>
      <w:keepNext/>
      <w:keepLines/>
      <w:spacing w:after="0" w:line="240" w:lineRule="auto"/>
      <w:outlineLvl w:val="1"/>
      <w:pPrChange w:id="0" w:author="Niels Peek" w:date="2020-10-17T14:28:00Z">
        <w:pPr>
          <w:keepNext/>
          <w:keepLines/>
          <w:spacing w:before="40" w:line="259" w:lineRule="auto"/>
          <w:outlineLvl w:val="1"/>
        </w:pPr>
      </w:pPrChange>
    </w:pPr>
    <w:rPr>
      <w:rFonts w:asciiTheme="majorHAnsi" w:eastAsiaTheme="majorEastAsia" w:hAnsiTheme="majorHAnsi" w:cstheme="majorBidi"/>
      <w:sz w:val="26"/>
      <w:szCs w:val="26"/>
      <w:rPrChange w:id="0" w:author="Niels Peek" w:date="2020-10-17T14:28:00Z">
        <w:rPr>
          <w:rFonts w:asciiTheme="majorHAnsi" w:eastAsiaTheme="majorEastAsia" w:hAnsiTheme="majorHAnsi" w:cstheme="majorBidi"/>
          <w:sz w:val="26"/>
          <w:szCs w:val="26"/>
          <w:lang w:val="en-GB" w:eastAsia="en-US" w:bidi="ar-SA"/>
        </w:rPr>
      </w:rPrChange>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7D9"/>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styleId="UnresolvedMention">
    <w:name w:val="Unresolved Mention"/>
    <w:basedOn w:val="DefaultParagraphFont"/>
    <w:uiPriority w:val="99"/>
    <w:semiHidden/>
    <w:unhideWhenUsed/>
    <w:rsid w:val="0010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hgfoundation.org/documents/algorithms-as-medical-devices.pdf" TargetMode="External"/><Relationship Id="rId2" Type="http://schemas.openxmlformats.org/officeDocument/2006/relationships/hyperlink" Target="https://doi.org/10.7861/clinmedicine.14-1-6" TargetMode="External"/><Relationship Id="rId1" Type="http://schemas.openxmlformats.org/officeDocument/2006/relationships/hyperlink" Target="https://pubme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57D78A-0E5E-E645-B71A-B5D7D645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32187</Words>
  <Characters>183467</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Niels Peek</cp:lastModifiedBy>
  <cp:revision>4</cp:revision>
  <dcterms:created xsi:type="dcterms:W3CDTF">2020-10-17T13:08:00Z</dcterms:created>
  <dcterms:modified xsi:type="dcterms:W3CDTF">2020-10-17T13:38:00Z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