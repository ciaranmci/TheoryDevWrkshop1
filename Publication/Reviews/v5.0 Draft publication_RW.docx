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77777777" w:rsidR="00E67735" w:rsidRPr="00A24D49" w:rsidRDefault="00E67735" w:rsidP="001C7AD9">
      <w:pPr>
        <w:spacing w:after="0" w:line="240" w:lineRule="auto"/>
        <w:rPr>
          <w:b/>
        </w:rPr>
      </w:pPr>
      <w:r w:rsidRPr="00A24D49">
        <w:rPr>
          <w:b/>
        </w:rPr>
        <w:t>Title</w:t>
      </w:r>
    </w:p>
    <w:p w14:paraId="5293D175" w14:textId="5AE15675" w:rsidR="006D4CAF" w:rsidRDefault="00156F5E" w:rsidP="001C7AD9">
      <w:pPr>
        <w:spacing w:after="0" w:line="240" w:lineRule="auto"/>
      </w:pPr>
      <w:r>
        <w:t xml:space="preserve">Patient </w:t>
      </w:r>
      <w:r w:rsidR="00AD4971" w:rsidRPr="00AD4971">
        <w:t xml:space="preserve">Safety Informatics: </w:t>
      </w:r>
      <w:r>
        <w:t>Recommendation</w:t>
      </w:r>
      <w:r w:rsidR="003667E8">
        <w:t>s</w:t>
      </w:r>
      <w:r>
        <w:t xml:space="preserve"> to meet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1C7AD9">
      <w:pPr>
        <w:spacing w:after="0" w:line="240" w:lineRule="auto"/>
      </w:pPr>
    </w:p>
    <w:p w14:paraId="2503255A" w14:textId="3DE77049" w:rsidR="00E67735" w:rsidRPr="00A24D49" w:rsidRDefault="00E67735" w:rsidP="001C7AD9">
      <w:pPr>
        <w:spacing w:after="0" w:line="240" w:lineRule="auto"/>
        <w:rPr>
          <w:b/>
        </w:rPr>
      </w:pPr>
      <w:r w:rsidRPr="00A24D49">
        <w:rPr>
          <w:b/>
        </w:rPr>
        <w:t>Authors</w:t>
      </w:r>
    </w:p>
    <w:p w14:paraId="2BC89279" w14:textId="51682DA8" w:rsidR="00A24D49" w:rsidRDefault="00A24D49" w:rsidP="001C7AD9">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1C7AD9">
      <w:pPr>
        <w:spacing w:after="0" w:line="240" w:lineRule="auto"/>
      </w:pPr>
      <w:r w:rsidRPr="00A24D49">
        <w:rPr>
          <w:i/>
        </w:rPr>
        <w:t>Degree</w:t>
      </w:r>
      <w:r>
        <w:t xml:space="preserve">: </w:t>
      </w:r>
      <w:r w:rsidR="00E67735">
        <w:t>PhD</w:t>
      </w:r>
    </w:p>
    <w:p w14:paraId="048C0491" w14:textId="5BAC1755" w:rsidR="00A24D49" w:rsidRDefault="00A24D49" w:rsidP="001C7AD9">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1C7AD9">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1C7AD9">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1C7AD9">
      <w:pPr>
        <w:spacing w:after="0" w:line="240" w:lineRule="auto"/>
      </w:pPr>
      <w:r>
        <w:rPr>
          <w:i/>
        </w:rPr>
        <w:t>Phone</w:t>
      </w:r>
      <w:r>
        <w:t xml:space="preserve">: </w:t>
      </w:r>
      <w:proofErr w:type="gramStart"/>
      <w:r>
        <w:t>n/a</w:t>
      </w:r>
      <w:proofErr w:type="gramEnd"/>
    </w:p>
    <w:p w14:paraId="26D36699" w14:textId="2DDA323A" w:rsidR="00E67735" w:rsidRDefault="00E67735" w:rsidP="001C7AD9">
      <w:pPr>
        <w:spacing w:after="0" w:line="240" w:lineRule="auto"/>
      </w:pPr>
    </w:p>
    <w:p w14:paraId="4AFD205A" w14:textId="77777777" w:rsidR="003447F2" w:rsidRDefault="003447F2" w:rsidP="003447F2">
      <w:pPr>
        <w:spacing w:after="0" w:line="240" w:lineRule="auto"/>
      </w:pPr>
      <w:r w:rsidRPr="00A24D49">
        <w:rPr>
          <w:i/>
        </w:rPr>
        <w:t>Name</w:t>
      </w:r>
      <w:r>
        <w:t xml:space="preserve">: </w:t>
      </w:r>
      <w:commentRangeStart w:id="0"/>
      <w:r>
        <w:t>Jonathan Benn</w:t>
      </w:r>
      <w:commentRangeEnd w:id="0"/>
      <w:r>
        <w:rPr>
          <w:rStyle w:val="CommentReference"/>
        </w:rPr>
        <w:commentReference w:id="0"/>
      </w:r>
    </w:p>
    <w:p w14:paraId="6BCF0585" w14:textId="77777777" w:rsidR="003447F2" w:rsidRDefault="003447F2" w:rsidP="003447F2">
      <w:pPr>
        <w:spacing w:after="0" w:line="240" w:lineRule="auto"/>
      </w:pPr>
      <w:r>
        <w:rPr>
          <w:i/>
        </w:rPr>
        <w:t>Degree</w:t>
      </w:r>
      <w:r>
        <w:t>: PhD</w:t>
      </w:r>
    </w:p>
    <w:p w14:paraId="00139D95" w14:textId="77777777" w:rsidR="003447F2" w:rsidRDefault="003447F2" w:rsidP="003447F2">
      <w:pPr>
        <w:spacing w:after="0" w:line="240" w:lineRule="auto"/>
      </w:pPr>
      <w:r w:rsidRPr="003447F2">
        <w:rPr>
          <w:i/>
        </w:rPr>
        <w:t>Affiliation</w:t>
      </w:r>
      <w:r>
        <w:t>: NIHR Yorkshire and Humber Patient Safety Translational Research Centre; University of Leeds</w:t>
      </w:r>
    </w:p>
    <w:p w14:paraId="0B90FDBA" w14:textId="77777777" w:rsidR="003447F2" w:rsidRPr="00A24D49"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3447F2">
      <w:pPr>
        <w:spacing w:after="0" w:line="240" w:lineRule="auto"/>
      </w:pPr>
    </w:p>
    <w:p w14:paraId="6151D6C8" w14:textId="77777777" w:rsidR="003447F2" w:rsidRDefault="003447F2" w:rsidP="003447F2">
      <w:pPr>
        <w:spacing w:after="0" w:line="240" w:lineRule="auto"/>
      </w:pPr>
      <w:r w:rsidRPr="00A24D49">
        <w:rPr>
          <w:i/>
        </w:rPr>
        <w:t>Name</w:t>
      </w:r>
      <w:r>
        <w:t xml:space="preserve">: </w:t>
      </w:r>
      <w:commentRangeStart w:id="1"/>
      <w:r>
        <w:t>Dawn Dowding</w:t>
      </w:r>
      <w:commentRangeEnd w:id="1"/>
      <w:r>
        <w:rPr>
          <w:rStyle w:val="CommentReference"/>
        </w:rPr>
        <w:commentReference w:id="1"/>
      </w:r>
    </w:p>
    <w:p w14:paraId="1BA993F2" w14:textId="77777777" w:rsidR="003447F2" w:rsidRDefault="003447F2" w:rsidP="003447F2">
      <w:pPr>
        <w:spacing w:after="0" w:line="240" w:lineRule="auto"/>
      </w:pPr>
      <w:r>
        <w:rPr>
          <w:i/>
        </w:rPr>
        <w:t>Degree</w:t>
      </w:r>
      <w:r>
        <w:t>: PhD</w:t>
      </w:r>
    </w:p>
    <w:p w14:paraId="539D63DC" w14:textId="77777777" w:rsidR="003447F2" w:rsidRDefault="003447F2" w:rsidP="003447F2">
      <w:pPr>
        <w:spacing w:after="0" w:line="240" w:lineRule="auto"/>
      </w:pPr>
      <w:r>
        <w:rPr>
          <w:i/>
        </w:rPr>
        <w:t>Affiliation</w:t>
      </w:r>
      <w:r>
        <w:t>: University of Manchester</w:t>
      </w:r>
    </w:p>
    <w:p w14:paraId="580CCA8F" w14:textId="77777777" w:rsidR="003447F2" w:rsidRPr="00A24D49" w:rsidRDefault="003447F2" w:rsidP="003447F2">
      <w:pPr>
        <w:spacing w:after="0" w:line="240" w:lineRule="auto"/>
      </w:pPr>
      <w:r>
        <w:rPr>
          <w:i/>
        </w:rPr>
        <w:t>Full address</w:t>
      </w:r>
      <w:r>
        <w:t xml:space="preserve">: University of Manchester, </w:t>
      </w:r>
      <w:r w:rsidRPr="00A24D49">
        <w:t>Oxford Rd, Manchester M13 9PL</w:t>
      </w:r>
    </w:p>
    <w:p w14:paraId="7DC3AF68" w14:textId="77777777" w:rsidR="003447F2" w:rsidRDefault="003447F2" w:rsidP="003447F2">
      <w:pPr>
        <w:spacing w:after="0" w:line="240" w:lineRule="auto"/>
      </w:pPr>
    </w:p>
    <w:p w14:paraId="325CCF4D" w14:textId="77777777" w:rsidR="003447F2" w:rsidRDefault="003447F2" w:rsidP="003447F2">
      <w:pPr>
        <w:spacing w:after="0" w:line="240" w:lineRule="auto"/>
      </w:pPr>
      <w:r w:rsidRPr="00A24D49">
        <w:rPr>
          <w:i/>
        </w:rPr>
        <w:t>Name</w:t>
      </w:r>
      <w:r>
        <w:t>:</w:t>
      </w:r>
      <w:commentRangeStart w:id="2"/>
      <w:r>
        <w:t xml:space="preserve"> Ibrahim Habli</w:t>
      </w:r>
      <w:commentRangeEnd w:id="2"/>
      <w:r>
        <w:rPr>
          <w:rStyle w:val="CommentReference"/>
        </w:rPr>
        <w:commentReference w:id="2"/>
      </w:r>
    </w:p>
    <w:p w14:paraId="2D89910B" w14:textId="77777777" w:rsidR="003447F2" w:rsidRDefault="003447F2" w:rsidP="003447F2">
      <w:pPr>
        <w:spacing w:after="0" w:line="240" w:lineRule="auto"/>
      </w:pPr>
      <w:r>
        <w:rPr>
          <w:i/>
        </w:rPr>
        <w:t>Degree</w:t>
      </w:r>
      <w:r>
        <w:t>: PhD</w:t>
      </w:r>
    </w:p>
    <w:p w14:paraId="118E2532" w14:textId="77777777" w:rsidR="003447F2" w:rsidRDefault="003447F2" w:rsidP="003447F2">
      <w:pPr>
        <w:spacing w:after="0" w:line="240" w:lineRule="auto"/>
      </w:pPr>
      <w:r>
        <w:rPr>
          <w:i/>
        </w:rPr>
        <w:t>Affiliation</w:t>
      </w:r>
      <w:r>
        <w:t>: University of York</w:t>
      </w:r>
    </w:p>
    <w:p w14:paraId="1535AC9C" w14:textId="77777777" w:rsidR="003447F2" w:rsidRDefault="003447F2" w:rsidP="003447F2">
      <w:pPr>
        <w:spacing w:after="0" w:line="240" w:lineRule="auto"/>
      </w:pPr>
      <w:r>
        <w:rPr>
          <w:i/>
        </w:rPr>
        <w:t>Full address</w:t>
      </w:r>
      <w:r>
        <w:t xml:space="preserve">: University of York </w:t>
      </w:r>
      <w:proofErr w:type="spellStart"/>
      <w:r>
        <w:t>Deramore</w:t>
      </w:r>
      <w:proofErr w:type="spellEnd"/>
      <w:r>
        <w:t xml:space="preserve"> Lane, York, YO10 5GH</w:t>
      </w:r>
    </w:p>
    <w:p w14:paraId="472B8E0D" w14:textId="77777777" w:rsidR="003447F2" w:rsidRDefault="003447F2" w:rsidP="003447F2">
      <w:pPr>
        <w:spacing w:after="0" w:line="240" w:lineRule="auto"/>
      </w:pPr>
    </w:p>
    <w:p w14:paraId="6CF55718" w14:textId="77777777" w:rsidR="003447F2" w:rsidRDefault="003447F2" w:rsidP="003447F2">
      <w:pPr>
        <w:spacing w:after="0" w:line="240" w:lineRule="auto"/>
      </w:pPr>
      <w:r w:rsidRPr="00A24D49">
        <w:rPr>
          <w:i/>
        </w:rPr>
        <w:t>Name</w:t>
      </w:r>
      <w:r>
        <w:t>:</w:t>
      </w:r>
      <w:commentRangeStart w:id="3"/>
      <w:r>
        <w:t xml:space="preserve"> David Jenkins</w:t>
      </w:r>
      <w:commentRangeEnd w:id="3"/>
      <w:r>
        <w:rPr>
          <w:rStyle w:val="CommentReference"/>
        </w:rPr>
        <w:commentReference w:id="3"/>
      </w:r>
    </w:p>
    <w:p w14:paraId="1B1B33C6" w14:textId="77777777" w:rsidR="003447F2" w:rsidRDefault="003447F2" w:rsidP="003447F2">
      <w:pPr>
        <w:spacing w:after="0" w:line="240" w:lineRule="auto"/>
      </w:pPr>
      <w:r>
        <w:rPr>
          <w:i/>
        </w:rPr>
        <w:t>Degree</w:t>
      </w:r>
      <w:r>
        <w:t>: PhD</w:t>
      </w:r>
    </w:p>
    <w:p w14:paraId="7D9DF6BD" w14:textId="77777777" w:rsidR="003447F2" w:rsidRDefault="003447F2" w:rsidP="003447F2">
      <w:pPr>
        <w:spacing w:after="0" w:line="240" w:lineRule="auto"/>
      </w:pPr>
      <w:r>
        <w:rPr>
          <w:i/>
        </w:rPr>
        <w:t>Affiliation</w:t>
      </w:r>
      <w:r>
        <w:t>: NIHR Greater Manchester Patient Safety Translational Research Centre; University of Manchester</w:t>
      </w:r>
    </w:p>
    <w:p w14:paraId="300F9943" w14:textId="28D9DC39" w:rsidR="003447F2" w:rsidRDefault="003447F2" w:rsidP="003447F2">
      <w:pPr>
        <w:spacing w:after="0" w:line="240" w:lineRule="auto"/>
      </w:pPr>
      <w:r>
        <w:rPr>
          <w:i/>
        </w:rPr>
        <w:t>Full address</w:t>
      </w:r>
      <w:r>
        <w:t xml:space="preserve">: University of Manchester, </w:t>
      </w:r>
      <w:r w:rsidRPr="00A24D49">
        <w:t>Oxford Rd, Manchester M13 9PL</w:t>
      </w:r>
      <w:r>
        <w:t xml:space="preserve"> </w:t>
      </w:r>
    </w:p>
    <w:p w14:paraId="48E250EC" w14:textId="77777777" w:rsidR="003447F2" w:rsidRDefault="003447F2" w:rsidP="003447F2">
      <w:pPr>
        <w:spacing w:after="0" w:line="240" w:lineRule="auto"/>
      </w:pPr>
    </w:p>
    <w:p w14:paraId="3DC87EB1" w14:textId="77777777" w:rsidR="003447F2" w:rsidRDefault="003447F2" w:rsidP="003447F2">
      <w:pPr>
        <w:spacing w:after="0" w:line="240" w:lineRule="auto"/>
      </w:pPr>
      <w:r w:rsidRPr="00A24D49">
        <w:rPr>
          <w:i/>
        </w:rPr>
        <w:t>Name</w:t>
      </w:r>
      <w:r>
        <w:t xml:space="preserve">: </w:t>
      </w:r>
      <w:commentRangeStart w:id="4"/>
      <w:r>
        <w:t>Owen Johnson</w:t>
      </w:r>
      <w:commentRangeEnd w:id="4"/>
      <w:r>
        <w:rPr>
          <w:rStyle w:val="CommentReference"/>
        </w:rPr>
        <w:commentReference w:id="4"/>
      </w:r>
    </w:p>
    <w:p w14:paraId="4FB12A56" w14:textId="77777777" w:rsidR="003447F2" w:rsidRDefault="003447F2" w:rsidP="003447F2">
      <w:pPr>
        <w:spacing w:after="0" w:line="240" w:lineRule="auto"/>
      </w:pPr>
      <w:r>
        <w:rPr>
          <w:i/>
        </w:rPr>
        <w:t>Degree</w:t>
      </w:r>
      <w:r>
        <w:t>: MSc</w:t>
      </w:r>
    </w:p>
    <w:p w14:paraId="5AB1FD82" w14:textId="77777777" w:rsidR="003447F2" w:rsidRDefault="003447F2" w:rsidP="003447F2">
      <w:pPr>
        <w:spacing w:after="0" w:line="240" w:lineRule="auto"/>
      </w:pPr>
      <w:r w:rsidRPr="003447F2">
        <w:rPr>
          <w:i/>
        </w:rPr>
        <w:t>Affiliation</w:t>
      </w:r>
      <w:r>
        <w:t>: NIHR Yorkshire and Humber Patient Safety Translational Research Centre; University of Leeds</w:t>
      </w:r>
    </w:p>
    <w:p w14:paraId="4A1EA603" w14:textId="238FE0DA" w:rsidR="003447F2"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61B1DE5D" w14:textId="74690710" w:rsidR="003447F2" w:rsidRDefault="003447F2" w:rsidP="003447F2">
      <w:pPr>
        <w:spacing w:after="0" w:line="240" w:lineRule="auto"/>
      </w:pPr>
    </w:p>
    <w:p w14:paraId="7FD7980B" w14:textId="77777777" w:rsidR="003447F2" w:rsidRDefault="003447F2" w:rsidP="003447F2">
      <w:pPr>
        <w:spacing w:after="0" w:line="240" w:lineRule="auto"/>
      </w:pPr>
      <w:r w:rsidRPr="00A24D49">
        <w:rPr>
          <w:i/>
        </w:rPr>
        <w:t>Name</w:t>
      </w:r>
      <w:r>
        <w:t xml:space="preserve">: </w:t>
      </w:r>
      <w:commentRangeStart w:id="5"/>
      <w:r>
        <w:t>Niels Peek</w:t>
      </w:r>
      <w:commentRangeEnd w:id="5"/>
      <w:r>
        <w:rPr>
          <w:rStyle w:val="CommentReference"/>
        </w:rPr>
        <w:commentReference w:id="5"/>
      </w:r>
    </w:p>
    <w:p w14:paraId="0CF0E88B" w14:textId="77777777" w:rsidR="003447F2" w:rsidRDefault="003447F2" w:rsidP="003447F2">
      <w:pPr>
        <w:spacing w:after="0" w:line="240" w:lineRule="auto"/>
      </w:pPr>
      <w:r>
        <w:rPr>
          <w:i/>
        </w:rPr>
        <w:t>Degree</w:t>
      </w:r>
      <w:r>
        <w:t>: PhD</w:t>
      </w:r>
    </w:p>
    <w:p w14:paraId="1115CA6E" w14:textId="77777777" w:rsidR="003447F2" w:rsidRDefault="003447F2" w:rsidP="003447F2">
      <w:pPr>
        <w:spacing w:after="0" w:line="240" w:lineRule="auto"/>
      </w:pPr>
      <w:r>
        <w:rPr>
          <w:i/>
        </w:rPr>
        <w:t>Affiliation</w:t>
      </w:r>
      <w:r>
        <w:t>: NIHR Greater Manchester Patient Safety Translational Research Centre; University of Manchester</w:t>
      </w:r>
    </w:p>
    <w:p w14:paraId="0C039EB4" w14:textId="77777777" w:rsidR="003447F2" w:rsidRPr="00A24D49" w:rsidRDefault="003447F2" w:rsidP="003447F2">
      <w:pPr>
        <w:spacing w:after="0" w:line="240" w:lineRule="auto"/>
      </w:pPr>
      <w:r>
        <w:rPr>
          <w:i/>
        </w:rPr>
        <w:t>Full address</w:t>
      </w:r>
      <w:r>
        <w:t xml:space="preserve">: University of Manchester, </w:t>
      </w:r>
      <w:r w:rsidRPr="00A24D49">
        <w:t>Oxford Rd, Manchester M13 9PL</w:t>
      </w:r>
    </w:p>
    <w:p w14:paraId="7C40D7C3" w14:textId="77777777" w:rsidR="003447F2" w:rsidRPr="00A24D49" w:rsidRDefault="003447F2" w:rsidP="003447F2">
      <w:pPr>
        <w:spacing w:after="0" w:line="240" w:lineRule="auto"/>
      </w:pPr>
    </w:p>
    <w:p w14:paraId="6BDCB7CD" w14:textId="6E8B122A" w:rsidR="00A24D49" w:rsidRDefault="00A24D49" w:rsidP="001C7AD9">
      <w:pPr>
        <w:spacing w:after="0" w:line="240" w:lineRule="auto"/>
      </w:pPr>
      <w:r w:rsidRPr="00A24D49">
        <w:rPr>
          <w:i/>
        </w:rPr>
        <w:t>Name</w:t>
      </w:r>
      <w:r>
        <w:t xml:space="preserve">: </w:t>
      </w:r>
      <w:commentRangeStart w:id="6"/>
      <w:r>
        <w:t>Rebecca Randell</w:t>
      </w:r>
      <w:commentRangeEnd w:id="6"/>
      <w:r w:rsidR="003447F2">
        <w:rPr>
          <w:rStyle w:val="CommentReference"/>
        </w:rPr>
        <w:commentReference w:id="6"/>
      </w:r>
    </w:p>
    <w:p w14:paraId="5F1AB3E3" w14:textId="1A7652FA" w:rsidR="00A24D49" w:rsidRDefault="00A24D49" w:rsidP="001C7AD9">
      <w:pPr>
        <w:spacing w:after="0" w:line="240" w:lineRule="auto"/>
      </w:pPr>
      <w:r>
        <w:rPr>
          <w:i/>
        </w:rPr>
        <w:t>Degree</w:t>
      </w:r>
      <w:r>
        <w:t>: PhD</w:t>
      </w:r>
    </w:p>
    <w:p w14:paraId="6DFD93D4" w14:textId="6476ECCA" w:rsidR="00A24D49" w:rsidRDefault="00A24D49" w:rsidP="001C7AD9">
      <w:pPr>
        <w:spacing w:after="0" w:line="240" w:lineRule="auto"/>
      </w:pPr>
      <w:r>
        <w:rPr>
          <w:i/>
        </w:rPr>
        <w:t>Affiliation</w:t>
      </w:r>
      <w:r>
        <w:t>: University of Bradford</w:t>
      </w:r>
    </w:p>
    <w:p w14:paraId="14AA2C63" w14:textId="05AD76C6" w:rsidR="00A24D49" w:rsidRPr="00A24D49" w:rsidRDefault="00A24D49" w:rsidP="001C7AD9">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1C7AD9">
      <w:pPr>
        <w:spacing w:after="0" w:line="240" w:lineRule="auto"/>
      </w:pPr>
    </w:p>
    <w:p w14:paraId="4BDF93FE" w14:textId="7AF94F3A" w:rsidR="00A24D49" w:rsidRDefault="00A24D49" w:rsidP="001C7AD9">
      <w:pPr>
        <w:spacing w:after="0" w:line="240" w:lineRule="auto"/>
      </w:pPr>
      <w:r w:rsidRPr="00A24D49">
        <w:rPr>
          <w:i/>
        </w:rPr>
        <w:lastRenderedPageBreak/>
        <w:t>Name</w:t>
      </w:r>
      <w:r>
        <w:t xml:space="preserve">: </w:t>
      </w:r>
      <w:commentRangeStart w:id="7"/>
      <w:commentRangeStart w:id="8"/>
      <w:r w:rsidR="00AD55B4">
        <w:t>Richard Williams</w:t>
      </w:r>
      <w:commentRangeEnd w:id="7"/>
      <w:r w:rsidR="003447F2">
        <w:rPr>
          <w:rStyle w:val="CommentReference"/>
        </w:rPr>
        <w:commentReference w:id="7"/>
      </w:r>
      <w:commentRangeEnd w:id="8"/>
      <w:r w:rsidR="008805BA">
        <w:rPr>
          <w:rStyle w:val="CommentReference"/>
        </w:rPr>
        <w:commentReference w:id="8"/>
      </w:r>
    </w:p>
    <w:p w14:paraId="32D3767D" w14:textId="703FC7DF" w:rsidR="00AD55B4" w:rsidRDefault="00AD55B4" w:rsidP="00AD55B4">
      <w:pPr>
        <w:spacing w:after="0" w:line="240" w:lineRule="auto"/>
      </w:pPr>
      <w:r>
        <w:rPr>
          <w:i/>
        </w:rPr>
        <w:t>Degree</w:t>
      </w:r>
      <w:r>
        <w:t xml:space="preserve">: </w:t>
      </w:r>
      <w:del w:id="9" w:author="Richard Williams" w:date="2020-10-09T07:40:00Z">
        <w:r w:rsidDel="008805BA">
          <w:delText>PhD</w:delText>
        </w:r>
      </w:del>
      <w:ins w:id="10" w:author="Richard Williams" w:date="2020-10-09T07:40:00Z">
        <w:r w:rsidR="008805BA">
          <w:t>MA (</w:t>
        </w:r>
        <w:proofErr w:type="spellStart"/>
        <w:r w:rsidR="008805BA">
          <w:t>Cantab</w:t>
        </w:r>
        <w:proofErr w:type="spellEnd"/>
        <w:r w:rsidR="008805BA">
          <w:t>)</w:t>
        </w:r>
      </w:ins>
    </w:p>
    <w:p w14:paraId="75755F9D" w14:textId="0EF01E38" w:rsidR="00AD55B4" w:rsidRDefault="00AD55B4" w:rsidP="00AD55B4">
      <w:pPr>
        <w:spacing w:after="0" w:line="240" w:lineRule="auto"/>
        <w:rPr>
          <w:ins w:id="11" w:author="Richard Williams" w:date="2020-10-09T07:40:00Z"/>
        </w:rPr>
      </w:pPr>
      <w:r>
        <w:rPr>
          <w:i/>
        </w:rPr>
        <w:t>Affiliation</w:t>
      </w:r>
      <w:ins w:id="12" w:author="Richard Williams" w:date="2020-10-09T07:40:00Z">
        <w:r w:rsidR="008805BA">
          <w:rPr>
            <w:i/>
          </w:rPr>
          <w:t xml:space="preserve"> 1</w:t>
        </w:r>
      </w:ins>
      <w:r>
        <w:t>: NIHR Greater Manchester Patient Safety Translational Research Centre; University of Manchester</w:t>
      </w:r>
    </w:p>
    <w:p w14:paraId="2CC40DA1" w14:textId="392A97A5" w:rsidR="008805BA" w:rsidRPr="008805BA" w:rsidRDefault="008805BA" w:rsidP="00AD55B4">
      <w:pPr>
        <w:spacing w:after="0" w:line="240" w:lineRule="auto"/>
      </w:pPr>
      <w:ins w:id="13" w:author="Richard Williams" w:date="2020-10-09T07:40:00Z">
        <w:r w:rsidRPr="008805BA">
          <w:rPr>
            <w:i/>
          </w:rPr>
          <w:t>Affiliation 2:</w:t>
        </w:r>
        <w:r>
          <w:t xml:space="preserve"> </w:t>
        </w:r>
      </w:ins>
      <w:ins w:id="14" w:author="Richard Williams" w:date="2020-10-09T07:41:00Z">
        <w:r w:rsidRPr="008805BA">
          <w:t>Division of Informatics, Imaging and Data Science, School of Health Sciences, Faculty of Biology. Medicine and Health, University of Manchester</w:t>
        </w:r>
      </w:ins>
    </w:p>
    <w:p w14:paraId="55767836" w14:textId="1BFE4675" w:rsidR="00A24D49" w:rsidRDefault="00AD55B4" w:rsidP="00AD55B4">
      <w:pPr>
        <w:spacing w:after="0" w:line="240" w:lineRule="auto"/>
      </w:pPr>
      <w:r>
        <w:rPr>
          <w:i/>
        </w:rPr>
        <w:t>Full address</w:t>
      </w:r>
      <w:r>
        <w:t xml:space="preserve">: University of Manchester, </w:t>
      </w:r>
      <w:r w:rsidRPr="00A24D49">
        <w:t>Oxford Rd, Manchester M13 9PL</w:t>
      </w:r>
    </w:p>
    <w:p w14:paraId="7DB9B011" w14:textId="1CF29289" w:rsidR="00A24D49" w:rsidRPr="00A24D49" w:rsidRDefault="00A24D49" w:rsidP="001C7AD9">
      <w:pPr>
        <w:spacing w:after="0" w:line="240" w:lineRule="auto"/>
      </w:pPr>
    </w:p>
    <w:p w14:paraId="48772173" w14:textId="77777777" w:rsidR="00E67735" w:rsidRDefault="00E67735" w:rsidP="001C7AD9">
      <w:pPr>
        <w:spacing w:after="0" w:line="240" w:lineRule="auto"/>
      </w:pPr>
      <w:r>
        <w:br w:type="page"/>
      </w:r>
    </w:p>
    <w:p w14:paraId="5C674D4A" w14:textId="77777777" w:rsidR="00DC3CBB" w:rsidRDefault="00DC3CBB" w:rsidP="001C7AD9">
      <w:pPr>
        <w:spacing w:after="0" w:line="240" w:lineRule="auto"/>
      </w:pPr>
    </w:p>
    <w:p w14:paraId="61C049F6" w14:textId="77777777" w:rsidR="0084507D" w:rsidRDefault="0084507D" w:rsidP="001C7AD9">
      <w:pPr>
        <w:pStyle w:val="Heading1"/>
        <w:spacing w:before="0" w:line="240" w:lineRule="auto"/>
      </w:pPr>
      <w:r>
        <w:t>Introduction</w:t>
      </w:r>
    </w:p>
    <w:p w14:paraId="1C2AB3B6" w14:textId="318C22AA" w:rsidR="009D0ABB" w:rsidRDefault="00DF53B0" w:rsidP="001C7AD9">
      <w:pPr>
        <w:spacing w:after="0" w:line="240" w:lineRule="auto"/>
      </w:pPr>
      <w:r>
        <w:t>The fourth industrial revolution is based on cyber-physical systems and the connectivity of devices to which healthcare must adapt.</w:t>
      </w:r>
      <w:r w:rsidR="00195399">
        <w:fldChar w:fldCharType="begin" w:fldLock="1"/>
      </w:r>
      <w:r w:rsidR="00195399">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1</w:t>
      </w:r>
      <w:r w:rsidR="00195399">
        <w:fldChar w:fldCharType="end"/>
      </w:r>
      <w:r>
        <w:t xml:space="preserve"> </w:t>
      </w:r>
      <w:r w:rsidR="009D0ABB">
        <w:t xml:space="preserve">Healthcare is </w:t>
      </w:r>
      <w:r>
        <w:t xml:space="preserve">already </w:t>
      </w:r>
      <w:r w:rsidR="009D0ABB">
        <w:t xml:space="preserve">becoming increasingly digital and connected </w:t>
      </w:r>
      <w:r w:rsidR="0055697B">
        <w:t xml:space="preserve">with moves toward fog </w:t>
      </w:r>
      <w:r>
        <w:t xml:space="preserve">computing and the </w:t>
      </w:r>
      <w:r w:rsidR="00E145F4">
        <w:t xml:space="preserve">Internet of </w:t>
      </w:r>
      <w:r w:rsidR="0055697B">
        <w:t>T</w:t>
      </w:r>
      <w:r>
        <w:t>hings</w:t>
      </w:r>
      <w:r w:rsidR="009D0ABB">
        <w:t>.</w:t>
      </w:r>
      <w:r w:rsidR="00195399">
        <w:fldChar w:fldCharType="begin" w:fldLock="1"/>
      </w:r>
      <w:r w:rsidR="00195399">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rsidR="00195399">
        <w:fldChar w:fldCharType="separate"/>
      </w:r>
      <w:r w:rsidR="00195399" w:rsidRPr="00637F22">
        <w:rPr>
          <w:noProof/>
          <w:vertAlign w:val="superscript"/>
        </w:rPr>
        <w:t>2</w:t>
      </w:r>
      <w:r w:rsidR="00195399">
        <w:fldChar w:fldCharType="end"/>
      </w:r>
      <w:r w:rsidR="0077572A">
        <w:t xml:space="preserve"> </w:t>
      </w:r>
      <w:r>
        <w:t>Additionally, a</w:t>
      </w:r>
      <w:r w:rsidR="0077572A">
        <w:t xml:space="preserve">t the time of writing, the </w:t>
      </w:r>
      <w:r w:rsidR="00026387">
        <w:t>COVID-19</w:t>
      </w:r>
      <w:r w:rsidR="0077572A">
        <w:t xml:space="preserve"> pandemic is occurring and accelerating the conception, design, development and use of digital health technology. </w:t>
      </w:r>
      <w:commentRangeStart w:id="15"/>
      <w:r w:rsidR="0077572A">
        <w:t xml:space="preserve">Healthcare providers have quickly responded with rapid </w:t>
      </w:r>
      <w:r>
        <w:t xml:space="preserve">wide-spread </w:t>
      </w:r>
      <w:r w:rsidR="0077572A">
        <w:t>ad</w:t>
      </w:r>
      <w:r>
        <w:t>opt</w:t>
      </w:r>
      <w:r w:rsidR="0077572A">
        <w:t xml:space="preserve">ion </w:t>
      </w:r>
      <w:r>
        <w:t xml:space="preserve">of existing technology like </w:t>
      </w:r>
      <w:r w:rsidR="0077572A">
        <w:t>video consultation</w:t>
      </w:r>
      <w:commentRangeEnd w:id="15"/>
      <w:r w:rsidR="00E1344E">
        <w:rPr>
          <w:rStyle w:val="CommentReference"/>
        </w:rPr>
        <w:commentReference w:id="15"/>
      </w:r>
      <w:r w:rsidR="0077572A">
        <w:t>.</w:t>
      </w:r>
      <w:r w:rsidR="00195399">
        <w:fldChar w:fldCharType="begin" w:fldLock="1"/>
      </w:r>
      <w:r w:rsidR="00195399">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rsidR="00195399">
        <w:fldChar w:fldCharType="separate"/>
      </w:r>
      <w:r w:rsidR="00195399" w:rsidRPr="00637F22">
        <w:rPr>
          <w:noProof/>
          <w:vertAlign w:val="superscript"/>
        </w:rPr>
        <w:t>3</w:t>
      </w:r>
      <w:r w:rsidR="00195399">
        <w:fldChar w:fldCharType="end"/>
      </w:r>
      <w:r w:rsidR="0077572A">
        <w:t xml:space="preserve"> </w:t>
      </w:r>
      <w:r w:rsidR="007D064F">
        <w:t>Other t</w:t>
      </w:r>
      <w:r w:rsidR="009D0ABB">
        <w:t>echnologies like electronic health records, decision-support tools and handheld medical devices have been developed and used for many years with reported benefits for patient care but also with concerns for patient safety.</w:t>
      </w:r>
      <w:r w:rsidR="00195399">
        <w:fldChar w:fldCharType="begin" w:fldLock="1"/>
      </w:r>
      <w:r w:rsidR="00195399">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rsidR="00195399">
        <w:fldChar w:fldCharType="separate"/>
      </w:r>
      <w:r w:rsidR="00195399" w:rsidRPr="00637F22">
        <w:rPr>
          <w:noProof/>
          <w:vertAlign w:val="superscript"/>
        </w:rPr>
        <w:t>4</w:t>
      </w:r>
      <w:r w:rsidR="00195399">
        <w:fldChar w:fldCharType="end"/>
      </w:r>
      <w:r w:rsidR="00E27DC6">
        <w:t xml:space="preserve"> </w:t>
      </w:r>
      <w:r w:rsidR="009D0ABB">
        <w:t xml:space="preserve"> It is currently unclear what the </w:t>
      </w:r>
      <w:r w:rsidR="004C0C85">
        <w:t>consequence</w:t>
      </w:r>
      <w:r w:rsidR="009D0ABB">
        <w:t xml:space="preserve">s are for patient safety </w:t>
      </w:r>
      <w:r w:rsidR="00AC4FD6">
        <w:t>as</w:t>
      </w:r>
      <w:r w:rsidR="009D0ABB">
        <w:t xml:space="preserve"> existing health information technologies become ubiquitous with increasing pace and interact </w:t>
      </w:r>
      <w:r>
        <w:t>in unforeseen ways</w:t>
      </w:r>
      <w:r w:rsidR="009D0ABB">
        <w:t>.</w:t>
      </w:r>
      <w:r w:rsidR="00195399">
        <w:fldChar w:fldCharType="begin" w:fldLock="1"/>
      </w:r>
      <w:r w:rsidR="00195399">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rsidR="00195399">
        <w:fldChar w:fldCharType="separate"/>
      </w:r>
      <w:r w:rsidR="00195399" w:rsidRPr="00637F22">
        <w:rPr>
          <w:noProof/>
          <w:vertAlign w:val="superscript"/>
        </w:rPr>
        <w:t>5</w:t>
      </w:r>
      <w:r w:rsidR="00195399">
        <w:fldChar w:fldCharType="end"/>
      </w:r>
      <w:r w:rsidR="007D064F">
        <w:t xml:space="preserve"> The</w:t>
      </w:r>
      <w:r>
        <w:t>re is a</w:t>
      </w:r>
      <w:r w:rsidR="007D064F">
        <w:t xml:space="preserve"> need for an improved understanding and praxis of patient safety </w:t>
      </w:r>
      <w:r>
        <w:t>in relation to information technology</w:t>
      </w:r>
      <w:r w:rsidR="007D064F">
        <w:t>.</w:t>
      </w:r>
    </w:p>
    <w:p w14:paraId="2029E978" w14:textId="62A3455D" w:rsidR="009D0ABB" w:rsidRDefault="00636CC5" w:rsidP="001C7AD9">
      <w:pPr>
        <w:spacing w:after="0" w:line="240" w:lineRule="auto"/>
      </w:pPr>
      <w:r>
        <w:t xml:space="preserve">The </w:t>
      </w:r>
      <w:proofErr w:type="gramStart"/>
      <w:r>
        <w:t>Patient Safety Translational Research Centres were set up by the UK National Institute for Health Research to translate patient-safety knowledge into practice</w:t>
      </w:r>
      <w:proofErr w:type="gramEnd"/>
      <w:r>
        <w:t xml:space="preserve">. </w:t>
      </w:r>
      <w:r w:rsidR="009D0ABB">
        <w:t xml:space="preserve">In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to appraise the academic evidence for patient safety in health information systems. </w:t>
      </w:r>
      <w:r w:rsidR="00AC4FD6">
        <w:t>Our</w:t>
      </w:r>
      <w:r w:rsidR="009D0ABB">
        <w:t xml:space="preserve"> collaborative intend</w:t>
      </w:r>
      <w:r w:rsidR="00B51A64">
        <w:t>s</w:t>
      </w:r>
      <w:r w:rsidR="009D0ABB">
        <w:t xml:space="preserve"> to host a series of </w:t>
      </w:r>
      <w:r w:rsidR="009D0ABB" w:rsidRPr="002A32FD">
        <w:t xml:space="preserve">workshops </w:t>
      </w:r>
      <w:r w:rsidR="009D0ABB">
        <w:t>that</w:t>
      </w:r>
      <w:r w:rsidR="009D0ABB" w:rsidRPr="002A32FD">
        <w:t xml:space="preserve"> deliver publications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r w:rsidR="00BF0F98">
        <w:t xml:space="preserve">challenges for </w:t>
      </w:r>
      <w:r w:rsidR="00DB6363">
        <w:t>P</w:t>
      </w:r>
      <w:r w:rsidR="00FF67B8">
        <w:t xml:space="preserve">atient </w:t>
      </w:r>
      <w:r w:rsidR="00DB6363">
        <w:t>Safety I</w:t>
      </w:r>
      <w:r w:rsidR="009D0ABB">
        <w:t>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7F0FFA">
        <w:t xml:space="preserve">Patient </w:t>
      </w:r>
      <w:r w:rsidR="004E5CE1">
        <w:t>S</w:t>
      </w:r>
      <w:r w:rsidR="009D0ABB" w:rsidRPr="00284512">
        <w:t xml:space="preserve">afety </w:t>
      </w:r>
      <w:r w:rsidR="004E5CE1">
        <w:t>I</w:t>
      </w:r>
      <w:r w:rsidR="009D0ABB" w:rsidRPr="00284512">
        <w:t xml:space="preserve">nformatics </w:t>
      </w:r>
      <w:r w:rsidR="00C42EFF">
        <w:t xml:space="preserve">from </w:t>
      </w:r>
      <w:r w:rsidR="00BA71D4">
        <w:t xml:space="preserve">a UK </w:t>
      </w:r>
      <w:r w:rsidR="00C42EFF">
        <w:t>perspective</w:t>
      </w:r>
      <w:r w:rsidR="00BA71D4">
        <w:t xml:space="preserve"> </w:t>
      </w:r>
      <w:r w:rsidR="009D0ABB" w:rsidRPr="00284512">
        <w:t xml:space="preserve">and </w:t>
      </w:r>
      <w:r w:rsidR="00C42EFF">
        <w:t xml:space="preserve">establish a platform of </w:t>
      </w:r>
      <w:r w:rsidR="0055697B">
        <w:t>P</w:t>
      </w:r>
      <w:r w:rsidR="00FF67B8">
        <w:t xml:space="preserve">atient </w:t>
      </w:r>
      <w:r w:rsidR="0055697B">
        <w:t>S</w:t>
      </w:r>
      <w:r w:rsidR="00C42EFF">
        <w:t xml:space="preserve">afety </w:t>
      </w:r>
      <w:r w:rsidR="0055697B">
        <w:t>I</w:t>
      </w:r>
      <w:r w:rsidR="00C42EFF">
        <w:t xml:space="preserve">nformatics theory </w:t>
      </w:r>
      <w:r w:rsidR="009D0ABB" w:rsidRPr="00284512">
        <w:t>for future research and development</w:t>
      </w:r>
      <w:r w:rsidR="009D0ABB">
        <w:t>.</w:t>
      </w:r>
    </w:p>
    <w:p w14:paraId="15B9EE8F" w14:textId="5FDC57F1" w:rsidR="009D0ABB" w:rsidRDefault="009D0ABB" w:rsidP="001C7AD9">
      <w:pPr>
        <w:spacing w:after="0" w:line="240" w:lineRule="auto"/>
      </w:pPr>
      <w:r>
        <w:t>In Section 1 of t</w:t>
      </w:r>
      <w:r w:rsidRPr="002A32FD">
        <w:t>h</w:t>
      </w:r>
      <w:r>
        <w:t xml:space="preserve">is paper, we </w:t>
      </w:r>
      <w:r w:rsidR="00C42EFF">
        <w:t xml:space="preserve">outline </w:t>
      </w:r>
      <w:r w:rsidR="004E5CE1">
        <w:t xml:space="preserve">the </w:t>
      </w:r>
      <w:r w:rsidR="00FF67B8">
        <w:t xml:space="preserve">Patient </w:t>
      </w:r>
      <w:r w:rsidR="004E5CE1">
        <w:t xml:space="preserve">Safety Informatics domain </w:t>
      </w:r>
      <w:r w:rsidR="00C42EFF">
        <w:t>at the</w:t>
      </w:r>
      <w:r w:rsidR="004E5CE1">
        <w:t xml:space="preserve"> intersection of </w:t>
      </w:r>
      <w:r>
        <w:t>safety science and health informatics</w:t>
      </w:r>
      <w:r w:rsidR="00C42EFF">
        <w:t xml:space="preserve"> and highlight the need for theory development and research</w:t>
      </w:r>
      <w:r>
        <w:t xml:space="preserve">. </w:t>
      </w:r>
      <w:r w:rsidR="00C87DCA">
        <w:t xml:space="preserve">Section 2 </w:t>
      </w:r>
      <w:r w:rsidR="00C42EFF">
        <w:t xml:space="preserve">summarises </w:t>
      </w:r>
      <w:r w:rsidR="00C87DCA">
        <w:t xml:space="preserve">the workshop process. </w:t>
      </w:r>
      <w:r>
        <w:t xml:space="preserve">In Section 3, we </w:t>
      </w:r>
      <w:r w:rsidR="00C42EFF">
        <w:t xml:space="preserve">present </w:t>
      </w:r>
      <w:r>
        <w:t xml:space="preserve">the </w:t>
      </w:r>
      <w:r w:rsidR="007B37B8">
        <w:t xml:space="preserve">output from the workshop: </w:t>
      </w:r>
      <w:r>
        <w:t xml:space="preserve">challenges and patient-safety </w:t>
      </w:r>
      <w:r w:rsidR="004C0C85">
        <w:t>consequence</w:t>
      </w:r>
      <w:r>
        <w:t xml:space="preserve">s of emerging </w:t>
      </w:r>
      <w:r w:rsidR="007F0FFA">
        <w:t xml:space="preserve">changes </w:t>
      </w:r>
      <w:r w:rsidR="0055697B">
        <w:t xml:space="preserve">to digital health </w:t>
      </w:r>
      <w:r w:rsidR="007B37B8">
        <w:t>and recommendations to address them.</w:t>
      </w:r>
    </w:p>
    <w:p w14:paraId="232694F0" w14:textId="77777777" w:rsidR="003447F2" w:rsidRDefault="003447F2" w:rsidP="001C7AD9">
      <w:pPr>
        <w:spacing w:after="0" w:line="240" w:lineRule="auto"/>
      </w:pPr>
    </w:p>
    <w:p w14:paraId="0342C2C5" w14:textId="31A1842C" w:rsidR="004B6407" w:rsidRDefault="009D0ABB" w:rsidP="001C7AD9">
      <w:pPr>
        <w:pStyle w:val="Heading1"/>
        <w:spacing w:before="0" w:line="240" w:lineRule="auto"/>
      </w:pPr>
      <w:r>
        <w:t xml:space="preserve">Section 1: </w:t>
      </w:r>
      <w:r w:rsidR="005843D6">
        <w:t xml:space="preserve">Patient </w:t>
      </w:r>
      <w:r w:rsidR="000C663C">
        <w:t>S</w:t>
      </w:r>
      <w:r w:rsidR="005843D6">
        <w:t xml:space="preserve">afety and </w:t>
      </w:r>
      <w:r w:rsidR="00FF67B8">
        <w:t xml:space="preserve">Patient </w:t>
      </w:r>
      <w:r>
        <w:t>Safety Informatics</w:t>
      </w:r>
    </w:p>
    <w:p w14:paraId="359D0C01" w14:textId="77777777" w:rsidR="0033179C" w:rsidRDefault="0033179C" w:rsidP="001C7AD9">
      <w:pPr>
        <w:pStyle w:val="Heading2"/>
        <w:spacing w:before="0" w:line="240" w:lineRule="auto"/>
        <w:rPr>
          <w:rFonts w:asciiTheme="minorHAnsi" w:eastAsiaTheme="minorHAnsi" w:hAnsiTheme="minorHAnsi" w:cstheme="minorBidi"/>
          <w:sz w:val="22"/>
          <w:szCs w:val="22"/>
        </w:rPr>
      </w:pPr>
      <w:r>
        <w:t>Patient safety and digital health</w:t>
      </w:r>
    </w:p>
    <w:p w14:paraId="7C2132CA" w14:textId="05630EFC" w:rsidR="00E95698" w:rsidRDefault="002D78D3" w:rsidP="001C7AD9">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8A7803">
        <w:t xml:space="preserve"> that </w:t>
      </w:r>
      <w:r w:rsidR="00C361D0">
        <w:t>predominantly focus on only one of these approaches.</w:t>
      </w:r>
    </w:p>
    <w:p w14:paraId="24D88517" w14:textId="35B778BA" w:rsidR="00823212" w:rsidRDefault="00823212" w:rsidP="001C7AD9">
      <w:pPr>
        <w:spacing w:after="0" w:line="240" w:lineRule="auto"/>
        <w:rPr>
          <w:rFonts w:cstheme="minorHAnsi"/>
        </w:rPr>
      </w:pPr>
      <w:r w:rsidRPr="00484E71">
        <w:t>While the patient-safety perspective on health information technology is not novel</w:t>
      </w:r>
      <w:r w:rsidR="00393EAA">
        <w:t>, e.g.</w:t>
      </w:r>
      <w:r w:rsidRPr="00484E71">
        <w:fldChar w:fldCharType="begin" w:fldLock="1"/>
      </w:r>
      <w:r w:rsidR="00393EAA">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10,11&lt;/sup&gt;","plainTextFormattedCitation":"10,11","previouslyFormattedCitation":"&lt;sup&gt;10,11&lt;/sup&gt;"},"properties":{"noteIndex":0},"schema":"https://github.com/citation-style-language/schema/raw/master/csl-citation.json"}</w:instrText>
      </w:r>
      <w:r w:rsidRPr="00484E71">
        <w:fldChar w:fldCharType="separate"/>
      </w:r>
      <w:r w:rsidR="00393EAA" w:rsidRPr="00393EAA">
        <w:rPr>
          <w:noProof/>
          <w:vertAlign w:val="superscript"/>
        </w:rPr>
        <w:t>10,11</w:t>
      </w:r>
      <w:r w:rsidRPr="00484E71">
        <w:fldChar w:fldCharType="end"/>
      </w:r>
      <w:r w:rsidRPr="00484E71">
        <w:t>, the types of patient</w:t>
      </w:r>
      <w:r w:rsidRPr="00484E71">
        <w:rPr>
          <w:rFonts w:cstheme="minorHAnsi"/>
        </w:rPr>
        <w:t xml:space="preserve">-safety challenges and our capacity to address them are constantly in flux. </w:t>
      </w:r>
      <w:r w:rsidR="00455DDA">
        <w:t>H</w:t>
      </w:r>
      <w:r w:rsidR="00455DDA" w:rsidRPr="00484E71">
        <w:t>ealth information technology</w:t>
      </w:r>
      <w:r w:rsidR="00455DDA">
        <w:rPr>
          <w:rFonts w:cstheme="minorHAnsi"/>
        </w:rPr>
        <w:t xml:space="preserve"> </w:t>
      </w:r>
      <w:r>
        <w:rPr>
          <w:rFonts w:cstheme="minorHAnsi"/>
        </w:rPr>
        <w:t>is becoming increasingly networked in line with t</w:t>
      </w:r>
      <w:r w:rsidR="00393EAA">
        <w:rPr>
          <w:rFonts w:cstheme="minorHAnsi"/>
        </w:rPr>
        <w:t>he fourth industrial revolution</w:t>
      </w:r>
      <w:r w:rsidRPr="00484E71">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Pr="00484E71">
        <w:rPr>
          <w:rFonts w:cstheme="minorHAnsi"/>
          <w:vertAlign w:val="superscript"/>
        </w:rPr>
        <w:fldChar w:fldCharType="separate"/>
      </w:r>
      <w:r w:rsidR="00637F22" w:rsidRPr="00637F22">
        <w:rPr>
          <w:rFonts w:cstheme="minorHAnsi"/>
          <w:noProof/>
          <w:vertAlign w:val="superscript"/>
        </w:rPr>
        <w:t>12</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195399">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13&lt;/sup&gt;","plainTextFormattedCitation":"13","previouslyFormattedCitation":"&lt;sup&gt;13&lt;/sup&gt;"},"properties":{"noteIndex":0},"schema":"https://github.com/citation-style-language/schema/raw/master/csl-citation.json"}</w:instrText>
      </w:r>
      <w:r w:rsidR="00195399" w:rsidRPr="00484E71">
        <w:rPr>
          <w:rFonts w:eastAsia="Times New Roman" w:cstheme="minorHAnsi"/>
          <w:lang w:eastAsia="en-GB"/>
        </w:rPr>
        <w:fldChar w:fldCharType="separate"/>
      </w:r>
      <w:r w:rsidR="00195399" w:rsidRPr="00637F22">
        <w:rPr>
          <w:rFonts w:eastAsia="Times New Roman" w:cstheme="minorHAnsi"/>
          <w:noProof/>
          <w:vertAlign w:val="superscript"/>
          <w:lang w:eastAsia="en-GB"/>
        </w:rPr>
        <w:t>13</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commentRangeStart w:id="17"/>
      <w:r>
        <w:rPr>
          <w:rFonts w:cstheme="minorHAnsi"/>
        </w:rPr>
        <w:t>health information system</w:t>
      </w:r>
      <w:commentRangeEnd w:id="17"/>
      <w:r>
        <w:rPr>
          <w:rStyle w:val="CommentReference"/>
        </w:rPr>
        <w:commentReference w:id="17"/>
      </w:r>
      <w:r>
        <w:rPr>
          <w:rFonts w:cstheme="minorHAnsi"/>
        </w:rPr>
        <w:fldChar w:fldCharType="begin" w:fldLock="1"/>
      </w:r>
      <w:r w:rsidR="00637F22">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14&lt;/sup&gt;","plainTextFormattedCitation":"14","previouslyFormattedCitation":"&lt;sup&gt;14&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14</w:t>
      </w:r>
      <w:r>
        <w:rPr>
          <w:rFonts w:cstheme="minorHAnsi"/>
        </w:rPr>
        <w:fldChar w:fldCharType="end"/>
      </w:r>
      <w:r>
        <w:rPr>
          <w:rFonts w:cstheme="minorHAnsi"/>
        </w:rPr>
        <w:t>, the success or failure of which is partly due to emergent rather than planned change resulting from local improvisation.</w:t>
      </w:r>
      <w:r w:rsidR="00195399">
        <w:rPr>
          <w:rFonts w:cstheme="minorHAnsi"/>
        </w:rPr>
        <w:fldChar w:fldCharType="begin" w:fldLock="1"/>
      </w:r>
      <w:r w:rsidR="00195399">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15&lt;/sup&gt;","plainTextFormattedCitation":"15","previouslyFormattedCitation":"&lt;sup&gt;15&lt;/sup&gt;"},"properties":{"noteIndex":0},"schema":"https://github.com/citation-style-language/schema/raw/master/csl-citation.json"}</w:instrText>
      </w:r>
      <w:r w:rsidR="00195399">
        <w:rPr>
          <w:rFonts w:cstheme="minorHAnsi"/>
        </w:rPr>
        <w:fldChar w:fldCharType="separate"/>
      </w:r>
      <w:r w:rsidR="00195399" w:rsidRPr="00195399">
        <w:rPr>
          <w:rFonts w:cstheme="minorHAnsi"/>
          <w:noProof/>
          <w:vertAlign w:val="superscript"/>
        </w:rPr>
        <w:t>15</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p>
    <w:p w14:paraId="576FEE71" w14:textId="07D7A4CE" w:rsidR="0055697B" w:rsidRDefault="006A6EEC" w:rsidP="001C7AD9">
      <w:pPr>
        <w:spacing w:after="0" w:line="240" w:lineRule="auto"/>
      </w:pPr>
      <w:r>
        <w:t>Helpfully,</w:t>
      </w:r>
      <w:r w:rsidR="00031A62">
        <w:t xml:space="preserve"> Markus</w:t>
      </w:r>
      <w:r w:rsidR="0055697B">
        <w:fldChar w:fldCharType="begin" w:fldLock="1"/>
      </w:r>
      <w:r w:rsidR="00031A62">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55697B">
        <w:fldChar w:fldCharType="separate"/>
      </w:r>
      <w:r w:rsidR="00031A62" w:rsidRPr="00031A62">
        <w:rPr>
          <w:noProof/>
          <w:vertAlign w:val="superscript"/>
        </w:rPr>
        <w:t>16</w:t>
      </w:r>
      <w:r w:rsidR="0055697B">
        <w:fldChar w:fldCharType="end"/>
      </w:r>
      <w:r w:rsidR="0055697B">
        <w:t xml:space="preserve"> </w:t>
      </w:r>
      <w:r w:rsidR="00455DDA">
        <w:t xml:space="preserve">provides a framework to map the ways that digital health could evolve. </w:t>
      </w:r>
      <w:r w:rsidR="00031A62">
        <w:t>Markus</w:t>
      </w:r>
      <w:r>
        <w:fldChar w:fldCharType="begin" w:fldLock="1"/>
      </w:r>
      <w:r w:rsidR="00031A62">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fldChar w:fldCharType="separate"/>
      </w:r>
      <w:r w:rsidR="00031A62" w:rsidRPr="00031A62">
        <w:rPr>
          <w:noProof/>
          <w:vertAlign w:val="superscript"/>
        </w:rPr>
        <w:t>16</w:t>
      </w:r>
      <w:r>
        <w:fldChar w:fldCharType="end"/>
      </w:r>
      <w:r w:rsidR="00455DDA">
        <w:t xml:space="preserve"> implie</w:t>
      </w:r>
      <w:r>
        <w:t>s</w:t>
      </w:r>
      <w:r w:rsidR="002F1A2B">
        <w:t xml:space="preserve"> a</w:t>
      </w:r>
      <w:r w:rsidR="00455DDA">
        <w:t xml:space="preserve"> 2x2 </w:t>
      </w:r>
      <w:r w:rsidR="002F1A2B">
        <w:t xml:space="preserve">model </w:t>
      </w:r>
      <w:r>
        <w:t>describing</w:t>
      </w:r>
      <w:r w:rsidR="0055697B">
        <w:t xml:space="preserve"> the risk</w:t>
      </w:r>
      <w:r>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proofErr w:type="spellStart"/>
      <w:r w:rsidRPr="006A6EEC">
        <w:rPr>
          <w:i/>
        </w:rPr>
        <w:t>T</w:t>
      </w:r>
      <w:r w:rsidR="0055697B" w:rsidRPr="00326C13">
        <w:rPr>
          <w:i/>
        </w:rPr>
        <w:t>echnochange</w:t>
      </w:r>
      <w:proofErr w:type="spellEnd"/>
      <w:r w:rsidR="0055697B">
        <w:t xml:space="preserve"> refers to </w:t>
      </w:r>
      <w:r>
        <w:t xml:space="preserve">the highest-risk of combining </w:t>
      </w:r>
      <w:r w:rsidR="0055697B" w:rsidRPr="00823212">
        <w:rPr>
          <w:i/>
        </w:rPr>
        <w:t>novel</w:t>
      </w:r>
      <w:r w:rsidR="0055697B">
        <w:t xml:space="preserve"> applications of </w:t>
      </w:r>
      <w:r w:rsidR="0055697B" w:rsidRPr="00823212">
        <w:rPr>
          <w:i/>
        </w:rPr>
        <w:t>new</w:t>
      </w:r>
      <w:r>
        <w:t xml:space="preserve"> technologies</w:t>
      </w:r>
      <w:r w:rsidR="0055697B">
        <w:t xml:space="preserve">. </w:t>
      </w:r>
      <w:r w:rsidR="00455DDA">
        <w:t>T</w:t>
      </w:r>
      <w:r w:rsidR="00823212">
        <w:t>his high-risk</w:t>
      </w:r>
      <w:r w:rsidR="0055697B">
        <w:t xml:space="preserve"> </w:t>
      </w:r>
      <w:r>
        <w:t>path for</w:t>
      </w:r>
      <w:r w:rsidR="00823212">
        <w:t xml:space="preserve"> digital health </w:t>
      </w:r>
      <w:proofErr w:type="gramStart"/>
      <w:r w:rsidR="00823212">
        <w:t xml:space="preserve">is </w:t>
      </w:r>
      <w:r w:rsidR="00455DDA">
        <w:t>driven</w:t>
      </w:r>
      <w:proofErr w:type="gramEnd"/>
      <w:r w:rsidR="00455DDA">
        <w:t xml:space="preserve"> by </w:t>
      </w:r>
      <w:r w:rsidR="0055697B">
        <w:t xml:space="preserve">the relationship between </w:t>
      </w:r>
      <w:r w:rsidR="0055697B" w:rsidRPr="00326C13">
        <w:t xml:space="preserve">vendors </w:t>
      </w:r>
      <w:r w:rsidR="0055697B" w:rsidRPr="00326C13">
        <w:lastRenderedPageBreak/>
        <w:t>who want to be first to market and buyers who want to be seen to innovate</w:t>
      </w:r>
      <w:r w:rsidR="0055697B">
        <w:t>. These incentives can encourage high risk</w:t>
      </w:r>
      <w:r w:rsidR="00823212">
        <w:t>s</w:t>
      </w:r>
      <w:r w:rsidR="0055697B">
        <w:t xml:space="preserve"> for associated </w:t>
      </w:r>
      <w:r>
        <w:t xml:space="preserve">large </w:t>
      </w:r>
      <w:r w:rsidR="0055697B">
        <w:t>rewards</w:t>
      </w:r>
      <w:r>
        <w:t xml:space="preserve"> but</w:t>
      </w:r>
      <w:r w:rsidR="0055697B">
        <w:t xml:space="preserve"> at the cost of patient safety. </w:t>
      </w:r>
      <w:r w:rsidR="002F1A2B">
        <w:t>It is important to note that health information syste</w:t>
      </w:r>
      <w:r w:rsidR="00393EAA">
        <w:t>ms are complex adaptive systems</w:t>
      </w:r>
      <w:r w:rsidR="002F1A2B">
        <w:rPr>
          <w:rFonts w:cstheme="minorHAnsi"/>
        </w:rPr>
        <w:fldChar w:fldCharType="begin" w:fldLock="1"/>
      </w:r>
      <w:r w:rsidR="00637F22">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17&lt;/sup&gt;","plainTextFormattedCitation":"17","previouslyFormattedCitation":"&lt;sup&gt;17&lt;/sup&gt;"},"properties":{"noteIndex":0},"schema":"https://github.com/citation-style-language/schema/raw/master/csl-citation.json"}</w:instrText>
      </w:r>
      <w:r w:rsidR="002F1A2B">
        <w:rPr>
          <w:rFonts w:cstheme="minorHAnsi"/>
          <w:vertAlign w:val="superscript"/>
        </w:rPr>
        <w:fldChar w:fldCharType="separate"/>
      </w:r>
      <w:r w:rsidR="00637F22" w:rsidRPr="00637F22">
        <w:rPr>
          <w:rFonts w:cstheme="minorHAnsi"/>
          <w:noProof/>
          <w:vertAlign w:val="superscript"/>
        </w:rPr>
        <w:t>17</w:t>
      </w:r>
      <w:r w:rsidR="002F1A2B">
        <w:rPr>
          <w:rFonts w:cstheme="minorHAnsi"/>
        </w:rPr>
        <w:fldChar w:fldCharType="end"/>
      </w:r>
      <w:r w:rsidR="002F1A2B">
        <w:t>, so whether technology is introduced via familiar or novel applications, it is likely to have unforeseeable consequences.</w:t>
      </w:r>
    </w:p>
    <w:p w14:paraId="7C1B549E" w14:textId="77777777" w:rsidR="0055697B" w:rsidRDefault="0055697B" w:rsidP="001C7AD9">
      <w:pPr>
        <w:spacing w:after="0" w:line="240" w:lineRule="auto"/>
      </w:pPr>
    </w:p>
    <w:p w14:paraId="3BB0EAC7" w14:textId="0288815E" w:rsidR="0032493D" w:rsidRDefault="006A6EEC" w:rsidP="001C7AD9">
      <w:pPr>
        <w:spacing w:after="0" w:line="240" w:lineRule="auto"/>
      </w:pPr>
      <w:proofErr w:type="gramStart"/>
      <w:r>
        <w:t>Whether digital health evolves along high, moderate or low risk paths, many c</w:t>
      </w:r>
      <w:r w:rsidR="00484E71">
        <w:t xml:space="preserve">hallenges posed by </w:t>
      </w:r>
      <w:r w:rsidR="00D10464">
        <w:t xml:space="preserve">increasingly-complex </w:t>
      </w:r>
      <w:r w:rsidR="00823212">
        <w:t>digital health</w:t>
      </w:r>
      <w:r w:rsidR="00D10464">
        <w:t xml:space="preserve"> </w:t>
      </w:r>
      <w:r>
        <w:t xml:space="preserve">are </w:t>
      </w:r>
      <w:commentRangeStart w:id="18"/>
      <w:r>
        <w:t>similar</w:t>
      </w:r>
      <w:commentRangeEnd w:id="18"/>
      <w:r>
        <w:rPr>
          <w:rStyle w:val="CommentReference"/>
        </w:rPr>
        <w:commentReference w:id="18"/>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proofErr w:type="gramEnd"/>
      <w:r w:rsidR="00484E71" w:rsidRPr="0032493D">
        <w:fldChar w:fldCharType="begin" w:fldLock="1"/>
      </w:r>
      <w:r w:rsidR="00637F22">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18–21&lt;/sup&gt;","plainTextFormattedCitation":"18–21","previouslyFormattedCitation":"&lt;sup&gt;18–21&lt;/sup&gt;"},"properties":{"noteIndex":0},"schema":"https://github.com/citation-style-language/schema/raw/master/csl-citation.json"}</w:instrText>
      </w:r>
      <w:r w:rsidR="00484E71" w:rsidRPr="0032493D">
        <w:rPr>
          <w:vertAlign w:val="superscript"/>
        </w:rPr>
        <w:fldChar w:fldCharType="separate"/>
      </w:r>
      <w:r w:rsidR="00637F22" w:rsidRPr="00637F22">
        <w:rPr>
          <w:noProof/>
          <w:vertAlign w:val="superscript"/>
        </w:rPr>
        <w:t>18–21</w:t>
      </w:r>
      <w:r w:rsidR="00484E71" w:rsidRPr="0032493D">
        <w:fldChar w:fldCharType="end"/>
      </w:r>
      <w:proofErr w:type="gramStart"/>
      <w:r w:rsidR="00484E71" w:rsidRPr="0032493D">
        <w:t xml:space="preserve">; </w:t>
      </w:r>
      <w:r w:rsidRPr="0032493D">
        <w:t xml:space="preserve">algorithms and models </w:t>
      </w:r>
      <w:r>
        <w:t>are of transient relevance</w:t>
      </w:r>
      <w:proofErr w:type="gramEnd"/>
      <w:r w:rsidR="0032493D" w:rsidRPr="0032493D">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0032493D" w:rsidRPr="0032493D">
        <w:fldChar w:fldCharType="separate"/>
      </w:r>
      <w:r w:rsidR="00637F22" w:rsidRPr="00637F22">
        <w:rPr>
          <w:noProof/>
          <w:vertAlign w:val="superscript"/>
        </w:rPr>
        <w:t>22</w:t>
      </w:r>
      <w:r w:rsidR="0032493D" w:rsidRPr="0032493D">
        <w:fldChar w:fldCharType="end"/>
      </w:r>
      <w:proofErr w:type="gramStart"/>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proofErr w:type="gramEnd"/>
      <w:r w:rsidR="0032493D" w:rsidRPr="0032493D">
        <w:fldChar w:fldCharType="begin" w:fldLock="1"/>
      </w:r>
      <w:r w:rsidR="00637F22">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23&lt;/sup&gt;","plainTextFormattedCitation":"23","previouslyFormattedCitation":"&lt;sup&gt;23&lt;/sup&gt;"},"properties":{"noteIndex":0},"schema":"https://github.com/citation-style-language/schema/raw/master/csl-citation.json"}</w:instrText>
      </w:r>
      <w:r w:rsidR="0032493D" w:rsidRPr="0032493D">
        <w:fldChar w:fldCharType="separate"/>
      </w:r>
      <w:r w:rsidR="00637F22" w:rsidRPr="00637F22">
        <w:rPr>
          <w:noProof/>
          <w:vertAlign w:val="superscript"/>
        </w:rPr>
        <w:t>23</w:t>
      </w:r>
      <w:r w:rsidR="0032493D" w:rsidRPr="0032493D">
        <w:fldChar w:fldCharType="end"/>
      </w:r>
      <w:proofErr w:type="gramStart"/>
      <w:r w:rsidR="00D10464">
        <w:t>; societal challenges like an aging population</w:t>
      </w:r>
      <w:proofErr w:type="gramEnd"/>
      <w:r w:rsidR="00D10464">
        <w:fldChar w:fldCharType="begin" w:fldLock="1"/>
      </w:r>
      <w:r w:rsidR="00637F22">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24&lt;/sup&gt;","plainTextFormattedCitation":"24","previouslyFormattedCitation":"&lt;sup&gt;24&lt;/sup&gt;"},"properties":{"noteIndex":0},"schema":"https://github.com/citation-style-language/schema/raw/master/csl-citation.json"}</w:instrText>
      </w:r>
      <w:r w:rsidR="00D10464">
        <w:fldChar w:fldCharType="separate"/>
      </w:r>
      <w:r w:rsidR="00637F22" w:rsidRPr="00637F22">
        <w:rPr>
          <w:noProof/>
          <w:vertAlign w:val="superscript"/>
        </w:rPr>
        <w:t>24</w:t>
      </w:r>
      <w:r w:rsidR="00D10464">
        <w:fldChar w:fldCharType="end"/>
      </w:r>
      <w:proofErr w:type="gramStart"/>
      <w:r w:rsidR="007551CF">
        <w:t>;</w:t>
      </w:r>
      <w:r w:rsidR="000D3D43">
        <w:t xml:space="preserve"> and l</w:t>
      </w:r>
      <w:r w:rsidR="00393EAA">
        <w:t>egal and political jurisdiction</w:t>
      </w:r>
      <w:r w:rsidR="000D3D43">
        <w:t>.</w:t>
      </w:r>
      <w:proofErr w:type="gramEnd"/>
      <w:r w:rsidR="00195399">
        <w:fldChar w:fldCharType="begin" w:fldLock="1"/>
      </w:r>
      <w:r w:rsidR="00195399">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25&lt;/sup&gt;","plainTextFormattedCitation":"25","previouslyFormattedCitation":"&lt;sup&gt;25&lt;/sup&gt;"},"properties":{"noteIndex":0},"schema":"https://github.com/citation-style-language/schema/raw/master/csl-citation.json"}</w:instrText>
      </w:r>
      <w:r w:rsidR="00195399">
        <w:fldChar w:fldCharType="separate"/>
      </w:r>
      <w:r w:rsidR="00195399" w:rsidRPr="00637F22">
        <w:rPr>
          <w:noProof/>
          <w:vertAlign w:val="superscript"/>
        </w:rPr>
        <w:t>25</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 xml:space="preserve">need to </w:t>
      </w:r>
      <w:proofErr w:type="gramStart"/>
      <w:r w:rsidR="006B300B">
        <w:t>be addressed</w:t>
      </w:r>
      <w:proofErr w:type="gramEnd"/>
      <w:r w:rsidR="006B300B">
        <w:t xml:space="preserve">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1C7AD9">
      <w:pPr>
        <w:spacing w:after="0" w:line="240" w:lineRule="auto"/>
      </w:pPr>
    </w:p>
    <w:p w14:paraId="57D38080" w14:textId="7FF1ECA6" w:rsidR="00823212" w:rsidRDefault="0033179C" w:rsidP="001C7AD9">
      <w:pPr>
        <w:pStyle w:val="Heading2"/>
        <w:spacing w:before="0" w:line="240" w:lineRule="auto"/>
      </w:pPr>
      <w:r>
        <w:t>Patient Safety Informatics</w:t>
      </w:r>
    </w:p>
    <w:p w14:paraId="02070CF9" w14:textId="21233285" w:rsidR="0075274E" w:rsidRDefault="00EE199C" w:rsidP="001C7AD9">
      <w:pPr>
        <w:spacing w:after="0" w:line="240" w:lineRule="auto"/>
      </w:pPr>
      <w:r>
        <w:t xml:space="preserve">Although there is no official definition of </w:t>
      </w:r>
      <w:r w:rsidR="00217673">
        <w:t xml:space="preserve">Patient </w:t>
      </w:r>
      <w:r>
        <w:t>Safety Informatics, t</w:t>
      </w:r>
      <w:r w:rsidR="00151E77">
        <w:t>he 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195399">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26&lt;/sup&gt;","plainTextFormattedCitation":"26","previouslyFormattedCitation":"&lt;sup&gt;26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26</w:t>
      </w:r>
      <w:r w:rsidR="00195399">
        <w:fldChar w:fldCharType="end"/>
      </w:r>
      <w:r w:rsidR="004E5CE1">
        <w:t xml:space="preserve"> This scope is exemplified in</w:t>
      </w:r>
      <w:r w:rsidR="00393EAA">
        <w:t xml:space="preserve"> Singh and </w:t>
      </w:r>
      <w:proofErr w:type="spellStart"/>
      <w:r w:rsidR="00393EAA">
        <w:t>Sittig’s</w:t>
      </w:r>
      <w:proofErr w:type="spellEnd"/>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393EAA">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393EAA" w:rsidRPr="00322A06">
        <w:fldChar w:fldCharType="separate"/>
      </w:r>
      <w:r w:rsidR="00393EAA" w:rsidRPr="00393EAA">
        <w:rPr>
          <w:noProof/>
          <w:vertAlign w:val="superscript"/>
        </w:rPr>
        <w:t>27</w:t>
      </w:r>
      <w:r w:rsidR="00393EAA" w:rsidRPr="00322A06">
        <w:fldChar w:fldCharType="end"/>
      </w:r>
      <w:r w:rsidR="00533E22">
        <w:t xml:space="preserve"> </w:t>
      </w:r>
      <w:r w:rsidR="00BA6BD9">
        <w:t xml:space="preserve">We, thus, propose </w:t>
      </w:r>
      <w:r w:rsidR="00533E22">
        <w:t>Patient Safety Informatics</w:t>
      </w:r>
      <w:r w:rsidR="00BA6BD9">
        <w:t xml:space="preserve"> to be</w:t>
      </w:r>
      <w:r w:rsidR="00533E22">
        <w:t xml:space="preserve"> the study of patient-safety-related information in healthcare systems.</w:t>
      </w:r>
    </w:p>
    <w:p w14:paraId="7E0AFA1D" w14:textId="755CA193" w:rsidR="00DE526B" w:rsidRDefault="0075274E" w:rsidP="001C7AD9">
      <w:pPr>
        <w:spacing w:after="0" w:line="240" w:lineRule="auto"/>
      </w:pPr>
      <w:r w:rsidRPr="00CC5C52">
        <w:rPr>
          <w:i/>
        </w:rPr>
        <w:t>Informatics</w:t>
      </w:r>
      <w:r>
        <w:t xml:space="preserve"> </w:t>
      </w:r>
      <w:r w:rsidR="00CC5C52">
        <w:t>is</w:t>
      </w:r>
      <w:r>
        <w:t xml:space="preserve"> the interdisciplinary study of information and its environment</w:t>
      </w:r>
      <w:r>
        <w:fldChar w:fldCharType="begin" w:fldLock="1"/>
      </w:r>
      <w:r w:rsidR="00637F22">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28&lt;/sup&gt;","plainTextFormattedCitation":"28","previouslyFormattedCitation":"&lt;sup&gt;28&lt;/sup&gt;"},"properties":{"noteIndex":0},"schema":"https://github.com/citation-style-language/schema/raw/master/csl-citation.json"}</w:instrText>
      </w:r>
      <w:r>
        <w:rPr>
          <w:vertAlign w:val="superscript"/>
        </w:rPr>
        <w:fldChar w:fldCharType="separate"/>
      </w:r>
      <w:r w:rsidR="00637F22" w:rsidRPr="00637F22">
        <w:rPr>
          <w:noProof/>
          <w:vertAlign w:val="superscript"/>
        </w:rPr>
        <w:t>28</w:t>
      </w:r>
      <w:r>
        <w:fldChar w:fldCharType="end"/>
      </w:r>
      <w:r>
        <w:t xml:space="preserve"> with i</w:t>
      </w:r>
      <w:r w:rsidR="00217673" w:rsidRPr="00217673">
        <w:t xml:space="preserve">nformation flow </w:t>
      </w:r>
      <w:r w:rsidR="00DE526B">
        <w:t xml:space="preserve">recognised as </w:t>
      </w:r>
      <w:r w:rsidR="00217673" w:rsidRPr="00217673">
        <w:t>key to system safety, as a vital resource</w:t>
      </w:r>
      <w:r w:rsidR="00BA6BD9">
        <w:t>,</w:t>
      </w:r>
      <w:r w:rsidR="00217673" w:rsidRPr="00217673">
        <w:t xml:space="preserve"> and as a reflection of safety culture</w:t>
      </w:r>
      <w:r w:rsidR="00217673">
        <w:t>.</w:t>
      </w:r>
      <w:r w:rsidR="00195399">
        <w:fldChar w:fldCharType="begin" w:fldLock="1"/>
      </w:r>
      <w:r w:rsidR="00195399">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29&lt;/sup&gt;","plainTextFormattedCitation":"29","previouslyFormattedCitation":"&lt;sup&gt;29&lt;/sup&gt;"},"properties":{"noteIndex":0},"schema":"https://github.com/citation-style-language/schema/raw/master/csl-citation.json"}</w:instrText>
      </w:r>
      <w:r w:rsidR="00195399">
        <w:fldChar w:fldCharType="separate"/>
      </w:r>
      <w:r w:rsidR="00195399" w:rsidRPr="00637F22">
        <w:rPr>
          <w:noProof/>
          <w:vertAlign w:val="superscript"/>
        </w:rPr>
        <w:t>29</w:t>
      </w:r>
      <w:r w:rsidR="00195399">
        <w:fldChar w:fldCharType="end"/>
      </w:r>
      <w:r w:rsidR="00DE526B">
        <w:t xml:space="preserve"> Safety informatics is a relatively new concept </w:t>
      </w:r>
      <w:r w:rsidR="00533E22">
        <w:t>with a</w:t>
      </w:r>
      <w:r w:rsidR="00CC5C52">
        <w:t xml:space="preserve"> proposed </w:t>
      </w:r>
      <w:r w:rsidR="00DE526B">
        <w:t xml:space="preserve">definition </w:t>
      </w:r>
      <w:r w:rsidR="00CC5C52">
        <w:t xml:space="preserve">as </w:t>
      </w:r>
      <w:r w:rsidR="00533E22">
        <w:t xml:space="preserve">a </w:t>
      </w:r>
      <w:r w:rsidR="00DE526B">
        <w:t xml:space="preserve">scientific discipline </w:t>
      </w:r>
      <w:r w:rsidR="00CC5C52">
        <w:t>studying</w:t>
      </w:r>
      <w:r w:rsidR="00DE526B">
        <w:t xml:space="preserve"> safety information and </w:t>
      </w:r>
      <w:r w:rsidR="00CC5C52">
        <w:t xml:space="preserve">its </w:t>
      </w:r>
      <w:r w:rsidR="00DE526B">
        <w:t>mechanisms to address the lack of safety information in safety management.</w:t>
      </w:r>
      <w:r w:rsidR="00393EAA">
        <w:fldChar w:fldCharType="begin" w:fldLock="1"/>
      </w:r>
      <w:r w:rsidR="00393EAA">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30&lt;/sup&gt;","plainTextFormattedCitation":"30","previouslyFormattedCitation":"&lt;sup&gt;30&lt;/sup&gt;"},"properties":{"noteIndex":0},"schema":"https://github.com/citation-style-language/schema/raw/master/csl-citation.json"}</w:instrText>
      </w:r>
      <w:r w:rsidR="00393EAA">
        <w:fldChar w:fldCharType="separate"/>
      </w:r>
      <w:r w:rsidR="00393EAA" w:rsidRPr="00637F22">
        <w:rPr>
          <w:noProof/>
          <w:vertAlign w:val="superscript"/>
        </w:rPr>
        <w:t>30</w:t>
      </w:r>
      <w:r w:rsidR="00393EAA">
        <w:fldChar w:fldCharType="end"/>
      </w:r>
      <w:r w:rsidR="00DE526B">
        <w:t xml:space="preserve"> </w:t>
      </w:r>
      <w:r w:rsidR="00BA6BD9">
        <w:t>For Wang an colleagues</w:t>
      </w:r>
      <w:r w:rsidR="00DE526B">
        <w:t>, safety information refers to safety-related data that shows system</w:t>
      </w:r>
      <w:r w:rsidR="00CC5C52">
        <w:t>s’</w:t>
      </w:r>
      <w:r w:rsidR="00DE526B">
        <w:t xml:space="preserve"> safety state and its changes.</w:t>
      </w:r>
      <w:r w:rsidR="00195399">
        <w:fldChar w:fldCharType="begin" w:fldLock="1"/>
      </w:r>
      <w:r w:rsidR="00195399">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31,32&lt;/sup&gt;","plainTextFormattedCitation":"31,32","previouslyFormattedCitation":"&lt;sup&gt;31,32&lt;/sup&gt;"},"properties":{"noteIndex":0},"schema":"https://github.com/citation-style-language/schema/raw/master/csl-citation.json"}</w:instrText>
      </w:r>
      <w:r w:rsidR="00195399">
        <w:fldChar w:fldCharType="separate"/>
      </w:r>
      <w:r w:rsidR="00195399" w:rsidRPr="00637F22">
        <w:rPr>
          <w:noProof/>
          <w:vertAlign w:val="superscript"/>
        </w:rPr>
        <w:t>31,32</w:t>
      </w:r>
      <w:r w:rsidR="00195399">
        <w:fldChar w:fldCharType="end"/>
      </w:r>
      <w:r w:rsidR="00DE526B">
        <w:t xml:space="preserve"> There have been calls to </w:t>
      </w:r>
      <w:r w:rsidR="00DE526B" w:rsidRPr="00217673">
        <w:t>bridge the gap between research and practice in the safety of systems</w:t>
      </w:r>
      <w:r w:rsidR="00DE526B">
        <w:fldChar w:fldCharType="begin" w:fldLock="1"/>
      </w:r>
      <w:r w:rsidR="00637F22">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33&lt;/sup&gt;","plainTextFormattedCitation":"33","previouslyFormattedCitation":"&lt;sup&gt;33&lt;/sup&gt;"},"properties":{"noteIndex":0},"schema":"https://github.com/citation-style-language/schema/raw/master/csl-citation.json"}</w:instrText>
      </w:r>
      <w:r w:rsidR="00DE526B">
        <w:fldChar w:fldCharType="separate"/>
      </w:r>
      <w:r w:rsidR="00637F22" w:rsidRPr="00637F22">
        <w:rPr>
          <w:noProof/>
          <w:vertAlign w:val="superscript"/>
        </w:rPr>
        <w:t>33</w:t>
      </w:r>
      <w:r w:rsidR="00DE526B">
        <w:fldChar w:fldCharType="end"/>
      </w:r>
      <w:r w:rsidR="00DE526B">
        <w:t xml:space="preserve"> but, despite theoretical and practical progress in safety informatics, </w:t>
      </w:r>
      <w:r w:rsidR="00CC5C52">
        <w:t xml:space="preserve">it </w:t>
      </w:r>
      <w:r w:rsidR="00DE526B">
        <w:t xml:space="preserve">has yet to be applied </w:t>
      </w:r>
      <w:r w:rsidR="00DB6363">
        <w:t xml:space="preserve">substantially </w:t>
      </w:r>
      <w:r w:rsidR="00DE526B">
        <w:t>to healthcare and patient safety</w:t>
      </w:r>
      <w:r w:rsidR="00CC5C52">
        <w:t>, in particular</w:t>
      </w:r>
      <w:r w:rsidR="00100749">
        <w:t>.</w:t>
      </w:r>
    </w:p>
    <w:p w14:paraId="651C5308" w14:textId="1ADF9D08" w:rsidR="00217673" w:rsidRDefault="00393EAA" w:rsidP="001C7AD9">
      <w:pPr>
        <w:spacing w:after="0" w:line="240" w:lineRule="auto"/>
      </w:pPr>
      <w:r>
        <w:t xml:space="preserve">Bakken, </w:t>
      </w:r>
      <w:proofErr w:type="spellStart"/>
      <w:r>
        <w:t>Cimino</w:t>
      </w:r>
      <w:proofErr w:type="spellEnd"/>
      <w:r>
        <w:t xml:space="preserve"> and Hripcask</w:t>
      </w:r>
      <w:r w:rsidR="00E46030">
        <w:fldChar w:fldCharType="begin" w:fldLock="1"/>
      </w:r>
      <w:r>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34&lt;/sup&gt;","plainTextFormattedCitation":"34","previouslyFormattedCitation":"&lt;sup&gt;34&lt;/sup&gt;"},"properties":{"noteIndex":0},"schema":"https://github.com/citation-style-language/schema/raw/master/csl-citation.json"}</w:instrText>
      </w:r>
      <w:r w:rsidR="00E46030">
        <w:fldChar w:fldCharType="separate"/>
      </w:r>
      <w:r w:rsidRPr="00393EAA">
        <w:rPr>
          <w:noProof/>
          <w:vertAlign w:val="superscript"/>
        </w:rPr>
        <w:t>34</w:t>
      </w:r>
      <w:r w:rsidR="00E46030">
        <w:fldChar w:fldCharType="end"/>
      </w:r>
      <w:r w:rsidR="00E46030">
        <w:t xml:space="preserve"> explored how informatics can promote patient safety and provided recommendations </w:t>
      </w:r>
      <w:r w:rsidR="00CC5C52">
        <w:t>like</w:t>
      </w:r>
      <w:r w:rsidR="00E46030">
        <w:t xml:space="preserve"> integrating informatics into healthcare curricula</w:t>
      </w:r>
      <w:r w:rsidR="00DB6363">
        <w:t xml:space="preserve"> and</w:t>
      </w:r>
      <w:r w:rsidR="00E46030">
        <w:t xml:space="preserve"> the evaluation of </w:t>
      </w:r>
      <w:r w:rsidR="00CC5C52">
        <w:t>digital health</w:t>
      </w:r>
      <w:r w:rsidR="00E46030">
        <w:t xml:space="preserve"> from health-economic, clinical and administrative perspectives. While welcomed, these recommendations</w:t>
      </w:r>
      <w:r w:rsidR="00DB6363">
        <w:t>,</w:t>
      </w:r>
      <w:r w:rsidR="00E46030">
        <w:t xml:space="preserve"> and the challenges</w:t>
      </w:r>
      <w:r w:rsidR="00DB6363">
        <w:t xml:space="preserve"> they purport to address,</w:t>
      </w:r>
      <w:r w:rsidR="00E46030">
        <w:t xml:space="preserve"> c</w:t>
      </w:r>
      <w:r w:rsidR="00DB6363">
        <w:t>oncern</w:t>
      </w:r>
      <w:r w:rsidR="00E46030">
        <w:t xml:space="preserve"> </w:t>
      </w:r>
      <w:r w:rsidR="00CC5C52">
        <w:t>health information technologies</w:t>
      </w:r>
      <w:r w:rsidR="00E46030">
        <w:t xml:space="preserve"> in isolation and their function in promoting patient safety</w:t>
      </w:r>
      <w:r w:rsidR="00DE526B">
        <w:t>, only</w:t>
      </w:r>
      <w:r w:rsidR="00E46030">
        <w:t xml:space="preserve">. As described earlier, emerging digital health must consider </w:t>
      </w:r>
      <w:r w:rsidR="00533E22">
        <w:t xml:space="preserve">the safety of </w:t>
      </w:r>
      <w:r w:rsidR="00CC5C52">
        <w:t>health information systems</w:t>
      </w:r>
      <w:r w:rsidR="00E46030">
        <w:t xml:space="preserve"> and their safe use, too.</w:t>
      </w:r>
      <w:r>
        <w:fldChar w:fldCharType="begin" w:fldLock="1"/>
      </w:r>
      <w: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Pr>
          <w:vertAlign w:val="superscript"/>
        </w:rPr>
        <w:fldChar w:fldCharType="separate"/>
      </w:r>
      <w:r w:rsidRPr="00637F22">
        <w:rPr>
          <w:noProof/>
          <w:vertAlign w:val="superscript"/>
        </w:rPr>
        <w:t>27</w:t>
      </w:r>
      <w:r>
        <w:fldChar w:fldCharType="end"/>
      </w:r>
      <w:r w:rsidR="00CC5C52">
        <w:t xml:space="preserve"> A thorough exploration and instantiation of Patient Safety Informatics </w:t>
      </w:r>
      <w:proofErr w:type="gramStart"/>
      <w:r w:rsidR="00CC5C52">
        <w:t>is thus still lacking</w:t>
      </w:r>
      <w:proofErr w:type="gramEnd"/>
      <w:r w:rsidR="00CC5C52">
        <w:t>.</w:t>
      </w:r>
    </w:p>
    <w:p w14:paraId="3BC4C3AE" w14:textId="0CEF8574" w:rsidR="004E5CE1" w:rsidRPr="00322A06" w:rsidRDefault="00DB6363" w:rsidP="001C7AD9">
      <w:pPr>
        <w:spacing w:after="0" w:line="240" w:lineRule="auto"/>
      </w:pPr>
      <w:r>
        <w:t xml:space="preserve">It is for these reasons that the aim of our workshop series was to develop the theoretical and practical foundations of Patient Safety Informatics by exploring the theory and </w:t>
      </w:r>
      <w:r w:rsidR="00ED4D3A">
        <w:t>praxis</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w:t>
      </w:r>
      <w:r w:rsidR="004C0C85">
        <w:t>consequence</w:t>
      </w:r>
      <w:r>
        <w:t>s of, and recommendations to address, emerging digital health.</w:t>
      </w:r>
    </w:p>
    <w:p w14:paraId="265E847F" w14:textId="0D1A7DB4" w:rsidR="00EC546B" w:rsidRDefault="00EC546B" w:rsidP="001C7AD9">
      <w:pPr>
        <w:spacing w:after="0" w:line="240" w:lineRule="auto"/>
      </w:pPr>
    </w:p>
    <w:p w14:paraId="4C551DF5" w14:textId="77777777" w:rsidR="003447F2" w:rsidRDefault="003447F2" w:rsidP="001C7AD9">
      <w:pPr>
        <w:spacing w:after="0" w:line="240" w:lineRule="auto"/>
      </w:pPr>
    </w:p>
    <w:p w14:paraId="4A4AC040" w14:textId="5BC8D3FB" w:rsidR="00656305" w:rsidRDefault="00C87DCA" w:rsidP="001C7AD9">
      <w:pPr>
        <w:pStyle w:val="Heading1"/>
        <w:spacing w:before="0" w:line="240" w:lineRule="auto"/>
      </w:pPr>
      <w:r>
        <w:t xml:space="preserve">Section 2: </w:t>
      </w:r>
      <w:r w:rsidR="0033179C">
        <w:t xml:space="preserve">Workshop </w:t>
      </w:r>
      <w:r w:rsidR="002F1A2B">
        <w:t>process</w:t>
      </w:r>
    </w:p>
    <w:p w14:paraId="1A578BDD" w14:textId="0029884B" w:rsidR="00E55D85" w:rsidRDefault="006A63CC" w:rsidP="001C7AD9">
      <w:pPr>
        <w:spacing w:after="0" w:line="240" w:lineRule="auto"/>
      </w:pPr>
      <w:r>
        <w:t xml:space="preserve">A workshop </w:t>
      </w:r>
      <w:proofErr w:type="gramStart"/>
      <w:r w:rsidR="00F10E19">
        <w:t>was convened</w:t>
      </w:r>
      <w:proofErr w:type="gramEnd"/>
      <w:r w:rsidR="00F10E19">
        <w:t xml:space="preserve"> </w:t>
      </w:r>
      <w:r>
        <w:t xml:space="preserve">of </w:t>
      </w:r>
      <w:commentRangeStart w:id="19"/>
      <w:r w:rsidR="00D77B4B">
        <w:t>14</w:t>
      </w:r>
      <w:r>
        <w:t xml:space="preserve"> </w:t>
      </w:r>
      <w:r w:rsidR="00FC78F5">
        <w:t xml:space="preserve">health informatics </w:t>
      </w:r>
      <w:commentRangeEnd w:id="19"/>
      <w:r w:rsidR="00256640">
        <w:rPr>
          <w:rStyle w:val="CommentReference"/>
        </w:rPr>
        <w:commentReference w:id="19"/>
      </w:r>
      <w:r w:rsidR="00FC78F5">
        <w:t>researchers</w:t>
      </w:r>
      <w:r w:rsidR="00FC78F5" w:rsidRPr="00AA44BF">
        <w:t xml:space="preserve"> </w:t>
      </w:r>
      <w:r>
        <w:t>who represent those who develop</w:t>
      </w:r>
      <w:r w:rsidR="00E124EC">
        <w:t xml:space="preserve"> and</w:t>
      </w:r>
      <w:r>
        <w:t xml:space="preserve"> evaluate </w:t>
      </w:r>
      <w:r w:rsidR="00834B1B">
        <w:t>digital health</w:t>
      </w:r>
      <w:r w:rsidRPr="001809FF">
        <w:t>.</w:t>
      </w:r>
      <w:r w:rsidR="005646F8">
        <w:t xml:space="preserve"> C</w:t>
      </w:r>
      <w:r w:rsidR="005646F8" w:rsidRPr="001809FF">
        <w:t xml:space="preserve">ollaborators discussed the patient-safety </w:t>
      </w:r>
      <w:r w:rsidR="004C0C85">
        <w:t>consequence</w:t>
      </w:r>
      <w:r w:rsidR="005646F8" w:rsidRPr="001809FF">
        <w:t>s of the challenges posed</w:t>
      </w:r>
      <w:r w:rsidR="00E55D85">
        <w:t xml:space="preserve"> by</w:t>
      </w:r>
      <w:r w:rsidR="00B11DC6" w:rsidRPr="001809FF">
        <w:t xml:space="preserve"> emerging </w:t>
      </w:r>
      <w:r w:rsidR="00E55D85">
        <w:t>digital health,</w:t>
      </w:r>
      <w:r w:rsidR="00834B1B">
        <w:t xml:space="preserve"> from all four quadrants of </w:t>
      </w:r>
      <w:r w:rsidR="008E0297">
        <w:t>Markus’</w:t>
      </w:r>
      <w:r w:rsidR="008E0297">
        <w:fldChar w:fldCharType="begin" w:fldLock="1"/>
      </w:r>
      <w:r w:rsidR="008E0297">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8E0297">
        <w:fldChar w:fldCharType="separate"/>
      </w:r>
      <w:r w:rsidR="008E0297" w:rsidRPr="00031A62">
        <w:rPr>
          <w:noProof/>
          <w:vertAlign w:val="superscript"/>
        </w:rPr>
        <w:t>16</w:t>
      </w:r>
      <w:r w:rsidR="008E0297">
        <w:fldChar w:fldCharType="end"/>
      </w:r>
      <w:r w:rsidR="008E0297">
        <w:t xml:space="preserve"> </w:t>
      </w:r>
      <w:proofErr w:type="spellStart"/>
      <w:r w:rsidR="008E0297">
        <w:t>technochange</w:t>
      </w:r>
      <w:proofErr w:type="spellEnd"/>
      <w:r w:rsidR="008E0297">
        <w:t xml:space="preserve"> </w:t>
      </w:r>
      <w:r w:rsidR="00834B1B">
        <w:t>t</w:t>
      </w:r>
      <w:r w:rsidR="00326C13">
        <w:t xml:space="preserve">able </w:t>
      </w:r>
      <w:r w:rsidR="008E0297">
        <w:t xml:space="preserve">(table </w:t>
      </w:r>
      <w:r w:rsidR="00342372">
        <w:t>1</w:t>
      </w:r>
      <w:r w:rsidR="008E0297">
        <w:t>)</w:t>
      </w:r>
      <w:r w:rsidR="00326C13">
        <w:t xml:space="preserve">. </w:t>
      </w:r>
      <w:r w:rsidR="008E0297">
        <w:t>The example</w:t>
      </w:r>
      <w:r w:rsidR="00E55D85" w:rsidRPr="00084215">
        <w:t xml:space="preserve"> </w:t>
      </w:r>
      <w:r w:rsidR="00834B1B">
        <w:t xml:space="preserve">health information technologies </w:t>
      </w:r>
      <w:r w:rsidR="00E55D85">
        <w:t xml:space="preserve">discussed in the </w:t>
      </w:r>
      <w:r w:rsidR="008E0297">
        <w:t xml:space="preserve">workshop </w:t>
      </w:r>
      <w:proofErr w:type="spellStart"/>
      <w:r w:rsidR="008E0297">
        <w:t>wee</w:t>
      </w:r>
      <w:proofErr w:type="spellEnd"/>
      <w:r w:rsidR="008E0297">
        <w:t xml:space="preserve"> </w:t>
      </w:r>
      <w:r w:rsidR="00E55D85" w:rsidRPr="00084215">
        <w:lastRenderedPageBreak/>
        <w:t>characterised by personalisation, decentralisation, a system</w:t>
      </w:r>
      <w:r w:rsidR="00F10E19">
        <w:t>ic</w:t>
      </w:r>
      <w:r w:rsidR="00E55D85" w:rsidRPr="00084215">
        <w:t xml:space="preserve"> orientation, and a move toward a user-led/patient-centred </w:t>
      </w:r>
      <w:r w:rsidR="00E55D85">
        <w:t>experience</w:t>
      </w:r>
      <w:r w:rsidR="008E0297">
        <w:t xml:space="preserve"> (Appendix 1)</w:t>
      </w:r>
      <w:r w:rsidR="00E55D85" w:rsidRPr="00084215">
        <w:t>.</w:t>
      </w:r>
    </w:p>
    <w:p w14:paraId="30BE240E" w14:textId="5C2A751C" w:rsidR="00656305" w:rsidRDefault="001809FF" w:rsidP="001C7AD9">
      <w:pPr>
        <w:spacing w:after="0" w:line="240" w:lineRule="auto"/>
      </w:pPr>
      <w:r w:rsidRPr="001809FF">
        <w:t xml:space="preserve">In subsequent meetings, the group collated and synthesised contributions to 1) describe characteristics of new and emerging </w:t>
      </w:r>
      <w:r w:rsidR="001846F5">
        <w:t>HITs</w:t>
      </w:r>
      <w:r w:rsidRPr="001809FF">
        <w:t>, 2) describe the challenges posed</w:t>
      </w:r>
      <w:r w:rsidR="00256640">
        <w:t xml:space="preserve"> when HITs </w:t>
      </w:r>
      <w:proofErr w:type="gramStart"/>
      <w:r w:rsidR="00256640">
        <w:t>are brought</w:t>
      </w:r>
      <w:proofErr w:type="gramEnd"/>
      <w:r w:rsidR="00256640">
        <w:t xml:space="preserve"> together within</w:t>
      </w:r>
      <w:r w:rsidRPr="001809FF">
        <w:t xml:space="preserve"> </w:t>
      </w:r>
      <w:r w:rsidR="00CB1C67">
        <w:t>HIS</w:t>
      </w:r>
      <w:r w:rsidR="00AC4FD6">
        <w:t>s</w:t>
      </w:r>
      <w:r w:rsidRPr="001809FF">
        <w:t xml:space="preserve">, 3) describe the patient-safety </w:t>
      </w:r>
      <w:r w:rsidR="004C0C85">
        <w:t>consequence</w:t>
      </w:r>
      <w:r w:rsidRPr="001809FF">
        <w:t>s of the</w:t>
      </w:r>
      <w:r w:rsidR="001846F5">
        <w:t>se</w:t>
      </w:r>
      <w:r w:rsidRPr="001809FF">
        <w:t xml:space="preserve"> challenges, and 4) recommend approaches to address the patient-safety </w:t>
      </w:r>
      <w:r w:rsidR="004C0C85">
        <w:t>consequence</w:t>
      </w:r>
      <w:r w:rsidRPr="001809FF">
        <w:t>s</w:t>
      </w:r>
      <w:r>
        <w:t>.</w:t>
      </w:r>
    </w:p>
    <w:p w14:paraId="4C5FF7EF" w14:textId="77777777" w:rsidR="00906431" w:rsidRDefault="00906431" w:rsidP="001C7AD9">
      <w:pPr>
        <w:spacing w:after="0" w:line="240" w:lineRule="auto"/>
      </w:pPr>
    </w:p>
    <w:p w14:paraId="35067DB6" w14:textId="2B32E2E3" w:rsidR="008E287D" w:rsidRDefault="008E287D" w:rsidP="001C7AD9">
      <w:pPr>
        <w:spacing w:after="0" w:line="240" w:lineRule="auto"/>
      </w:pPr>
    </w:p>
    <w:p w14:paraId="4CF81741" w14:textId="127B6CD3" w:rsidR="009D0ABB" w:rsidRDefault="009D0ABB" w:rsidP="001C7AD9">
      <w:pPr>
        <w:pStyle w:val="Heading1"/>
        <w:spacing w:before="0" w:line="240" w:lineRule="auto"/>
      </w:pPr>
      <w:r>
        <w:t xml:space="preserve">Section 3: </w:t>
      </w:r>
      <w:r w:rsidR="0033179C">
        <w:t xml:space="preserve">Workshop </w:t>
      </w:r>
      <w:commentRangeStart w:id="20"/>
      <w:commentRangeStart w:id="21"/>
      <w:commentRangeStart w:id="22"/>
      <w:commentRangeStart w:id="23"/>
      <w:r w:rsidR="0033179C">
        <w:t>outputs</w:t>
      </w:r>
      <w:commentRangeEnd w:id="20"/>
      <w:r w:rsidR="0033179C">
        <w:rPr>
          <w:rStyle w:val="CommentReference"/>
          <w:rFonts w:asciiTheme="minorHAnsi" w:eastAsiaTheme="minorHAnsi" w:hAnsiTheme="minorHAnsi" w:cstheme="minorBidi"/>
        </w:rPr>
        <w:commentReference w:id="20"/>
      </w:r>
      <w:commentRangeEnd w:id="21"/>
      <w:commentRangeEnd w:id="22"/>
      <w:commentRangeEnd w:id="23"/>
      <w:r w:rsidR="00781C59">
        <w:rPr>
          <w:rStyle w:val="CommentReference"/>
          <w:rFonts w:asciiTheme="minorHAnsi" w:eastAsiaTheme="minorHAnsi" w:hAnsiTheme="minorHAnsi" w:cstheme="minorBidi"/>
        </w:rPr>
        <w:commentReference w:id="22"/>
      </w:r>
      <w:r w:rsidR="0033179C">
        <w:rPr>
          <w:rStyle w:val="CommentReference"/>
          <w:rFonts w:asciiTheme="minorHAnsi" w:eastAsiaTheme="minorHAnsi" w:hAnsiTheme="minorHAnsi" w:cstheme="minorBidi"/>
        </w:rPr>
        <w:commentReference w:id="21"/>
      </w:r>
      <w:r w:rsidR="00781C59">
        <w:rPr>
          <w:rStyle w:val="CommentReference"/>
          <w:rFonts w:asciiTheme="minorHAnsi" w:eastAsiaTheme="minorHAnsi" w:hAnsiTheme="minorHAnsi" w:cstheme="minorBidi"/>
        </w:rPr>
        <w:commentReference w:id="23"/>
      </w:r>
    </w:p>
    <w:p w14:paraId="770E149C" w14:textId="5B583A08" w:rsidR="007B37B8" w:rsidRPr="00F25567" w:rsidRDefault="0034034B" w:rsidP="001C7AD9">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r w:rsidR="00A330D1">
        <w:t xml:space="preserve"> Each </w:t>
      </w:r>
      <w:proofErr w:type="gramStart"/>
      <w:r w:rsidR="00A330D1">
        <w:t>is briefly presented</w:t>
      </w:r>
      <w:proofErr w:type="gramEnd"/>
      <w:r w:rsidR="00A330D1">
        <w:t xml:space="preserve"> below</w:t>
      </w:r>
      <w:r w:rsidR="00A47A44">
        <w:t xml:space="preserve"> with references for further </w:t>
      </w:r>
      <w:r w:rsidR="00A47A44" w:rsidRPr="00F25567">
        <w:t>reading.</w:t>
      </w:r>
    </w:p>
    <w:p w14:paraId="1870A5C0" w14:textId="77777777" w:rsidR="007B37B8" w:rsidRPr="00F25567" w:rsidRDefault="007B37B8" w:rsidP="001C7AD9">
      <w:pPr>
        <w:spacing w:after="0" w:line="240" w:lineRule="auto"/>
      </w:pPr>
    </w:p>
    <w:p w14:paraId="09C7AF0A" w14:textId="6C96ECCD" w:rsidR="007B37B8" w:rsidRPr="00F25567" w:rsidRDefault="007B37B8" w:rsidP="001C7AD9">
      <w:pPr>
        <w:pStyle w:val="Heading2"/>
        <w:spacing w:before="0" w:line="240" w:lineRule="auto"/>
      </w:pPr>
      <w:r w:rsidRPr="00F25567">
        <w:t>Difficulty conceptualising threats to patient safety</w:t>
      </w:r>
    </w:p>
    <w:p w14:paraId="14A59AD8" w14:textId="577D09FD" w:rsidR="00AC4FD6" w:rsidRPr="00F25567" w:rsidRDefault="000A1BAC" w:rsidP="001C7AD9">
      <w:pPr>
        <w:spacing w:after="0" w:line="240" w:lineRule="auto"/>
      </w:pPr>
      <w:r w:rsidRPr="00777476">
        <w:t>Firstly, much of the innovation is not physical</w:t>
      </w:r>
      <w:r w:rsidR="00380935">
        <w:t xml:space="preserve">, instead </w:t>
      </w:r>
      <w:r w:rsidRPr="00777476">
        <w:t>manifest</w:t>
      </w:r>
      <w:r w:rsidR="00380935">
        <w:t>ing</w:t>
      </w:r>
      <w:r w:rsidRPr="00777476">
        <w:t xml:space="preserve"> as software, systems architecture </w:t>
      </w:r>
      <w:r w:rsidR="005646F8" w:rsidRPr="00777476">
        <w:t>and</w:t>
      </w:r>
      <w:r w:rsidRPr="00777476">
        <w:t xml:space="preserve"> communication protocols</w:t>
      </w:r>
      <w:r w:rsidR="005F5CF3" w:rsidRPr="00777476">
        <w:t>, which lack the tangibility so foundational to trust in digital and robotic systems</w:t>
      </w:r>
      <w:r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35</w:t>
      </w:r>
      <w:r w:rsidR="00195399" w:rsidRPr="00777476">
        <w:fldChar w:fldCharType="end"/>
      </w:r>
      <w:r w:rsidRPr="00777476">
        <w:t xml:space="preserve"> It </w:t>
      </w:r>
      <w:r w:rsidR="005646F8" w:rsidRPr="00777476">
        <w:t>is challenging</w:t>
      </w:r>
      <w:r w:rsidRPr="00777476">
        <w:t xml:space="preserve"> to conceptualise threats to patient safety from </w:t>
      </w:r>
      <w:r w:rsidR="00AC4FD6" w:rsidRPr="00777476">
        <w:t xml:space="preserve">these </w:t>
      </w:r>
      <w:r w:rsidRPr="00777476">
        <w:t>non-physical influences</w:t>
      </w:r>
      <w:r w:rsidR="005646F8" w:rsidRPr="00777476">
        <w:t xml:space="preserve"> because it </w:t>
      </w:r>
      <w:r w:rsidRPr="00777476">
        <w:t>require</w:t>
      </w:r>
      <w:r w:rsidR="005646F8" w:rsidRPr="00777476">
        <w:t>s</w:t>
      </w:r>
      <w:r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p>
    <w:p w14:paraId="46E976A4" w14:textId="07D0F8F3" w:rsidR="00BF12B0" w:rsidRPr="00F25567" w:rsidRDefault="00BF12B0" w:rsidP="001C7AD9">
      <w:pPr>
        <w:spacing w:after="0" w:line="240" w:lineRule="auto"/>
      </w:pPr>
      <w:r w:rsidRPr="00777476">
        <w:t>Safety cases might be a useful tool to help map the relationship between abstract influences and consequences. Safety cases are structured arguments supported by evidence that are used to justify why a system or a service in acceptably safety within a particular context.</w:t>
      </w:r>
      <w:r w:rsidR="00195399" w:rsidRPr="00777476">
        <w:fldChar w:fldCharType="begin" w:fldLock="1"/>
      </w:r>
      <w:r w:rsidR="00195399">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36&lt;/sup&gt;","plainTextFormattedCitation":"36","previouslyFormattedCitation":"&lt;sup&gt;36&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36</w:t>
      </w:r>
      <w:r w:rsidR="00195399" w:rsidRPr="00777476">
        <w:fldChar w:fldCharType="end"/>
      </w:r>
      <w:r w:rsidRPr="00777476">
        <w:t xml:space="preserve"> In safety-critical industries, particularly in the UK, these cases are an established means by which confidence in the safety of the system </w:t>
      </w:r>
      <w:proofErr w:type="gramStart"/>
      <w:r w:rsidRPr="00777476">
        <w:t>is communicated to, and scrutinised by, the diverse stakeholders, including users, regulators and policy makers</w:t>
      </w:r>
      <w:proofErr w:type="gramEnd"/>
      <w:r w:rsidRPr="00777476">
        <w:t>. In the NHS, compliance with the clinical safety standards DCB0129 and DCB0160 requires a safety case for HITs.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Pr="00777476">
        <w:t xml:space="preserve"> The preparation of safety cases guides reflexivity that can be insightful when combined with a systems approach to conceptualising risk and safety.</w:t>
      </w:r>
      <w:r w:rsidR="00195399" w:rsidRPr="00777476">
        <w:fldChar w:fldCharType="begin" w:fldLock="1"/>
      </w:r>
      <w:r w:rsidR="00195399">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37,38&lt;/sup&gt;","plainTextFormattedCitation":"37,38","previouslyFormattedCitation":"&lt;sup&gt;37,38&lt;/sup&gt;"},"properties":{"noteIndex":0},"schema":"https://github.com/citation-style-language/schema/raw/master/csl-citation.json"}</w:instrText>
      </w:r>
      <w:r w:rsidR="00195399" w:rsidRPr="00777476">
        <w:fldChar w:fldCharType="separate"/>
      </w:r>
      <w:r w:rsidR="00195399" w:rsidRPr="00637F22">
        <w:rPr>
          <w:noProof/>
          <w:vertAlign w:val="superscript"/>
        </w:rPr>
        <w:t>37,38</w:t>
      </w:r>
      <w:r w:rsidR="00195399" w:rsidRPr="00777476">
        <w:fldChar w:fldCharType="end"/>
      </w:r>
      <w:r w:rsidRPr="00777476">
        <w:t xml:space="preserve"> </w:t>
      </w:r>
      <w:r w:rsidR="008D06DB" w:rsidRPr="00777476">
        <w:t>Thus, p</w:t>
      </w:r>
      <w:r w:rsidRPr="00777476">
        <w:t>atient safety might be facilitated by the use of dynamic</w:t>
      </w:r>
      <w:r w:rsidRPr="00777476">
        <w:fldChar w:fldCharType="begin" w:fldLock="1"/>
      </w:r>
      <w:r w:rsidR="00637F22">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39&lt;/sup&gt;","plainTextFormattedCitation":"39","previouslyFormattedCitation":"&lt;sup&gt;39&lt;/sup&gt;"},"properties":{"noteIndex":0},"schema":"https://github.com/citation-style-language/schema/raw/master/csl-citation.json"}</w:instrText>
      </w:r>
      <w:r w:rsidRPr="00777476">
        <w:fldChar w:fldCharType="separate"/>
      </w:r>
      <w:r w:rsidR="00637F22" w:rsidRPr="00637F22">
        <w:rPr>
          <w:noProof/>
          <w:vertAlign w:val="superscript"/>
        </w:rPr>
        <w:t>39</w:t>
      </w:r>
      <w:r w:rsidRPr="00777476">
        <w:fldChar w:fldCharType="end"/>
      </w:r>
      <w:r w:rsidRPr="00777476">
        <w:t>, multi-view</w:t>
      </w:r>
      <w:r w:rsidRPr="00777476">
        <w:fldChar w:fldCharType="begin" w:fldLock="1"/>
      </w:r>
      <w:r w:rsidR="00637F2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40&lt;/sup&gt;","plainTextFormattedCitation":"40","previouslyFormattedCitation":"&lt;sup&gt;40&lt;/sup&gt;"},"properties":{"noteIndex":0},"schema":"https://github.com/citation-style-language/schema/raw/master/csl-citation.json"}</w:instrText>
      </w:r>
      <w:r w:rsidRPr="00777476">
        <w:fldChar w:fldCharType="separate"/>
      </w:r>
      <w:r w:rsidR="00637F22" w:rsidRPr="00637F22">
        <w:rPr>
          <w:noProof/>
          <w:vertAlign w:val="superscript"/>
        </w:rPr>
        <w:t>40</w:t>
      </w:r>
      <w:r w:rsidRPr="00777476">
        <w:fldChar w:fldCharType="end"/>
      </w:r>
      <w:r w:rsidRPr="00777476">
        <w:t xml:space="preserve"> safety cases for HIT</w:t>
      </w:r>
      <w:r w:rsidRPr="00777476">
        <w:fldChar w:fldCharType="begin" w:fldLock="1"/>
      </w:r>
      <w:r w:rsidR="00637F22">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41,42&lt;/sup&gt;","plainTextFormattedCitation":"41,42","previouslyFormattedCitation":"&lt;sup&gt;41,42&lt;/sup&gt;"},"properties":{"noteIndex":0},"schema":"https://github.com/citation-style-language/schema/raw/master/csl-citation.json"}</w:instrText>
      </w:r>
      <w:r w:rsidRPr="00777476">
        <w:fldChar w:fldCharType="separate"/>
      </w:r>
      <w:r w:rsidR="00637F22" w:rsidRPr="00637F22">
        <w:rPr>
          <w:noProof/>
          <w:vertAlign w:val="superscript"/>
        </w:rPr>
        <w:t>41,42</w:t>
      </w:r>
      <w:r w:rsidRPr="00777476">
        <w:fldChar w:fldCharType="end"/>
      </w:r>
      <w:r w:rsidRPr="00777476">
        <w:t xml:space="preserve"> and for healthcare services.</w:t>
      </w:r>
      <w:r w:rsidR="00195399" w:rsidRPr="00777476">
        <w:fldChar w:fldCharType="begin" w:fldLock="1"/>
      </w:r>
      <w:r w:rsidR="00195399">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43&lt;/sup&gt;","plainTextFormattedCitation":"43","previouslyFormattedCitation":"&lt;sup&gt;43&lt;/sup&gt;"},"properties":{"noteIndex":0},"schema":"https://github.com/citation-style-language/schema/raw/master/csl-citation.json"}</w:instrText>
      </w:r>
      <w:r w:rsidR="00195399" w:rsidRPr="00777476">
        <w:fldChar w:fldCharType="separate"/>
      </w:r>
      <w:r w:rsidR="00195399" w:rsidRPr="00637F22">
        <w:rPr>
          <w:noProof/>
          <w:vertAlign w:val="superscript"/>
        </w:rPr>
        <w:t>43</w:t>
      </w:r>
      <w:r w:rsidR="00195399" w:rsidRPr="00777476">
        <w:fldChar w:fldCharType="end"/>
      </w:r>
    </w:p>
    <w:p w14:paraId="2E3DCD29" w14:textId="063A50D0" w:rsidR="007B37B8" w:rsidRPr="00F25567" w:rsidRDefault="007B37B8" w:rsidP="001C7AD9">
      <w:pPr>
        <w:spacing w:after="0" w:line="240" w:lineRule="auto"/>
      </w:pPr>
    </w:p>
    <w:p w14:paraId="063AF99B" w14:textId="40FFC336" w:rsidR="007B37B8" w:rsidRPr="00F25567" w:rsidRDefault="007B37B8" w:rsidP="001C7AD9">
      <w:pPr>
        <w:pStyle w:val="Heading2"/>
        <w:spacing w:before="0" w:line="240" w:lineRule="auto"/>
      </w:pPr>
      <w:commentRangeStart w:id="24"/>
      <w:r w:rsidRPr="00F25567">
        <w:t>Unclear how to integrate and interpret data streams</w:t>
      </w:r>
      <w:commentRangeEnd w:id="24"/>
      <w:r w:rsidR="00DE355E" w:rsidRPr="00F25567">
        <w:rPr>
          <w:rStyle w:val="CommentReference"/>
          <w:rFonts w:asciiTheme="minorHAnsi" w:eastAsiaTheme="minorHAnsi" w:hAnsiTheme="minorHAnsi" w:cstheme="minorBidi"/>
        </w:rPr>
        <w:commentReference w:id="24"/>
      </w:r>
    </w:p>
    <w:p w14:paraId="04B7F97D" w14:textId="1AFC8539" w:rsidR="0034034B" w:rsidRPr="00F25567" w:rsidRDefault="00A62628" w:rsidP="001C7AD9">
      <w:pPr>
        <w:spacing w:after="0" w:line="240" w:lineRule="auto"/>
        <w:rPr>
          <w:shd w:val="clear" w:color="auto" w:fill="92D050"/>
        </w:rPr>
      </w:pPr>
      <w:r w:rsidRPr="00777476">
        <w:t>Secondly, more</w:t>
      </w:r>
      <w:r w:rsidR="00B4439A" w:rsidRPr="00777476">
        <w:t xml:space="preserve"> data </w:t>
      </w:r>
      <w:r w:rsidRPr="00777476">
        <w:t>of a greater variety can be collected with greater ease and speed</w:t>
      </w:r>
      <w:r w:rsidR="0034034B" w:rsidRPr="00777476">
        <w:t>,</w:t>
      </w:r>
      <w:r w:rsidRPr="00777476">
        <w:t xml:space="preserve"> </w:t>
      </w:r>
      <w:r w:rsidR="00B4439A" w:rsidRPr="00777476">
        <w:t xml:space="preserve">but it is not clear how </w:t>
      </w:r>
      <w:r w:rsidR="0034034B" w:rsidRPr="00777476">
        <w:t>this data</w:t>
      </w:r>
      <w:r w:rsidR="00B4439A" w:rsidRPr="00777476">
        <w:t xml:space="preserve"> can be sensibly integrated and interpreted</w:t>
      </w:r>
      <w:r w:rsidR="007B37B8" w:rsidRPr="00777476">
        <w:t>.</w:t>
      </w:r>
      <w:r w:rsidR="00195399" w:rsidRPr="00777476">
        <w:fldChar w:fldCharType="begin" w:fldLock="1"/>
      </w:r>
      <w:r w:rsidR="00195399">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lt;sup&gt;44&lt;/sup&gt;","plainTextFormattedCitation":"44","previouslyFormattedCitation":"&lt;sup&gt;44&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44</w:t>
      </w:r>
      <w:r w:rsidR="00195399" w:rsidRPr="00777476">
        <w:fldChar w:fldCharType="end"/>
      </w:r>
      <w:r w:rsidR="00962238" w:rsidRPr="00777476">
        <w:t xml:space="preserve"> There is a risk that opportunities </w:t>
      </w:r>
      <w:proofErr w:type="gramStart"/>
      <w:r w:rsidR="00962238" w:rsidRPr="00777476">
        <w:t>will be missed</w:t>
      </w:r>
      <w:proofErr w:type="gramEnd"/>
      <w:r w:rsidR="00962238" w:rsidRPr="00777476">
        <w:t xml:space="preserve"> to use data to improve safety, and </w:t>
      </w:r>
      <w:r w:rsidR="009B4077" w:rsidRPr="00777476">
        <w:t xml:space="preserve">there are </w:t>
      </w:r>
      <w:r w:rsidR="00962238" w:rsidRPr="00777476">
        <w:t>risks of inappropriate or biased use of d</w:t>
      </w:r>
      <w:r w:rsidR="008602F4" w:rsidRPr="00777476">
        <w:t>ata that threatens patient</w:t>
      </w:r>
      <w:r w:rsidR="00962238" w:rsidRPr="00777476">
        <w:t>s</w:t>
      </w:r>
      <w:r w:rsidR="008602F4" w:rsidRPr="00777476">
        <w:t>’</w:t>
      </w:r>
      <w:r w:rsidR="00777476" w:rsidRPr="00777476">
        <w:t xml:space="preserve"> safety.</w:t>
      </w:r>
    </w:p>
    <w:p w14:paraId="7BAC3EB5" w14:textId="2D5D90EB" w:rsidR="00962238" w:rsidRPr="00F25567" w:rsidRDefault="00962238" w:rsidP="001C7AD9">
      <w:pPr>
        <w:spacing w:after="0" w:line="240" w:lineRule="auto"/>
      </w:pPr>
      <w:r w:rsidRPr="00777476">
        <w:t>To mitigate these hazards, safe development and use of middleware will be essential to provide an intermediary “</w:t>
      </w:r>
      <w:r w:rsidRPr="00777476">
        <w:rPr>
          <w:i/>
        </w:rPr>
        <w:t xml:space="preserve">to abstract </w:t>
      </w:r>
      <w:r w:rsidRPr="00777476">
        <w:t>[the]</w:t>
      </w:r>
      <w:r w:rsidRPr="00777476">
        <w:rPr>
          <w:i/>
        </w:rPr>
        <w:t xml:space="preserve"> heterogeneity </w:t>
      </w:r>
      <w:r w:rsidRPr="00777476">
        <w:t xml:space="preserve">[of </w:t>
      </w:r>
      <w:r w:rsidR="00C76A80" w:rsidRPr="00777476">
        <w:t>health information technologies</w:t>
      </w:r>
      <w:r w:rsidRPr="00777476">
        <w:t>]</w:t>
      </w:r>
      <w:r w:rsidRPr="00777476">
        <w:rPr>
          <w:i/>
        </w:rPr>
        <w:t xml:space="preserve"> … to achieve a seamless integration</w:t>
      </w:r>
      <w:r w:rsidRPr="00777476">
        <w:t>”.</w:t>
      </w:r>
      <w:r w:rsidR="00195399" w:rsidRPr="00777476">
        <w:fldChar w:fldCharType="begin" w:fldLock="1"/>
      </w:r>
      <w:r w:rsidR="00195399">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45&lt;/sup&gt;","plainTextFormattedCitation":"45","previouslyFormattedCitation":"&lt;sup&gt;45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45</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393EAA">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46,47&lt;/sup&gt;","plainTextFormattedCitation":"46,47","previouslyFormattedCitation":"&lt;sup&gt;46,47&lt;/sup&gt;"},"properties":{"noteIndex":0},"schema":"https://github.com/citation-style-language/schema/raw/master/csl-citation.json"}</w:instrText>
      </w:r>
      <w:r w:rsidR="00393EAA" w:rsidRPr="00777476">
        <w:fldChar w:fldCharType="separate"/>
      </w:r>
      <w:r w:rsidR="00393EAA" w:rsidRPr="00393EAA">
        <w:rPr>
          <w:noProof/>
          <w:vertAlign w:val="superscript"/>
        </w:rPr>
        <w:t>46,47</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637F22">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48–50&lt;/sup&gt;","plainTextFormattedCitation":"48–50","previouslyFormattedCitation":"&lt;sup&gt;48–50&lt;/sup&gt;"},"properties":{"noteIndex":0},"schema":"https://github.com/citation-style-language/schema/raw/master/csl-citation.json"}</w:instrText>
      </w:r>
      <w:r w:rsidRPr="00777476">
        <w:fldChar w:fldCharType="separate"/>
      </w:r>
      <w:r w:rsidR="00637F22" w:rsidRPr="00637F22">
        <w:rPr>
          <w:noProof/>
          <w:vertAlign w:val="superscript"/>
        </w:rPr>
        <w:t>48–50</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195399">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51&lt;/sup&gt;","plainTextFormattedCitation":"51","previouslyFormattedCitation":"&lt;sup&gt;51&lt;/sup&gt;"},"properties":{"noteIndex":0},"schema":"https://github.com/citation-style-language/schema/raw/master/csl-citation.json"}</w:instrText>
      </w:r>
      <w:r w:rsidR="00195399" w:rsidRPr="00777476">
        <w:fldChar w:fldCharType="separate"/>
      </w:r>
      <w:r w:rsidR="00195399" w:rsidRPr="00637F22">
        <w:rPr>
          <w:noProof/>
          <w:vertAlign w:val="superscript"/>
        </w:rPr>
        <w:t>51</w:t>
      </w:r>
      <w:r w:rsidR="00195399" w:rsidRPr="00777476">
        <w:fldChar w:fldCharType="end"/>
      </w:r>
    </w:p>
    <w:p w14:paraId="0695BF48" w14:textId="53080288" w:rsidR="00962238" w:rsidRPr="00F25567" w:rsidRDefault="00962238" w:rsidP="001C7AD9">
      <w:pPr>
        <w:spacing w:after="0" w:line="240" w:lineRule="auto"/>
      </w:pPr>
      <w:r w:rsidRPr="00777476">
        <w:t>Other contributing solutions include dynamic modelling of the data</w:t>
      </w:r>
      <w:r w:rsidRPr="00777476">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Pr="00777476">
        <w:rPr>
          <w:vertAlign w:val="superscript"/>
        </w:rPr>
        <w:fldChar w:fldCharType="separate"/>
      </w:r>
      <w:r w:rsidR="00637F22" w:rsidRPr="00637F22">
        <w:rPr>
          <w:noProof/>
          <w:vertAlign w:val="superscript"/>
        </w:rPr>
        <w:t>22</w:t>
      </w:r>
      <w:r w:rsidRPr="00777476">
        <w:fldChar w:fldCharType="end"/>
      </w:r>
      <w:r w:rsidRPr="00777476">
        <w:t>, which can provide a solution to the transient relevance of predictive models. Similarly, progress continues to be made developing models that respect the latent, data-generating processes underlying the phenomena of interest</w:t>
      </w:r>
      <w:r w:rsidRPr="00777476">
        <w:fldChar w:fldCharType="begin" w:fldLock="1"/>
      </w:r>
      <w:r w:rsidR="00637F22">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52&lt;/sup&gt;","plainTextFormattedCitation":"52","previouslyFormattedCitation":"&lt;sup&gt;52&lt;/sup&gt;"},"properties":{"noteIndex":0},"schema":"https://github.com/citation-style-language/schema/raw/master/csl-citation.json"}</w:instrText>
      </w:r>
      <w:r w:rsidRPr="00777476">
        <w:fldChar w:fldCharType="separate"/>
      </w:r>
      <w:r w:rsidR="00637F22" w:rsidRPr="00637F22">
        <w:rPr>
          <w:noProof/>
          <w:vertAlign w:val="superscript"/>
        </w:rPr>
        <w:t>52</w:t>
      </w:r>
      <w:r w:rsidRPr="00777476">
        <w:fldChar w:fldCharType="end"/>
      </w:r>
      <w:r w:rsidRPr="00777476">
        <w:t>, which might clarify ‘Big healthcare data’.</w:t>
      </w:r>
      <w:r w:rsidR="00195399" w:rsidRPr="00777476">
        <w:fldChar w:fldCharType="begin" w:fldLock="1"/>
      </w:r>
      <w:r w:rsidR="00195399">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lt;sup&gt;53&lt;/sup&gt;","plainTextFormattedCitation":"53","previouslyFormattedCitation":"&lt;sup&gt;53&lt;/sup&gt;"},"properties":{"noteIndex":0},"schema":"https://github.com/citation-style-language/schema/raw/master/csl-citation.json"}</w:instrText>
      </w:r>
      <w:r w:rsidR="00195399" w:rsidRPr="00777476">
        <w:fldChar w:fldCharType="separate"/>
      </w:r>
      <w:r w:rsidR="00195399" w:rsidRPr="00637F22">
        <w:rPr>
          <w:noProof/>
          <w:vertAlign w:val="superscript"/>
        </w:rPr>
        <w:t>53</w:t>
      </w:r>
      <w:r w:rsidR="00195399" w:rsidRPr="00777476">
        <w:fldChar w:fldCharType="end"/>
      </w:r>
      <w:r w:rsidR="0081714B" w:rsidRPr="00777476">
        <w:t xml:space="preserve"> Finally, progress in artificial intelligence (particularly anomaly detection) might help to mitigate problems arising from data errors.</w:t>
      </w:r>
      <w:r w:rsidR="00195399" w:rsidRPr="00777476">
        <w:fldChar w:fldCharType="begin" w:fldLock="1"/>
      </w:r>
      <w:r w:rsidR="00195399">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54,55&lt;/sup&gt;","plainTextFormattedCitation":"54,55","previouslyFormattedCitation":"&lt;sup&gt;54,55&lt;/sup&gt;"},"properties":{"noteIndex":0},"schema":"https://github.com/citation-style-language/schema/raw/master/csl-citation.json"}</w:instrText>
      </w:r>
      <w:r w:rsidR="00195399" w:rsidRPr="00777476">
        <w:fldChar w:fldCharType="separate"/>
      </w:r>
      <w:r w:rsidR="00195399" w:rsidRPr="00637F22">
        <w:rPr>
          <w:noProof/>
          <w:vertAlign w:val="superscript"/>
        </w:rPr>
        <w:t>54,55</w:t>
      </w:r>
      <w:r w:rsidR="00195399" w:rsidRPr="00777476">
        <w:fldChar w:fldCharType="end"/>
      </w:r>
      <w:r w:rsidR="0081714B" w:rsidRPr="00777476">
        <w:t xml:space="preserve"> For example, to minimise inappropriate decisions due to poor data quality, </w:t>
      </w:r>
      <w:proofErr w:type="spellStart"/>
      <w:r w:rsidR="00AE2389">
        <w:t>Sako</w:t>
      </w:r>
      <w:proofErr w:type="spellEnd"/>
      <w:r w:rsidR="00AE2389">
        <w:t xml:space="preserve"> et al</w:t>
      </w:r>
      <w:r w:rsidR="0081714B" w:rsidRPr="00777476">
        <w:fldChar w:fldCharType="begin" w:fldLock="1"/>
      </w:r>
      <w:r w:rsidR="00AE2389">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56&lt;/sup&gt;","plainTextFormattedCitation":"56","previouslyFormattedCitation":"&lt;sup&gt;56&lt;/sup&gt;"},"properties":{"noteIndex":0},"schema":"https://github.com/citation-style-language/schema/raw/master/csl-citation.json"}</w:instrText>
      </w:r>
      <w:r w:rsidR="0081714B" w:rsidRPr="00777476">
        <w:fldChar w:fldCharType="separate"/>
      </w:r>
      <w:r w:rsidR="00AE2389" w:rsidRPr="00AE2389">
        <w:rPr>
          <w:noProof/>
          <w:vertAlign w:val="superscript"/>
        </w:rPr>
        <w:t>56</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w:t>
      </w:r>
      <w:r w:rsidR="003E6B64" w:rsidRPr="00777476">
        <w:lastRenderedPageBreak/>
        <w:t xml:space="preserve">examples of how </w:t>
      </w:r>
      <w:r w:rsidR="00C76A80" w:rsidRPr="00777476">
        <w:t>developments in digital health</w:t>
      </w:r>
      <w:r w:rsidR="003E6B64" w:rsidRPr="00777476">
        <w:t xml:space="preserve"> </w:t>
      </w:r>
      <w:proofErr w:type="gramStart"/>
      <w:r w:rsidR="003E6B64" w:rsidRPr="00777476">
        <w:t>can be used</w:t>
      </w:r>
      <w:proofErr w:type="gramEnd"/>
      <w:r w:rsidR="003E6B64" w:rsidRPr="00777476">
        <w:t xml:space="preserve"> to improve patient safety </w:t>
      </w:r>
      <w:r w:rsidR="00C76A80" w:rsidRPr="00777476">
        <w:t>as well as help with its safe use</w:t>
      </w:r>
      <w:r w:rsidR="003E6B64" w:rsidRPr="00777476">
        <w:t>.</w:t>
      </w:r>
    </w:p>
    <w:p w14:paraId="123D50B9" w14:textId="6A15425B" w:rsidR="007B37B8" w:rsidRPr="00F25567" w:rsidRDefault="007B37B8" w:rsidP="001C7AD9">
      <w:pPr>
        <w:spacing w:after="0" w:line="240" w:lineRule="auto"/>
      </w:pPr>
    </w:p>
    <w:p w14:paraId="4C9F8C1A" w14:textId="397C8BDA" w:rsidR="007B37B8" w:rsidRPr="00F25567" w:rsidRDefault="007B37B8" w:rsidP="001C7AD9">
      <w:pPr>
        <w:pStyle w:val="Heading2"/>
        <w:spacing w:before="0" w:line="240" w:lineRule="auto"/>
      </w:pPr>
      <w:r w:rsidRPr="00F25567">
        <w:t>Reactive regulations and standards</w:t>
      </w:r>
    </w:p>
    <w:p w14:paraId="53AD91FB" w14:textId="0002D5AF" w:rsidR="00CE0FE4" w:rsidRDefault="00B4439A" w:rsidP="001C7AD9">
      <w:pPr>
        <w:spacing w:after="0" w:line="240" w:lineRule="auto"/>
      </w:pPr>
      <w:r w:rsidRPr="00777476">
        <w:t>Thirdly, as the pace of innovation accelerates, the current reactive (rather than proactive) regulatory- and standards-based approaches to safety will be increasingly ineffective at assuring patients’ safety</w:t>
      </w:r>
      <w:r w:rsidR="00B44012" w:rsidRPr="00777476">
        <w:t xml:space="preserve"> (</w:t>
      </w:r>
      <w:proofErr w:type="spellStart"/>
      <w:r w:rsidR="00B44012" w:rsidRPr="001A5100">
        <w:rPr>
          <w:highlight w:val="yellow"/>
        </w:rPr>
        <w:t>Xplaceholder</w:t>
      </w:r>
      <w:proofErr w:type="spellEnd"/>
      <w:r w:rsidR="00B44012" w:rsidRPr="001A5100">
        <w:rPr>
          <w:highlight w:val="yellow"/>
        </w:rPr>
        <w:t xml:space="preserve"> – OJ and </w:t>
      </w:r>
      <w:proofErr w:type="spellStart"/>
      <w:r w:rsidR="00B44012" w:rsidRPr="001A5100">
        <w:rPr>
          <w:highlight w:val="yellow"/>
        </w:rPr>
        <w:t>CMc</w:t>
      </w:r>
      <w:proofErr w:type="spellEnd"/>
      <w:r w:rsidR="00B44012" w:rsidRPr="001A5100">
        <w:rPr>
          <w:highlight w:val="yellow"/>
        </w:rPr>
        <w:t xml:space="preserve"> </w:t>
      </w:r>
      <w:proofErr w:type="spellStart"/>
      <w:r w:rsidR="00B44012" w:rsidRPr="001A5100">
        <w:rPr>
          <w:highlight w:val="yellow"/>
        </w:rPr>
        <w:t>paperX</w:t>
      </w:r>
      <w:proofErr w:type="spellEnd"/>
      <w:r w:rsidR="00B44012" w:rsidRPr="00777476">
        <w:t>)</w:t>
      </w:r>
      <w:r w:rsidRPr="00777476">
        <w:t>.</w:t>
      </w:r>
      <w:r w:rsidR="0081714B" w:rsidRPr="00777476">
        <w:t xml:space="preserve"> The </w:t>
      </w:r>
      <w:r w:rsidR="004C0C85">
        <w:t>consequence</w:t>
      </w:r>
      <w:r w:rsidR="0081714B" w:rsidRPr="00777476">
        <w:t xml:space="preserve"> is that avoidable harm </w:t>
      </w:r>
      <w:proofErr w:type="gramStart"/>
      <w:r w:rsidR="0081714B" w:rsidRPr="00777476">
        <w:t>might be experienced</w:t>
      </w:r>
      <w:proofErr w:type="gramEnd"/>
      <w:r w:rsidR="0081714B" w:rsidRPr="00777476">
        <w:t xml:space="preserve"> before mitigations are put in place.</w:t>
      </w:r>
    </w:p>
    <w:p w14:paraId="6E348CBD" w14:textId="77D77240" w:rsidR="003E2D52" w:rsidRPr="00F25567" w:rsidRDefault="003E2D52" w:rsidP="001C7AD9">
      <w:pPr>
        <w:spacing w:after="0" w:line="240" w:lineRule="auto"/>
      </w:pPr>
      <w:r w:rsidRPr="00777476">
        <w:t xml:space="preserve">We recommend </w:t>
      </w:r>
      <w:r w:rsidR="009B4077" w:rsidRPr="00777476">
        <w:t>synchronisation</w:t>
      </w:r>
      <w:r w:rsidRPr="00777476">
        <w:t xml:space="preserve"> of the development and evaluation of </w:t>
      </w:r>
      <w:r w:rsidR="00E06809" w:rsidRPr="00777476">
        <w:t>health information technologies</w:t>
      </w:r>
      <w:r w:rsidRPr="00777476">
        <w:t>, similar to the IDEAL framework.</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lt;sup&gt;57&lt;/sup&gt;","plainTextFormattedCitation":"57","previouslyFormattedCitation":"&lt;sup&gt;57&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57</w:t>
      </w:r>
      <w:r w:rsidR="00195399" w:rsidRPr="00777476">
        <w:fldChar w:fldCharType="end"/>
      </w:r>
      <w:r w:rsidRPr="00777476">
        <w:t xml:space="preserve"> The IDEAL framework champions gradual approval of medical devices rather than the one-shot approval of CE marking</w:t>
      </w:r>
      <w:r w:rsidR="008D06DB" w:rsidRPr="00777476">
        <w:fldChar w:fldCharType="begin" w:fldLock="1"/>
      </w:r>
      <w:r w:rsidR="00637F22">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58&lt;/sup&gt;","plainTextFormattedCitation":"58","previouslyFormattedCitation":"&lt;sup&gt;58&lt;/sup&gt;"},"properties":{"noteIndex":0},"schema":"https://github.com/citation-style-language/schema/raw/master/csl-citation.json"}</w:instrText>
      </w:r>
      <w:r w:rsidR="008D06DB" w:rsidRPr="00777476">
        <w:fldChar w:fldCharType="separate"/>
      </w:r>
      <w:r w:rsidR="00637F22" w:rsidRPr="00637F22">
        <w:rPr>
          <w:noProof/>
          <w:vertAlign w:val="superscript"/>
        </w:rPr>
        <w:t>58</w:t>
      </w:r>
      <w:r w:rsidR="008D06DB" w:rsidRPr="00777476">
        <w:fldChar w:fldCharType="end"/>
      </w:r>
      <w:r w:rsidRPr="00777476">
        <w:t>, which would allow “</w:t>
      </w:r>
      <w:r w:rsidRPr="00777476">
        <w:rPr>
          <w:i/>
        </w:rPr>
        <w:t>graded, responsible, but earlier patient access</w:t>
      </w:r>
      <w:r w:rsidRPr="00777476">
        <w:t>”.</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57,59&lt;/sup&gt;","plainTextFormattedCitation":"57,59","previouslyFormattedCitation":"&lt;sup&gt;57,59&lt;/sup&gt;"},"properties":{"noteIndex":0},"schema":"https://github.com/citation-style-language/schema/raw/master/csl-citation.json"}</w:instrText>
      </w:r>
      <w:r w:rsidR="00195399" w:rsidRPr="00777476">
        <w:fldChar w:fldCharType="separate"/>
      </w:r>
      <w:r w:rsidR="00195399" w:rsidRPr="00637F22">
        <w:rPr>
          <w:noProof/>
          <w:vertAlign w:val="superscript"/>
        </w:rPr>
        <w:t>57,59</w:t>
      </w:r>
      <w:r w:rsidR="00195399" w:rsidRPr="00777476">
        <w:fldChar w:fldCharType="end"/>
      </w:r>
      <w:r w:rsidRPr="00777476">
        <w:t xml:space="preserve"> Such frameworks simultaneously address concerns that the increased administrative burden of more-stringent regulations might delay products that are imperfect but practically useful</w:t>
      </w:r>
      <w:r w:rsidRPr="00F25567">
        <w:t>.</w:t>
      </w:r>
      <w:r w:rsidR="00195399" w:rsidRPr="00777476">
        <w:fldChar w:fldCharType="begin" w:fldLock="1"/>
      </w:r>
      <w:r w:rsidR="00195399">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60&lt;/sup&gt;","plainTextFormattedCitation":"60","previouslyFormattedCitation":"&lt;sup&gt;60&lt;/sup&gt;"},"properties":{"noteIndex":0},"schema":"https://github.com/citation-style-language/schema/raw/master/csl-citation.json"}</w:instrText>
      </w:r>
      <w:r w:rsidR="00195399" w:rsidRPr="00777476">
        <w:fldChar w:fldCharType="separate"/>
      </w:r>
      <w:r w:rsidR="00195399" w:rsidRPr="00637F22">
        <w:rPr>
          <w:noProof/>
          <w:vertAlign w:val="superscript"/>
        </w:rPr>
        <w:t>60</w:t>
      </w:r>
      <w:r w:rsidR="00195399" w:rsidRPr="00777476">
        <w:fldChar w:fldCharType="end"/>
      </w:r>
      <w:r w:rsidRPr="00F25567">
        <w:t xml:space="preserve"> </w:t>
      </w:r>
    </w:p>
    <w:p w14:paraId="1C185595" w14:textId="5BC726BA" w:rsidR="0081714B" w:rsidRPr="00F25567" w:rsidRDefault="003E2D52" w:rsidP="001C7AD9">
      <w:pPr>
        <w:spacing w:after="0" w:line="240" w:lineRule="auto"/>
      </w:pPr>
      <w:r w:rsidRPr="00777476">
        <w:t>We also recommend that regulators and developers of standards adopt a systems approach to conceptualising risk</w:t>
      </w:r>
      <w:r w:rsidR="00B06ABE" w:rsidRPr="00777476">
        <w:fldChar w:fldCharType="begin" w:fldLock="1"/>
      </w:r>
      <w:r w:rsidR="00637F2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B06ABE" w:rsidRPr="00777476">
        <w:rPr>
          <w:vertAlign w:val="superscript"/>
        </w:rPr>
        <w:fldChar w:fldCharType="separate"/>
      </w:r>
      <w:r w:rsidR="00637F22" w:rsidRPr="00637F22">
        <w:rPr>
          <w:noProof/>
          <w:vertAlign w:val="superscript"/>
        </w:rPr>
        <w:t>37</w:t>
      </w:r>
      <w:r w:rsidR="00B06ABE" w:rsidRPr="00777476">
        <w:fldChar w:fldCharType="end"/>
      </w:r>
      <w:r w:rsidRPr="00777476">
        <w:t xml:space="preserve"> to appropriately reflect the complex adaptive nature of healthcare.</w:t>
      </w:r>
      <w:r w:rsidR="00195399" w:rsidRPr="00777476">
        <w:fldChar w:fldCharType="begin" w:fldLock="1"/>
      </w:r>
      <w:r w:rsidR="00195399">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61&lt;/sup&gt;","plainTextFormattedCitation":"61","previouslyFormattedCitation":"&lt;sup&gt;61&lt;/sup&gt;"},"properties":{"noteIndex":0},"schema":"https://github.com/citation-style-language/schema/raw/master/csl-citation.json"}</w:instrText>
      </w:r>
      <w:r w:rsidR="00195399" w:rsidRPr="00777476">
        <w:fldChar w:fldCharType="separate"/>
      </w:r>
      <w:r w:rsidR="00195399" w:rsidRPr="00637F22">
        <w:rPr>
          <w:noProof/>
          <w:vertAlign w:val="superscript"/>
        </w:rPr>
        <w:t>61</w:t>
      </w:r>
      <w:r w:rsidR="00195399" w:rsidRPr="00777476">
        <w:fldChar w:fldCharType="end"/>
      </w:r>
      <w:r w:rsidRPr="00777476">
        <w:t xml:space="preserve"> </w:t>
      </w:r>
      <w:r w:rsidR="00D30C91" w:rsidRPr="00777476">
        <w:t xml:space="preserve">It </w:t>
      </w:r>
      <w:proofErr w:type="gramStart"/>
      <w:r w:rsidR="00D30C91" w:rsidRPr="00777476">
        <w:t>is hoped</w:t>
      </w:r>
      <w:proofErr w:type="gramEnd"/>
      <w:r w:rsidR="00D30C91" w:rsidRPr="00777476">
        <w:t xml:space="preserve">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B66EA9" w:rsidRPr="00777476">
        <w:t>during development</w:t>
      </w:r>
      <w:r w:rsidR="0081714B" w:rsidRPr="00F25567">
        <w:t>.</w:t>
      </w:r>
    </w:p>
    <w:p w14:paraId="3A8600A6" w14:textId="174287ED" w:rsidR="007B37B8" w:rsidRPr="00F25567" w:rsidRDefault="007B37B8" w:rsidP="001C7AD9">
      <w:pPr>
        <w:spacing w:after="0" w:line="240" w:lineRule="auto"/>
      </w:pPr>
    </w:p>
    <w:p w14:paraId="0515F150" w14:textId="77777777" w:rsidR="00E0556F" w:rsidRPr="00F25567" w:rsidRDefault="00E0556F" w:rsidP="001C7AD9">
      <w:pPr>
        <w:pStyle w:val="Heading2"/>
        <w:spacing w:before="0" w:line="240" w:lineRule="auto"/>
      </w:pPr>
      <w:commentRangeStart w:id="25"/>
      <w:r w:rsidRPr="00F25567">
        <w:t xml:space="preserve">Trust </w:t>
      </w:r>
      <w:commentRangeEnd w:id="25"/>
      <w:r w:rsidR="003354EE" w:rsidRPr="00F25567">
        <w:rPr>
          <w:rStyle w:val="CommentReference"/>
          <w:rFonts w:asciiTheme="minorHAnsi" w:eastAsiaTheme="minorHAnsi" w:hAnsiTheme="minorHAnsi" w:cstheme="minorBidi"/>
        </w:rPr>
        <w:commentReference w:id="25"/>
      </w:r>
      <w:r w:rsidRPr="00F25567">
        <w:t>in opaque and complex systems</w:t>
      </w:r>
    </w:p>
    <w:p w14:paraId="1F2AF7D9" w14:textId="67D83485" w:rsidR="00297362" w:rsidRPr="00F25567" w:rsidRDefault="00E0556F" w:rsidP="001C7AD9">
      <w:pPr>
        <w:spacing w:after="0" w:line="240" w:lineRule="auto"/>
        <w:rPr>
          <w:shd w:val="clear" w:color="auto" w:fill="92D050"/>
        </w:rPr>
      </w:pPr>
      <w:r w:rsidRPr="00777476">
        <w:t xml:space="preserve">Fourthly, trust </w:t>
      </w:r>
      <w:r w:rsidR="00EA09ED" w:rsidRPr="00777476">
        <w:t>has</w:t>
      </w:r>
      <w:r w:rsidRPr="00777476">
        <w:t xml:space="preserve"> long been a part of patient care</w:t>
      </w:r>
      <w:r w:rsidRPr="00777476">
        <w:fldChar w:fldCharType="begin" w:fldLock="1"/>
      </w:r>
      <w:r w:rsidR="00637F22">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62,63&lt;/sup&gt;","plainTextFormattedCitation":"62,63","previouslyFormattedCitation":"&lt;sup&gt;62,63&lt;/sup&gt;"},"properties":{"noteIndex":0},"schema":"https://github.com/citation-style-language/schema/raw/master/csl-citation.json"}</w:instrText>
      </w:r>
      <w:r w:rsidRPr="00777476">
        <w:rPr>
          <w:vertAlign w:val="superscript"/>
        </w:rPr>
        <w:fldChar w:fldCharType="separate"/>
      </w:r>
      <w:r w:rsidR="00637F22" w:rsidRPr="00637F22">
        <w:rPr>
          <w:noProof/>
          <w:vertAlign w:val="superscript"/>
        </w:rPr>
        <w:t>62,63</w:t>
      </w:r>
      <w:r w:rsidRPr="00777476">
        <w:fldChar w:fldCharType="end"/>
      </w:r>
      <w:r w:rsidR="00EA09ED" w:rsidRPr="00777476">
        <w:t xml:space="preserve"> but it is threatened by the way that digitisation and complexification of </w:t>
      </w:r>
      <w:r w:rsidR="005D4872" w:rsidRPr="00777476">
        <w:t>digital health</w:t>
      </w:r>
      <w:r w:rsidR="00EA09ED" w:rsidRPr="00777476">
        <w:t xml:space="preserve"> can hinder the intimacy of care</w:t>
      </w:r>
      <w:r w:rsidRPr="00777476">
        <w:t>. Trust in healthcare is partly a function of inter-personal behaviours</w:t>
      </w:r>
      <w:r w:rsidRPr="00777476">
        <w:fldChar w:fldCharType="begin" w:fldLock="1"/>
      </w:r>
      <w:r w:rsidR="00637F22">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lt;sup&gt;64&lt;/sup&gt;","plainTextFormattedCitation":"64","previouslyFormattedCitation":"&lt;sup&gt;64&lt;/sup&gt;"},"properties":{"noteIndex":0},"schema":"https://github.com/citation-style-language/schema/raw/master/csl-citation.json"}</w:instrText>
      </w:r>
      <w:r w:rsidRPr="00777476">
        <w:fldChar w:fldCharType="separate"/>
      </w:r>
      <w:r w:rsidR="00637F22" w:rsidRPr="00637F22">
        <w:rPr>
          <w:noProof/>
          <w:vertAlign w:val="superscript"/>
        </w:rPr>
        <w:t>64</w:t>
      </w:r>
      <w:r w:rsidRPr="00777476">
        <w:fldChar w:fldCharType="end"/>
      </w:r>
      <w:r w:rsidRPr="00777476">
        <w:t xml:space="preserve"> with the </w:t>
      </w:r>
      <w:commentRangeStart w:id="26"/>
      <w:r w:rsidRPr="00777476">
        <w:t xml:space="preserve">gatekeeping and competing incentives of actors </w:t>
      </w:r>
      <w:r w:rsidR="005D4872" w:rsidRPr="00777476">
        <w:t>with</w:t>
      </w:r>
      <w:r w:rsidRPr="00777476">
        <w:t xml:space="preserve">in a </w:t>
      </w:r>
      <w:r w:rsidR="005D4872" w:rsidRPr="00777476">
        <w:t xml:space="preserve">health information system </w:t>
      </w:r>
      <w:r w:rsidR="00EA09ED" w:rsidRPr="00777476">
        <w:t>potentially jeopardising</w:t>
      </w:r>
      <w:r w:rsidRPr="00777476">
        <w:t xml:space="preserve"> this trust</w:t>
      </w:r>
      <w:commentRangeEnd w:id="26"/>
      <w:r w:rsidR="003354EE" w:rsidRPr="00777476">
        <w:rPr>
          <w:rStyle w:val="CommentReference"/>
        </w:rPr>
        <w:commentReference w:id="26"/>
      </w:r>
      <w:r w:rsidR="008602F4" w:rsidRPr="00777476">
        <w:t>.</w:t>
      </w:r>
      <w:r w:rsidR="00195399" w:rsidRPr="00777476">
        <w:fldChar w:fldCharType="begin" w:fldLock="1"/>
      </w:r>
      <w:r w:rsidR="00195399">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lt;sup&gt;65,66&lt;/sup&gt;","plainTextFormattedCitation":"65,66","previouslyFormattedCitation":"&lt;sup&gt;65,66&lt;/sup&gt;"},"properties":{"noteIndex":0},"schema":"https://github.com/citation-style-language/schema/raw/master/csl-citation.json"}</w:instrText>
      </w:r>
      <w:r w:rsidR="00195399" w:rsidRPr="00777476">
        <w:fldChar w:fldCharType="separate"/>
      </w:r>
      <w:r w:rsidR="00195399" w:rsidRPr="00637F22">
        <w:rPr>
          <w:noProof/>
          <w:vertAlign w:val="superscript"/>
        </w:rPr>
        <w:t>65,66</w:t>
      </w:r>
      <w:r w:rsidR="00195399" w:rsidRPr="00777476">
        <w:fldChar w:fldCharType="end"/>
      </w:r>
      <w:r w:rsidR="008602F4" w:rsidRPr="00777476">
        <w:t xml:space="preserve"> Without trust in expert and reliable sources, patients’ safety is under threat from misinformation and disinformation from sources more intimate and familiar.</w:t>
      </w:r>
      <w:r w:rsidR="00195399" w:rsidRPr="00777476">
        <w:fldChar w:fldCharType="begin" w:fldLock="1"/>
      </w:r>
      <w:r w:rsidR="00195399">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67&lt;/sup&gt;","plainTextFormattedCitation":"67","previouslyFormattedCitation":"&lt;sup&gt;67&lt;/sup&gt;"},"properties":{"noteIndex":0},"schema":"https://github.com/citation-style-language/schema/raw/master/csl-citation.json"}</w:instrText>
      </w:r>
      <w:r w:rsidR="00195399" w:rsidRPr="00777476">
        <w:fldChar w:fldCharType="separate"/>
      </w:r>
      <w:r w:rsidR="00195399" w:rsidRPr="00637F22">
        <w:rPr>
          <w:noProof/>
          <w:vertAlign w:val="superscript"/>
        </w:rPr>
        <w:t>67</w:t>
      </w:r>
      <w:r w:rsidR="00195399" w:rsidRPr="00777476">
        <w:fldChar w:fldCharType="end"/>
      </w:r>
    </w:p>
    <w:p w14:paraId="35D7452F" w14:textId="1A22FBE1" w:rsidR="00E0556F" w:rsidRPr="00F25567" w:rsidRDefault="00625C5D" w:rsidP="001C7AD9">
      <w:pPr>
        <w:spacing w:after="0" w:line="240" w:lineRule="auto"/>
      </w:pPr>
      <w:r w:rsidRPr="00777476">
        <w:t>A f</w:t>
      </w:r>
      <w:r w:rsidR="005D4872" w:rsidRPr="00777476">
        <w:t>urthe</w:t>
      </w:r>
      <w:r w:rsidRPr="00777476">
        <w:t xml:space="preserve">r </w:t>
      </w:r>
      <w:proofErr w:type="gramStart"/>
      <w:r w:rsidRPr="00777476">
        <w:t>challenge</w:t>
      </w:r>
      <w:proofErr w:type="gramEnd"/>
      <w:r w:rsidRPr="00777476">
        <w:t xml:space="preserve"> </w:t>
      </w:r>
      <w:r w:rsidR="005D4872" w:rsidRPr="00777476">
        <w:t xml:space="preserve">to trust </w:t>
      </w:r>
      <w:r w:rsidRPr="00777476">
        <w:t xml:space="preserve">is </w:t>
      </w:r>
      <w:proofErr w:type="gramStart"/>
      <w:r w:rsidRPr="00777476">
        <w:t>when</w:t>
      </w:r>
      <w:proofErr w:type="gramEnd"/>
      <w:r w:rsidRPr="00777476">
        <w:t xml:space="preserve"> an </w:t>
      </w:r>
      <w:r w:rsidR="00A34080" w:rsidRPr="00777476">
        <w:t>illusion of safety</w:t>
      </w:r>
      <w:r w:rsidRPr="00777476">
        <w:t xml:space="preserve"> is</w:t>
      </w:r>
      <w:r w:rsidR="005D4872" w:rsidRPr="00777476">
        <w:t xml:space="preserve"> </w:t>
      </w:r>
      <w:r w:rsidRPr="00777476">
        <w:t>partly</w:t>
      </w:r>
      <w:r w:rsidR="00A34080" w:rsidRPr="00777476">
        <w:t xml:space="preserve"> </w:t>
      </w:r>
      <w:r w:rsidR="005D4872" w:rsidRPr="00777476">
        <w:t>incentivised</w:t>
      </w:r>
      <w:r w:rsidR="00A34080" w:rsidRPr="00777476">
        <w:t xml:space="preserve"> by short-term returns</w:t>
      </w:r>
      <w:r w:rsidR="005D4872" w:rsidRPr="00777476">
        <w:t xml:space="preserve">. </w:t>
      </w:r>
      <w:r w:rsidR="00CE0FE4">
        <w:t xml:space="preserve">In addition to the </w:t>
      </w:r>
      <w:r w:rsidR="00E57295" w:rsidRPr="00777476">
        <w:t xml:space="preserve">illusion of patient safety </w:t>
      </w:r>
      <w:r w:rsidR="00CE0FE4">
        <w:t>arising</w:t>
      </w:r>
      <w:r w:rsidR="00E57295" w:rsidRPr="00777476">
        <w:t xml:space="preserve"> from ignorance</w:t>
      </w:r>
      <w:r w:rsidR="00297362" w:rsidRPr="00777476">
        <w:t xml:space="preserve"> or lack of </w:t>
      </w:r>
      <w:r w:rsidR="00AE2389">
        <w:t>engagement</w:t>
      </w:r>
      <w:r w:rsidR="00E57295" w:rsidRPr="00777476">
        <w:fldChar w:fldCharType="begin" w:fldLock="1"/>
      </w:r>
      <w:r w:rsidR="00637F22">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68,69&lt;/sup&gt;","plainTextFormattedCitation":"68,69","previouslyFormattedCitation":"&lt;sup&gt;68,69&lt;/sup&gt;"},"properties":{"noteIndex":0},"schema":"https://github.com/citation-style-language/schema/raw/master/csl-citation.json"}</w:instrText>
      </w:r>
      <w:r w:rsidR="00E57295" w:rsidRPr="00777476">
        <w:rPr>
          <w:vertAlign w:val="superscript"/>
        </w:rPr>
        <w:fldChar w:fldCharType="separate"/>
      </w:r>
      <w:r w:rsidR="00637F22" w:rsidRPr="00637F22">
        <w:rPr>
          <w:noProof/>
          <w:vertAlign w:val="superscript"/>
        </w:rPr>
        <w:t>68,69</w:t>
      </w:r>
      <w:r w:rsidR="00E57295" w:rsidRPr="00777476">
        <w:fldChar w:fldCharType="end"/>
      </w:r>
      <w:r w:rsidR="00E57295" w:rsidRPr="00777476">
        <w:t xml:space="preserve">, </w:t>
      </w:r>
      <w:r w:rsidR="00C5275C" w:rsidRPr="00777476">
        <w:t>‘</w:t>
      </w:r>
      <w:r w:rsidR="005D4872" w:rsidRPr="00777476">
        <w:t>safety</w:t>
      </w:r>
      <w:r w:rsidR="00C5275C" w:rsidRPr="00777476">
        <w:t>/security</w:t>
      </w:r>
      <w:r w:rsidR="005D4872" w:rsidRPr="00777476">
        <w:t xml:space="preserve"> theatre</w:t>
      </w:r>
      <w:r w:rsidR="00C5275C" w:rsidRPr="00777476">
        <w:t>’</w:t>
      </w:r>
      <w:r w:rsidR="005D4872" w:rsidRPr="00777476">
        <w:t xml:space="preserve"> </w:t>
      </w:r>
      <w:r w:rsidR="00E57295" w:rsidRPr="00777476">
        <w:t>describes deliberate safety-related activities intended to provide feelings of improved safety regardless of whether they actually influence safety.</w:t>
      </w:r>
      <w:r w:rsidR="00195399" w:rsidRPr="00777476">
        <w:fldChar w:fldCharType="begin" w:fldLock="1"/>
      </w:r>
      <w:r w:rsidR="00195399">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70&lt;/sup&gt;","plainTextFormattedCitation":"70","previouslyFormattedCitation":"&lt;sup&gt;70&lt;/sup&gt;"},"properties":{"noteIndex":0},"schema":"https://github.com/citation-style-language/schema/raw/master/csl-citation.json"}</w:instrText>
      </w:r>
      <w:r w:rsidR="00195399" w:rsidRPr="00777476">
        <w:fldChar w:fldCharType="separate"/>
      </w:r>
      <w:r w:rsidR="00195399" w:rsidRPr="00637F22">
        <w:rPr>
          <w:noProof/>
          <w:vertAlign w:val="superscript"/>
        </w:rPr>
        <w:t>70</w:t>
      </w:r>
      <w:r w:rsidR="00195399" w:rsidRPr="00777476">
        <w:fldChar w:fldCharType="end"/>
      </w:r>
      <w:r w:rsidRPr="00777476">
        <w:t xml:space="preserve"> </w:t>
      </w:r>
      <w:r w:rsidR="00E6430D" w:rsidRPr="00777476">
        <w:t>With</w:t>
      </w:r>
      <w:r w:rsidRPr="00777476">
        <w:t xml:space="preserve"> public </w:t>
      </w:r>
      <w:r w:rsidR="005F5CF3" w:rsidRPr="00777476">
        <w:t>wariness of technology like</w:t>
      </w:r>
      <w:r w:rsidRPr="00777476">
        <w:t xml:space="preserve"> artificial intelligence</w:t>
      </w:r>
      <w:r w:rsidRPr="00777476">
        <w:fldChar w:fldCharType="begin" w:fldLock="1"/>
      </w:r>
      <w:r w:rsidR="00637F22">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Pr="00777476">
        <w:fldChar w:fldCharType="separate"/>
      </w:r>
      <w:r w:rsidR="00637F22" w:rsidRPr="00637F22">
        <w:rPr>
          <w:noProof/>
          <w:vertAlign w:val="superscript"/>
        </w:rPr>
        <w:t>71</w:t>
      </w:r>
      <w:r w:rsidRPr="00777476">
        <w:fldChar w:fldCharType="end"/>
      </w:r>
      <w:r w:rsidRPr="00777476">
        <w:t>, developers of digital health are incentivised to promote their products persuasively</w:t>
      </w:r>
      <w:r w:rsidR="005F5CF3" w:rsidRPr="00777476">
        <w:t xml:space="preserve"> with, for example, </w:t>
      </w:r>
      <w:r w:rsidR="00CE0FE4">
        <w:t xml:space="preserve">focus on </w:t>
      </w:r>
      <w:r w:rsidR="005F5CF3" w:rsidRPr="00777476">
        <w:t>short rather than long-term benefits</w:t>
      </w:r>
      <w:r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fldChar w:fldCharType="separate"/>
      </w:r>
      <w:r w:rsidR="00195399" w:rsidRPr="00637F22">
        <w:rPr>
          <w:noProof/>
          <w:vertAlign w:val="superscript"/>
        </w:rPr>
        <w:t>35</w:t>
      </w:r>
      <w:r w:rsidR="00195399" w:rsidRPr="00777476">
        <w:fldChar w:fldCharType="end"/>
      </w:r>
      <w:r w:rsidRPr="00777476">
        <w:t xml:space="preserve"> </w:t>
      </w:r>
      <w:r w:rsidR="00297362" w:rsidRPr="00777476">
        <w:t xml:space="preserve"> </w:t>
      </w:r>
      <w:r w:rsidR="00A34080" w:rsidRPr="00777476">
        <w:t>P</w:t>
      </w:r>
      <w:r w:rsidR="00297362" w:rsidRPr="00777476">
        <w:t xml:space="preserve">atients’ safety </w:t>
      </w:r>
      <w:proofErr w:type="gramStart"/>
      <w:r w:rsidR="00A34080" w:rsidRPr="00777476">
        <w:t>is threatened</w:t>
      </w:r>
      <w:proofErr w:type="gramEnd"/>
      <w:r w:rsidR="00A34080" w:rsidRPr="00777476">
        <w:t xml:space="preserve"> directly by </w:t>
      </w:r>
      <w:r w:rsidR="00297362" w:rsidRPr="00777476">
        <w:t>misdirection of attention and indirectly from allocation of limited resources to support the distraction.</w:t>
      </w:r>
    </w:p>
    <w:p w14:paraId="07E2630F" w14:textId="38085A10" w:rsidR="0008502C" w:rsidRPr="00F25567" w:rsidRDefault="006A08E5" w:rsidP="001C7AD9">
      <w:pPr>
        <w:spacing w:after="0" w:line="240" w:lineRule="auto"/>
        <w:rPr>
          <w:shd w:val="clear" w:color="auto" w:fill="5B9BD5" w:themeFill="accent1"/>
        </w:rPr>
      </w:pPr>
      <w:r w:rsidRPr="00777476">
        <w:t>We suggest that a</w:t>
      </w:r>
      <w:r w:rsidR="0041730C" w:rsidRPr="00777476">
        <w:t xml:space="preserve"> </w:t>
      </w:r>
      <w:commentRangeStart w:id="27"/>
      <w:r w:rsidR="0041730C" w:rsidRPr="00777476">
        <w:t xml:space="preserve">socio-technical perspective </w:t>
      </w:r>
      <w:commentRangeEnd w:id="27"/>
      <w:r w:rsidR="00CE0FE4">
        <w:rPr>
          <w:rStyle w:val="CommentReference"/>
        </w:rPr>
        <w:commentReference w:id="27"/>
      </w:r>
      <w:r w:rsidRPr="00777476">
        <w:t xml:space="preserve">will help all stakeholders in healthcare to acknowledge the systemic nature of </w:t>
      </w:r>
      <w:r w:rsidR="00BF705B" w:rsidRPr="00777476">
        <w:t>digital health systems</w:t>
      </w:r>
      <w:r w:rsidR="002665B8" w:rsidRPr="00777476">
        <w:t>. Such a perspective can support an awareness and transparency as a foundation of trust</w:t>
      </w:r>
      <w:r w:rsidR="00DC0469" w:rsidRPr="00777476">
        <w:fldChar w:fldCharType="begin" w:fldLock="1"/>
      </w:r>
      <w:r w:rsidR="00637F22">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72&lt;/sup&gt;","plainTextFormattedCitation":"72","previouslyFormattedCitation":"&lt;sup&gt;72&lt;/sup&gt;"},"properties":{"noteIndex":0},"schema":"https://github.com/citation-style-language/schema/raw/master/csl-citation.json"}</w:instrText>
      </w:r>
      <w:r w:rsidR="00DC0469" w:rsidRPr="00777476">
        <w:rPr>
          <w:vertAlign w:val="superscript"/>
        </w:rPr>
        <w:fldChar w:fldCharType="separate"/>
      </w:r>
      <w:r w:rsidR="00637F22" w:rsidRPr="00637F22">
        <w:rPr>
          <w:noProof/>
          <w:vertAlign w:val="superscript"/>
        </w:rPr>
        <w:t>72</w:t>
      </w:r>
      <w:r w:rsidR="00DC0469" w:rsidRPr="00777476">
        <w:fldChar w:fldCharType="end"/>
      </w:r>
      <w:r w:rsidR="0008502C" w:rsidRPr="00777476">
        <w:t>, in line with the Transparency for Trust initiative</w:t>
      </w:r>
      <w:r w:rsidR="00BF705B" w:rsidRPr="00777476">
        <w:t>.</w:t>
      </w:r>
      <w:r w:rsidR="00195399" w:rsidRPr="00777476">
        <w:fldChar w:fldCharType="begin" w:fldLock="1"/>
      </w:r>
      <w:r w:rsidR="00195399">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73&lt;/sup&gt;","plainTextFormattedCitation":"73","previouslyFormattedCitation":"&lt;sup&gt;73&lt;/sup&gt;"},"properties":{"noteIndex":0},"schema":"https://github.com/citation-style-language/schema/raw/master/csl-citation.json"}</w:instrText>
      </w:r>
      <w:r w:rsidR="00195399" w:rsidRPr="00777476">
        <w:fldChar w:fldCharType="separate"/>
      </w:r>
      <w:r w:rsidR="00195399" w:rsidRPr="00637F22">
        <w:rPr>
          <w:noProof/>
          <w:vertAlign w:val="superscript"/>
        </w:rPr>
        <w:t>73</w:t>
      </w:r>
      <w:r w:rsidR="00195399" w:rsidRPr="00777476">
        <w:fldChar w:fldCharType="end"/>
      </w:r>
      <w:r w:rsidR="00BF705B" w:rsidRPr="00777476">
        <w:t xml:space="preserve"> Socio-technical models like the Systems Engineering Initiative for Patient Safety</w:t>
      </w:r>
      <w:r w:rsidR="00BF705B" w:rsidRPr="00777476">
        <w:fldChar w:fldCharType="begin" w:fldLock="1"/>
      </w:r>
      <w:r w:rsidR="00E145F4">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BF705B" w:rsidRPr="00777476">
        <w:fldChar w:fldCharType="separate"/>
      </w:r>
      <w:r w:rsidR="00380935" w:rsidRPr="00380935">
        <w:rPr>
          <w:noProof/>
          <w:vertAlign w:val="superscript"/>
        </w:rPr>
        <w:t>74,75</w:t>
      </w:r>
      <w:r w:rsidR="00BF705B" w:rsidRPr="00777476">
        <w:fldChar w:fldCharType="end"/>
      </w:r>
      <w:r w:rsidR="00BF705B" w:rsidRPr="00777476">
        <w:t xml:space="preserve"> relate the components of health</w:t>
      </w:r>
      <w:r w:rsidR="005F5CF3" w:rsidRPr="00777476">
        <w:t>care</w:t>
      </w:r>
      <w:r w:rsidR="00BF705B" w:rsidRPr="00777476">
        <w:t xml:space="preserve"> systems, which </w:t>
      </w:r>
      <w:r w:rsidR="005F5CF3" w:rsidRPr="00777476">
        <w:t xml:space="preserve">also </w:t>
      </w:r>
      <w:r w:rsidR="00BF705B" w:rsidRPr="00777476">
        <w:t>map to the determinants of trusting relationships with technology</w:t>
      </w:r>
      <w:r w:rsidR="00AE2389">
        <w:t xml:space="preserve"> (cf. figure 2 in </w:t>
      </w:r>
      <w:r w:rsidR="00BF705B" w:rsidRPr="00777476">
        <w:fldChar w:fldCharType="begin" w:fldLock="1"/>
      </w:r>
      <w:r w:rsidR="00AE2389">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00BF705B" w:rsidRPr="00777476">
        <w:fldChar w:fldCharType="separate"/>
      </w:r>
      <w:r w:rsidR="00AE2389" w:rsidRPr="00AE2389">
        <w:rPr>
          <w:noProof/>
          <w:vertAlign w:val="superscript"/>
        </w:rPr>
        <w:t>71</w:t>
      </w:r>
      <w:r w:rsidR="00BF705B" w:rsidRPr="00777476">
        <w:fldChar w:fldCharType="end"/>
      </w:r>
      <w:r w:rsidR="00AE2389">
        <w:t>)</w:t>
      </w:r>
      <w:r w:rsidR="0008502C" w:rsidRPr="00777476">
        <w:t>.</w:t>
      </w:r>
    </w:p>
    <w:p w14:paraId="029C0BCF" w14:textId="1943F47A" w:rsidR="0041730C" w:rsidRPr="00F25567" w:rsidRDefault="00106E58" w:rsidP="001C7AD9">
      <w:pPr>
        <w:spacing w:after="0" w:line="240" w:lineRule="auto"/>
      </w:pPr>
      <w:r w:rsidRPr="00777476">
        <w:t>Practically, developers and vendors of emerging health information technologies could consider supplier declaration</w:t>
      </w:r>
      <w:r w:rsidR="005F5CF3" w:rsidRPr="00777476">
        <w:t>s</w:t>
      </w:r>
      <w:r w:rsidRPr="00777476">
        <w:t xml:space="preserve"> of conformity to industry and community co-developed ‘FactSheets’.</w:t>
      </w:r>
      <w:r w:rsidR="00195399" w:rsidRPr="00777476">
        <w:fldChar w:fldCharType="begin" w:fldLock="1"/>
      </w:r>
      <w:r w:rsidR="00E145F4">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76&lt;/sup&gt;","plainTextFormattedCitation":"76","previouslyFormattedCitation":"&lt;sup&gt;76&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76</w:t>
      </w:r>
      <w:r w:rsidR="00195399" w:rsidRPr="00777476">
        <w:fldChar w:fldCharType="end"/>
      </w:r>
      <w:r w:rsidRPr="00777476">
        <w:t xml:space="preserve"> Such an approach also contributes to proactive, community-led regulation of digital health.</w:t>
      </w:r>
      <w:r w:rsidR="00CE0FE4">
        <w:t xml:space="preserve"> </w:t>
      </w:r>
      <w:r w:rsidR="0041730C" w:rsidRPr="00777476">
        <w:t xml:space="preserve">A socio-technical perspective has the potential to address all three domains of HIT patient safety as proposed by </w:t>
      </w:r>
      <w:r w:rsidR="00AE2389">
        <w:t>Singh and Sittig</w:t>
      </w:r>
      <w:r w:rsidR="0041730C" w:rsidRPr="00777476">
        <w:fldChar w:fldCharType="begin" w:fldLock="1"/>
      </w:r>
      <w:r w:rsidR="00AE2389">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41730C" w:rsidRPr="00777476">
        <w:fldChar w:fldCharType="separate"/>
      </w:r>
      <w:r w:rsidR="00AE2389" w:rsidRPr="00AE2389">
        <w:rPr>
          <w:noProof/>
          <w:vertAlign w:val="superscript"/>
        </w:rPr>
        <w:t>27</w:t>
      </w:r>
      <w:r w:rsidR="0041730C" w:rsidRPr="00777476">
        <w:fldChar w:fldCharType="end"/>
      </w:r>
      <w:r w:rsidR="0041730C" w:rsidRPr="00777476">
        <w:t xml:space="preserve"> - safe HIT, safe use of HIT, and using HIT to improve safety – which is perhaps unsurprising given that it is explicitly a socio-technical model.</w:t>
      </w:r>
    </w:p>
    <w:p w14:paraId="1E85DB9E" w14:textId="5DA0B0EE" w:rsidR="00E0556F" w:rsidRDefault="00E0556F" w:rsidP="001C7AD9">
      <w:pPr>
        <w:spacing w:after="0" w:line="240" w:lineRule="auto"/>
      </w:pPr>
    </w:p>
    <w:p w14:paraId="6E65432C" w14:textId="1F1A6ECA" w:rsidR="007B37B8" w:rsidRPr="00F25567" w:rsidRDefault="007B37B8" w:rsidP="001C7AD9">
      <w:pPr>
        <w:pStyle w:val="Heading2"/>
        <w:spacing w:before="0" w:line="240" w:lineRule="auto"/>
      </w:pPr>
      <w:r w:rsidRPr="00F25567">
        <w:t xml:space="preserve">Emergent patient-safety </w:t>
      </w:r>
      <w:r w:rsidR="004C0C85">
        <w:t>consequence</w:t>
      </w:r>
      <w:r w:rsidRPr="00F25567">
        <w:t>s</w:t>
      </w:r>
    </w:p>
    <w:p w14:paraId="78039F4D" w14:textId="461BE1C2" w:rsidR="00E06809" w:rsidRPr="00F25567" w:rsidRDefault="00E0556F" w:rsidP="001C7AD9">
      <w:pPr>
        <w:spacing w:after="0" w:line="240" w:lineRule="auto"/>
        <w:rPr>
          <w:shd w:val="clear" w:color="auto" w:fill="5B9BD5" w:themeFill="accent1"/>
        </w:rPr>
      </w:pPr>
      <w:r w:rsidRPr="00777476">
        <w:t>Fifthly</w:t>
      </w:r>
      <w:r w:rsidR="00670128" w:rsidRPr="00777476">
        <w:t xml:space="preserve">, although </w:t>
      </w:r>
      <w:r w:rsidR="00E06809" w:rsidRPr="00777476">
        <w:t>health information 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hings</w:t>
      </w:r>
      <w:r w:rsidR="00861118" w:rsidRPr="00777476">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00861118" w:rsidRPr="00777476">
        <w:rPr>
          <w:rFonts w:cstheme="minorHAnsi"/>
          <w:vertAlign w:val="superscript"/>
        </w:rPr>
        <w:fldChar w:fldCharType="separate"/>
      </w:r>
      <w:r w:rsidR="00637F22" w:rsidRPr="00637F22">
        <w:rPr>
          <w:rFonts w:cstheme="minorHAnsi"/>
          <w:noProof/>
          <w:vertAlign w:val="superscript"/>
        </w:rPr>
        <w:t>12</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w:t>
      </w:r>
      <w:r w:rsidR="00670128" w:rsidRPr="00777476">
        <w:lastRenderedPageBreak/>
        <w:t>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r w:rsidR="00117A92" w:rsidRPr="00777476">
        <w:t xml:space="preserve"> Healthcare systems are complex with a diversity of organizational forms, interdependence, and feedback effects.</w:t>
      </w:r>
      <w:r w:rsidR="00195399" w:rsidRPr="00777476">
        <w:fldChar w:fldCharType="begin" w:fldLock="1"/>
      </w:r>
      <w:r w:rsidR="00E145F4">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77&lt;/sup&gt;","plainTextFormattedCitation":"77","previouslyFormattedCitation":"&lt;sup&gt;77&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77</w:t>
      </w:r>
      <w:r w:rsidR="00195399" w:rsidRPr="00777476">
        <w:fldChar w:fldCharType="end"/>
      </w:r>
      <w:r w:rsidR="00861118" w:rsidRPr="00777476">
        <w:t xml:space="preserve"> They are also </w:t>
      </w:r>
      <w:proofErr w:type="spellStart"/>
      <w:r w:rsidR="00861118" w:rsidRPr="00777476">
        <w:t>holarchi</w:t>
      </w:r>
      <w:r w:rsidR="00E06809" w:rsidRPr="00777476">
        <w:t>cal</w:t>
      </w:r>
      <w:proofErr w:type="spellEnd"/>
      <w:r w:rsidR="00E06809" w:rsidRPr="00777476">
        <w:t xml:space="preserve"> –</w:t>
      </w:r>
      <w:r w:rsidR="00CE0FE4">
        <w:t xml:space="preserve"> </w:t>
      </w:r>
      <w:r w:rsidR="00E06809" w:rsidRPr="00777476">
        <w:t xml:space="preserve">a </w:t>
      </w:r>
      <w:r w:rsidR="00CE0FE4">
        <w:t xml:space="preserve">nested </w:t>
      </w:r>
      <w:r w:rsidR="00E06809" w:rsidRPr="00777476">
        <w:t xml:space="preserve">system of systems – </w:t>
      </w:r>
      <w:r w:rsidR="00861118" w:rsidRPr="00777476">
        <w:t xml:space="preserve">as exemplified by the </w:t>
      </w:r>
      <w:proofErr w:type="spellStart"/>
      <w:r w:rsidR="00861118" w:rsidRPr="00777476">
        <w:t>Heimdall</w:t>
      </w:r>
      <w:proofErr w:type="spellEnd"/>
      <w:r w:rsidR="00861118" w:rsidRPr="00777476">
        <w:t xml:space="preserve"> framework of learning health systems</w:t>
      </w:r>
      <w:r w:rsidR="00861118" w:rsidRPr="00777476">
        <w:fldChar w:fldCharType="begin" w:fldLock="1"/>
      </w:r>
      <w:r w:rsidR="00E145F4">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78&lt;/sup&gt;","plainTextFormattedCitation":"78","previouslyFormattedCitation":"&lt;sup&gt;78&lt;/sup&gt;"},"properties":{"noteIndex":0},"schema":"https://github.com/citation-style-language/schema/raw/master/csl-citation.json"}</w:instrText>
      </w:r>
      <w:r w:rsidR="00861118" w:rsidRPr="00777476">
        <w:fldChar w:fldCharType="separate"/>
      </w:r>
      <w:r w:rsidR="00380935" w:rsidRPr="00380935">
        <w:rPr>
          <w:noProof/>
          <w:vertAlign w:val="superscript"/>
        </w:rPr>
        <w:t>78</w:t>
      </w:r>
      <w:r w:rsidR="00861118" w:rsidRPr="00777476">
        <w:fldChar w:fldCharType="end"/>
      </w:r>
      <w:r w:rsidR="00253B4B" w:rsidRPr="00777476">
        <w:t xml:space="preserve"> and </w:t>
      </w:r>
      <w:proofErr w:type="spellStart"/>
      <w:r w:rsidR="00AE2389">
        <w:t>Carayon</w:t>
      </w:r>
      <w:proofErr w:type="spellEnd"/>
      <w:r w:rsidR="00AE2389">
        <w:t xml:space="preserve"> et al’s</w:t>
      </w:r>
      <w:r w:rsidR="005E4F8F" w:rsidRPr="00777476">
        <w:fldChar w:fldCharType="begin" w:fldLock="1"/>
      </w:r>
      <w:r w:rsidR="00E145F4">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79&lt;/sup&gt;","plainTextFormattedCitation":"79","previouslyFormattedCitation":"&lt;sup&gt;79&lt;/sup&gt;"},"properties":{"noteIndex":0},"schema":"https://github.com/citation-style-language/schema/raw/master/csl-citation.json"}</w:instrText>
      </w:r>
      <w:r w:rsidR="005E4F8F" w:rsidRPr="00777476">
        <w:fldChar w:fldCharType="separate"/>
      </w:r>
      <w:r w:rsidR="00380935" w:rsidRPr="00380935">
        <w:rPr>
          <w:noProof/>
          <w:vertAlign w:val="superscript"/>
        </w:rPr>
        <w:t>79</w:t>
      </w:r>
      <w:r w:rsidR="005E4F8F" w:rsidRPr="00777476">
        <w:fldChar w:fldCharType="end"/>
      </w:r>
      <w:r w:rsidR="00253B4B" w:rsidRPr="00777476">
        <w:t xml:space="preserve"> model of </w:t>
      </w:r>
      <w:r w:rsidR="005E4F8F" w:rsidRPr="00777476">
        <w:t>workplace safety</w:t>
      </w:r>
      <w:r w:rsidR="00E06809" w:rsidRPr="00777476">
        <w:t>.</w:t>
      </w:r>
    </w:p>
    <w:p w14:paraId="35780A87" w14:textId="6F7912E1" w:rsidR="00E06809" w:rsidRPr="00F25567" w:rsidRDefault="00A47A44" w:rsidP="001C7AD9">
      <w:pPr>
        <w:spacing w:after="0" w:line="240" w:lineRule="auto"/>
      </w:pPr>
      <w:r w:rsidRPr="00777476">
        <w:t xml:space="preserve">We recommend a </w:t>
      </w:r>
      <w:r w:rsidR="00CE0FE4">
        <w:t>systemic</w:t>
      </w:r>
      <w:r w:rsidRPr="00777476">
        <w:t xml:space="preserve"> and </w:t>
      </w:r>
      <w:proofErr w:type="spellStart"/>
      <w:r w:rsidRPr="00777476">
        <w:t>holarchical</w:t>
      </w:r>
      <w:proofErr w:type="spellEnd"/>
      <w:r w:rsidRPr="00777476">
        <w:t xml:space="preserve"> conceptualisation of healthcare processes and patient-safety </w:t>
      </w:r>
      <w:r w:rsidR="004C0C85">
        <w:t>consequence</w:t>
      </w:r>
      <w:r w:rsidRPr="00777476">
        <w:t xml:space="preserve">s to complement the </w:t>
      </w:r>
      <w:r w:rsidR="00B43190" w:rsidRPr="00777476">
        <w:t xml:space="preserve">complex, </w:t>
      </w:r>
      <w:proofErr w:type="spellStart"/>
      <w:r w:rsidR="00B43190" w:rsidRPr="00777476">
        <w:t>holarchical</w:t>
      </w:r>
      <w:proofErr w:type="spellEnd"/>
      <w:r w:rsidR="00B43190" w:rsidRPr="00777476">
        <w:t xml:space="preserve"> structure of healthcare.</w:t>
      </w:r>
      <w:r w:rsidR="00E06809" w:rsidRPr="00777476">
        <w:t xml:space="preserve"> </w:t>
      </w:r>
      <w:r w:rsidR="001F1127" w:rsidRPr="00777476">
        <w:t xml:space="preserve">To this end, </w:t>
      </w:r>
      <w:r w:rsidR="00E145F4">
        <w:t>Haimes</w:t>
      </w:r>
      <w:r w:rsidR="00751DD1" w:rsidRPr="00777476">
        <w:fldChar w:fldCharType="begin" w:fldLock="1"/>
      </w:r>
      <w:r w:rsidR="00E145F4">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751DD1" w:rsidRPr="00777476">
        <w:fldChar w:fldCharType="separate"/>
      </w:r>
      <w:r w:rsidR="00E145F4" w:rsidRPr="00E145F4">
        <w:rPr>
          <w:noProof/>
          <w:vertAlign w:val="superscript"/>
        </w:rPr>
        <w:t>37</w:t>
      </w:r>
      <w:r w:rsidR="00751DD1" w:rsidRPr="00777476">
        <w:fldChar w:fldCharType="end"/>
      </w:r>
      <w:r w:rsidR="00751DD1" w:rsidRPr="00777476">
        <w:t xml:space="preserve"> </w:t>
      </w:r>
      <w:r w:rsidR="00B74905" w:rsidRPr="00777476">
        <w:t>describes a complexity definition of risk, which would be essential to a systems-based discussion of patient safety. Of particular note</w:t>
      </w:r>
      <w:r w:rsidR="00E145F4">
        <w:t>,</w:t>
      </w:r>
      <w:r w:rsidR="00B74905" w:rsidRPr="00777476">
        <w:t xml:space="preserve"> is a systems-based conceptualisation of resilience as a variable state of a system whose variability is the</w:t>
      </w:r>
      <w:r w:rsidR="001F1127" w:rsidRPr="00777476">
        <w:t xml:space="preserve"> key</w:t>
      </w:r>
      <w:r w:rsidR="00B74905" w:rsidRPr="00777476">
        <w:t xml:space="preserve"> performative and protective feature</w:t>
      </w:r>
      <w:r w:rsidR="00B74905" w:rsidRPr="00F25567">
        <w:t>.</w:t>
      </w:r>
      <w:r w:rsidR="00195399" w:rsidRPr="00777476">
        <w:fldChar w:fldCharType="begin" w:fldLock="1"/>
      </w:r>
      <w:r w:rsidR="00E145F4">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lt;sup&gt;80&lt;/sup&gt;","plainTextFormattedCitation":"80","previouslyFormattedCitation":"&lt;sup&gt;80&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80</w:t>
      </w:r>
      <w:r w:rsidR="00195399" w:rsidRPr="00777476">
        <w:fldChar w:fldCharType="end"/>
      </w:r>
    </w:p>
    <w:p w14:paraId="19680DAC" w14:textId="35BA0703" w:rsidR="00751DD1" w:rsidRPr="00F25567" w:rsidRDefault="00427ACF" w:rsidP="001C7AD9">
      <w:pPr>
        <w:spacing w:after="0" w:line="240" w:lineRule="auto"/>
      </w:pPr>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95399" w:rsidRPr="00777476">
        <w:fldChar w:fldCharType="begin" w:fldLock="1"/>
      </w:r>
      <w:r w:rsidR="00E145F4">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lt;sup&gt;81&lt;/sup&gt;","plainTextFormattedCitation":"81","previouslyFormattedCitation":"&lt;sup&gt;81&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81</w:t>
      </w:r>
      <w:r w:rsidR="00195399" w:rsidRPr="00777476">
        <w:fldChar w:fldCharType="end"/>
      </w:r>
      <w:r w:rsidR="00E7485A" w:rsidRPr="00777476">
        <w:t xml:space="preserve"> Such complexity approaches will also be useful in addressing the question of how emerging challenges will interact with the existing challenges alluded to in Section 1.</w:t>
      </w:r>
    </w:p>
    <w:p w14:paraId="2E53CCD1" w14:textId="77777777" w:rsidR="00117A92" w:rsidRPr="00F25567" w:rsidRDefault="00117A92" w:rsidP="001C7AD9">
      <w:pPr>
        <w:spacing w:after="0" w:line="240" w:lineRule="auto"/>
      </w:pPr>
    </w:p>
    <w:p w14:paraId="0C383290" w14:textId="1A6734CE" w:rsidR="007B37B8" w:rsidRPr="00F25567" w:rsidRDefault="007B37B8" w:rsidP="001C7AD9">
      <w:pPr>
        <w:pStyle w:val="Heading2"/>
        <w:spacing w:before="0" w:line="240" w:lineRule="auto"/>
      </w:pPr>
      <w:r w:rsidRPr="00F25567">
        <w:t>Solutionism</w:t>
      </w:r>
    </w:p>
    <w:p w14:paraId="0929EA5B" w14:textId="00E5CBA3" w:rsidR="00FC5386" w:rsidRPr="00F25567" w:rsidRDefault="00E0556F" w:rsidP="001C7AD9">
      <w:pPr>
        <w:spacing w:after="0" w:line="240" w:lineRule="auto"/>
        <w:rPr>
          <w:shd w:val="clear" w:color="auto" w:fill="5B9BD5" w:themeFill="accent1"/>
        </w:rPr>
      </w:pPr>
      <w:r w:rsidRPr="00777476">
        <w:t>Sixthly</w:t>
      </w:r>
      <w:r w:rsidR="00670128" w:rsidRPr="00777476">
        <w:t xml:space="preserve">, and related to the challenge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E145F4">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82&lt;/sup&gt;","plainTextFormattedCitation":"82","previouslyFormattedCitation":"&lt;sup&gt;82&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82</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E145F4">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83&lt;/sup&gt;","plainTextFormattedCitation":"83","previouslyFormattedCitation":"&lt;sup&gt;83&lt;/sup&gt;"},"properties":{"noteIndex":0},"schema":"https://github.com/citation-style-language/schema/raw/master/csl-citation.json"}</w:instrText>
      </w:r>
      <w:r w:rsidR="00670128" w:rsidRPr="00777476">
        <w:fldChar w:fldCharType="separate"/>
      </w:r>
      <w:r w:rsidR="00380935" w:rsidRPr="00380935">
        <w:rPr>
          <w:noProof/>
          <w:vertAlign w:val="superscript"/>
        </w:rPr>
        <w:t>83</w:t>
      </w:r>
      <w:r w:rsidR="00670128" w:rsidRPr="00777476">
        <w:fldChar w:fldCharType="end"/>
      </w:r>
      <w:r w:rsidR="000147EF" w:rsidRPr="00777476">
        <w:t>,</w:t>
      </w:r>
      <w:r w:rsidR="00DF5C59" w:rsidRPr="00777476">
        <w:t xml:space="preserve"> and </w:t>
      </w:r>
      <w:r w:rsidR="00721E71" w:rsidRPr="00777476">
        <w:t xml:space="preserve">the legal and ethical consequences of </w:t>
      </w:r>
      <w:r w:rsidR="00DF5C59" w:rsidRPr="00777476">
        <w:t>treatments</w:t>
      </w:r>
      <w:r w:rsidR="00732CE8" w:rsidRPr="00777476">
        <w:t xml:space="preserve"> like deep brain stimulation</w:t>
      </w:r>
      <w:r w:rsidR="00DF5C59" w:rsidRPr="00777476">
        <w:t>.</w:t>
      </w:r>
      <w:r w:rsidR="00195399" w:rsidRPr="00777476">
        <w:fldChar w:fldCharType="begin" w:fldLock="1"/>
      </w:r>
      <w:r w:rsidR="00E145F4">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84&lt;/sup&gt;","plainTextFormattedCitation":"84","previouslyFormattedCitation":"&lt;sup&gt;84&lt;/sup&gt;"},"properties":{"noteIndex":0},"schema":"https://github.com/citation-style-language/schema/raw/master/csl-citation.json"}</w:instrText>
      </w:r>
      <w:r w:rsidR="00195399" w:rsidRPr="00777476">
        <w:fldChar w:fldCharType="separate"/>
      </w:r>
      <w:r w:rsidR="00380935" w:rsidRPr="00380935">
        <w:rPr>
          <w:noProof/>
          <w:vertAlign w:val="superscript"/>
        </w:rPr>
        <w:t>84</w:t>
      </w:r>
      <w:r w:rsidR="00195399" w:rsidRPr="00777476">
        <w:fldChar w:fldCharType="end"/>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techno-optimism or technology push</w:t>
      </w:r>
      <w:r w:rsidR="00775EF0" w:rsidRPr="00777476">
        <w:t>.</w:t>
      </w:r>
      <w:r w:rsidR="00C575CA" w:rsidRPr="00777476">
        <w:t xml:space="preserve"> </w:t>
      </w:r>
      <w:r w:rsidR="00FC5386" w:rsidRPr="00777476">
        <w:t>Techno-optimism might arise from differences of perceived risk or perceived capacity for control</w:t>
      </w:r>
      <w:r w:rsidR="00FC5386" w:rsidRPr="00777476">
        <w:fldChar w:fldCharType="begin" w:fldLock="1"/>
      </w:r>
      <w:r w:rsidR="00E145F4">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85&lt;/sup&gt;","plainTextFormattedCitation":"85","previouslyFormattedCitation":"&lt;sup&gt;85&lt;/sup&gt;"},"properties":{"noteIndex":0},"schema":"https://github.com/citation-style-language/schema/raw/master/csl-citation.json"}</w:instrText>
      </w:r>
      <w:r w:rsidR="00FC5386" w:rsidRPr="00777476">
        <w:fldChar w:fldCharType="separate"/>
      </w:r>
      <w:r w:rsidR="00380935" w:rsidRPr="00380935">
        <w:rPr>
          <w:noProof/>
          <w:vertAlign w:val="superscript"/>
        </w:rPr>
        <w:t>85</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E145F4">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86&lt;/sup&gt;","plainTextFormattedCitation":"86","previouslyFormattedCitation":"&lt;sup&gt;86&lt;/sup&gt;"},"properties":{"noteIndex":0},"schema":"https://github.com/citation-style-language/schema/raw/master/csl-citation.json"}</w:instrText>
      </w:r>
      <w:r w:rsidR="00195399" w:rsidRPr="00777476">
        <w:fldChar w:fldCharType="separate"/>
      </w:r>
      <w:r w:rsidR="00380935" w:rsidRPr="00380935">
        <w:rPr>
          <w:noProof/>
          <w:vertAlign w:val="superscript"/>
        </w:rPr>
        <w:t>86</w:t>
      </w:r>
      <w:r w:rsidR="00195399" w:rsidRPr="00777476">
        <w:fldChar w:fldCharType="end"/>
      </w:r>
    </w:p>
    <w:p w14:paraId="46560A8E" w14:textId="1C0AB51B" w:rsidR="007B2B92" w:rsidRDefault="00775EF0" w:rsidP="001C7AD9">
      <w:pPr>
        <w:spacing w:after="0" w:line="240" w:lineRule="auto"/>
      </w:pPr>
      <w:r w:rsidRPr="00777476">
        <w:t xml:space="preserve">In addition to earlier recommendations of adopting socio-technical perspective and a systems approach to conceptualising risk, solutionism </w:t>
      </w:r>
      <w:proofErr w:type="gramStart"/>
      <w:r w:rsidRPr="00777476">
        <w:t>can be addresse</w:t>
      </w:r>
      <w:r w:rsidR="009D3810" w:rsidRPr="00777476">
        <w:t>d</w:t>
      </w:r>
      <w:proofErr w:type="gramEnd"/>
      <w:r w:rsidRPr="00777476">
        <w:t xml:space="preserve"> by adopting a system</w:t>
      </w:r>
      <w:r w:rsidR="00CE0FE4">
        <w:t>ic</w:t>
      </w:r>
      <w:r w:rsidRPr="00777476">
        <w:t xml:space="preserve"> approach to patient safety.</w:t>
      </w:r>
      <w:r w:rsidR="007B2B92" w:rsidRPr="00777476">
        <w:t xml:space="preserve"> </w:t>
      </w:r>
      <w:proofErr w:type="spellStart"/>
      <w:r w:rsidR="00A96E1C">
        <w:t>Ravitz</w:t>
      </w:r>
      <w:proofErr w:type="spellEnd"/>
      <w:r w:rsidR="00A96E1C">
        <w:t xml:space="preserve"> et al.</w:t>
      </w:r>
      <w:r w:rsidR="007B2B92" w:rsidRPr="00777476">
        <w:fldChar w:fldCharType="begin" w:fldLock="1"/>
      </w:r>
      <w:r w:rsidR="00A96E1C">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38&lt;/sup&gt;","plainTextFormattedCitation":"38","previouslyFormattedCitation":"&lt;sup&gt;38&lt;/sup&gt;"},"properties":{"noteIndex":0},"schema":"https://github.com/citation-style-language/schema/raw/master/csl-citation.json"}</w:instrText>
      </w:r>
      <w:r w:rsidR="007B2B92" w:rsidRPr="00777476">
        <w:fldChar w:fldCharType="separate"/>
      </w:r>
      <w:r w:rsidR="00A96E1C" w:rsidRPr="00A96E1C">
        <w:rPr>
          <w:noProof/>
          <w:vertAlign w:val="superscript"/>
        </w:rPr>
        <w:t>38</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EA0ACB">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EA0ACB" w:rsidRPr="00777476">
        <w:fldChar w:fldCharType="separate"/>
      </w:r>
      <w:r w:rsidR="00EA0ACB" w:rsidRPr="00380935">
        <w:rPr>
          <w:noProof/>
          <w:vertAlign w:val="superscript"/>
        </w:rPr>
        <w:t>74,75</w:t>
      </w:r>
      <w:r w:rsidR="00EA0ACB" w:rsidRPr="00777476">
        <w:fldChar w:fldCharType="end"/>
      </w:r>
      <w:r w:rsidR="000147EF" w:rsidRPr="00777476">
        <w:t xml:space="preserve"> </w:t>
      </w:r>
      <w:proofErr w:type="gramStart"/>
      <w:r w:rsidR="000147EF" w:rsidRPr="00777476">
        <w:t>These</w:t>
      </w:r>
      <w:proofErr w:type="gramEnd"/>
      <w:r w:rsidR="000147EF" w:rsidRPr="00777476">
        <w:t xml:space="preserv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1C7AD9">
      <w:pPr>
        <w:spacing w:after="0" w:line="240" w:lineRule="auto"/>
      </w:pPr>
    </w:p>
    <w:p w14:paraId="0457DBBC" w14:textId="77777777" w:rsidR="003447F2" w:rsidRDefault="003447F2" w:rsidP="001C7AD9">
      <w:pPr>
        <w:spacing w:after="0" w:line="240" w:lineRule="auto"/>
      </w:pPr>
    </w:p>
    <w:p w14:paraId="4E6C1F67" w14:textId="14C5E7EE" w:rsidR="006D4CAF" w:rsidRDefault="006D4CAF" w:rsidP="001C7AD9">
      <w:pPr>
        <w:pStyle w:val="Heading1"/>
        <w:spacing w:before="0" w:line="240" w:lineRule="auto"/>
      </w:pPr>
      <w:r>
        <w:t>Conclusion</w:t>
      </w:r>
    </w:p>
    <w:p w14:paraId="091F891B" w14:textId="480E6768" w:rsidR="009D0DA8" w:rsidRDefault="00123BD5" w:rsidP="001C7AD9">
      <w:pPr>
        <w:spacing w:after="0" w:line="240" w:lineRule="auto"/>
      </w:pPr>
      <w:r>
        <w:t xml:space="preserve">To the authors’ knowledge, this is the first paper in the field of Patient Safety Informatics that has provided a definition and explored its rationale. </w:t>
      </w:r>
      <w:r w:rsidR="00BF48F2">
        <w:t xml:space="preserve">The intention of this article was to begin the process of developing the theoretical and practical foundations of </w:t>
      </w:r>
      <w:r>
        <w:t>Patient S</w:t>
      </w:r>
      <w:r w:rsidR="00BF48F2">
        <w:t xml:space="preserve">afety </w:t>
      </w:r>
      <w:r>
        <w:t>I</w:t>
      </w:r>
      <w:r w:rsidR="00BF48F2">
        <w:t xml:space="preserve">nformatics, </w:t>
      </w:r>
      <w:r w:rsidR="000C18C4">
        <w:t xml:space="preserve">answering calls for </w:t>
      </w:r>
      <w:r w:rsidR="00E014A9">
        <w:t>practical progress in safety science</w:t>
      </w:r>
      <w:r w:rsidR="00E014A9">
        <w:fldChar w:fldCharType="begin" w:fldLock="1"/>
      </w:r>
      <w:r w:rsidR="00E145F4">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87&lt;/sup&gt;","plainTextFormattedCitation":"87","previouslyFormattedCitation":"&lt;sup&gt;87&lt;/sup&gt;"},"properties":{"noteIndex":0},"schema":"https://github.com/citation-style-language/schema/raw/master/csl-citation.json"}</w:instrText>
      </w:r>
      <w:r w:rsidR="00E014A9">
        <w:rPr>
          <w:vertAlign w:val="superscript"/>
        </w:rPr>
        <w:fldChar w:fldCharType="separate"/>
      </w:r>
      <w:r w:rsidR="00E145F4" w:rsidRPr="00E145F4">
        <w:rPr>
          <w:noProof/>
          <w:vertAlign w:val="superscript"/>
        </w:rPr>
        <w:t>87</w:t>
      </w:r>
      <w:r w:rsidR="00E014A9">
        <w:fldChar w:fldCharType="end"/>
      </w:r>
      <w:r w:rsidR="00E014A9">
        <w:t xml:space="preserve"> and </w:t>
      </w:r>
      <w:r w:rsidR="00A96E1C">
        <w:t>a unifying theory</w:t>
      </w:r>
      <w:r w:rsidR="00BF48F2">
        <w:fldChar w:fldCharType="begin" w:fldLock="1"/>
      </w:r>
      <w:r w:rsidR="00E145F4">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88&lt;/sup&gt;","plainTextFormattedCitation":"88","previouslyFormattedCitation":"&lt;sup&gt;88&lt;/sup&gt;"},"properties":{"noteIndex":0},"schema":"https://github.com/citation-style-language/schema/raw/master/csl-citation.json"}</w:instrText>
      </w:r>
      <w:r w:rsidR="00BF48F2">
        <w:fldChar w:fldCharType="separate"/>
      </w:r>
      <w:r w:rsidR="00380935" w:rsidRPr="00380935">
        <w:rPr>
          <w:noProof/>
          <w:vertAlign w:val="superscript"/>
        </w:rPr>
        <w:t>88</w:t>
      </w:r>
      <w:r w:rsidR="00BF48F2">
        <w:fldChar w:fldCharType="end"/>
      </w:r>
      <w:r w:rsidR="004345C6">
        <w:t xml:space="preserve">. We presented six challenges posed by emerging </w:t>
      </w:r>
      <w:r>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 xml:space="preserve">. These challenges, </w:t>
      </w:r>
      <w:r w:rsidR="004C0C85">
        <w:t>consequence</w:t>
      </w:r>
      <w:r w:rsidR="004345C6">
        <w:t xml:space="preserve">s and recommendations </w:t>
      </w:r>
      <w:proofErr w:type="gramStart"/>
      <w:r w:rsidR="004345C6">
        <w:t>were gathered</w:t>
      </w:r>
      <w:proofErr w:type="gramEnd"/>
      <w:r w:rsidR="004345C6">
        <w:t xml:space="preserve"> at a workshop of health informatics researchers</w:t>
      </w:r>
      <w:r w:rsidR="004345C6" w:rsidRPr="00AA44BF">
        <w:t xml:space="preserve"> </w:t>
      </w:r>
      <w:r w:rsidR="004345C6">
        <w:t>focused on exploring the theoretica</w:t>
      </w:r>
      <w:r>
        <w:t>l and practical foundations of Patient S</w:t>
      </w:r>
      <w:r w:rsidR="004345C6">
        <w:t xml:space="preserve">afety </w:t>
      </w:r>
      <w:r>
        <w:t>I</w:t>
      </w:r>
      <w:r w:rsidR="004345C6">
        <w:t>nformatics.</w:t>
      </w:r>
      <w:r w:rsidR="004E2BCB">
        <w:t xml:space="preserve"> </w:t>
      </w:r>
      <w:r w:rsidR="00A2296F">
        <w:t xml:space="preserve">Subsequent workshops in our </w:t>
      </w:r>
      <w:r w:rsidR="000C18C4">
        <w:t xml:space="preserve">series </w:t>
      </w:r>
      <w:r w:rsidR="00A2296F">
        <w:t>will address t</w:t>
      </w:r>
      <w:r w:rsidR="00A2296F" w:rsidRPr="00A2296F">
        <w:t xml:space="preserve">he </w:t>
      </w:r>
      <w:r w:rsidR="004C0C85">
        <w:t>consequence</w:t>
      </w:r>
      <w:r w:rsidR="00A2296F" w:rsidRPr="00A2296F">
        <w:t>s of contemporary safety theory for digital innovation</w:t>
      </w:r>
      <w:r w:rsidR="00A2296F">
        <w:t>, socio</w:t>
      </w:r>
      <w:r>
        <w:t>-</w:t>
      </w:r>
      <w:r w:rsidR="00A2296F">
        <w:t xml:space="preserve">technical evaluation of digital </w:t>
      </w:r>
      <w:r>
        <w:t>health</w:t>
      </w:r>
      <w:r w:rsidR="00A2296F">
        <w:t xml:space="preserve">, and digital </w:t>
      </w:r>
      <w:r>
        <w:t xml:space="preserve">health interventions </w:t>
      </w:r>
      <w:r w:rsidR="00A2296F">
        <w:t xml:space="preserve">designed to improve patient </w:t>
      </w:r>
      <w:commentRangeStart w:id="28"/>
      <w:commentRangeStart w:id="29"/>
      <w:r w:rsidR="00A2296F">
        <w:t>safety</w:t>
      </w:r>
      <w:r w:rsidR="00351A05">
        <w:fldChar w:fldCharType="begin" w:fldLock="1"/>
      </w:r>
      <w:r w:rsidR="00E145F4">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lt;sup&gt;89&lt;/sup&gt;","plainTextFormattedCitation":"89","previouslyFormattedCitation":"&lt;sup&gt;89&lt;/sup&gt;"},"properties":{"noteIndex":0},"schema":"https://github.com/citation-style-language/schema/raw/master/csl-citation.json"}</w:instrText>
      </w:r>
      <w:r w:rsidR="00351A05">
        <w:fldChar w:fldCharType="separate"/>
      </w:r>
      <w:r w:rsidR="00380935" w:rsidRPr="00380935">
        <w:rPr>
          <w:noProof/>
          <w:vertAlign w:val="superscript"/>
        </w:rPr>
        <w:t>89</w:t>
      </w:r>
      <w:r w:rsidR="00351A05">
        <w:fldChar w:fldCharType="end"/>
      </w:r>
      <w:r w:rsidR="00A2296F">
        <w:t>.</w:t>
      </w:r>
      <w:commentRangeEnd w:id="28"/>
      <w:r w:rsidR="00EA0ACB">
        <w:rPr>
          <w:rStyle w:val="CommentReference"/>
        </w:rPr>
        <w:commentReference w:id="28"/>
      </w:r>
      <w:commentRangeEnd w:id="29"/>
      <w:r w:rsidR="005804D3">
        <w:rPr>
          <w:rStyle w:val="CommentReference"/>
        </w:rPr>
        <w:commentReference w:id="29"/>
      </w:r>
    </w:p>
    <w:p w14:paraId="219726D7" w14:textId="5B836341" w:rsidR="000B2D7E" w:rsidRDefault="000B2D7E" w:rsidP="001C7AD9">
      <w:pPr>
        <w:spacing w:after="0" w:line="240" w:lineRule="auto"/>
      </w:pPr>
    </w:p>
    <w:p w14:paraId="5A83A754" w14:textId="752395E8" w:rsidR="000B2D7E" w:rsidRDefault="000B2D7E" w:rsidP="001C7AD9">
      <w:pPr>
        <w:spacing w:after="0" w:line="240" w:lineRule="auto"/>
      </w:pPr>
    </w:p>
    <w:p w14:paraId="713ACB55" w14:textId="5D1AD768" w:rsidR="000B2D7E" w:rsidRDefault="000B2D7E" w:rsidP="001C7AD9">
      <w:pPr>
        <w:pStyle w:val="Heading1"/>
        <w:spacing w:before="0" w:line="240" w:lineRule="auto"/>
      </w:pPr>
      <w:r>
        <w:t>References</w:t>
      </w:r>
    </w:p>
    <w:p w14:paraId="69C6A990" w14:textId="338C49A0" w:rsidR="001A5100" w:rsidRDefault="001A5100" w:rsidP="001C7AD9">
      <w:pPr>
        <w:spacing w:after="0" w:line="240" w:lineRule="auto"/>
      </w:pPr>
    </w:p>
    <w:p w14:paraId="4DDBBC0A" w14:textId="77777777" w:rsidR="0076332B" w:rsidRDefault="0076332B" w:rsidP="001C7AD9">
      <w:pPr>
        <w:spacing w:after="0" w:line="240" w:lineRule="auto"/>
      </w:pPr>
    </w:p>
    <w:p w14:paraId="474B2590" w14:textId="77777777" w:rsidR="0076332B" w:rsidRDefault="0076332B">
      <w:r>
        <w:br w:type="page"/>
      </w:r>
    </w:p>
    <w:p w14:paraId="348D6960" w14:textId="77777777" w:rsidR="0076332B" w:rsidRDefault="0076332B" w:rsidP="001C7AD9">
      <w:pPr>
        <w:spacing w:after="0" w:line="240" w:lineRule="auto"/>
        <w:sectPr w:rsidR="0076332B" w:rsidSect="008267F0">
          <w:footerReference w:type="default" r:id="rId14"/>
          <w:pgSz w:w="11906" w:h="16838"/>
          <w:pgMar w:top="1440" w:right="1440" w:bottom="1440" w:left="1440" w:header="708" w:footer="708" w:gutter="0"/>
          <w:cols w:space="708"/>
          <w:docGrid w:linePitch="360"/>
        </w:sectPr>
      </w:pPr>
    </w:p>
    <w:p w14:paraId="27F13FCA" w14:textId="0BE15F78" w:rsidR="0076332B" w:rsidRDefault="0076332B" w:rsidP="001C7AD9">
      <w:pPr>
        <w:spacing w:after="0" w:line="240" w:lineRule="auto"/>
      </w:pPr>
      <w:r>
        <w:lastRenderedPageBreak/>
        <w:t xml:space="preserve">** Tables and figures </w:t>
      </w:r>
      <w:proofErr w:type="gramStart"/>
      <w:r>
        <w:t>must be submitted</w:t>
      </w:r>
      <w:proofErr w:type="gramEnd"/>
      <w:r>
        <w:t xml:space="preserve"> separately**</w:t>
      </w:r>
    </w:p>
    <w:p w14:paraId="601828C7" w14:textId="2B2F39D3" w:rsidR="00952A2F" w:rsidRDefault="00952A2F" w:rsidP="001C7AD9">
      <w:pPr>
        <w:spacing w:after="0" w:line="240" w:lineRule="auto"/>
      </w:pPr>
      <w:r>
        <w:t>** FYI, tables have to be presented in this simplified format but the Lancet editing team will improve aesthetics **</w:t>
      </w:r>
    </w:p>
    <w:p w14:paraId="42098240" w14:textId="35BF2C85" w:rsidR="0076332B" w:rsidRDefault="0076332B" w:rsidP="001C7AD9">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76332B">
            <w:pPr>
              <w:rPr>
                <w:rFonts w:ascii="Times New Roman" w:hAnsi="Times New Roman" w:cs="Times New Roman"/>
                <w:sz w:val="16"/>
                <w:szCs w:val="16"/>
              </w:rPr>
            </w:pPr>
          </w:p>
        </w:tc>
        <w:tc>
          <w:tcPr>
            <w:tcW w:w="1559" w:type="dxa"/>
          </w:tcPr>
          <w:p w14:paraId="1A9F80DE"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125D7DA6" w:rsidR="0076332B" w:rsidRPr="0076332B" w:rsidRDefault="0076332B" w:rsidP="000D58CF">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F9365E">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Pr="0076332B">
              <w:rPr>
                <w:rFonts w:ascii="Times New Roman" w:hAnsi="Times New Roman" w:cs="Times New Roman"/>
                <w:b/>
                <w:sz w:val="20"/>
                <w:szCs w:val="16"/>
              </w:rPr>
              <w:fldChar w:fldCharType="separate"/>
            </w:r>
            <w:r w:rsidR="00F9365E" w:rsidRPr="00F9365E">
              <w:rPr>
                <w:rFonts w:ascii="Times New Roman" w:hAnsi="Times New Roman" w:cs="Times New Roman"/>
                <w:noProof/>
                <w:sz w:val="20"/>
                <w:szCs w:val="16"/>
                <w:vertAlign w:val="superscript"/>
              </w:rPr>
              <w:t>16</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1C7AD9">
      <w:pPr>
        <w:spacing w:after="0" w:line="240" w:lineRule="auto"/>
      </w:pPr>
    </w:p>
    <w:p w14:paraId="56A721E0" w14:textId="263F6AAD" w:rsidR="0076332B" w:rsidRDefault="0076332B" w:rsidP="001C7AD9">
      <w:pPr>
        <w:spacing w:after="0" w:line="240" w:lineRule="auto"/>
      </w:pPr>
    </w:p>
    <w:p w14:paraId="3B2B4B7B" w14:textId="77777777" w:rsidR="0076332B" w:rsidRDefault="0076332B" w:rsidP="001C7AD9">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Systems approach to 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safety</w:t>
            </w:r>
            <w:proofErr w:type="gramEnd"/>
            <w:r w:rsidRPr="00A71A27">
              <w:rPr>
                <w:rFonts w:ascii="Times New Roman" w:eastAsia="Times New Roman" w:hAnsi="Times New Roman" w:cs="Times New Roman"/>
                <w:color w:val="000000"/>
                <w:sz w:val="16"/>
                <w:szCs w:val="16"/>
                <w:lang w:eastAsia="en-GB"/>
              </w:rPr>
              <w:t xml:space="preserve"> from non-physical innovations.</w:t>
            </w:r>
          </w:p>
        </w:tc>
        <w:tc>
          <w:tcPr>
            <w:tcW w:w="2693" w:type="dxa"/>
            <w:shd w:val="clear" w:color="auto" w:fill="auto"/>
            <w:vAlign w:val="center"/>
            <w:hideMark/>
          </w:tcPr>
          <w:p w14:paraId="08857F4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to</w:t>
            </w:r>
            <w:proofErr w:type="gramEnd"/>
            <w:r w:rsidRPr="00A71A27">
              <w:rPr>
                <w:rFonts w:ascii="Times New Roman" w:eastAsia="Times New Roman" w:hAnsi="Times New Roman" w:cs="Times New Roman"/>
                <w:color w:val="000000"/>
                <w:sz w:val="16"/>
                <w:szCs w:val="16"/>
                <w:lang w:eastAsia="en-GB"/>
              </w:rPr>
              <w:t xml:space="preserve"> patient safety.</w:t>
            </w:r>
          </w:p>
        </w:tc>
        <w:tc>
          <w:tcPr>
            <w:tcW w:w="3544" w:type="dxa"/>
            <w:shd w:val="clear" w:color="auto" w:fill="auto"/>
            <w:vAlign w:val="center"/>
            <w:hideMark/>
          </w:tcPr>
          <w:p w14:paraId="0471773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interpret</w:t>
            </w:r>
            <w:proofErr w:type="gramEnd"/>
            <w:r w:rsidRPr="00A71A27">
              <w:rPr>
                <w:rFonts w:ascii="Times New Roman" w:eastAsia="Times New Roman" w:hAnsi="Times New Roman" w:cs="Times New Roman"/>
                <w:color w:val="000000"/>
                <w:sz w:val="16"/>
                <w:szCs w:val="16"/>
                <w:lang w:eastAsia="en-GB"/>
              </w:rPr>
              <w:t xml:space="preserve"> new and voluminous data streams.</w:t>
            </w:r>
          </w:p>
        </w:tc>
        <w:tc>
          <w:tcPr>
            <w:tcW w:w="2693" w:type="dxa"/>
            <w:shd w:val="clear" w:color="auto" w:fill="auto"/>
            <w:vAlign w:val="center"/>
            <w:hideMark/>
          </w:tcPr>
          <w:p w14:paraId="54CEBAD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surveilled</w:t>
            </w:r>
            <w:proofErr w:type="spellEnd"/>
            <w:r w:rsidRPr="00A71A27">
              <w:rPr>
                <w:rFonts w:ascii="Times New Roman" w:eastAsia="Times New Roman" w:hAnsi="Times New Roman" w:cs="Times New Roman"/>
                <w:color w:val="000000"/>
                <w:sz w:val="16"/>
                <w:szCs w:val="16"/>
                <w:lang w:eastAsia="en-GB"/>
              </w:rPr>
              <w:t xml:space="preserve"> for </w:t>
            </w:r>
            <w:proofErr w:type="spellStart"/>
            <w:r w:rsidRPr="00A71A27">
              <w:rPr>
                <w:rFonts w:ascii="Times New Roman" w:eastAsia="Times New Roman" w:hAnsi="Times New Roman" w:cs="Times New Roman"/>
                <w:color w:val="000000"/>
                <w:sz w:val="16"/>
                <w:szCs w:val="16"/>
                <w:lang w:eastAsia="en-GB"/>
              </w:rPr>
              <w:t>performance</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of</w:t>
            </w:r>
            <w:proofErr w:type="gramEnd"/>
            <w:r w:rsidRPr="00A71A27">
              <w:rPr>
                <w:rFonts w:ascii="Times New Roman" w:eastAsia="Times New Roman" w:hAnsi="Times New Roman" w:cs="Times New Roman"/>
                <w:color w:val="000000"/>
                <w:sz w:val="16"/>
                <w:szCs w:val="16"/>
                <w:lang w:eastAsia="en-GB"/>
              </w:rPr>
              <w:t xml:space="preserve"> data.</w:t>
            </w:r>
          </w:p>
        </w:tc>
        <w:tc>
          <w:tcPr>
            <w:tcW w:w="3544" w:type="dxa"/>
            <w:shd w:val="clear" w:color="auto" w:fill="auto"/>
            <w:vAlign w:val="center"/>
            <w:hideMark/>
          </w:tcPr>
          <w:p w14:paraId="24C07FE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exchange of healthcare </w:t>
            </w:r>
            <w:proofErr w:type="spellStart"/>
            <w:r w:rsidRPr="00A71A27">
              <w:rPr>
                <w:rFonts w:ascii="Times New Roman" w:eastAsia="Times New Roman" w:hAnsi="Times New Roman" w:cs="Times New Roman"/>
                <w:color w:val="000000"/>
                <w:sz w:val="16"/>
                <w:szCs w:val="16"/>
                <w:lang w:eastAsia="en-GB"/>
              </w:rPr>
              <w:t>data</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Gradual approval of medical </w:t>
            </w:r>
            <w:proofErr w:type="spellStart"/>
            <w:r w:rsidRPr="00A71A27">
              <w:rPr>
                <w:rFonts w:ascii="Times New Roman" w:eastAsia="Times New Roman" w:hAnsi="Times New Roman" w:cs="Times New Roman"/>
                <w:color w:val="000000"/>
                <w:sz w:val="16"/>
                <w:szCs w:val="16"/>
                <w:lang w:eastAsia="en-GB"/>
              </w:rPr>
              <w:t>devices</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approaches</w:t>
            </w:r>
            <w:proofErr w:type="gramEnd"/>
            <w:r w:rsidRPr="00A71A27">
              <w:rPr>
                <w:rFonts w:ascii="Times New Roman" w:eastAsia="Times New Roman" w:hAnsi="Times New Roman" w:cs="Times New Roman"/>
                <w:color w:val="000000"/>
                <w:sz w:val="16"/>
                <w:szCs w:val="16"/>
                <w:lang w:eastAsia="en-GB"/>
              </w:rPr>
              <w:t xml:space="preserve"> to safety.</w:t>
            </w:r>
          </w:p>
        </w:tc>
        <w:tc>
          <w:tcPr>
            <w:tcW w:w="2693" w:type="dxa"/>
            <w:shd w:val="clear" w:color="auto" w:fill="auto"/>
            <w:vAlign w:val="center"/>
            <w:hideMark/>
          </w:tcPr>
          <w:p w14:paraId="4C489CD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mitigations</w:t>
            </w:r>
            <w:proofErr w:type="gramEnd"/>
            <w:r w:rsidRPr="00A71A27">
              <w:rPr>
                <w:rFonts w:ascii="Times New Roman" w:eastAsia="Times New Roman" w:hAnsi="Times New Roman" w:cs="Times New Roman"/>
                <w:color w:val="000000"/>
                <w:sz w:val="16"/>
                <w:szCs w:val="16"/>
                <w:lang w:eastAsia="en-GB"/>
              </w:rPr>
              <w:t xml:space="preserve"> are put in place.</w:t>
            </w:r>
          </w:p>
        </w:tc>
        <w:tc>
          <w:tcPr>
            <w:tcW w:w="3544" w:type="dxa"/>
            <w:shd w:val="clear" w:color="auto" w:fill="auto"/>
            <w:vAlign w:val="center"/>
            <w:hideMark/>
          </w:tcPr>
          <w:p w14:paraId="18B4D64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approach to 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p>
        </w:tc>
        <w:tc>
          <w:tcPr>
            <w:tcW w:w="913" w:type="dxa"/>
            <w:shd w:val="clear" w:color="auto" w:fill="auto"/>
            <w:vAlign w:val="center"/>
            <w:hideMark/>
          </w:tcPr>
          <w:p w14:paraId="6C8CCE7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Socio-technical </w:t>
            </w:r>
            <w:proofErr w:type="spellStart"/>
            <w:r w:rsidRPr="00A71A27">
              <w:rPr>
                <w:rFonts w:ascii="Times New Roman" w:eastAsia="Times New Roman" w:hAnsi="Times New Roman" w:cs="Times New Roman"/>
                <w:color w:val="000000"/>
                <w:sz w:val="16"/>
                <w:szCs w:val="16"/>
                <w:lang w:eastAsia="en-GB"/>
              </w:rPr>
              <w:t>perspective</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 xml:space="preserve">; </w:t>
            </w:r>
            <w:proofErr w:type="spellStart"/>
            <w:r w:rsidRPr="00A71A27">
              <w:rPr>
                <w:rFonts w:ascii="Times New Roman" w:eastAsia="Times New Roman" w:hAnsi="Times New Roman" w:cs="Times New Roman"/>
                <w:color w:val="000000"/>
                <w:sz w:val="16"/>
                <w:szCs w:val="16"/>
                <w:lang w:eastAsia="en-GB"/>
              </w:rPr>
              <w:t>FactSheets</w:t>
            </w:r>
            <w:r w:rsidRPr="00A71A27">
              <w:rPr>
                <w:rFonts w:ascii="Times New Roman" w:eastAsia="Times New Roman" w:hAnsi="Times New Roman" w:cs="Times New Roman"/>
                <w:color w:val="000000"/>
                <w:sz w:val="16"/>
                <w:szCs w:val="16"/>
                <w:vertAlign w:val="superscript"/>
                <w:lang w:eastAsia="en-GB"/>
              </w:rPr>
              <w:t>P</w:t>
            </w:r>
            <w:proofErr w:type="spellEnd"/>
          </w:p>
        </w:tc>
        <w:tc>
          <w:tcPr>
            <w:tcW w:w="913" w:type="dxa"/>
            <w:shd w:val="clear" w:color="auto" w:fill="auto"/>
            <w:vAlign w:val="center"/>
            <w:hideMark/>
          </w:tcPr>
          <w:p w14:paraId="514318E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threaten</w:t>
            </w:r>
            <w:proofErr w:type="gramEnd"/>
            <w:r w:rsidRPr="00A71A27">
              <w:rPr>
                <w:rFonts w:ascii="Times New Roman" w:eastAsia="Times New Roman" w:hAnsi="Times New Roman" w:cs="Times New Roman"/>
                <w:color w:val="000000"/>
                <w:sz w:val="16"/>
                <w:szCs w:val="16"/>
                <w:lang w:eastAsia="en-GB"/>
              </w:rPr>
              <w:t xml:space="preserve"> patient safety.</w:t>
            </w:r>
          </w:p>
        </w:tc>
        <w:tc>
          <w:tcPr>
            <w:tcW w:w="3544" w:type="dxa"/>
            <w:shd w:val="clear" w:color="auto" w:fill="auto"/>
            <w:vAlign w:val="center"/>
            <w:hideMark/>
          </w:tcPr>
          <w:p w14:paraId="61B209E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complex</w:t>
            </w:r>
            <w:proofErr w:type="gramEnd"/>
            <w:r w:rsidRPr="00A71A27">
              <w:rPr>
                <w:rFonts w:ascii="Times New Roman" w:eastAsia="Times New Roman" w:hAnsi="Times New Roman" w:cs="Times New Roman"/>
                <w:color w:val="000000"/>
                <w:sz w:val="16"/>
                <w:szCs w:val="16"/>
                <w:lang w:eastAsia="en-GB"/>
              </w:rPr>
              <w:t>.</w:t>
            </w:r>
          </w:p>
        </w:tc>
        <w:tc>
          <w:tcPr>
            <w:tcW w:w="2693" w:type="dxa"/>
            <w:shd w:val="clear" w:color="auto" w:fill="auto"/>
            <w:vAlign w:val="center"/>
            <w:hideMark/>
          </w:tcPr>
          <w:p w14:paraId="1F802E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Systems approach to 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health</w:t>
            </w:r>
            <w:proofErr w:type="gramEnd"/>
            <w:r w:rsidRPr="00A71A27">
              <w:rPr>
                <w:rFonts w:ascii="Times New Roman" w:eastAsia="Times New Roman" w:hAnsi="Times New Roman" w:cs="Times New Roman"/>
                <w:color w:val="000000"/>
                <w:sz w:val="16"/>
                <w:szCs w:val="16"/>
                <w:lang w:eastAsia="en-GB"/>
              </w:rPr>
              <w:t xml:space="preserve"> information systems.</w:t>
            </w:r>
          </w:p>
        </w:tc>
        <w:tc>
          <w:tcPr>
            <w:tcW w:w="2693" w:type="dxa"/>
            <w:shd w:val="clear" w:color="auto" w:fill="auto"/>
            <w:vAlign w:val="center"/>
            <w:hideMark/>
          </w:tcPr>
          <w:p w14:paraId="5D177D1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foreseen</w:t>
            </w:r>
            <w:proofErr w:type="gramEnd"/>
            <w:r w:rsidRPr="00A71A27">
              <w:rPr>
                <w:rFonts w:ascii="Times New Roman" w:eastAsia="Times New Roman" w:hAnsi="Times New Roman" w:cs="Times New Roman"/>
                <w:color w:val="000000"/>
                <w:sz w:val="16"/>
                <w:szCs w:val="16"/>
                <w:lang w:eastAsia="en-GB"/>
              </w:rPr>
              <w:t>.</w:t>
            </w:r>
          </w:p>
        </w:tc>
        <w:tc>
          <w:tcPr>
            <w:tcW w:w="3544" w:type="dxa"/>
            <w:shd w:val="clear" w:color="auto" w:fill="auto"/>
            <w:vAlign w:val="center"/>
            <w:hideMark/>
          </w:tcPr>
          <w:p w14:paraId="6927C81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Systems approach to patient </w:t>
            </w:r>
            <w:proofErr w:type="spellStart"/>
            <w:r w:rsidRPr="00A71A27">
              <w:rPr>
                <w:rFonts w:ascii="Times New Roman" w:eastAsia="Times New Roman" w:hAnsi="Times New Roman" w:cs="Times New Roman"/>
                <w:color w:val="000000"/>
                <w:sz w:val="16"/>
                <w:szCs w:val="16"/>
                <w:lang w:eastAsia="en-GB"/>
              </w:rPr>
              <w:t>safety</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xml:space="preserve">; Socio-technical </w:t>
            </w:r>
            <w:proofErr w:type="spellStart"/>
            <w:r w:rsidRPr="00A71A27">
              <w:rPr>
                <w:rFonts w:ascii="Times New Roman" w:eastAsia="Times New Roman" w:hAnsi="Times New Roman" w:cs="Times New Roman"/>
                <w:color w:val="000000"/>
                <w:sz w:val="16"/>
                <w:szCs w:val="16"/>
                <w:lang w:eastAsia="en-GB"/>
              </w:rPr>
              <w:t>perspective</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approval of medical </w:t>
            </w:r>
            <w:proofErr w:type="spellStart"/>
            <w:r w:rsidRPr="00A71A27">
              <w:rPr>
                <w:rFonts w:ascii="Times New Roman" w:eastAsia="Times New Roman" w:hAnsi="Times New Roman" w:cs="Times New Roman"/>
                <w:color w:val="000000"/>
                <w:sz w:val="16"/>
                <w:szCs w:val="16"/>
                <w:lang w:eastAsia="en-GB"/>
              </w:rPr>
              <w:t>devices</w:t>
            </w:r>
            <w:r w:rsidRPr="00A71A27">
              <w:rPr>
                <w:rFonts w:ascii="Times New Roman" w:eastAsia="Times New Roman" w:hAnsi="Times New Roman" w:cs="Times New Roman"/>
                <w:color w:val="000000"/>
                <w:sz w:val="16"/>
                <w:szCs w:val="16"/>
                <w:vertAlign w:val="superscript"/>
                <w:lang w:eastAsia="en-GB"/>
              </w:rPr>
              <w:t>P</w:t>
            </w:r>
            <w:proofErr w:type="spellEnd"/>
          </w:p>
        </w:tc>
        <w:tc>
          <w:tcPr>
            <w:tcW w:w="913" w:type="dxa"/>
            <w:shd w:val="clear" w:color="auto" w:fill="auto"/>
            <w:vAlign w:val="center"/>
            <w:hideMark/>
          </w:tcPr>
          <w:p w14:paraId="0A0759A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76332B">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Socio-technical </w:t>
            </w:r>
            <w:proofErr w:type="spellStart"/>
            <w:r w:rsidRPr="00A71A27">
              <w:rPr>
                <w:rFonts w:ascii="Times New Roman" w:eastAsia="Times New Roman" w:hAnsi="Times New Roman" w:cs="Times New Roman"/>
                <w:color w:val="000000"/>
                <w:sz w:val="16"/>
                <w:szCs w:val="16"/>
                <w:lang w:eastAsia="en-GB"/>
              </w:rPr>
              <w:t>perspective</w:t>
            </w:r>
            <w:r w:rsidRPr="00A71A27">
              <w:rPr>
                <w:rFonts w:ascii="Times New Roman" w:eastAsia="Times New Roman" w:hAnsi="Times New Roman" w:cs="Times New Roman"/>
                <w:color w:val="000000"/>
                <w:sz w:val="16"/>
                <w:szCs w:val="16"/>
                <w:vertAlign w:val="superscript"/>
                <w:lang w:eastAsia="en-GB"/>
              </w:rPr>
              <w:t>T</w:t>
            </w:r>
            <w:proofErr w:type="spellEnd"/>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problems</w:t>
            </w:r>
            <w:proofErr w:type="gramEnd"/>
            <w:r w:rsidRPr="00A71A27">
              <w:rPr>
                <w:rFonts w:ascii="Times New Roman" w:eastAsia="Times New Roman" w:hAnsi="Times New Roman" w:cs="Times New Roman"/>
                <w:color w:val="000000"/>
                <w:sz w:val="16"/>
                <w:szCs w:val="16"/>
                <w:lang w:eastAsia="en-GB"/>
              </w:rPr>
              <w:t xml:space="preserve"> and predicaments.</w:t>
            </w:r>
          </w:p>
        </w:tc>
        <w:tc>
          <w:tcPr>
            <w:tcW w:w="2693" w:type="dxa"/>
            <w:shd w:val="clear" w:color="auto" w:fill="auto"/>
            <w:vAlign w:val="center"/>
            <w:hideMark/>
          </w:tcPr>
          <w:p w14:paraId="2EAA5B99" w14:textId="1A7C54D9" w:rsidR="0076332B" w:rsidRPr="00A71A27" w:rsidRDefault="002360F7" w:rsidP="002360F7">
            <w:pPr>
              <w:spacing w:after="0" w:line="240" w:lineRule="auto"/>
              <w:rPr>
                <w:rFonts w:ascii="Times New Roman" w:eastAsia="Times New Roman" w:hAnsi="Times New Roman" w:cs="Times New Roman"/>
                <w:color w:val="000000"/>
                <w:sz w:val="16"/>
                <w:szCs w:val="16"/>
                <w:lang w:eastAsia="en-GB"/>
              </w:rPr>
            </w:pPr>
            <w:proofErr w:type="gramStart"/>
            <w:r>
              <w:rPr>
                <w:rFonts w:ascii="Times New Roman" w:eastAsia="Times New Roman" w:hAnsi="Times New Roman" w:cs="Times New Roman"/>
                <w:color w:val="000000"/>
                <w:sz w:val="16"/>
                <w:szCs w:val="16"/>
                <w:lang w:eastAsia="en-GB"/>
              </w:rPr>
              <w:t>might</w:t>
            </w:r>
            <w:proofErr w:type="gramEnd"/>
            <w:r>
              <w:rPr>
                <w:rFonts w:ascii="Times New Roman" w:eastAsia="Times New Roman" w:hAnsi="Times New Roman" w:cs="Times New Roman"/>
                <w:color w:val="000000"/>
                <w:sz w:val="16"/>
                <w:szCs w:val="16"/>
                <w:lang w:eastAsia="en-GB"/>
              </w:rPr>
              <w:t xml:space="preserve">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p>
        </w:tc>
        <w:tc>
          <w:tcPr>
            <w:tcW w:w="913" w:type="dxa"/>
            <w:shd w:val="clear" w:color="auto" w:fill="auto"/>
            <w:vAlign w:val="center"/>
            <w:hideMark/>
          </w:tcPr>
          <w:p w14:paraId="12047C8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1F9B42C5" w:rsidR="0076332B" w:rsidRPr="000D2165" w:rsidRDefault="0076332B" w:rsidP="00DD0FC3">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lastRenderedPageBreak/>
              <w:t xml:space="preserve">Recommendations </w:t>
            </w:r>
            <w:proofErr w:type="gramStart"/>
            <w:r w:rsidRPr="000D2165">
              <w:rPr>
                <w:rFonts w:ascii="Times New Roman" w:eastAsia="Times New Roman" w:hAnsi="Times New Roman" w:cs="Times New Roman"/>
                <w:bCs/>
                <w:sz w:val="16"/>
                <w:szCs w:val="20"/>
                <w:lang w:eastAsia="en-GB"/>
              </w:rPr>
              <w:t>are tagged</w:t>
            </w:r>
            <w:proofErr w:type="gramEnd"/>
            <w:r w:rsidRPr="000D2165">
              <w:rPr>
                <w:rFonts w:ascii="Times New Roman" w:eastAsia="Times New Roman" w:hAnsi="Times New Roman" w:cs="Times New Roman"/>
                <w:bCs/>
                <w:sz w:val="16"/>
                <w:szCs w:val="20"/>
                <w:lang w:eastAsia="en-GB"/>
              </w:rPr>
              <w:t xml:space="preserve">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w:t>
            </w:r>
            <w:proofErr w:type="spellStart"/>
            <w:r>
              <w:rPr>
                <w:rFonts w:ascii="Times New Roman" w:eastAsia="Times New Roman" w:hAnsi="Times New Roman" w:cs="Times New Roman"/>
                <w:bCs/>
                <w:sz w:val="16"/>
                <w:szCs w:val="20"/>
                <w:lang w:eastAsia="en-GB"/>
              </w:rPr>
              <w:t>Sittig’s</w:t>
            </w:r>
            <w:proofErr w:type="spellEnd"/>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DD0FC3">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DD0FC3" w:rsidRPr="000D2165">
              <w:rPr>
                <w:rFonts w:ascii="Times New Roman" w:eastAsia="Times New Roman" w:hAnsi="Times New Roman" w:cs="Times New Roman"/>
                <w:bCs/>
                <w:sz w:val="16"/>
                <w:szCs w:val="20"/>
                <w:lang w:eastAsia="en-GB"/>
              </w:rPr>
              <w:fldChar w:fldCharType="separate"/>
            </w:r>
            <w:r w:rsidR="00DD0FC3" w:rsidRPr="00DD0FC3">
              <w:rPr>
                <w:rFonts w:ascii="Times New Roman" w:eastAsia="Times New Roman" w:hAnsi="Times New Roman" w:cs="Times New Roman"/>
                <w:bCs/>
                <w:noProof/>
                <w:sz w:val="16"/>
                <w:szCs w:val="20"/>
                <w:vertAlign w:val="superscript"/>
                <w:lang w:eastAsia="en-GB"/>
              </w:rPr>
              <w:t>27</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342372">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77777777" w:rsidR="0076332B" w:rsidRDefault="0076332B" w:rsidP="0076332B"/>
    <w:p w14:paraId="781C68B5" w14:textId="77777777" w:rsidR="0076332B" w:rsidRPr="001A5100" w:rsidRDefault="0076332B" w:rsidP="001C7AD9">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arán McInerney" w:date="2020-10-08T13:56:00Z" w:initials="CM">
    <w:p w14:paraId="572D125B" w14:textId="77777777" w:rsidR="008805BA" w:rsidRDefault="008805BA" w:rsidP="003447F2">
      <w:pPr>
        <w:pStyle w:val="CommentText"/>
      </w:pPr>
      <w:r>
        <w:rPr>
          <w:rStyle w:val="CommentReference"/>
        </w:rPr>
        <w:annotationRef/>
      </w:r>
      <w:r>
        <w:t xml:space="preserve">Jon – </w:t>
      </w:r>
    </w:p>
    <w:p w14:paraId="77260459" w14:textId="77777777" w:rsidR="008805BA" w:rsidRDefault="008805BA" w:rsidP="003447F2">
      <w:pPr>
        <w:pStyle w:val="CommentText"/>
      </w:pPr>
    </w:p>
    <w:p w14:paraId="0881BBA1" w14:textId="77777777" w:rsidR="008805BA" w:rsidRDefault="008805BA" w:rsidP="003447F2">
      <w:pPr>
        <w:pStyle w:val="CommentText"/>
      </w:pPr>
      <w:r>
        <w:t>Please, confirm details.</w:t>
      </w:r>
    </w:p>
  </w:comment>
  <w:comment w:id="1" w:author="Ciarán McInerney" w:date="2020-10-08T13:55:00Z" w:initials="CM">
    <w:p w14:paraId="7407B52D" w14:textId="77777777" w:rsidR="008805BA" w:rsidRDefault="008805BA" w:rsidP="003447F2">
      <w:pPr>
        <w:pStyle w:val="CommentText"/>
      </w:pPr>
      <w:r>
        <w:rPr>
          <w:rStyle w:val="CommentReference"/>
        </w:rPr>
        <w:annotationRef/>
      </w:r>
      <w:r>
        <w:t xml:space="preserve">Dawn – </w:t>
      </w:r>
    </w:p>
    <w:p w14:paraId="66BE6732" w14:textId="77777777" w:rsidR="008805BA" w:rsidRDefault="008805BA" w:rsidP="003447F2">
      <w:pPr>
        <w:pStyle w:val="CommentText"/>
      </w:pPr>
    </w:p>
    <w:p w14:paraId="3189E014" w14:textId="77777777" w:rsidR="008805BA" w:rsidRDefault="008805BA" w:rsidP="003447F2">
      <w:pPr>
        <w:pStyle w:val="CommentText"/>
      </w:pPr>
      <w:r>
        <w:t>Please, confirm details.</w:t>
      </w:r>
    </w:p>
  </w:comment>
  <w:comment w:id="2" w:author="Ciarán McInerney" w:date="2020-10-08T13:55:00Z" w:initials="CM">
    <w:p w14:paraId="617768B1" w14:textId="77777777" w:rsidR="008805BA" w:rsidRDefault="008805BA" w:rsidP="003447F2">
      <w:pPr>
        <w:pStyle w:val="CommentText"/>
      </w:pPr>
      <w:r>
        <w:t xml:space="preserve">Ibrahim </w:t>
      </w:r>
      <w:r>
        <w:rPr>
          <w:rStyle w:val="CommentReference"/>
        </w:rPr>
        <w:annotationRef/>
      </w:r>
      <w:r>
        <w:t xml:space="preserve">– </w:t>
      </w:r>
    </w:p>
    <w:p w14:paraId="3CF847D6" w14:textId="77777777" w:rsidR="008805BA" w:rsidRDefault="008805BA" w:rsidP="003447F2">
      <w:pPr>
        <w:pStyle w:val="CommentText"/>
      </w:pPr>
    </w:p>
    <w:p w14:paraId="1BE8A80C" w14:textId="77777777" w:rsidR="008805BA" w:rsidRDefault="008805BA" w:rsidP="003447F2">
      <w:pPr>
        <w:pStyle w:val="CommentText"/>
      </w:pPr>
      <w:r>
        <w:t>Please, confirm details.</w:t>
      </w:r>
    </w:p>
  </w:comment>
  <w:comment w:id="3" w:author="Ciarán McInerney" w:date="2020-10-08T13:55:00Z" w:initials="CM">
    <w:p w14:paraId="47839CE4" w14:textId="77777777" w:rsidR="008805BA" w:rsidRDefault="008805BA" w:rsidP="003447F2">
      <w:pPr>
        <w:pStyle w:val="CommentText"/>
      </w:pPr>
      <w:r>
        <w:rPr>
          <w:rStyle w:val="CommentReference"/>
        </w:rPr>
        <w:annotationRef/>
      </w:r>
      <w:proofErr w:type="gramStart"/>
      <w:r>
        <w:t>David  –</w:t>
      </w:r>
      <w:proofErr w:type="gramEnd"/>
      <w:r>
        <w:t xml:space="preserve"> </w:t>
      </w:r>
    </w:p>
    <w:p w14:paraId="1F26AA13" w14:textId="77777777" w:rsidR="008805BA" w:rsidRDefault="008805BA" w:rsidP="003447F2">
      <w:pPr>
        <w:pStyle w:val="CommentText"/>
      </w:pPr>
    </w:p>
    <w:p w14:paraId="29576D2D" w14:textId="77777777" w:rsidR="008805BA" w:rsidRDefault="008805BA" w:rsidP="003447F2">
      <w:pPr>
        <w:pStyle w:val="CommentText"/>
      </w:pPr>
      <w:r>
        <w:t>Please, confirm details.</w:t>
      </w:r>
    </w:p>
  </w:comment>
  <w:comment w:id="4" w:author="Ciarán McInerney" w:date="2020-10-08T13:55:00Z" w:initials="CM">
    <w:p w14:paraId="1FFC0AC1" w14:textId="77777777" w:rsidR="008805BA" w:rsidRDefault="008805BA" w:rsidP="003447F2">
      <w:pPr>
        <w:pStyle w:val="CommentText"/>
      </w:pPr>
      <w:r>
        <w:t xml:space="preserve">Owen </w:t>
      </w:r>
      <w:r>
        <w:rPr>
          <w:rStyle w:val="CommentReference"/>
        </w:rPr>
        <w:annotationRef/>
      </w:r>
      <w:r>
        <w:t xml:space="preserve">– </w:t>
      </w:r>
    </w:p>
    <w:p w14:paraId="23355718" w14:textId="77777777" w:rsidR="008805BA" w:rsidRDefault="008805BA" w:rsidP="003447F2">
      <w:pPr>
        <w:pStyle w:val="CommentText"/>
      </w:pPr>
    </w:p>
    <w:p w14:paraId="505B0A69" w14:textId="77777777" w:rsidR="008805BA" w:rsidRDefault="008805BA" w:rsidP="003447F2">
      <w:pPr>
        <w:pStyle w:val="CommentText"/>
      </w:pPr>
      <w:r>
        <w:t>Please, confirm details.</w:t>
      </w:r>
    </w:p>
  </w:comment>
  <w:comment w:id="5" w:author="Ciarán McInerney" w:date="2020-10-08T13:55:00Z" w:initials="CM">
    <w:p w14:paraId="01EC1079" w14:textId="77777777" w:rsidR="008805BA" w:rsidRDefault="008805BA" w:rsidP="003447F2">
      <w:pPr>
        <w:pStyle w:val="CommentText"/>
      </w:pPr>
      <w:r>
        <w:rPr>
          <w:rStyle w:val="CommentReference"/>
        </w:rPr>
        <w:annotationRef/>
      </w:r>
      <w:r>
        <w:t xml:space="preserve">Niels – </w:t>
      </w:r>
    </w:p>
    <w:p w14:paraId="5840A475" w14:textId="77777777" w:rsidR="008805BA" w:rsidRDefault="008805BA" w:rsidP="003447F2">
      <w:pPr>
        <w:pStyle w:val="CommentText"/>
      </w:pPr>
    </w:p>
    <w:p w14:paraId="42F206AE" w14:textId="77777777" w:rsidR="008805BA" w:rsidRDefault="008805BA" w:rsidP="003447F2">
      <w:pPr>
        <w:pStyle w:val="CommentText"/>
      </w:pPr>
      <w:r>
        <w:t>Please, confirm details.</w:t>
      </w:r>
    </w:p>
  </w:comment>
  <w:comment w:id="6" w:author="Ciarán McInerney" w:date="2020-10-08T13:54:00Z" w:initials="CM">
    <w:p w14:paraId="2E19669B" w14:textId="441913E6" w:rsidR="008805BA" w:rsidRDefault="008805BA">
      <w:pPr>
        <w:pStyle w:val="CommentText"/>
      </w:pPr>
      <w:r>
        <w:rPr>
          <w:rStyle w:val="CommentReference"/>
        </w:rPr>
        <w:annotationRef/>
      </w:r>
      <w:r>
        <w:t xml:space="preserve">Rebecca – </w:t>
      </w:r>
    </w:p>
    <w:p w14:paraId="111D4A9B" w14:textId="6AE8190B" w:rsidR="008805BA" w:rsidRDefault="008805BA">
      <w:pPr>
        <w:pStyle w:val="CommentText"/>
      </w:pPr>
    </w:p>
    <w:p w14:paraId="6515A458" w14:textId="6001D5FC" w:rsidR="008805BA" w:rsidRDefault="008805BA">
      <w:pPr>
        <w:pStyle w:val="CommentText"/>
      </w:pPr>
      <w:r>
        <w:t>Please, confirm details.</w:t>
      </w:r>
    </w:p>
  </w:comment>
  <w:comment w:id="7" w:author="Ciarán McInerney" w:date="2020-10-08T13:55:00Z" w:initials="CM">
    <w:p w14:paraId="72CA7864" w14:textId="37080E8C" w:rsidR="008805BA" w:rsidRDefault="008805BA" w:rsidP="003447F2">
      <w:pPr>
        <w:pStyle w:val="CommentText"/>
      </w:pPr>
      <w:r>
        <w:t xml:space="preserve">Richard </w:t>
      </w:r>
      <w:r>
        <w:rPr>
          <w:rStyle w:val="CommentReference"/>
        </w:rPr>
        <w:annotationRef/>
      </w:r>
      <w:r>
        <w:t xml:space="preserve">– </w:t>
      </w:r>
    </w:p>
    <w:p w14:paraId="5C79768F" w14:textId="77777777" w:rsidR="008805BA" w:rsidRDefault="008805BA" w:rsidP="003447F2">
      <w:pPr>
        <w:pStyle w:val="CommentText"/>
      </w:pPr>
    </w:p>
    <w:p w14:paraId="07B05D02" w14:textId="3AC62AE2" w:rsidR="008805BA" w:rsidRDefault="008805BA" w:rsidP="003447F2">
      <w:pPr>
        <w:pStyle w:val="CommentText"/>
      </w:pPr>
      <w:r>
        <w:t>Please, confirm details.</w:t>
      </w:r>
    </w:p>
  </w:comment>
  <w:comment w:id="8" w:author="Richard Williams" w:date="2020-10-09T07:41:00Z" w:initials="RW">
    <w:p w14:paraId="6520EEE9" w14:textId="71FD968E" w:rsidR="008805BA" w:rsidRDefault="008805BA">
      <w:pPr>
        <w:pStyle w:val="CommentText"/>
      </w:pPr>
      <w:r>
        <w:t xml:space="preserve">Done. </w:t>
      </w:r>
      <w:r>
        <w:rPr>
          <w:rStyle w:val="CommentReference"/>
        </w:rPr>
        <w:annotationRef/>
      </w:r>
      <w:r>
        <w:t>If only 1 affiliation allowed then go with the PSTRC one</w:t>
      </w:r>
    </w:p>
  </w:comment>
  <w:comment w:id="15" w:author="Ciarán McInerney" w:date="2020-08-04T10:16:00Z" w:initials="CM">
    <w:p w14:paraId="1EA9AB52" w14:textId="061EEEF9" w:rsidR="008805BA" w:rsidRDefault="008805BA">
      <w:pPr>
        <w:pStyle w:val="CommentText"/>
      </w:pPr>
      <w:bookmarkStart w:id="16" w:name="_GoBack"/>
      <w:bookmarkEnd w:id="16"/>
      <w:r>
        <w:rPr>
          <w:rStyle w:val="CommentReference"/>
        </w:rPr>
        <w:annotationRef/>
      </w:r>
      <w:r>
        <w:t xml:space="preserve">Rebecca + David – </w:t>
      </w:r>
    </w:p>
    <w:p w14:paraId="5ACB1D88" w14:textId="7EED04C2" w:rsidR="008805BA" w:rsidRDefault="008805BA">
      <w:pPr>
        <w:pStyle w:val="CommentText"/>
      </w:pPr>
    </w:p>
    <w:p w14:paraId="65DC93CA" w14:textId="1C5CED2A" w:rsidR="008805BA" w:rsidRDefault="008805BA">
      <w:pPr>
        <w:pStyle w:val="CommentText"/>
      </w:pPr>
      <w:r>
        <w:t>You both commented that this point should be widened to incorporate more than just video consultation.</w:t>
      </w:r>
    </w:p>
    <w:p w14:paraId="34032047" w14:textId="036C4CA3" w:rsidR="008805BA" w:rsidRDefault="008805BA">
      <w:pPr>
        <w:pStyle w:val="CommentText"/>
      </w:pPr>
    </w:p>
    <w:p w14:paraId="6CC4C0E2" w14:textId="0E37C6BB" w:rsidR="008805BA" w:rsidRDefault="008805BA" w:rsidP="00E1344E">
      <w:pPr>
        <w:pStyle w:val="CommentText"/>
        <w:numPr>
          <w:ilvl w:val="0"/>
          <w:numId w:val="10"/>
        </w:numPr>
      </w:pPr>
      <w:r>
        <w:t xml:space="preserve"> Do you have a citation for making such a statement?</w:t>
      </w:r>
    </w:p>
    <w:p w14:paraId="435FD4CA" w14:textId="1B5FD79B" w:rsidR="008805BA" w:rsidRDefault="008805BA" w:rsidP="00E1344E">
      <w:pPr>
        <w:pStyle w:val="CommentText"/>
        <w:numPr>
          <w:ilvl w:val="0"/>
          <w:numId w:val="10"/>
        </w:numPr>
      </w:pPr>
      <w:r>
        <w:t xml:space="preserve"> Alternatively, are you happier if the current statement is prefaced with “For example…</w:t>
      </w:r>
      <w:proofErr w:type="gramStart"/>
      <w:r>
        <w:t>”?</w:t>
      </w:r>
      <w:proofErr w:type="gramEnd"/>
    </w:p>
  </w:comment>
  <w:comment w:id="17" w:author="Ciarán McInerney" w:date="2020-08-04T10:20:00Z" w:initials="CM">
    <w:p w14:paraId="217678B5" w14:textId="77777777" w:rsidR="008805BA" w:rsidRDefault="008805BA" w:rsidP="00823212">
      <w:pPr>
        <w:pStyle w:val="CommentText"/>
      </w:pPr>
      <w:r>
        <w:rPr>
          <w:rStyle w:val="CommentReference"/>
        </w:rPr>
        <w:annotationRef/>
      </w:r>
      <w:r>
        <w:t>Rebecca –</w:t>
      </w:r>
    </w:p>
    <w:p w14:paraId="590177D1" w14:textId="77777777" w:rsidR="008805BA" w:rsidRDefault="008805BA" w:rsidP="00823212">
      <w:pPr>
        <w:pStyle w:val="CommentText"/>
      </w:pPr>
    </w:p>
    <w:p w14:paraId="285E7261" w14:textId="77777777" w:rsidR="008805BA" w:rsidRDefault="008805BA" w:rsidP="00823212">
      <w:pPr>
        <w:pStyle w:val="CommentText"/>
      </w:pPr>
      <w:r>
        <w:t>You commented that literature on information infrastructures is relevant, here.</w:t>
      </w:r>
    </w:p>
    <w:p w14:paraId="4A56CAD4" w14:textId="77777777" w:rsidR="008805BA" w:rsidRDefault="008805BA" w:rsidP="00823212">
      <w:pPr>
        <w:pStyle w:val="CommentText"/>
      </w:pPr>
    </w:p>
    <w:p w14:paraId="7EB00DD0" w14:textId="77777777" w:rsidR="008805BA" w:rsidRDefault="008805BA" w:rsidP="00823212">
      <w:pPr>
        <w:pStyle w:val="CommentText"/>
        <w:numPr>
          <w:ilvl w:val="0"/>
          <w:numId w:val="10"/>
        </w:numPr>
      </w:pPr>
      <w:r>
        <w:t xml:space="preserve"> Can you provide a citation and statement, please?</w:t>
      </w:r>
    </w:p>
  </w:comment>
  <w:comment w:id="18" w:author="Ciarán McInerney" w:date="2020-08-11T17:10:00Z" w:initials="CM">
    <w:p w14:paraId="51A8E3D7" w14:textId="77777777" w:rsidR="008805BA" w:rsidRDefault="008805BA" w:rsidP="006A6EEC">
      <w:pPr>
        <w:pStyle w:val="CommentText"/>
      </w:pPr>
      <w:r>
        <w:rPr>
          <w:rStyle w:val="CommentReference"/>
        </w:rPr>
        <w:annotationRef/>
      </w:r>
      <w:r>
        <w:t xml:space="preserve">David – </w:t>
      </w:r>
    </w:p>
    <w:p w14:paraId="57399FF2" w14:textId="77777777" w:rsidR="008805BA" w:rsidRDefault="008805BA" w:rsidP="006A6EEC">
      <w:pPr>
        <w:pStyle w:val="CommentText"/>
      </w:pPr>
    </w:p>
    <w:p w14:paraId="58B9F5E2" w14:textId="77777777" w:rsidR="008805BA" w:rsidRDefault="008805BA" w:rsidP="006A6EEC">
      <w:pPr>
        <w:pStyle w:val="CommentText"/>
      </w:pPr>
      <w:r>
        <w:t>You commented that it would be good to mention the fewer regulations for technology than for treatments.</w:t>
      </w:r>
    </w:p>
    <w:p w14:paraId="711AB950" w14:textId="77777777" w:rsidR="008805BA" w:rsidRDefault="008805BA" w:rsidP="006A6EEC">
      <w:pPr>
        <w:pStyle w:val="CommentText"/>
      </w:pPr>
    </w:p>
    <w:p w14:paraId="5D957721" w14:textId="6E8B25A2" w:rsidR="008805BA" w:rsidRDefault="008805BA" w:rsidP="006A6EEC">
      <w:pPr>
        <w:pStyle w:val="CommentText"/>
      </w:pPr>
      <w:r>
        <w:t>- Can you provide a citation so that it would succinctly fit in with this list?</w:t>
      </w:r>
    </w:p>
  </w:comment>
  <w:comment w:id="19" w:author="Ciarán McInerney" w:date="2020-08-04T10:34:00Z" w:initials="CM">
    <w:p w14:paraId="2A3893CC" w14:textId="53DB3D2E" w:rsidR="008805BA" w:rsidRDefault="008805BA">
      <w:pPr>
        <w:pStyle w:val="CommentText"/>
      </w:pPr>
      <w:r>
        <w:rPr>
          <w:rStyle w:val="CommentReference"/>
        </w:rPr>
        <w:annotationRef/>
      </w:r>
      <w:r>
        <w:t xml:space="preserve">Owen – </w:t>
      </w:r>
    </w:p>
    <w:p w14:paraId="2893FE5D" w14:textId="2814F44F" w:rsidR="008805BA" w:rsidRDefault="008805BA">
      <w:pPr>
        <w:pStyle w:val="CommentText"/>
      </w:pPr>
    </w:p>
    <w:p w14:paraId="46ED494D" w14:textId="5DD7FBBA" w:rsidR="008805BA" w:rsidRDefault="008805BA">
      <w:pPr>
        <w:pStyle w:val="CommentText"/>
      </w:pPr>
      <w:r>
        <w:t>You commented that we should include a description of the recruitment process.</w:t>
      </w:r>
    </w:p>
    <w:p w14:paraId="41E0E82F" w14:textId="1D139309" w:rsidR="008805BA" w:rsidRDefault="008805BA">
      <w:pPr>
        <w:pStyle w:val="CommentText"/>
      </w:pPr>
    </w:p>
    <w:p w14:paraId="12FC6F1A" w14:textId="7C7F4EBC" w:rsidR="008805BA" w:rsidRDefault="008805BA" w:rsidP="00256640">
      <w:pPr>
        <w:pStyle w:val="CommentText"/>
        <w:numPr>
          <w:ilvl w:val="0"/>
          <w:numId w:val="10"/>
        </w:numPr>
      </w:pPr>
      <w:r>
        <w:t xml:space="preserve"> Can you please offer some suggested wording?</w:t>
      </w:r>
    </w:p>
  </w:comment>
  <w:comment w:id="20" w:author="Ciarán McInerney" w:date="2020-08-11T17:14:00Z" w:initials="CM">
    <w:p w14:paraId="0AF4D833" w14:textId="77777777" w:rsidR="008805BA" w:rsidRDefault="008805BA" w:rsidP="0033179C">
      <w:pPr>
        <w:pStyle w:val="CommentText"/>
      </w:pPr>
      <w:r>
        <w:rPr>
          <w:rStyle w:val="CommentReference"/>
        </w:rPr>
        <w:annotationRef/>
      </w: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16C775" w14:textId="77777777" w:rsidR="008805BA" w:rsidRDefault="008805BA" w:rsidP="0033179C">
      <w:pPr>
        <w:pStyle w:val="CommentText"/>
      </w:pPr>
    </w:p>
    <w:p w14:paraId="7AEED6C6" w14:textId="77777777" w:rsidR="008805BA" w:rsidRDefault="008805BA" w:rsidP="0033179C">
      <w:pPr>
        <w:pStyle w:val="CommentText"/>
      </w:pPr>
      <w:r>
        <w:t>Rebecca commented that all the challenges can be reduced to three:</w:t>
      </w:r>
    </w:p>
    <w:p w14:paraId="37B27320" w14:textId="77777777" w:rsidR="008805BA" w:rsidRDefault="008805BA" w:rsidP="0033179C">
      <w:pPr>
        <w:pStyle w:val="CommentText"/>
        <w:numPr>
          <w:ilvl w:val="0"/>
          <w:numId w:val="11"/>
        </w:numPr>
      </w:pPr>
      <w:r>
        <w:t>An environment where there is rapid innovation, often leveraging existing hardware and adding to or creating HISs</w:t>
      </w:r>
    </w:p>
    <w:p w14:paraId="53F75C94" w14:textId="77777777" w:rsidR="008805BA" w:rsidRDefault="008805BA" w:rsidP="0033179C">
      <w:pPr>
        <w:pStyle w:val="CommentText"/>
        <w:numPr>
          <w:ilvl w:val="0"/>
          <w:numId w:val="11"/>
        </w:numPr>
      </w:pPr>
      <w:r>
        <w:t>An increasing amount of data being collected, but less consideration of how to integrate, interpret, and present that to both healthcare professionals and patients</w:t>
      </w:r>
    </w:p>
    <w:p w14:paraId="53A77E52" w14:textId="77777777" w:rsidR="008805BA" w:rsidRDefault="008805BA" w:rsidP="0033179C">
      <w:pPr>
        <w:pStyle w:val="CommentText"/>
        <w:numPr>
          <w:ilvl w:val="0"/>
          <w:numId w:val="11"/>
        </w:numPr>
      </w:pPr>
      <w:r>
        <w:t>HITs leading to changes in how patients interact with the healthcare system</w:t>
      </w:r>
    </w:p>
    <w:p w14:paraId="5BA5E07C" w14:textId="77777777" w:rsidR="008805BA" w:rsidRDefault="008805BA" w:rsidP="0033179C">
      <w:pPr>
        <w:pStyle w:val="CommentText"/>
      </w:pPr>
    </w:p>
    <w:p w14:paraId="05A1E6F1" w14:textId="75EC4613" w:rsidR="008805BA" w:rsidRDefault="008805BA" w:rsidP="0033179C">
      <w:pPr>
        <w:pStyle w:val="CommentText"/>
        <w:numPr>
          <w:ilvl w:val="0"/>
          <w:numId w:val="10"/>
        </w:numPr>
      </w:pPr>
      <w:r>
        <w:t xml:space="preserve"> Should we change this section to reflect the three-challenge format, or are we happy with the six challenges?</w:t>
      </w:r>
    </w:p>
    <w:p w14:paraId="0D84A9B3" w14:textId="356EE882" w:rsidR="008805BA" w:rsidRDefault="008805BA">
      <w:pPr>
        <w:pStyle w:val="CommentText"/>
      </w:pPr>
    </w:p>
  </w:comment>
  <w:comment w:id="22" w:author="Richard Williams" w:date="2020-10-09T07:56:00Z" w:initials="RW">
    <w:p w14:paraId="6A88FDB5" w14:textId="3BEC8AFD" w:rsidR="00781C59" w:rsidRDefault="00781C59">
      <w:pPr>
        <w:pStyle w:val="CommentText"/>
      </w:pPr>
      <w:r>
        <w:t xml:space="preserve">We’re reporting on the output of the workshop, so if that was 6 challenges, then </w:t>
      </w:r>
      <w:r>
        <w:rPr>
          <w:rStyle w:val="CommentReference"/>
        </w:rPr>
        <w:annotationRef/>
      </w:r>
      <w:r>
        <w:t>I think we should stick with the 6. I’d say the 3 things highlighted by Rebecca could be viewed as “themes” rather than “challenges”, so potentially you could describe the themes and categorise each challenge into one of more themes. However I don’t think this is by any means essential.</w:t>
      </w:r>
    </w:p>
  </w:comment>
  <w:comment w:id="21" w:author="Ciarán McInerney" w:date="2020-08-11T17:14:00Z" w:initials="CM">
    <w:p w14:paraId="4110C762" w14:textId="77777777" w:rsidR="008805BA" w:rsidRDefault="008805BA" w:rsidP="0033179C">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3BBDD172" w14:textId="77777777" w:rsidR="008805BA" w:rsidRDefault="008805BA" w:rsidP="0033179C">
      <w:pPr>
        <w:pStyle w:val="CommentText"/>
      </w:pPr>
    </w:p>
    <w:p w14:paraId="7C18C9E4" w14:textId="77777777" w:rsidR="008805BA" w:rsidRDefault="008805BA" w:rsidP="0033179C">
      <w:pPr>
        <w:pStyle w:val="CommentText"/>
      </w:pPr>
      <w:r>
        <w:t>Ibrahim commented that it might be good to link each challenges to a theory in patient safety.</w:t>
      </w:r>
    </w:p>
    <w:p w14:paraId="5E063AF8" w14:textId="77777777" w:rsidR="008805BA" w:rsidRDefault="008805BA" w:rsidP="0033179C">
      <w:pPr>
        <w:pStyle w:val="CommentText"/>
      </w:pPr>
    </w:p>
    <w:p w14:paraId="301121C6" w14:textId="77777777" w:rsidR="008805BA" w:rsidRDefault="008805BA" w:rsidP="0033179C">
      <w:pPr>
        <w:pStyle w:val="CommentText"/>
        <w:numPr>
          <w:ilvl w:val="0"/>
          <w:numId w:val="10"/>
        </w:numPr>
      </w:pPr>
      <w:r>
        <w:t xml:space="preserve"> Is this something we want to do?</w:t>
      </w:r>
    </w:p>
    <w:p w14:paraId="1EFF8D38" w14:textId="4CD952D8" w:rsidR="008805BA" w:rsidRDefault="008805BA">
      <w:pPr>
        <w:pStyle w:val="CommentText"/>
      </w:pPr>
    </w:p>
  </w:comment>
  <w:comment w:id="23" w:author="Richard Williams" w:date="2020-10-09T08:00:00Z" w:initials="RW">
    <w:p w14:paraId="301E32CB" w14:textId="6E8C49D7" w:rsidR="00781C59" w:rsidRDefault="00781C59">
      <w:pPr>
        <w:pStyle w:val="CommentText"/>
      </w:pPr>
      <w:r>
        <w:rPr>
          <w:rStyle w:val="CommentReference"/>
        </w:rPr>
        <w:annotationRef/>
      </w:r>
      <w:r>
        <w:t>Possibly – I don’t have a strong feeling on this (and don’t know much about the “theory” of patient safety). However it might get rather messy and confusing if we have 6 challenges, 3 themes, 5 theories of patient safety, 6 consequences and 10 solutions.</w:t>
      </w:r>
    </w:p>
  </w:comment>
  <w:comment w:id="24" w:author="Ciarán McInerney" w:date="2020-08-04T09:41:00Z" w:initials="CM">
    <w:p w14:paraId="060B4ED8" w14:textId="77777777" w:rsidR="008805BA" w:rsidRDefault="008805BA">
      <w:pPr>
        <w:pStyle w:val="CommentText"/>
      </w:pPr>
      <w:r>
        <w:rPr>
          <w:rStyle w:val="CommentReference"/>
        </w:rPr>
        <w:annotationRef/>
      </w:r>
      <w:r>
        <w:t>David J + Niels –</w:t>
      </w:r>
    </w:p>
    <w:p w14:paraId="11E55969" w14:textId="77777777" w:rsidR="008805BA" w:rsidRDefault="008805BA">
      <w:pPr>
        <w:pStyle w:val="CommentText"/>
      </w:pPr>
    </w:p>
    <w:p w14:paraId="08214CF2" w14:textId="0AB9B870" w:rsidR="008805BA" w:rsidRDefault="008805BA">
      <w:pPr>
        <w:pStyle w:val="CommentText"/>
      </w:pPr>
      <w:r>
        <w:t>Please, review and edit as appropriate.</w:t>
      </w:r>
    </w:p>
  </w:comment>
  <w:comment w:id="25" w:author="Ciarán McInerney" w:date="2020-08-04T11:14:00Z" w:initials="CM">
    <w:p w14:paraId="2D92A5B5" w14:textId="06F1A1C7" w:rsidR="008805BA" w:rsidRDefault="008805BA">
      <w:pPr>
        <w:pStyle w:val="CommentText"/>
      </w:pPr>
      <w:r>
        <w:rPr>
          <w:rStyle w:val="CommentReference"/>
        </w:rPr>
        <w:annotationRef/>
      </w:r>
      <w:r>
        <w:t xml:space="preserve">Rebecca – </w:t>
      </w:r>
    </w:p>
    <w:p w14:paraId="57177460" w14:textId="4E080DE8" w:rsidR="008805BA" w:rsidRDefault="008805BA">
      <w:pPr>
        <w:pStyle w:val="CommentText"/>
      </w:pPr>
    </w:p>
    <w:p w14:paraId="260A68BB" w14:textId="69A2269F" w:rsidR="008805BA" w:rsidRDefault="008805BA">
      <w:pPr>
        <w:pStyle w:val="CommentText"/>
      </w:pPr>
      <w:r>
        <w:t>You commented that there are different kinds of trust.</w:t>
      </w:r>
    </w:p>
    <w:p w14:paraId="0CB0930F" w14:textId="44B29FFC" w:rsidR="008805BA" w:rsidRDefault="008805BA">
      <w:pPr>
        <w:pStyle w:val="CommentText"/>
      </w:pPr>
    </w:p>
    <w:p w14:paraId="13B057C6" w14:textId="514880BD" w:rsidR="008805BA" w:rsidRDefault="008805BA" w:rsidP="003354EE">
      <w:pPr>
        <w:pStyle w:val="CommentText"/>
        <w:numPr>
          <w:ilvl w:val="0"/>
          <w:numId w:val="10"/>
        </w:numPr>
      </w:pPr>
      <w:r>
        <w:t xml:space="preserve"> Can you help me to understand what these kinds of trust are and how the distinctions are important for this paper, please?</w:t>
      </w:r>
    </w:p>
  </w:comment>
  <w:comment w:id="26" w:author="Ciarán McInerney" w:date="2020-08-04T11:16:00Z" w:initials="CM">
    <w:p w14:paraId="17839136" w14:textId="530CFB2F" w:rsidR="008805BA" w:rsidRDefault="008805BA">
      <w:pPr>
        <w:pStyle w:val="CommentText"/>
      </w:pPr>
      <w:r>
        <w:rPr>
          <w:rStyle w:val="CommentReference"/>
        </w:rPr>
        <w:annotationRef/>
      </w:r>
      <w:r>
        <w:t xml:space="preserve">Rebecca – </w:t>
      </w:r>
    </w:p>
    <w:p w14:paraId="18779ED8" w14:textId="640E93A7" w:rsidR="008805BA" w:rsidRDefault="008805BA">
      <w:pPr>
        <w:pStyle w:val="CommentText"/>
      </w:pPr>
    </w:p>
    <w:p w14:paraId="1E435825" w14:textId="61C31E6B" w:rsidR="008805BA" w:rsidRDefault="008805BA">
      <w:pPr>
        <w:pStyle w:val="CommentText"/>
      </w:pPr>
      <w:r>
        <w:t>You commented that this statement needs expanding.</w:t>
      </w:r>
    </w:p>
    <w:p w14:paraId="1572E436" w14:textId="77777777" w:rsidR="008805BA" w:rsidRDefault="008805BA">
      <w:pPr>
        <w:pStyle w:val="CommentText"/>
      </w:pPr>
    </w:p>
    <w:p w14:paraId="4AB04C68" w14:textId="10CBBBC5" w:rsidR="008805BA" w:rsidRDefault="008805BA" w:rsidP="003354EE">
      <w:pPr>
        <w:pStyle w:val="CommentText"/>
        <w:numPr>
          <w:ilvl w:val="0"/>
          <w:numId w:val="10"/>
        </w:numPr>
      </w:pPr>
      <w:r>
        <w:t xml:space="preserve"> How shall we expand? Is it that the core message </w:t>
      </w:r>
      <w:proofErr w:type="gramStart"/>
      <w:r>
        <w:t>is not communicated</w:t>
      </w:r>
      <w:proofErr w:type="gramEnd"/>
      <w:r>
        <w:t xml:space="preserve"> or is it that an example would clarify the partly communicated message?</w:t>
      </w:r>
    </w:p>
  </w:comment>
  <w:comment w:id="27" w:author="Ciarán McInerney" w:date="2020-08-12T18:05:00Z" w:initials="CM">
    <w:p w14:paraId="589EC734" w14:textId="77777777" w:rsidR="008805BA" w:rsidRDefault="008805BA" w:rsidP="00CE0FE4">
      <w:pPr>
        <w:pStyle w:val="CommentText"/>
      </w:pPr>
      <w:r>
        <w:rPr>
          <w:rStyle w:val="CommentReference"/>
        </w:rPr>
        <w:annotationRef/>
      </w:r>
      <w:r>
        <w:rPr>
          <w:rStyle w:val="CommentReference"/>
        </w:rPr>
        <w:annotationRef/>
      </w:r>
      <w:r>
        <w:t xml:space="preserve">Jon – </w:t>
      </w:r>
    </w:p>
    <w:p w14:paraId="5E4D0BE7" w14:textId="77777777" w:rsidR="008805BA" w:rsidRDefault="008805BA" w:rsidP="00CE0FE4">
      <w:pPr>
        <w:pStyle w:val="CommentText"/>
      </w:pPr>
    </w:p>
    <w:p w14:paraId="1631CF91" w14:textId="4CCE79FA" w:rsidR="008805BA" w:rsidRDefault="008805BA" w:rsidP="00CE0FE4">
      <w:pPr>
        <w:pStyle w:val="CommentText"/>
      </w:pPr>
      <w:r>
        <w:t>Can you please write a succinct definition of the socio-technical perspective and also a description of how such a perspective is good for patient safety?</w:t>
      </w:r>
    </w:p>
  </w:comment>
  <w:comment w:id="28" w:author="Ciarán McInerney" w:date="2020-10-08T13:13:00Z" w:initials="CM">
    <w:p w14:paraId="45F9688C" w14:textId="67BDB6C7" w:rsidR="008805BA" w:rsidRDefault="008805BA">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C30913" w14:textId="77777777" w:rsidR="008805BA" w:rsidRDefault="008805BA">
      <w:pPr>
        <w:pStyle w:val="CommentText"/>
      </w:pPr>
    </w:p>
    <w:p w14:paraId="154C4A94" w14:textId="4148321D" w:rsidR="008805BA" w:rsidRDefault="008805BA" w:rsidP="00EA0ACB">
      <w:pPr>
        <w:pStyle w:val="CommentText"/>
        <w:numPr>
          <w:ilvl w:val="0"/>
          <w:numId w:val="10"/>
        </w:numPr>
      </w:pPr>
      <w:r>
        <w:t xml:space="preserve"> What is the best way to cite the workshop project? Will we have a website?</w:t>
      </w:r>
    </w:p>
  </w:comment>
  <w:comment w:id="29" w:author="Richard Williams" w:date="2020-10-09T07:53:00Z" w:initials="RW">
    <w:p w14:paraId="07964346" w14:textId="703EFC7C" w:rsidR="005804D3" w:rsidRDefault="005804D3">
      <w:pPr>
        <w:pStyle w:val="CommentText"/>
      </w:pPr>
      <w:r>
        <w:rPr>
          <w:rStyle w:val="CommentReference"/>
        </w:rPr>
        <w:annotationRef/>
      </w:r>
      <w:r>
        <w:t xml:space="preserve">A website is a good idea – though we would need someone to provide the content and to ensure it is updated. Alternatively, did this have a </w:t>
      </w:r>
      <w:proofErr w:type="spellStart"/>
      <w:r>
        <w:t>github</w:t>
      </w:r>
      <w:proofErr w:type="spellEnd"/>
      <w:r>
        <w:t xml:space="preserve"> repo? If so we could generate a </w:t>
      </w:r>
      <w:proofErr w:type="spellStart"/>
      <w:r>
        <w:t>doi</w:t>
      </w:r>
      <w:proofErr w:type="spellEnd"/>
      <w:r>
        <w:t xml:space="preserve"> with </w:t>
      </w:r>
      <w:proofErr w:type="spellStart"/>
      <w:r>
        <w:t>zenodo</w:t>
      </w:r>
      <w:proofErr w:type="spellEnd"/>
      <w:r>
        <w:t xml:space="preserve"> and cite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81BBA1" w15:done="0"/>
  <w15:commentEx w15:paraId="3189E014" w15:done="0"/>
  <w15:commentEx w15:paraId="1BE8A80C" w15:done="0"/>
  <w15:commentEx w15:paraId="29576D2D" w15:done="0"/>
  <w15:commentEx w15:paraId="505B0A69" w15:done="0"/>
  <w15:commentEx w15:paraId="42F206AE" w15:done="0"/>
  <w15:commentEx w15:paraId="6515A458" w15:done="0"/>
  <w15:commentEx w15:paraId="07B05D02" w15:done="0"/>
  <w15:commentEx w15:paraId="6520EEE9" w15:paraIdParent="07B05D02" w15:done="0"/>
  <w15:commentEx w15:paraId="435FD4CA" w15:done="0"/>
  <w15:commentEx w15:paraId="7EB00DD0" w15:done="0"/>
  <w15:commentEx w15:paraId="5D957721" w15:done="0"/>
  <w15:commentEx w15:paraId="12FC6F1A" w15:done="0"/>
  <w15:commentEx w15:paraId="0D84A9B3" w15:done="0"/>
  <w15:commentEx w15:paraId="6A88FDB5" w15:paraIdParent="0D84A9B3" w15:done="0"/>
  <w15:commentEx w15:paraId="1EFF8D38" w15:done="0"/>
  <w15:commentEx w15:paraId="301E32CB" w15:paraIdParent="1EFF8D38" w15:done="0"/>
  <w15:commentEx w15:paraId="08214CF2" w15:done="0"/>
  <w15:commentEx w15:paraId="13B057C6" w15:done="0"/>
  <w15:commentEx w15:paraId="4AB04C68" w15:done="0"/>
  <w15:commentEx w15:paraId="1631CF91" w15:done="0"/>
  <w15:commentEx w15:paraId="154C4A94" w15:done="0"/>
  <w15:commentEx w15:paraId="07964346" w15:paraIdParent="154C4A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FABB" w16cex:dateUtc="2020-07-17T09:23:00Z"/>
  <w16cex:commentExtensible w16cex:durableId="22C1504B" w16cex:dateUtc="2020-07-21T10:30:00Z"/>
  <w16cex:commentExtensible w16cex:durableId="22BBFAEC" w16cex:dateUtc="2020-07-17T09:24:00Z"/>
  <w16cex:commentExtensible w16cex:durableId="22C15120" w16cex:dateUtc="2020-07-21T10:33:00Z"/>
  <w16cex:commentExtensible w16cex:durableId="22C151CE" w16cex:dateUtc="2020-07-21T10:36:00Z"/>
  <w16cex:commentExtensible w16cex:durableId="22C15234" w16cex:dateUtc="2020-07-21T10:38:00Z"/>
  <w16cex:commentExtensible w16cex:durableId="22BBFBD5" w16cex:dateUtc="2020-07-17T09:28:00Z"/>
  <w16cex:commentExtensible w16cex:durableId="22C1529F" w16cex:dateUtc="2020-07-21T10:40:00Z"/>
  <w16cex:commentExtensible w16cex:durableId="22C534A7" w16cex:dateUtc="2020-07-24T09:21:00Z"/>
  <w16cex:commentExtensible w16cex:durableId="22C533AA" w16cex:dateUtc="2020-07-24T09:17:00Z"/>
  <w16cex:commentExtensible w16cex:durableId="22C53541" w16cex:dateUtc="2020-07-24T09:24:00Z"/>
  <w16cex:commentExtensible w16cex:durableId="22BBFD30" w16cex:dateUtc="2020-07-17T09:34:00Z"/>
  <w16cex:commentExtensible w16cex:durableId="22C535B4" w16cex:dateUtc="2020-07-24T09:25:00Z"/>
  <w16cex:commentExtensible w16cex:durableId="22BBFD9C" w16cex:dateUtc="2020-07-17T09:36:00Z"/>
  <w16cex:commentExtensible w16cex:durableId="22C5361B" w16cex:dateUtc="2020-07-24T09:27:00Z"/>
  <w16cex:commentExtensible w16cex:durableId="22C1553B" w16cex:dateUtc="2020-07-21T10:51:00Z"/>
  <w16cex:commentExtensible w16cex:durableId="22C5367F" w16cex:dateUtc="2020-07-24T09:29:00Z"/>
  <w16cex:commentExtensible w16cex:durableId="22C154C7" w16cex:dateUtc="2020-07-21T10:49:00Z"/>
  <w16cex:commentExtensible w16cex:durableId="22BBFE58" w16cex:dateUtc="2020-07-17T09:39:00Z"/>
  <w16cex:commentExtensible w16cex:durableId="22BBFE82" w16cex:dateUtc="2020-07-17T09:40:00Z"/>
  <w16cex:commentExtensible w16cex:durableId="22C16E83" w16cex:dateUtc="2020-07-21T12:39:00Z"/>
  <w16cex:commentExtensible w16cex:durableId="22BBFF03" w16cex:dateUtc="2020-07-17T09:42:00Z"/>
  <w16cex:commentExtensible w16cex:durableId="22BBFF74" w16cex:dateUtc="2020-07-17T09:44:00Z"/>
  <w16cex:commentExtensible w16cex:durableId="22C5384E" w16cex:dateUtc="2020-07-24T09:37:00Z"/>
  <w16cex:commentExtensible w16cex:durableId="22BBFFEA" w16cex:dateUtc="2020-07-17T09:46:00Z"/>
  <w16cex:commentExtensible w16cex:durableId="22C53873" w16cex:dateUtc="2020-07-24T09:37:00Z"/>
  <w16cex:commentExtensible w16cex:durableId="22BC00C0" w16cex:dateUtc="2020-07-17T09:49:00Z"/>
  <w16cex:commentExtensible w16cex:durableId="22BC050F" w16cex:dateUtc="2020-07-17T10:07:00Z"/>
  <w16cex:commentExtensible w16cex:durableId="22C53A86" w16cex:dateUtc="2020-07-24T09:46:00Z"/>
  <w16cex:commentExtensible w16cex:durableId="22BC079F" w16cex:dateUtc="2020-07-17T10:18:00Z"/>
  <w16cex:commentExtensible w16cex:durableId="22BC07EE" w16cex:dateUtc="2020-07-17T10:20:00Z"/>
  <w16cex:commentExtensible w16cex:durableId="22BC0238" w16cex:dateUtc="2020-07-17T09:55:00Z"/>
  <w16cex:commentExtensible w16cex:durableId="22BC09A4" w16cex:dateUtc="2020-07-17T10:27:00Z"/>
  <w16cex:commentExtensible w16cex:durableId="22BC0292" w16cex:dateUtc="2020-07-17T09:57:00Z"/>
  <w16cex:commentExtensible w16cex:durableId="22BC03BD" w16cex:dateUtc="2020-07-17T10:02:00Z"/>
  <w16cex:commentExtensible w16cex:durableId="22C53B3F" w16cex:dateUtc="2020-07-24T09:49:00Z"/>
  <w16cex:commentExtensible w16cex:durableId="22BC0351" w16cex:dateUtc="2020-07-17T10:00:00Z"/>
  <w16cex:commentExtensible w16cex:durableId="22C171AF" w16cex:dateUtc="2020-07-21T12:52:00Z"/>
  <w16cex:commentExtensible w16cex:durableId="22C17261" w16cex:dateUtc="2020-07-21T12:55:00Z"/>
  <w16cex:commentExtensible w16cex:durableId="22C540A7" w16cex:dateUtc="2020-07-24T10:12:00Z"/>
  <w16cex:commentExtensible w16cex:durableId="22C1734E" w16cex:dateUtc="2020-07-2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A18644" w16cid:durableId="22BBFABB"/>
  <w16cid:commentId w16cid:paraId="0623D6B6" w16cid:durableId="22C1504B"/>
  <w16cid:commentId w16cid:paraId="0FCEF71A" w16cid:durableId="22BBFAEC"/>
  <w16cid:commentId w16cid:paraId="1337BC8C" w16cid:durableId="22C15120"/>
  <w16cid:commentId w16cid:paraId="7A9ADA08" w16cid:durableId="22C151CE"/>
  <w16cid:commentId w16cid:paraId="4DFAE5D9" w16cid:durableId="22BBF9F8"/>
  <w16cid:commentId w16cid:paraId="0CC2FE43" w16cid:durableId="22C15234"/>
  <w16cid:commentId w16cid:paraId="3160ED6B" w16cid:durableId="22BBFBD5"/>
  <w16cid:commentId w16cid:paraId="04ED30DE" w16cid:durableId="22C1529F"/>
  <w16cid:commentId w16cid:paraId="13290D33" w16cid:durableId="22BBF9F9"/>
  <w16cid:commentId w16cid:paraId="740C590F" w16cid:durableId="22BBF9FA"/>
  <w16cid:commentId w16cid:paraId="0A814F05" w16cid:durableId="22BBF9FB"/>
  <w16cid:commentId w16cid:paraId="17697EA4" w16cid:durableId="22C14FDC"/>
  <w16cid:commentId w16cid:paraId="612D85A4" w16cid:durableId="22C534A7"/>
  <w16cid:commentId w16cid:paraId="402CCA1E" w16cid:durableId="22C533AA"/>
  <w16cid:commentId w16cid:paraId="2F515215" w16cid:durableId="22BBF9FC"/>
  <w16cid:commentId w16cid:paraId="58818907" w16cid:durableId="22BBF9FD"/>
  <w16cid:commentId w16cid:paraId="647DD93A" w16cid:durableId="22C53541"/>
  <w16cid:commentId w16cid:paraId="3403BC13" w16cid:durableId="22BBFD30"/>
  <w16cid:commentId w16cid:paraId="0B55B207" w16cid:durableId="22C6809E"/>
  <w16cid:commentId w16cid:paraId="25E9CDDF" w16cid:durableId="22C14FE0"/>
  <w16cid:commentId w16cid:paraId="7452D661" w16cid:durableId="22C535B4"/>
  <w16cid:commentId w16cid:paraId="14A7BACF" w16cid:durableId="22BBF9FE"/>
  <w16cid:commentId w16cid:paraId="56D3B1AE" w16cid:durableId="22BBF9FF"/>
  <w16cid:commentId w16cid:paraId="233A4FF2" w16cid:durableId="22BBFD9C"/>
  <w16cid:commentId w16cid:paraId="43E2FE5A" w16cid:durableId="22C5361B"/>
  <w16cid:commentId w16cid:paraId="02770338" w16cid:durableId="22C1553B"/>
  <w16cid:commentId w16cid:paraId="35391686" w16cid:durableId="22C5367F"/>
  <w16cid:commentId w16cid:paraId="72B87768" w16cid:durableId="22C154C7"/>
  <w16cid:commentId w16cid:paraId="4F7F15E3" w16cid:durableId="22BBFE58"/>
  <w16cid:commentId w16cid:paraId="1AED342C" w16cid:durableId="22C686EC"/>
  <w16cid:commentId w16cid:paraId="3241B13E" w16cid:durableId="22BBFE82"/>
  <w16cid:commentId w16cid:paraId="024298BF" w16cid:durableId="22BBFA00"/>
  <w16cid:commentId w16cid:paraId="01B31BF3" w16cid:durableId="22BBFA01"/>
  <w16cid:commentId w16cid:paraId="4EFE0671" w16cid:durableId="22C681CC"/>
  <w16cid:commentId w16cid:paraId="15D418FA" w16cid:durableId="22C16E83"/>
  <w16cid:commentId w16cid:paraId="737DF72F" w16cid:durableId="22BBFF03"/>
  <w16cid:commentId w16cid:paraId="3683342D" w16cid:durableId="22BBFA02"/>
  <w16cid:commentId w16cid:paraId="733BED56" w16cid:durableId="22BBFF74"/>
  <w16cid:commentId w16cid:paraId="4FB6103C" w16cid:durableId="22C5384E"/>
  <w16cid:commentId w16cid:paraId="6ABFE280" w16cid:durableId="22BBFFEA"/>
  <w16cid:commentId w16cid:paraId="334D0A64" w16cid:durableId="22C53873"/>
  <w16cid:commentId w16cid:paraId="31D4D312" w16cid:durableId="22C14FEC"/>
  <w16cid:commentId w16cid:paraId="768450E0" w16cid:durableId="22BBFA03"/>
  <w16cid:commentId w16cid:paraId="703288C0" w16cid:durableId="22BBFA04"/>
  <w16cid:commentId w16cid:paraId="3F00ECC7" w16cid:durableId="22BBFA05"/>
  <w16cid:commentId w16cid:paraId="3076FBFF" w16cid:durableId="22BC00C0"/>
  <w16cid:commentId w16cid:paraId="5F048BDB" w16cid:durableId="22C68658"/>
  <w16cid:commentId w16cid:paraId="44A30EB1" w16cid:durableId="22BBFA06"/>
  <w16cid:commentId w16cid:paraId="51785D5F" w16cid:durableId="22BC050F"/>
  <w16cid:commentId w16cid:paraId="7E229A57" w16cid:durableId="22C53A86"/>
  <w16cid:commentId w16cid:paraId="6F71DE2D" w16cid:durableId="22BC079F"/>
  <w16cid:commentId w16cid:paraId="7AB2815B" w16cid:durableId="22C6861B"/>
  <w16cid:commentId w16cid:paraId="714F2536" w16cid:durableId="22BC07EE"/>
  <w16cid:commentId w16cid:paraId="4E5BCD2F" w16cid:durableId="22BC0238"/>
  <w16cid:commentId w16cid:paraId="38E42793" w16cid:durableId="22C14FF6"/>
  <w16cid:commentId w16cid:paraId="578A3A65" w16cid:durableId="22BC09A4"/>
  <w16cid:commentId w16cid:paraId="78A07CA9" w16cid:durableId="22BC0292"/>
  <w16cid:commentId w16cid:paraId="6D648DFB" w16cid:durableId="22BBFA07"/>
  <w16cid:commentId w16cid:paraId="2726AE2A" w16cid:durableId="22BBFA08"/>
  <w16cid:commentId w16cid:paraId="4B00D603" w16cid:durableId="22BC03BD"/>
  <w16cid:commentId w16cid:paraId="4330DD91" w16cid:durableId="22C14FFC"/>
  <w16cid:commentId w16cid:paraId="44B0DB31" w16cid:durableId="22C14FFD"/>
  <w16cid:commentId w16cid:paraId="5559E2B8" w16cid:durableId="22C14FFE"/>
  <w16cid:commentId w16cid:paraId="07C66B48" w16cid:durableId="22C53B3F"/>
  <w16cid:commentId w16cid:paraId="7BC21D71" w16cid:durableId="22BC0351"/>
  <w16cid:commentId w16cid:paraId="6C7D04BD" w16cid:durableId="22C171AF"/>
  <w16cid:commentId w16cid:paraId="40BCE35F" w16cid:durableId="22BBFA09"/>
  <w16cid:commentId w16cid:paraId="2222C0D8" w16cid:durableId="22BBFA0A"/>
  <w16cid:commentId w16cid:paraId="7A3F11CD" w16cid:durableId="22C17261"/>
  <w16cid:commentId w16cid:paraId="35ABC98F" w16cid:durableId="22C683C3"/>
  <w16cid:commentId w16cid:paraId="0C3377E9" w16cid:durableId="22BBFA0B"/>
  <w16cid:commentId w16cid:paraId="5417128D" w16cid:durableId="22BBFA0C"/>
  <w16cid:commentId w16cid:paraId="7CC6C97F" w16cid:durableId="22C540A7"/>
  <w16cid:commentId w16cid:paraId="0C4D886C" w16cid:durableId="22BBFA0D"/>
  <w16cid:commentId w16cid:paraId="425D7DEE" w16cid:durableId="22C68316"/>
  <w16cid:commentId w16cid:paraId="44499CDC" w16cid:durableId="22BBFA0E"/>
  <w16cid:commentId w16cid:paraId="58A31CEE" w16cid:durableId="22C15006"/>
  <w16cid:commentId w16cid:paraId="22175CA1" w16cid:durableId="22C1734E"/>
  <w16cid:commentId w16cid:paraId="20BACF64" w16cid:durableId="22BBFA0F"/>
  <w16cid:commentId w16cid:paraId="7F9F8610" w16cid:durableId="22BBFA10"/>
  <w16cid:commentId w16cid:paraId="5C7ACBBB" w16cid:durableId="22C682BE"/>
  <w16cid:commentId w16cid:paraId="7BD5659F" w16cid:durableId="22BBFA11"/>
  <w16cid:commentId w16cid:paraId="132F52E3" w16cid:durableId="22BBFA1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BFD77E" w14:textId="77777777" w:rsidR="003E3EB2" w:rsidRDefault="003E3EB2" w:rsidP="009500EF">
      <w:pPr>
        <w:spacing w:after="0" w:line="240" w:lineRule="auto"/>
      </w:pPr>
      <w:r>
        <w:separator/>
      </w:r>
    </w:p>
  </w:endnote>
  <w:endnote w:type="continuationSeparator" w:id="0">
    <w:p w14:paraId="7CFF0B44" w14:textId="77777777" w:rsidR="003E3EB2" w:rsidRDefault="003E3EB2" w:rsidP="0095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438F07FB" w:rsidR="008805BA" w:rsidRDefault="008805BA">
        <w:pPr>
          <w:pStyle w:val="Footer"/>
          <w:jc w:val="center"/>
        </w:pPr>
        <w:r>
          <w:fldChar w:fldCharType="begin"/>
        </w:r>
        <w:r>
          <w:instrText xml:space="preserve"> PAGE   \* MERGEFORMAT </w:instrText>
        </w:r>
        <w:r>
          <w:fldChar w:fldCharType="separate"/>
        </w:r>
        <w:r w:rsidR="00781C59">
          <w:rPr>
            <w:noProof/>
          </w:rPr>
          <w:t>9</w:t>
        </w:r>
        <w:r>
          <w:rPr>
            <w:noProof/>
          </w:rPr>
          <w:fldChar w:fldCharType="end"/>
        </w:r>
      </w:p>
    </w:sdtContent>
  </w:sdt>
  <w:p w14:paraId="77B67E22" w14:textId="77777777" w:rsidR="008805BA" w:rsidRDefault="00880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C0496" w14:textId="77777777" w:rsidR="003E3EB2" w:rsidRDefault="003E3EB2" w:rsidP="009500EF">
      <w:pPr>
        <w:spacing w:after="0" w:line="240" w:lineRule="auto"/>
      </w:pPr>
      <w:r>
        <w:separator/>
      </w:r>
    </w:p>
  </w:footnote>
  <w:footnote w:type="continuationSeparator" w:id="0">
    <w:p w14:paraId="7A07D74F" w14:textId="77777777" w:rsidR="003E3EB2" w:rsidRDefault="003E3EB2" w:rsidP="0095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7"/>
  </w:num>
  <w:num w:numId="5">
    <w:abstractNumId w:val="12"/>
  </w:num>
  <w:num w:numId="6">
    <w:abstractNumId w:val="13"/>
  </w:num>
  <w:num w:numId="7">
    <w:abstractNumId w:val="3"/>
  </w:num>
  <w:num w:numId="8">
    <w:abstractNumId w:val="1"/>
  </w:num>
  <w:num w:numId="9">
    <w:abstractNumId w:val="5"/>
  </w:num>
  <w:num w:numId="10">
    <w:abstractNumId w:val="9"/>
  </w:num>
  <w:num w:numId="11">
    <w:abstractNumId w:val="1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8"/>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rson w15:author="Richard Williams">
    <w15:presenceInfo w15:providerId="None" w15:userId="Richard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147EF"/>
    <w:rsid w:val="00021296"/>
    <w:rsid w:val="00022E7F"/>
    <w:rsid w:val="000250BA"/>
    <w:rsid w:val="00026387"/>
    <w:rsid w:val="00031A62"/>
    <w:rsid w:val="00034A72"/>
    <w:rsid w:val="00036F8C"/>
    <w:rsid w:val="00045EB8"/>
    <w:rsid w:val="00055534"/>
    <w:rsid w:val="00084215"/>
    <w:rsid w:val="0008502C"/>
    <w:rsid w:val="00091076"/>
    <w:rsid w:val="000A1BAC"/>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436C"/>
    <w:rsid w:val="000F086F"/>
    <w:rsid w:val="000F3C4B"/>
    <w:rsid w:val="00100749"/>
    <w:rsid w:val="00106D11"/>
    <w:rsid w:val="00106E58"/>
    <w:rsid w:val="00112647"/>
    <w:rsid w:val="00112D1C"/>
    <w:rsid w:val="00116939"/>
    <w:rsid w:val="00117A92"/>
    <w:rsid w:val="00123BD5"/>
    <w:rsid w:val="00145866"/>
    <w:rsid w:val="00151E77"/>
    <w:rsid w:val="00156F5E"/>
    <w:rsid w:val="00172673"/>
    <w:rsid w:val="00176F47"/>
    <w:rsid w:val="001809FF"/>
    <w:rsid w:val="001846F5"/>
    <w:rsid w:val="0019077F"/>
    <w:rsid w:val="00195399"/>
    <w:rsid w:val="001A5100"/>
    <w:rsid w:val="001C40F4"/>
    <w:rsid w:val="001C7AD9"/>
    <w:rsid w:val="001D250F"/>
    <w:rsid w:val="001D337E"/>
    <w:rsid w:val="001D63F3"/>
    <w:rsid w:val="001E6930"/>
    <w:rsid w:val="001E7B78"/>
    <w:rsid w:val="001F1127"/>
    <w:rsid w:val="001F1F11"/>
    <w:rsid w:val="001F4ED1"/>
    <w:rsid w:val="001F7958"/>
    <w:rsid w:val="00202BF3"/>
    <w:rsid w:val="00203C24"/>
    <w:rsid w:val="002042AB"/>
    <w:rsid w:val="00217673"/>
    <w:rsid w:val="0022366B"/>
    <w:rsid w:val="00224D89"/>
    <w:rsid w:val="002360F7"/>
    <w:rsid w:val="002374E8"/>
    <w:rsid w:val="00243BBE"/>
    <w:rsid w:val="00250CF3"/>
    <w:rsid w:val="002529D4"/>
    <w:rsid w:val="00253B4B"/>
    <w:rsid w:val="00254B68"/>
    <w:rsid w:val="002555AF"/>
    <w:rsid w:val="00256640"/>
    <w:rsid w:val="002665B8"/>
    <w:rsid w:val="0026776C"/>
    <w:rsid w:val="00273975"/>
    <w:rsid w:val="002820F4"/>
    <w:rsid w:val="00284465"/>
    <w:rsid w:val="00284512"/>
    <w:rsid w:val="00287467"/>
    <w:rsid w:val="00297362"/>
    <w:rsid w:val="00297CAF"/>
    <w:rsid w:val="002B1538"/>
    <w:rsid w:val="002B4E34"/>
    <w:rsid w:val="002B72B9"/>
    <w:rsid w:val="002C09D8"/>
    <w:rsid w:val="002D0046"/>
    <w:rsid w:val="002D033C"/>
    <w:rsid w:val="002D78D3"/>
    <w:rsid w:val="002E4B1D"/>
    <w:rsid w:val="002E7C97"/>
    <w:rsid w:val="002F1A2B"/>
    <w:rsid w:val="002F4F7F"/>
    <w:rsid w:val="00300119"/>
    <w:rsid w:val="00300AFD"/>
    <w:rsid w:val="003045B8"/>
    <w:rsid w:val="00317D7E"/>
    <w:rsid w:val="00322A06"/>
    <w:rsid w:val="0032493D"/>
    <w:rsid w:val="00326C13"/>
    <w:rsid w:val="00327447"/>
    <w:rsid w:val="0033179C"/>
    <w:rsid w:val="0033423D"/>
    <w:rsid w:val="003354EE"/>
    <w:rsid w:val="0034034B"/>
    <w:rsid w:val="003406D7"/>
    <w:rsid w:val="00342372"/>
    <w:rsid w:val="003447F2"/>
    <w:rsid w:val="0035003E"/>
    <w:rsid w:val="00351A05"/>
    <w:rsid w:val="003667E8"/>
    <w:rsid w:val="00373810"/>
    <w:rsid w:val="00380935"/>
    <w:rsid w:val="00386548"/>
    <w:rsid w:val="00387EBD"/>
    <w:rsid w:val="00393EAA"/>
    <w:rsid w:val="00396FBF"/>
    <w:rsid w:val="003A21A3"/>
    <w:rsid w:val="003C1579"/>
    <w:rsid w:val="003C6222"/>
    <w:rsid w:val="003D3C2C"/>
    <w:rsid w:val="003D5C61"/>
    <w:rsid w:val="003E2D52"/>
    <w:rsid w:val="003E3EB2"/>
    <w:rsid w:val="003E432A"/>
    <w:rsid w:val="003E6B64"/>
    <w:rsid w:val="003F2662"/>
    <w:rsid w:val="003F4D89"/>
    <w:rsid w:val="004012EF"/>
    <w:rsid w:val="00404DCD"/>
    <w:rsid w:val="0041730C"/>
    <w:rsid w:val="0042675A"/>
    <w:rsid w:val="00427ACF"/>
    <w:rsid w:val="00427C91"/>
    <w:rsid w:val="004307B3"/>
    <w:rsid w:val="004345C6"/>
    <w:rsid w:val="00436C11"/>
    <w:rsid w:val="00440844"/>
    <w:rsid w:val="0044234D"/>
    <w:rsid w:val="004500F4"/>
    <w:rsid w:val="00455DDA"/>
    <w:rsid w:val="00471B5D"/>
    <w:rsid w:val="0048402F"/>
    <w:rsid w:val="00484E71"/>
    <w:rsid w:val="00485BDA"/>
    <w:rsid w:val="00496E5D"/>
    <w:rsid w:val="004B37F8"/>
    <w:rsid w:val="004B6407"/>
    <w:rsid w:val="004C0C85"/>
    <w:rsid w:val="004C47AD"/>
    <w:rsid w:val="004D1594"/>
    <w:rsid w:val="004D2381"/>
    <w:rsid w:val="004D2509"/>
    <w:rsid w:val="004D2559"/>
    <w:rsid w:val="004D3B59"/>
    <w:rsid w:val="004E1810"/>
    <w:rsid w:val="004E2BCB"/>
    <w:rsid w:val="004E5CE1"/>
    <w:rsid w:val="005022E6"/>
    <w:rsid w:val="00502C2A"/>
    <w:rsid w:val="00531161"/>
    <w:rsid w:val="00533E22"/>
    <w:rsid w:val="005433AE"/>
    <w:rsid w:val="00543400"/>
    <w:rsid w:val="00551408"/>
    <w:rsid w:val="0055697B"/>
    <w:rsid w:val="005646F8"/>
    <w:rsid w:val="005669B6"/>
    <w:rsid w:val="0057168E"/>
    <w:rsid w:val="005763D2"/>
    <w:rsid w:val="005804D3"/>
    <w:rsid w:val="00581FE3"/>
    <w:rsid w:val="00582A93"/>
    <w:rsid w:val="005843D6"/>
    <w:rsid w:val="0058573C"/>
    <w:rsid w:val="00587210"/>
    <w:rsid w:val="005951F5"/>
    <w:rsid w:val="00597487"/>
    <w:rsid w:val="005B1194"/>
    <w:rsid w:val="005B384E"/>
    <w:rsid w:val="005C188E"/>
    <w:rsid w:val="005C22CE"/>
    <w:rsid w:val="005C3899"/>
    <w:rsid w:val="005D1861"/>
    <w:rsid w:val="005D4872"/>
    <w:rsid w:val="005D5021"/>
    <w:rsid w:val="005D6A14"/>
    <w:rsid w:val="005E1870"/>
    <w:rsid w:val="005E4F8F"/>
    <w:rsid w:val="005F5CF3"/>
    <w:rsid w:val="0060263F"/>
    <w:rsid w:val="006141A6"/>
    <w:rsid w:val="00625C5D"/>
    <w:rsid w:val="00636CC5"/>
    <w:rsid w:val="00637F22"/>
    <w:rsid w:val="00645B3A"/>
    <w:rsid w:val="00656305"/>
    <w:rsid w:val="00660180"/>
    <w:rsid w:val="00660BE3"/>
    <w:rsid w:val="00660F62"/>
    <w:rsid w:val="00664690"/>
    <w:rsid w:val="006655F1"/>
    <w:rsid w:val="00670128"/>
    <w:rsid w:val="00691521"/>
    <w:rsid w:val="006930BF"/>
    <w:rsid w:val="00696E91"/>
    <w:rsid w:val="00697E3A"/>
    <w:rsid w:val="006A08E5"/>
    <w:rsid w:val="006A43D7"/>
    <w:rsid w:val="006A4C08"/>
    <w:rsid w:val="006A63CC"/>
    <w:rsid w:val="006A6B07"/>
    <w:rsid w:val="006A6EEC"/>
    <w:rsid w:val="006B1420"/>
    <w:rsid w:val="006B300B"/>
    <w:rsid w:val="006B41CB"/>
    <w:rsid w:val="006B7DC7"/>
    <w:rsid w:val="006D1377"/>
    <w:rsid w:val="006D4CAF"/>
    <w:rsid w:val="006F3901"/>
    <w:rsid w:val="006F40D7"/>
    <w:rsid w:val="006F548D"/>
    <w:rsid w:val="007013C0"/>
    <w:rsid w:val="00721E71"/>
    <w:rsid w:val="00726CBE"/>
    <w:rsid w:val="00732CE8"/>
    <w:rsid w:val="0074365C"/>
    <w:rsid w:val="00745D0A"/>
    <w:rsid w:val="00751DD1"/>
    <w:rsid w:val="0075274E"/>
    <w:rsid w:val="007551CF"/>
    <w:rsid w:val="0076332B"/>
    <w:rsid w:val="007728F1"/>
    <w:rsid w:val="0077572A"/>
    <w:rsid w:val="00775EF0"/>
    <w:rsid w:val="007767EC"/>
    <w:rsid w:val="007768B1"/>
    <w:rsid w:val="00777476"/>
    <w:rsid w:val="00781C59"/>
    <w:rsid w:val="00792C05"/>
    <w:rsid w:val="007A4AE6"/>
    <w:rsid w:val="007B1433"/>
    <w:rsid w:val="007B2B92"/>
    <w:rsid w:val="007B37B8"/>
    <w:rsid w:val="007C2CFC"/>
    <w:rsid w:val="007C42BE"/>
    <w:rsid w:val="007D064F"/>
    <w:rsid w:val="007D3A6D"/>
    <w:rsid w:val="007D55CB"/>
    <w:rsid w:val="007E3C62"/>
    <w:rsid w:val="007E4136"/>
    <w:rsid w:val="007E7366"/>
    <w:rsid w:val="007F0FFA"/>
    <w:rsid w:val="00806240"/>
    <w:rsid w:val="008077C5"/>
    <w:rsid w:val="00810D0C"/>
    <w:rsid w:val="0081193A"/>
    <w:rsid w:val="00813B45"/>
    <w:rsid w:val="00816E63"/>
    <w:rsid w:val="0081714B"/>
    <w:rsid w:val="00823212"/>
    <w:rsid w:val="008267F0"/>
    <w:rsid w:val="00834B1B"/>
    <w:rsid w:val="00844834"/>
    <w:rsid w:val="0084507D"/>
    <w:rsid w:val="00845B9A"/>
    <w:rsid w:val="00851E30"/>
    <w:rsid w:val="008602F4"/>
    <w:rsid w:val="00861118"/>
    <w:rsid w:val="00865867"/>
    <w:rsid w:val="00865C67"/>
    <w:rsid w:val="008805BA"/>
    <w:rsid w:val="00883287"/>
    <w:rsid w:val="008A0035"/>
    <w:rsid w:val="008A2C5B"/>
    <w:rsid w:val="008A7803"/>
    <w:rsid w:val="008B004B"/>
    <w:rsid w:val="008B06F4"/>
    <w:rsid w:val="008C0502"/>
    <w:rsid w:val="008D06DB"/>
    <w:rsid w:val="008D23B8"/>
    <w:rsid w:val="008E0297"/>
    <w:rsid w:val="008E287D"/>
    <w:rsid w:val="008E3903"/>
    <w:rsid w:val="008F18E2"/>
    <w:rsid w:val="00901B91"/>
    <w:rsid w:val="00904F12"/>
    <w:rsid w:val="00906431"/>
    <w:rsid w:val="0091758F"/>
    <w:rsid w:val="009224CA"/>
    <w:rsid w:val="00922810"/>
    <w:rsid w:val="0092381F"/>
    <w:rsid w:val="00925D03"/>
    <w:rsid w:val="0093483F"/>
    <w:rsid w:val="00942589"/>
    <w:rsid w:val="0094634B"/>
    <w:rsid w:val="009500EF"/>
    <w:rsid w:val="00952A2F"/>
    <w:rsid w:val="00953518"/>
    <w:rsid w:val="009566A0"/>
    <w:rsid w:val="00957EF1"/>
    <w:rsid w:val="00962238"/>
    <w:rsid w:val="009667C9"/>
    <w:rsid w:val="00970743"/>
    <w:rsid w:val="0097113D"/>
    <w:rsid w:val="00976585"/>
    <w:rsid w:val="00977D1D"/>
    <w:rsid w:val="009804A1"/>
    <w:rsid w:val="00982746"/>
    <w:rsid w:val="0099622E"/>
    <w:rsid w:val="009978E4"/>
    <w:rsid w:val="00997FA9"/>
    <w:rsid w:val="009A26AB"/>
    <w:rsid w:val="009A588B"/>
    <w:rsid w:val="009B3EEC"/>
    <w:rsid w:val="009B4077"/>
    <w:rsid w:val="009C1155"/>
    <w:rsid w:val="009D012B"/>
    <w:rsid w:val="009D0ABB"/>
    <w:rsid w:val="009D0DA8"/>
    <w:rsid w:val="009D34D2"/>
    <w:rsid w:val="009D3810"/>
    <w:rsid w:val="009D445B"/>
    <w:rsid w:val="009E6042"/>
    <w:rsid w:val="00A01C74"/>
    <w:rsid w:val="00A166DA"/>
    <w:rsid w:val="00A20FF2"/>
    <w:rsid w:val="00A2296F"/>
    <w:rsid w:val="00A24D49"/>
    <w:rsid w:val="00A330D1"/>
    <w:rsid w:val="00A34080"/>
    <w:rsid w:val="00A358FA"/>
    <w:rsid w:val="00A37072"/>
    <w:rsid w:val="00A41E27"/>
    <w:rsid w:val="00A47A44"/>
    <w:rsid w:val="00A54C95"/>
    <w:rsid w:val="00A62628"/>
    <w:rsid w:val="00A66B8C"/>
    <w:rsid w:val="00A85774"/>
    <w:rsid w:val="00A96E1C"/>
    <w:rsid w:val="00AA168B"/>
    <w:rsid w:val="00AA2E81"/>
    <w:rsid w:val="00AA3B35"/>
    <w:rsid w:val="00AA44BF"/>
    <w:rsid w:val="00AA6BB1"/>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B05D6C"/>
    <w:rsid w:val="00B06ABE"/>
    <w:rsid w:val="00B11DC6"/>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5A47"/>
    <w:rsid w:val="00BA6BD9"/>
    <w:rsid w:val="00BA71D4"/>
    <w:rsid w:val="00BA7B39"/>
    <w:rsid w:val="00BB063F"/>
    <w:rsid w:val="00BB08F2"/>
    <w:rsid w:val="00BB64DA"/>
    <w:rsid w:val="00BC0817"/>
    <w:rsid w:val="00BC5580"/>
    <w:rsid w:val="00BC70AB"/>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61D0"/>
    <w:rsid w:val="00C42EFF"/>
    <w:rsid w:val="00C4500B"/>
    <w:rsid w:val="00C4621B"/>
    <w:rsid w:val="00C47363"/>
    <w:rsid w:val="00C5275C"/>
    <w:rsid w:val="00C575CA"/>
    <w:rsid w:val="00C60DFC"/>
    <w:rsid w:val="00C630E0"/>
    <w:rsid w:val="00C76854"/>
    <w:rsid w:val="00C769FE"/>
    <w:rsid w:val="00C76A80"/>
    <w:rsid w:val="00C77557"/>
    <w:rsid w:val="00C82A4A"/>
    <w:rsid w:val="00C87DCA"/>
    <w:rsid w:val="00C903CD"/>
    <w:rsid w:val="00C90E7C"/>
    <w:rsid w:val="00C94FC0"/>
    <w:rsid w:val="00CB1C67"/>
    <w:rsid w:val="00CB298F"/>
    <w:rsid w:val="00CB61D2"/>
    <w:rsid w:val="00CC11BB"/>
    <w:rsid w:val="00CC5C52"/>
    <w:rsid w:val="00CD22BC"/>
    <w:rsid w:val="00CE0FE4"/>
    <w:rsid w:val="00CE48ED"/>
    <w:rsid w:val="00CF5587"/>
    <w:rsid w:val="00D00A14"/>
    <w:rsid w:val="00D018E4"/>
    <w:rsid w:val="00D03701"/>
    <w:rsid w:val="00D04DC6"/>
    <w:rsid w:val="00D10464"/>
    <w:rsid w:val="00D14F7E"/>
    <w:rsid w:val="00D256B8"/>
    <w:rsid w:val="00D30C91"/>
    <w:rsid w:val="00D43272"/>
    <w:rsid w:val="00D432FD"/>
    <w:rsid w:val="00D53824"/>
    <w:rsid w:val="00D55A92"/>
    <w:rsid w:val="00D6264E"/>
    <w:rsid w:val="00D67540"/>
    <w:rsid w:val="00D70AD9"/>
    <w:rsid w:val="00D70CDB"/>
    <w:rsid w:val="00D76FC3"/>
    <w:rsid w:val="00D77B4B"/>
    <w:rsid w:val="00D90488"/>
    <w:rsid w:val="00D9344B"/>
    <w:rsid w:val="00DA09EC"/>
    <w:rsid w:val="00DA25EE"/>
    <w:rsid w:val="00DB6363"/>
    <w:rsid w:val="00DB6DEE"/>
    <w:rsid w:val="00DB7CE8"/>
    <w:rsid w:val="00DC0469"/>
    <w:rsid w:val="00DC3CBB"/>
    <w:rsid w:val="00DD0FC3"/>
    <w:rsid w:val="00DD5E0F"/>
    <w:rsid w:val="00DE29AB"/>
    <w:rsid w:val="00DE355E"/>
    <w:rsid w:val="00DE526B"/>
    <w:rsid w:val="00DF53B0"/>
    <w:rsid w:val="00DF5C59"/>
    <w:rsid w:val="00E014A9"/>
    <w:rsid w:val="00E01F2C"/>
    <w:rsid w:val="00E03105"/>
    <w:rsid w:val="00E0556F"/>
    <w:rsid w:val="00E06809"/>
    <w:rsid w:val="00E124EC"/>
    <w:rsid w:val="00E1344E"/>
    <w:rsid w:val="00E145F4"/>
    <w:rsid w:val="00E20652"/>
    <w:rsid w:val="00E20AE5"/>
    <w:rsid w:val="00E21601"/>
    <w:rsid w:val="00E218D2"/>
    <w:rsid w:val="00E246F4"/>
    <w:rsid w:val="00E25082"/>
    <w:rsid w:val="00E27DC6"/>
    <w:rsid w:val="00E377E5"/>
    <w:rsid w:val="00E37BDE"/>
    <w:rsid w:val="00E44D8D"/>
    <w:rsid w:val="00E46030"/>
    <w:rsid w:val="00E47621"/>
    <w:rsid w:val="00E51576"/>
    <w:rsid w:val="00E538DD"/>
    <w:rsid w:val="00E55D85"/>
    <w:rsid w:val="00E57295"/>
    <w:rsid w:val="00E619A1"/>
    <w:rsid w:val="00E6430D"/>
    <w:rsid w:val="00E67735"/>
    <w:rsid w:val="00E72FB6"/>
    <w:rsid w:val="00E7485A"/>
    <w:rsid w:val="00E801B5"/>
    <w:rsid w:val="00E844AE"/>
    <w:rsid w:val="00E947B2"/>
    <w:rsid w:val="00E95698"/>
    <w:rsid w:val="00E956B3"/>
    <w:rsid w:val="00E971A6"/>
    <w:rsid w:val="00E97300"/>
    <w:rsid w:val="00EA09ED"/>
    <w:rsid w:val="00EA0ACB"/>
    <w:rsid w:val="00EA645D"/>
    <w:rsid w:val="00EA677C"/>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5567"/>
    <w:rsid w:val="00F27F17"/>
    <w:rsid w:val="00F32618"/>
    <w:rsid w:val="00F33529"/>
    <w:rsid w:val="00F403E4"/>
    <w:rsid w:val="00F63C3E"/>
    <w:rsid w:val="00F700A2"/>
    <w:rsid w:val="00F76262"/>
    <w:rsid w:val="00F90BA4"/>
    <w:rsid w:val="00F9365E"/>
    <w:rsid w:val="00FB2A79"/>
    <w:rsid w:val="00FC11C7"/>
    <w:rsid w:val="00FC1B5E"/>
    <w:rsid w:val="00FC5386"/>
    <w:rsid w:val="00FC78F5"/>
    <w:rsid w:val="00FD1560"/>
    <w:rsid w:val="00FD2F1D"/>
    <w:rsid w:val="00FD6AAD"/>
    <w:rsid w:val="00FD7BD9"/>
    <w:rsid w:val="00FE5B63"/>
    <w:rsid w:val="00FF6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DE355E"/>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2.xml><?xml version="1.0" encoding="utf-8"?>
<ds:datastoreItem xmlns:ds="http://schemas.openxmlformats.org/officeDocument/2006/customXml" ds:itemID="{0024DCC9-CBAB-4943-B2F0-744E30F053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9B893F-FF9A-45CE-ADAF-3BA88AD12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32118</Words>
  <Characters>183077</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Richard Williams</cp:lastModifiedBy>
  <cp:revision>3</cp:revision>
  <dcterms:created xsi:type="dcterms:W3CDTF">2020-10-09T06:35:00Z</dcterms:created>
  <dcterms:modified xsi:type="dcterms:W3CDTF">2020-10-09T07:04:00Z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http://www.zotero.org/styles/vancouver</vt:lpwstr>
  </property>
  <property fmtid="{D5CDD505-2E9C-101B-9397-08002B2CF9AE}" pid="20" name="Mendeley Recent Style Name 7_1">
    <vt:lpwstr>Vancouver</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