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73E9C" w14:textId="6B17FC5A" w:rsidR="00E67735" w:rsidRPr="00A24D49" w:rsidRDefault="00E67735" w:rsidP="000F5857">
      <w:pPr>
        <w:spacing w:after="0" w:line="240" w:lineRule="auto"/>
        <w:rPr>
          <w:b/>
        </w:rPr>
      </w:pPr>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 xml:space="preserve">emerging </w:t>
      </w:r>
      <w:commentRangeStart w:id="0"/>
      <w:commentRangeStart w:id="1"/>
      <w:r w:rsidR="003667E8">
        <w:t>digital health</w:t>
      </w:r>
      <w:commentRangeEnd w:id="0"/>
      <w:r w:rsidR="00124EC6">
        <w:rPr>
          <w:rStyle w:val="CommentReference"/>
        </w:rPr>
        <w:commentReference w:id="0"/>
      </w:r>
      <w:commentRangeEnd w:id="1"/>
      <w:r w:rsidR="00FA0DA1">
        <w:rPr>
          <w:rStyle w:val="CommentReference"/>
        </w:rPr>
        <w:commentReference w:id="1"/>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4"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n/a</w:t>
      </w:r>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Ibrahim Habli</w:t>
      </w:r>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w:t>
      </w:r>
      <w:proofErr w:type="spellStart"/>
      <w:r>
        <w:t>Deramore</w:t>
      </w:r>
      <w:proofErr w:type="spellEnd"/>
      <w:r>
        <w:t xml:space="preserve"> Lane, York, YO10 5GH</w:t>
      </w:r>
    </w:p>
    <w:p w14:paraId="472B8E0D" w14:textId="77777777" w:rsidR="003447F2" w:rsidRDefault="003447F2" w:rsidP="000F5857">
      <w:pPr>
        <w:spacing w:after="0" w:line="240" w:lineRule="auto"/>
      </w:pPr>
    </w:p>
    <w:p w14:paraId="6CF55718" w14:textId="77777777" w:rsidR="003447F2" w:rsidRDefault="003447F2" w:rsidP="000F5857">
      <w:pPr>
        <w:spacing w:after="0" w:line="240" w:lineRule="auto"/>
      </w:pPr>
      <w:r w:rsidRPr="00A24D49">
        <w:rPr>
          <w:i/>
        </w:rPr>
        <w:t>Name</w:t>
      </w:r>
      <w:r>
        <w:t>: David 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lastRenderedPageBreak/>
        <w:t>Name</w:t>
      </w:r>
      <w:r>
        <w:t>: Rebecca Randell</w:t>
      </w:r>
    </w:p>
    <w:p w14:paraId="5F1AB3E3" w14:textId="1A7652FA" w:rsidR="00A24D49" w:rsidRDefault="00A24D49" w:rsidP="000F5857">
      <w:pPr>
        <w:spacing w:after="0" w:line="240" w:lineRule="auto"/>
      </w:pPr>
      <w:r>
        <w:rPr>
          <w:i/>
        </w:rPr>
        <w:t>Degree</w:t>
      </w:r>
      <w:r>
        <w:t>: PhD</w:t>
      </w:r>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746A3D5B" w:rsidR="00AD55B4" w:rsidRDefault="00AD55B4" w:rsidP="000F5857">
      <w:pPr>
        <w:spacing w:after="0" w:line="240" w:lineRule="auto"/>
      </w:pPr>
      <w:r>
        <w:rPr>
          <w:i/>
        </w:rPr>
        <w:t>Degree</w:t>
      </w:r>
      <w:r>
        <w:t xml:space="preserve">: </w:t>
      </w:r>
      <w:r w:rsidR="008805BA">
        <w:t>MA (</w:t>
      </w:r>
      <w:proofErr w:type="spellStart"/>
      <w:r w:rsidR="008805BA">
        <w:t>Cantab</w:t>
      </w:r>
      <w:proofErr w:type="spellEnd"/>
      <w:r w:rsidR="008805BA">
        <w:t>)</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61C049F6" w14:textId="77777777" w:rsidR="0084507D" w:rsidRDefault="0084507D" w:rsidP="009D222D">
      <w:pPr>
        <w:pStyle w:val="Heading1"/>
      </w:pPr>
      <w:commentRangeStart w:id="2"/>
      <w:r>
        <w:t>Introduction</w:t>
      </w:r>
      <w:commentRangeEnd w:id="2"/>
      <w:r w:rsidR="00215BBA">
        <w:rPr>
          <w:rStyle w:val="CommentReference"/>
          <w:rFonts w:asciiTheme="minorHAnsi" w:eastAsiaTheme="minorHAnsi" w:hAnsiTheme="minorHAnsi" w:cstheme="minorBidi"/>
        </w:rPr>
        <w:commentReference w:id="2"/>
      </w:r>
    </w:p>
    <w:p w14:paraId="00812596" w14:textId="6970D598"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occurring and 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the consequences are for patient’s safety as existing </w:t>
      </w:r>
      <w:commentRangeStart w:id="3"/>
      <w:r>
        <w:t xml:space="preserve">health information technologies </w:t>
      </w:r>
      <w:commentRangeEnd w:id="3"/>
      <w:r w:rsidR="00FA0DA1">
        <w:rPr>
          <w:rStyle w:val="CommentReference"/>
        </w:rPr>
        <w:commentReference w:id="3"/>
      </w:r>
      <w:r>
        <w:t>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55F78403"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h</w:t>
      </w:r>
      <w:r w:rsidR="003C3712">
        <w:t>ealth information technologies.</w:t>
      </w:r>
      <w:r w:rsidR="00713797">
        <w:t xml:space="preserve"> The 14 participants in the inaugural workshop represented a diverse range of expertise in the development and evaluation of digital health technologies, including clinicians, commercial developers of health information technologies, software engineers, medical statisticians, and researchers in applied health, health services, safety science, human factors, health informatics, and clinical decision making</w:t>
      </w:r>
      <w:r w:rsidR="001E3B46">
        <w:t>.</w:t>
      </w:r>
    </w:p>
    <w:p w14:paraId="7412E592" w14:textId="31D3DA32" w:rsidR="003A1A36" w:rsidRDefault="00FA0DA1" w:rsidP="000F5857">
      <w:pPr>
        <w:spacing w:after="0" w:line="240" w:lineRule="auto"/>
      </w:pPr>
      <w:ins w:id="4" w:author="Carolyn McCrorie" w:date="2020-11-16T16:12:00Z">
        <w:r>
          <w:t xml:space="preserve">In this viewpoint paper, </w:t>
        </w:r>
      </w:ins>
      <w:del w:id="5" w:author="Carolyn McCrorie" w:date="2020-11-16T16:12:00Z">
        <w:r w:rsidR="003A1A36" w:rsidDel="00FA0DA1">
          <w:delText xml:space="preserve">The objectives of this </w:delText>
        </w:r>
        <w:r w:rsidR="003C3712" w:rsidDel="00FA0DA1">
          <w:delText xml:space="preserve">viewpoint </w:delText>
        </w:r>
        <w:r w:rsidR="003A1A36" w:rsidDel="00FA0DA1">
          <w:delText>paper are to</w:delText>
        </w:r>
      </w:del>
      <w:ins w:id="6" w:author="Carolyn McCrorie" w:date="2020-11-16T16:12:00Z">
        <w:r>
          <w:t>we</w:t>
        </w:r>
      </w:ins>
      <w:r w:rsidR="003A1A36">
        <w:t xml:space="preserve"> present a definition of Patient Safety Informatics</w:t>
      </w:r>
      <w:r w:rsidR="003C3712">
        <w:t xml:space="preserve"> that was informed by workshop and existing literature</w:t>
      </w:r>
      <w:r w:rsidR="003A1A36">
        <w:t xml:space="preserve">, to discuss the challenges identified in the workshop, and to </w:t>
      </w:r>
      <w:r w:rsidR="00713797">
        <w:t xml:space="preserve">present </w:t>
      </w:r>
      <w:r w:rsidR="003A1A36">
        <w:t xml:space="preserve">recommendations to address the patient-safety concerns posed them. </w:t>
      </w:r>
      <w:commentRangeStart w:id="7"/>
      <w:commentRangeStart w:id="8"/>
      <w:r w:rsidR="003A1A36" w:rsidRPr="003A1A36">
        <w:rPr>
          <w:highlight w:val="yellow"/>
        </w:rPr>
        <w:t>The paper is not intended as</w:t>
      </w:r>
      <w:r w:rsidR="003A1A36">
        <w:t>…</w:t>
      </w:r>
      <w:commentRangeEnd w:id="7"/>
      <w:r w:rsidR="00EA68D7">
        <w:rPr>
          <w:rStyle w:val="CommentReference"/>
        </w:rPr>
        <w:commentReference w:id="7"/>
      </w:r>
      <w:commentRangeEnd w:id="8"/>
      <w:r>
        <w:rPr>
          <w:rStyle w:val="CommentReference"/>
        </w:rPr>
        <w:commentReference w:id="8"/>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0F5857">
      <w:pPr>
        <w:pStyle w:val="Heading2"/>
        <w:spacing w:before="0" w:line="240" w:lineRule="auto"/>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72548BE9"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also</w:t>
      </w:r>
      <w:r w:rsidR="00C361D0">
        <w:t xml:space="preserve">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commentRangeStart w:id="9"/>
      <w:r w:rsidR="008A7803">
        <w:t xml:space="preserve">that </w:t>
      </w:r>
      <w:r w:rsidR="00C361D0">
        <w:t>predominantly focus on only one of these approaches.</w:t>
      </w:r>
      <w:commentRangeEnd w:id="9"/>
      <w:r w:rsidR="00FA0DA1">
        <w:rPr>
          <w:rStyle w:val="CommentReference"/>
        </w:rPr>
        <w:commentReference w:id="9"/>
      </w:r>
    </w:p>
    <w:p w14:paraId="24D88517" w14:textId="4027D717" w:rsidR="00823212" w:rsidRDefault="00823212" w:rsidP="000F5857">
      <w:pPr>
        <w:spacing w:after="0" w:line="240" w:lineRule="auto"/>
        <w:rPr>
          <w:rFonts w:cstheme="minorHAnsi"/>
        </w:rPr>
      </w:pPr>
      <w:r w:rsidRPr="00484E71">
        <w:t>While the patient-safety perspective on health information technology is not novel</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commentRangeStart w:id="10"/>
      <w:r w:rsidR="00905E65">
        <w:rPr>
          <w:rFonts w:cstheme="minorHAnsi"/>
        </w:rPr>
        <w:t>Policy, standards and regulations specific to health information technology are being drafted worldwide</w:t>
      </w:r>
      <w:r w:rsidR="00905E65">
        <w:rPr>
          <w:rFonts w:cstheme="minorHAnsi"/>
        </w:rPr>
        <w:fldChar w:fldCharType="begin" w:fldLock="1"/>
      </w:r>
      <w:r w:rsidR="00283DCD">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12&lt;/sup&gt;","plainTextFormattedCitation":"12","previouslyFormattedCitation":"&lt;sup&gt;12&lt;/sup&gt;"},"properties":{"noteIndex":0},"schema":"https://github.com/citation-style-language/schema/raw/master/csl-citation.json"}</w:instrText>
      </w:r>
      <w:r w:rsidR="00905E65">
        <w:rPr>
          <w:rFonts w:cstheme="minorHAnsi"/>
          <w:vertAlign w:val="superscript"/>
        </w:rPr>
        <w:fldChar w:fldCharType="separate"/>
      </w:r>
      <w:r w:rsidR="00283DCD" w:rsidRPr="00283DCD">
        <w:rPr>
          <w:rFonts w:cstheme="minorHAnsi"/>
          <w:noProof/>
          <w:vertAlign w:val="superscript"/>
        </w:rPr>
        <w:t>12</w:t>
      </w:r>
      <w:r w:rsidR="00905E65">
        <w:rPr>
          <w:rFonts w:cstheme="minorHAnsi"/>
        </w:rPr>
        <w:fldChar w:fldCharType="end"/>
      </w:r>
      <w:r w:rsidR="000F5857">
        <w:rPr>
          <w:rFonts w:cstheme="minorHAnsi"/>
        </w:rPr>
        <w:t xml:space="preserve"> to keep pace with evolving healthcare</w:t>
      </w:r>
      <w:r w:rsidR="00905E65">
        <w:rPr>
          <w:rFonts w:cstheme="minorHAnsi"/>
        </w:rPr>
        <w:t>, including the US Food and Drug Administration,</w:t>
      </w:r>
      <w:r w:rsidR="00905E65">
        <w:rPr>
          <w:rFonts w:cstheme="minorHAnsi"/>
        </w:rPr>
        <w:fldChar w:fldCharType="begin" w:fldLock="1"/>
      </w:r>
      <w:r w:rsidR="00283DCD">
        <w:rPr>
          <w:rFonts w:cstheme="minorHAnsi"/>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13</w:t>
      </w:r>
      <w:r w:rsidR="00905E65">
        <w:rPr>
          <w:rFonts w:cstheme="minorHAnsi"/>
        </w:rPr>
        <w:fldChar w:fldCharType="end"/>
      </w:r>
      <w:r w:rsidR="00905E65">
        <w:rPr>
          <w:rFonts w:cstheme="minorHAnsi"/>
        </w:rPr>
        <w:t xml:space="preserve"> and the UK’s National Health Service and the National Institute for Health and Care Excellence.</w:t>
      </w:r>
      <w:r w:rsidR="00905E65">
        <w:rPr>
          <w:rFonts w:cstheme="minorHAnsi"/>
        </w:rPr>
        <w:fldChar w:fldCharType="begin" w:fldLock="1"/>
      </w:r>
      <w:r w:rsidR="00283DCD">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mendeley":{"formattedCitation":"&lt;sup&gt;14,15&lt;/sup&gt;","plainTextFormattedCitation":"14,15","previouslyFormattedCitation":"&lt;sup&gt;14,15&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14,15</w:t>
      </w:r>
      <w:r w:rsidR="00905E65">
        <w:rPr>
          <w:rFonts w:cstheme="minorHAnsi"/>
        </w:rPr>
        <w:fldChar w:fldCharType="end"/>
      </w:r>
      <w:r w:rsidRPr="00484E71">
        <w:rPr>
          <w:rFonts w:cstheme="minorHAnsi"/>
        </w:rPr>
        <w:t xml:space="preserve"> </w:t>
      </w:r>
      <w:commentRangeEnd w:id="10"/>
      <w:r w:rsidR="00FA0DA1">
        <w:rPr>
          <w:rStyle w:val="CommentReference"/>
        </w:rPr>
        <w:commentReference w:id="10"/>
      </w:r>
      <w:r w:rsidR="00455DDA">
        <w:t>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Pr="00484E71">
        <w:rPr>
          <w:rFonts w:cstheme="minorHAnsi"/>
        </w:rPr>
        <w:fldChar w:fldCharType="begin" w:fldLock="1"/>
      </w:r>
      <w:r w:rsidR="00283DCD">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16&lt;/sup&gt;","plainTextFormattedCitation":"16","previouslyFormattedCitation":"&lt;sup&gt;16&lt;/sup&gt;"},"properties":{"noteIndex":0},"schema":"https://github.com/citation-style-language/schema/raw/master/csl-citation.json"}</w:instrText>
      </w:r>
      <w:r w:rsidRPr="00484E71">
        <w:rPr>
          <w:rFonts w:cstheme="minorHAnsi"/>
          <w:vertAlign w:val="superscript"/>
        </w:rPr>
        <w:fldChar w:fldCharType="separate"/>
      </w:r>
      <w:r w:rsidR="00283DCD" w:rsidRPr="00283DCD">
        <w:rPr>
          <w:rFonts w:cstheme="minorHAnsi"/>
          <w:noProof/>
          <w:vertAlign w:val="superscript"/>
        </w:rPr>
        <w:t>16</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283DCD">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17&lt;/sup&gt;","plainTextFormattedCitation":"17","previouslyFormattedCitation":"&lt;sup&gt;17&lt;/sup&gt;"},"properties":{"noteIndex":0},"schema":"https://github.com/citation-style-language/schema/raw/master/csl-citation.json"}</w:instrText>
      </w:r>
      <w:r w:rsidR="00195399" w:rsidRPr="00484E71">
        <w:rPr>
          <w:rFonts w:eastAsia="Times New Roman" w:cstheme="minorHAnsi"/>
          <w:lang w:eastAsia="en-GB"/>
        </w:rPr>
        <w:fldChar w:fldCharType="separate"/>
      </w:r>
      <w:r w:rsidR="00283DCD" w:rsidRPr="00283DCD">
        <w:rPr>
          <w:rFonts w:eastAsia="Times New Roman" w:cstheme="minorHAnsi"/>
          <w:noProof/>
          <w:vertAlign w:val="superscript"/>
          <w:lang w:eastAsia="en-GB"/>
        </w:rPr>
        <w:t>17</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 xml:space="preserve">health </w:t>
      </w:r>
      <w:r w:rsidR="00455DDA">
        <w:lastRenderedPageBreak/>
        <w:t>information technologies</w:t>
      </w:r>
      <w:r w:rsidRPr="00484E71">
        <w:rPr>
          <w:rFonts w:cstheme="minorHAnsi"/>
        </w:rPr>
        <w:t xml:space="preserve"> interact, they form a </w:t>
      </w:r>
      <w:r>
        <w:rPr>
          <w:rFonts w:cstheme="minorHAnsi"/>
        </w:rPr>
        <w:t>health information system</w:t>
      </w:r>
      <w:r>
        <w:rPr>
          <w:rFonts w:cstheme="minorHAnsi"/>
        </w:rPr>
        <w:fldChar w:fldCharType="begin" w:fldLock="1"/>
      </w:r>
      <w:r w:rsidR="00283DCD">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18&lt;/sup&gt;","plainTextFormattedCitation":"18","previouslyFormattedCitation":"&lt;sup&gt;18&lt;/sup&gt;"},"properties":{"noteIndex":0},"schema":"https://github.com/citation-style-language/schema/raw/master/csl-citation.json"}</w:instrText>
      </w:r>
      <w:r>
        <w:rPr>
          <w:rFonts w:cstheme="minorHAnsi"/>
        </w:rPr>
        <w:fldChar w:fldCharType="separate"/>
      </w:r>
      <w:r w:rsidR="00283DCD" w:rsidRPr="00283DCD">
        <w:rPr>
          <w:rFonts w:cstheme="minorHAnsi"/>
          <w:noProof/>
          <w:vertAlign w:val="superscript"/>
        </w:rPr>
        <w:t>18</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283DCD">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19&lt;/sup&gt;","plainTextFormattedCitation":"19","previouslyFormattedCitation":"&lt;sup&gt;19&lt;/sup&gt;"},"properties":{"noteIndex":0},"schema":"https://github.com/citation-style-language/schema/raw/master/csl-citation.json"}</w:instrText>
      </w:r>
      <w:r w:rsidR="00A52E78">
        <w:rPr>
          <w:rFonts w:cstheme="minorHAnsi"/>
        </w:rPr>
        <w:fldChar w:fldCharType="separate"/>
      </w:r>
      <w:r w:rsidR="00283DCD" w:rsidRPr="00283DCD">
        <w:rPr>
          <w:rFonts w:cstheme="minorHAnsi"/>
          <w:noProof/>
          <w:vertAlign w:val="superscript"/>
        </w:rPr>
        <w:t>19</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283DCD">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20&lt;/sup&gt;","plainTextFormattedCitation":"20","previouslyFormattedCitation":"&lt;sup&gt;20&lt;/sup&gt;"},"properties":{"noteIndex":0},"schema":"https://github.com/citation-style-language/schema/raw/master/csl-citation.json"}</w:instrText>
      </w:r>
      <w:r w:rsidR="00195399">
        <w:rPr>
          <w:rFonts w:cstheme="minorHAnsi"/>
        </w:rPr>
        <w:fldChar w:fldCharType="separate"/>
      </w:r>
      <w:r w:rsidR="00283DCD" w:rsidRPr="00283DCD">
        <w:rPr>
          <w:rFonts w:cstheme="minorHAnsi"/>
          <w:noProof/>
          <w:vertAlign w:val="superscript"/>
        </w:rPr>
        <w:t>20</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w:t>
      </w:r>
      <w:r w:rsidR="00E410A7">
        <w:rPr>
          <w:rFonts w:cstheme="minorHAnsi"/>
        </w:rPr>
        <w:fldChar w:fldCharType="begin" w:fldLock="1"/>
      </w:r>
      <w:r w:rsidR="00283DCD">
        <w:rPr>
          <w:rFonts w:cstheme="minorHAnsi"/>
        </w:rPr>
        <w:instrText>ADDIN CSL_CITATION {"citationItems":[{"id":"ITEM-1","itemData":{"author":[{"dropping-particle":"","family":"Friedman","given":"C P","non-dropping-particle":"","parse-names":false,"suffix":""},{"dropping-particle":"","family":"Rubin","given":"J C","non-dropping-particle":"","parse-names":false,"suffix":""},{"dropping-particle":"","family":"Sullivan","given":"K J","non-dropping-particle":"","parse-names":false,"suffix":""}],"id":"ITEM-1","issued":{"date-parts":[["2017"]]},"page":"16-23","title":"Toward an Information Infrastructure for Global Health Improvement","type":"article-journal"},"uris":["http://www.mendeley.com/documents/?uuid=a5003c58-49a3-45ab-a523-eb08b922cefb"]}],"mendeley":{"formattedCitation":"&lt;sup&gt;21&lt;/sup&gt;","plainTextFormattedCitation":"21","previouslyFormattedCitation":"&lt;sup&gt;21&lt;/sup&gt;"},"properties":{"noteIndex":0},"schema":"https://github.com/citation-style-language/schema/raw/master/csl-citation.json"}</w:instrText>
      </w:r>
      <w:r w:rsidR="00E410A7">
        <w:rPr>
          <w:rFonts w:cstheme="minorHAnsi"/>
        </w:rPr>
        <w:fldChar w:fldCharType="separate"/>
      </w:r>
      <w:r w:rsidR="00283DCD" w:rsidRPr="00283DCD">
        <w:rPr>
          <w:rFonts w:cstheme="minorHAnsi"/>
          <w:noProof/>
          <w:vertAlign w:val="superscript"/>
        </w:rPr>
        <w:t>21</w:t>
      </w:r>
      <w:r w:rsidR="00E410A7">
        <w:rPr>
          <w:rFonts w:cstheme="minorHAnsi"/>
        </w:rPr>
        <w:fldChar w:fldCharType="end"/>
      </w:r>
      <w:r w:rsidR="00E410A7">
        <w:rPr>
          <w:rFonts w:cstheme="minorHAnsi"/>
        </w:rPr>
        <w:t xml:space="preserve"> </w:t>
      </w:r>
    </w:p>
    <w:p w14:paraId="35A5B95B" w14:textId="7546A0A2" w:rsidR="001326E1" w:rsidRDefault="001326E1" w:rsidP="000F5857">
      <w:pPr>
        <w:spacing w:after="0" w:line="240" w:lineRule="auto"/>
      </w:pPr>
    </w:p>
    <w:p w14:paraId="576FEE71" w14:textId="1DEE6E7C" w:rsidR="0055697B" w:rsidRDefault="00031A62" w:rsidP="000F5857">
      <w:pPr>
        <w:spacing w:after="0" w:line="240" w:lineRule="auto"/>
      </w:pPr>
      <w:r>
        <w:t>Markus</w:t>
      </w:r>
      <w:r w:rsidR="0055697B">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55697B">
        <w:rPr>
          <w:vertAlign w:val="superscript"/>
        </w:rPr>
        <w:fldChar w:fldCharType="separate"/>
      </w:r>
      <w:r w:rsidR="00947ACF" w:rsidRPr="00947ACF">
        <w:rPr>
          <w:noProof/>
          <w:vertAlign w:val="superscript"/>
        </w:rPr>
        <w:t>22</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6A6EEC">
        <w:fldChar w:fldCharType="separate"/>
      </w:r>
      <w:r w:rsidR="00947ACF" w:rsidRPr="00947ACF">
        <w:rPr>
          <w:noProof/>
          <w:vertAlign w:val="superscript"/>
        </w:rPr>
        <w:t>22</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proofErr w:type="spellStart"/>
      <w:r w:rsidR="006A6EEC" w:rsidRPr="006A6EEC">
        <w:rPr>
          <w:i/>
        </w:rPr>
        <w:t>T</w:t>
      </w:r>
      <w:r w:rsidR="0055697B" w:rsidRPr="00326C13">
        <w:rPr>
          <w:i/>
        </w:rPr>
        <w:t>echnochange</w:t>
      </w:r>
      <w:proofErr w:type="spellEnd"/>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rewards</w:t>
      </w:r>
      <w:r w:rsidR="006A6EEC">
        <w:t xml:space="preserve"> but</w:t>
      </w:r>
      <w:r w:rsidR="0055697B">
        <w:t xml:space="preserve"> </w:t>
      </w:r>
      <w:commentRangeStart w:id="11"/>
      <w:r w:rsidR="00E410A7">
        <w:t xml:space="preserve">sometimes </w:t>
      </w:r>
      <w:r w:rsidR="0055697B">
        <w:t xml:space="preserve">at the cost of patient safety. </w:t>
      </w:r>
      <w:commentRangeEnd w:id="11"/>
      <w:r w:rsidR="00BD44BA">
        <w:rPr>
          <w:rStyle w:val="CommentReference"/>
        </w:rPr>
        <w:commentReference w:id="11"/>
      </w:r>
      <w:r w:rsidR="002F1A2B">
        <w:t>It is important to note that health information syste</w:t>
      </w:r>
      <w:r w:rsidR="00393EAA">
        <w:t>ms are complex adaptive systems</w:t>
      </w:r>
      <w:r w:rsidR="002F1A2B">
        <w:rPr>
          <w:rFonts w:cstheme="minorHAnsi"/>
        </w:rPr>
        <w:fldChar w:fldCharType="begin" w:fldLock="1"/>
      </w:r>
      <w:r w:rsidR="00283DCD">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23&lt;/sup&gt;","plainTextFormattedCitation":"23","previouslyFormattedCitation":"&lt;sup&gt;23&lt;/sup&gt;"},"properties":{"noteIndex":0},"schema":"https://github.com/citation-style-language/schema/raw/master/csl-citation.json"}</w:instrText>
      </w:r>
      <w:r w:rsidR="002F1A2B">
        <w:rPr>
          <w:rFonts w:cstheme="minorHAnsi"/>
          <w:vertAlign w:val="superscript"/>
        </w:rPr>
        <w:fldChar w:fldCharType="separate"/>
      </w:r>
      <w:r w:rsidR="00947ACF" w:rsidRPr="00947ACF">
        <w:rPr>
          <w:rFonts w:cstheme="minorHAnsi"/>
          <w:noProof/>
          <w:vertAlign w:val="superscript"/>
        </w:rPr>
        <w:t>23</w:t>
      </w:r>
      <w:r w:rsidR="002F1A2B">
        <w:rPr>
          <w:rFonts w:cstheme="minorHAnsi"/>
        </w:rPr>
        <w:fldChar w:fldCharType="end"/>
      </w:r>
      <w:r w:rsidR="00A52E78">
        <w:rPr>
          <w:rFonts w:cstheme="minorHAnsi"/>
        </w:rPr>
        <w:t xml:space="preserve"> embedded within healthcare – itself a complex adaptive system.</w:t>
      </w:r>
      <w:r w:rsidR="00A52E78">
        <w:t xml:space="preserve"> </w:t>
      </w:r>
      <w:r w:rsidR="002F1A2B">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71731240" w:rsidR="0032493D" w:rsidRDefault="006A6EEC" w:rsidP="000F5857">
      <w:pPr>
        <w:spacing w:after="0" w:line="240" w:lineRule="auto"/>
      </w:pPr>
      <w:r>
        <w:t xml:space="preserve">Whether digital health </w:t>
      </w:r>
      <w:commentRangeStart w:id="12"/>
      <w:r>
        <w:t>evolves along high, moderate or low risk paths</w:t>
      </w:r>
      <w:commentRangeEnd w:id="12"/>
      <w:r w:rsidR="00BD44BA">
        <w:rPr>
          <w:rStyle w:val="CommentReference"/>
        </w:rPr>
        <w:commentReference w:id="12"/>
      </w:r>
      <w:r>
        <w:t>,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283DCD">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24&lt;/sup&gt;","plainTextFormattedCitation":"24","previouslyFormattedCitation":"&lt;sup&gt;24&lt;/sup&gt;"},"properties":{"noteIndex":0},"schema":"https://github.com/citation-style-language/schema/raw/master/csl-citation.json"}</w:instrText>
      </w:r>
      <w:r w:rsidR="00FF68E7">
        <w:fldChar w:fldCharType="separate"/>
      </w:r>
      <w:r w:rsidR="00947ACF" w:rsidRPr="00947ACF">
        <w:rPr>
          <w:noProof/>
          <w:vertAlign w:val="superscript"/>
        </w:rPr>
        <w:t>24</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283DCD">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25–28&lt;/sup&gt;","plainTextFormattedCitation":"25–28","previouslyFormattedCitation":"&lt;sup&gt;25–28&lt;/sup&gt;"},"properties":{"noteIndex":0},"schema":"https://github.com/citation-style-language/schema/raw/master/csl-citation.json"}</w:instrText>
      </w:r>
      <w:r w:rsidR="00484E71" w:rsidRPr="0032493D">
        <w:rPr>
          <w:vertAlign w:val="superscript"/>
        </w:rPr>
        <w:fldChar w:fldCharType="separate"/>
      </w:r>
      <w:r w:rsidR="00947ACF" w:rsidRPr="00947ACF">
        <w:rPr>
          <w:noProof/>
          <w:vertAlign w:val="superscript"/>
        </w:rPr>
        <w:t>25–28</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0032493D" w:rsidRPr="0032493D">
        <w:fldChar w:fldCharType="separate"/>
      </w:r>
      <w:r w:rsidR="00947ACF" w:rsidRPr="00947ACF">
        <w:rPr>
          <w:noProof/>
          <w:vertAlign w:val="superscript"/>
        </w:rPr>
        <w:t>29</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283DCD">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30&lt;/sup&gt;","plainTextFormattedCitation":"30","previouslyFormattedCitation":"&lt;sup&gt;30&lt;/sup&gt;"},"properties":{"noteIndex":0},"schema":"https://github.com/citation-style-language/schema/raw/master/csl-citation.json"}</w:instrText>
      </w:r>
      <w:r w:rsidR="0032493D" w:rsidRPr="0032493D">
        <w:fldChar w:fldCharType="separate"/>
      </w:r>
      <w:r w:rsidR="00947ACF" w:rsidRPr="00947ACF">
        <w:rPr>
          <w:noProof/>
          <w:vertAlign w:val="superscript"/>
        </w:rPr>
        <w:t>30</w:t>
      </w:r>
      <w:r w:rsidR="0032493D" w:rsidRPr="0032493D">
        <w:fldChar w:fldCharType="end"/>
      </w:r>
      <w:r w:rsidR="00D10464">
        <w:t>; societal challenges like an aging population</w:t>
      </w:r>
      <w:r w:rsidR="00D10464">
        <w:fldChar w:fldCharType="begin" w:fldLock="1"/>
      </w:r>
      <w:r w:rsidR="00283DCD">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31&lt;/sup&gt;","plainTextFormattedCitation":"31","previouslyFormattedCitation":"&lt;sup&gt;31&lt;/sup&gt;"},"properties":{"noteIndex":0},"schema":"https://github.com/citation-style-language/schema/raw/master/csl-citation.json"}</w:instrText>
      </w:r>
      <w:r w:rsidR="00D10464">
        <w:fldChar w:fldCharType="separate"/>
      </w:r>
      <w:r w:rsidR="00947ACF" w:rsidRPr="00947ACF">
        <w:rPr>
          <w:noProof/>
          <w:vertAlign w:val="superscript"/>
        </w:rPr>
        <w:t>31</w:t>
      </w:r>
      <w:r w:rsidR="00D10464">
        <w:fldChar w:fldCharType="end"/>
      </w:r>
      <w:r w:rsidR="007551CF">
        <w:t>;</w:t>
      </w:r>
      <w:r w:rsidR="000D3D43">
        <w:t xml:space="preserve"> and l</w:t>
      </w:r>
      <w:r w:rsidR="00393EAA">
        <w:t>egal and political jurisdiction</w:t>
      </w:r>
      <w:r w:rsidR="000D3D43">
        <w:t>.</w:t>
      </w:r>
      <w:r w:rsidR="00195399">
        <w:fldChar w:fldCharType="begin" w:fldLock="1"/>
      </w:r>
      <w:r w:rsidR="00283DCD">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32&lt;/sup&gt;","plainTextFormattedCitation":"32","previouslyFormattedCitation":"&lt;sup&gt;32&lt;/sup&gt;"},"properties":{"noteIndex":0},"schema":"https://github.com/citation-style-language/schema/raw/master/csl-citation.json"}</w:instrText>
      </w:r>
      <w:r w:rsidR="00195399">
        <w:fldChar w:fldCharType="separate"/>
      </w:r>
      <w:r w:rsidR="00947ACF" w:rsidRPr="00947ACF">
        <w:rPr>
          <w:noProof/>
          <w:vertAlign w:val="superscript"/>
        </w:rPr>
        <w:t>32</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0F5857">
      <w:pPr>
        <w:pStyle w:val="Heading2"/>
        <w:spacing w:before="0" w:line="240" w:lineRule="auto"/>
      </w:pPr>
      <w:r>
        <w:t xml:space="preserve">Toward a definition of </w:t>
      </w:r>
      <w:r w:rsidR="0033179C">
        <w:t>Patient Safety Informatics</w:t>
      </w:r>
    </w:p>
    <w:p w14:paraId="20724731" w14:textId="33195828" w:rsidR="00283DCD" w:rsidRDefault="00CC0AED" w:rsidP="000F5857">
      <w:pPr>
        <w:spacing w:after="0" w:line="240" w:lineRule="auto"/>
      </w:pPr>
      <w:r>
        <w:t>We propose Patient Safety Informatics to be the study of patient-safety-related information in healthcare systems. T</w:t>
      </w:r>
      <w:r w:rsidR="00211F45">
        <w:t>his definition is based on a synthesis of the aforementioned literature of patient safety</w:t>
      </w:r>
      <w:r w:rsidR="00283DCD">
        <w:t xml:space="preserve">, existing literature on safety informatics, and our clinical, professional and academic </w:t>
      </w:r>
      <w:commentRangeStart w:id="13"/>
      <w:r w:rsidR="00283DCD">
        <w:t>experience</w:t>
      </w:r>
      <w:commentRangeEnd w:id="13"/>
      <w:r w:rsidR="00BD44BA">
        <w:rPr>
          <w:rStyle w:val="CommentReference"/>
        </w:rPr>
        <w:commentReference w:id="13"/>
      </w:r>
      <w:r w:rsidR="00283DCD">
        <w:t>.</w:t>
      </w:r>
    </w:p>
    <w:p w14:paraId="718C9AD8" w14:textId="58EBA77A"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33&lt;/sup&gt;","plainTextFormattedCitation":"33","previouslyFormattedCitation":"&lt;sup&gt;33&lt;/sup&gt;"},"properties":{"noteIndex":0},"schema":"https://github.com/citation-style-language/schema/raw/master/csl-citation.json"}</w:instrText>
      </w:r>
      <w:r w:rsidR="00713797">
        <w:rPr>
          <w:vertAlign w:val="superscript"/>
        </w:rPr>
        <w:fldChar w:fldCharType="separate"/>
      </w:r>
      <w:r w:rsidRPr="00283DCD">
        <w:rPr>
          <w:noProof/>
          <w:vertAlign w:val="superscript"/>
        </w:rPr>
        <w:t>33</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ins w:id="14" w:author="Carolyn McCrorie" w:date="2020-11-16T16:19:00Z">
        <w:r w:rsidR="00BD44BA">
          <w:t xml:space="preserve">a </w:t>
        </w:r>
      </w:ins>
      <w:r w:rsidR="00713797" w:rsidRPr="00217673">
        <w:t xml:space="preserve">key </w:t>
      </w:r>
      <w:r>
        <w:t xml:space="preserve">component of </w:t>
      </w:r>
      <w:r w:rsidR="00713797" w:rsidRPr="00217673">
        <w:t>system safety</w:t>
      </w:r>
      <w:r>
        <w:t xml:space="preserve"> </w:t>
      </w:r>
      <w:r w:rsidR="00713797" w:rsidRPr="00217673">
        <w:t>and as a reflection of safety culture</w:t>
      </w:r>
      <w:r w:rsidR="00713797">
        <w:t>.</w:t>
      </w:r>
      <w:r w:rsidR="00713797">
        <w:fldChar w:fldCharType="begin" w:fldLock="1"/>
      </w:r>
      <w:r>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34&lt;/sup&gt;","plainTextFormattedCitation":"34","previouslyFormattedCitation":"&lt;sup&gt;34&lt;/sup&gt;"},"properties":{"noteIndex":0},"schema":"https://github.com/citation-style-language/schema/raw/master/csl-citation.json"}</w:instrText>
      </w:r>
      <w:r w:rsidR="00713797">
        <w:fldChar w:fldCharType="separate"/>
      </w:r>
      <w:r w:rsidRPr="00283DCD">
        <w:rPr>
          <w:noProof/>
          <w:vertAlign w:val="superscript"/>
        </w:rPr>
        <w:t>34</w:t>
      </w:r>
      <w:r w:rsidR="00713797">
        <w:fldChar w:fldCharType="end"/>
      </w:r>
      <w:r w:rsidR="00713797">
        <w:t xml:space="preserve"> </w:t>
      </w:r>
      <w:r>
        <w:t xml:space="preserve">This 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35&lt;/sup&gt;","plainTextFormattedCitation":"35","previouslyFormattedCitation":"&lt;sup&gt;35&lt;/sup&gt;"},"properties":{"noteIndex":0},"schema":"https://github.com/citation-style-language/schema/raw/master/csl-citation.json"}</w:instrText>
      </w:r>
      <w:r w:rsidR="00713797">
        <w:fldChar w:fldCharType="separate"/>
      </w:r>
      <w:r w:rsidRPr="00283DCD">
        <w:rPr>
          <w:noProof/>
          <w:vertAlign w:val="superscript"/>
        </w:rPr>
        <w:t>35</w:t>
      </w:r>
      <w:r w:rsidR="00713797">
        <w:fldChar w:fldCharType="end"/>
      </w:r>
      <w:r w:rsidR="00713797">
        <w:t xml:space="preserve"> For Wang and colleagues</w:t>
      </w:r>
      <w:r>
        <w:t xml:space="preserve"> who proposed this definition</w:t>
      </w:r>
      <w:r w:rsidR="00713797">
        <w:t>, safety information refers to safety-related data that shows systems’ safety state and its changes.</w:t>
      </w:r>
      <w:r w:rsidR="00713797">
        <w:fldChar w:fldCharType="begin" w:fldLock="1"/>
      </w:r>
      <w:r>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36,37&lt;/sup&gt;","plainTextFormattedCitation":"36,37","previouslyFormattedCitation":"&lt;sup&gt;36,37&lt;/sup&gt;"},"properties":{"noteIndex":0},"schema":"https://github.com/citation-style-language/schema/raw/master/csl-citation.json"}</w:instrText>
      </w:r>
      <w:r w:rsidR="00713797">
        <w:fldChar w:fldCharType="separate"/>
      </w:r>
      <w:r w:rsidRPr="00283DCD">
        <w:rPr>
          <w:noProof/>
          <w:vertAlign w:val="superscript"/>
        </w:rPr>
        <w:t>36,37</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02E5FB31" w:rsidR="00713797" w:rsidRDefault="00283DCD" w:rsidP="000F5857">
      <w:pPr>
        <w:spacing w:after="0" w:line="240" w:lineRule="auto"/>
      </w:pPr>
      <w:r>
        <w:t xml:space="preserve">Despite theoretical and practical progress in safety informatics, it has yet to be applied substantially to healthcare and patient safety. </w:t>
      </w:r>
      <w:r w:rsidR="00713797">
        <w:t>Bakken, Cimino and Hripcask</w:t>
      </w:r>
      <w:r w:rsidR="00713797">
        <w:fldChar w:fldCharType="begin" w:fldLock="1"/>
      </w:r>
      <w:r w:rsidR="00540DC2">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38&lt;/sup&gt;","plainTextFormattedCitation":"38","previouslyFormattedCitation":"&lt;sup&gt;38&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38</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health information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39</w:t>
      </w:r>
      <w:r w:rsidR="00713797">
        <w:fldChar w:fldCharType="end"/>
      </w:r>
    </w:p>
    <w:p w14:paraId="63AE30E4" w14:textId="7F644F80" w:rsidR="00713797" w:rsidRDefault="0031724A" w:rsidP="000F5857">
      <w:pPr>
        <w:spacing w:after="0" w:line="240" w:lineRule="auto"/>
      </w:pPr>
      <w:r>
        <w:t xml:space="preserve">The consideration of healthcare information systems is central to our proposed definition of Patient Safety Informatics. The </w:t>
      </w:r>
      <w:r w:rsidR="00151E77">
        <w:t>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 xml:space="preserve">how healthcare </w:t>
      </w:r>
      <w:r w:rsidR="00151E77" w:rsidRPr="00357A11">
        <w:rPr>
          <w:i/>
        </w:rPr>
        <w:lastRenderedPageBreak/>
        <w:t>information systems can improve patient safety, as well as identifying and rectifying safety issues</w:t>
      </w:r>
      <w:r w:rsidR="00151E77">
        <w:t>”.</w:t>
      </w:r>
      <w:r w:rsidR="00195399">
        <w:fldChar w:fldCharType="begin" w:fldLock="1"/>
      </w:r>
      <w:r w:rsidR="00540DC2">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40&lt;/sup&gt;","plainTextFormattedCitation":"40","previouslyFormattedCitation":"&lt;sup&gt;40&lt;/sup&gt;"},"properties":{"noteIndex":0},"schema":"https://github.com/citation-style-language/schema/raw/master/csl-citation.json"}</w:instrText>
      </w:r>
      <w:r w:rsidR="00195399">
        <w:rPr>
          <w:vertAlign w:val="superscript"/>
        </w:rPr>
        <w:fldChar w:fldCharType="separate"/>
      </w:r>
      <w:r w:rsidR="00540DC2" w:rsidRPr="00540DC2">
        <w:rPr>
          <w:noProof/>
          <w:vertAlign w:val="superscript"/>
        </w:rPr>
        <w:t>40</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w:t>
      </w:r>
      <w:proofErr w:type="spellStart"/>
      <w:r w:rsidR="00393EAA">
        <w:t>Sittig’s</w:t>
      </w:r>
      <w:proofErr w:type="spellEnd"/>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393EAA" w:rsidRPr="00322A06">
        <w:fldChar w:fldCharType="separate"/>
      </w:r>
      <w:r w:rsidR="00540DC2" w:rsidRPr="00540DC2">
        <w:rPr>
          <w:noProof/>
          <w:vertAlign w:val="superscript"/>
        </w:rPr>
        <w:t>39</w:t>
      </w:r>
      <w:r w:rsidR="00393EAA" w:rsidRPr="00322A06">
        <w:fldChar w:fldCharType="end"/>
      </w:r>
      <w:r w:rsidR="00533E22">
        <w:t xml:space="preserve"> </w:t>
      </w:r>
    </w:p>
    <w:p w14:paraId="5D04B810" w14:textId="77777777" w:rsidR="007761D7" w:rsidRPr="00713797" w:rsidRDefault="007761D7" w:rsidP="000F5857">
      <w:pPr>
        <w:spacing w:after="0" w:line="240" w:lineRule="auto"/>
      </w:pPr>
    </w:p>
    <w:p w14:paraId="3BC4C3AE" w14:textId="5993AFD0" w:rsidR="004E5CE1" w:rsidRDefault="00DB6363" w:rsidP="000F5857">
      <w:pPr>
        <w:spacing w:after="0" w:line="240" w:lineRule="auto"/>
      </w:pPr>
      <w:commentRangeStart w:id="15"/>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commentRangeEnd w:id="15"/>
      <w:r w:rsidR="00BD44BA">
        <w:rPr>
          <w:rStyle w:val="CommentReference"/>
        </w:rPr>
        <w:commentReference w:id="15"/>
      </w:r>
    </w:p>
    <w:p w14:paraId="11CC934F" w14:textId="7FFD2B25" w:rsidR="00713797" w:rsidRDefault="00713797" w:rsidP="000F5857">
      <w:pPr>
        <w:spacing w:after="0" w:line="240" w:lineRule="auto"/>
      </w:pPr>
    </w:p>
    <w:p w14:paraId="2E6D3150" w14:textId="77777777" w:rsidR="00713797" w:rsidRPr="00322A06" w:rsidRDefault="00713797" w:rsidP="000F5857">
      <w:pPr>
        <w:spacing w:after="0" w:line="240" w:lineRule="auto"/>
      </w:pP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39BA7E50" w:rsidR="007B37B8" w:rsidRPr="00F25567" w:rsidRDefault="00AA7D50" w:rsidP="000F5857">
      <w:pPr>
        <w:pStyle w:val="Heading2"/>
        <w:spacing w:before="0" w:line="240" w:lineRule="auto"/>
      </w:pPr>
      <w:r>
        <w:t xml:space="preserve">Challenge 1: </w:t>
      </w:r>
      <w:r w:rsidR="007B37B8" w:rsidRPr="00F25567">
        <w:t xml:space="preserve">Difficulty conceptualising threats to patient </w:t>
      </w:r>
      <w:commentRangeStart w:id="16"/>
      <w:r w:rsidR="007B37B8" w:rsidRPr="00F25567">
        <w:t>safety</w:t>
      </w:r>
      <w:commentRangeEnd w:id="16"/>
      <w:r w:rsidR="00215BBA">
        <w:rPr>
          <w:rStyle w:val="CommentReference"/>
          <w:rFonts w:asciiTheme="minorHAnsi" w:eastAsiaTheme="minorHAnsi" w:hAnsiTheme="minorHAnsi" w:cstheme="minorBidi"/>
        </w:rPr>
        <w:commentReference w:id="16"/>
      </w:r>
    </w:p>
    <w:p w14:paraId="46E976A4" w14:textId="7A15E34A"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540DC2">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41</w:t>
      </w:r>
      <w:r w:rsidR="00195399" w:rsidRPr="00777476">
        <w:fldChar w:fldCharType="end"/>
      </w:r>
      <w:r w:rsidR="000A1BAC" w:rsidRPr="00777476">
        <w:t xml:space="preserve"> It </w:t>
      </w:r>
      <w:r w:rsidR="005646F8" w:rsidRPr="00777476">
        <w:t>is challenging</w:t>
      </w:r>
      <w:r w:rsidR="000A1BAC" w:rsidRPr="00777476">
        <w:t xml:space="preserve"> to conceptualise threats to patient safety from </w:t>
      </w:r>
      <w:r w:rsidR="00AC4FD6" w:rsidRPr="00777476">
        <w:t xml:space="preserve">these </w:t>
      </w:r>
      <w:r w:rsidR="000A1BAC" w:rsidRPr="00777476">
        <w:t>non-physical influences</w:t>
      </w:r>
      <w:r w:rsidR="005646F8" w:rsidRPr="00777476">
        <w:t xml:space="preserve"> because it </w:t>
      </w:r>
      <w:r w:rsidR="000A1BAC" w:rsidRPr="00777476">
        <w:t>require</w:t>
      </w:r>
      <w:r w:rsidR="005646F8" w:rsidRPr="00777476">
        <w:t>s</w:t>
      </w:r>
      <w:r w:rsidR="000A1BAC"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r w:rsidR="009A3B2E">
        <w:t xml:space="preserve">  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traceability of failures in the system.  Structured s</w:t>
      </w:r>
      <w:r w:rsidR="00BF12B0" w:rsidRPr="00777476">
        <w:t>afety cases might be a useful tool to help map the relationship between abstract influences and consequences. Safety cases are structured arguments supported by evidence that are used to justify why a system or a service i</w:t>
      </w:r>
      <w:r w:rsidR="009A3B2E">
        <w:t>s</w:t>
      </w:r>
      <w:r w:rsidR="00BF12B0" w:rsidRPr="00777476">
        <w:t xml:space="preserve"> acceptably safe within a particular context.</w:t>
      </w:r>
      <w:r w:rsidR="00195399" w:rsidRPr="00777476">
        <w:fldChar w:fldCharType="begin" w:fldLock="1"/>
      </w:r>
      <w:r w:rsidR="00540DC2">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42&lt;/sup&gt;","plainTextFormattedCitation":"42","previouslyFormattedCitation":"&lt;sup&gt;42&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42</w:t>
      </w:r>
      <w:r w:rsidR="00195399" w:rsidRPr="00777476">
        <w:fldChar w:fldCharType="end"/>
      </w:r>
      <w:r w:rsidR="00BF12B0" w:rsidRPr="00777476">
        <w:t xml:space="preserve"> In safety-critical industries</w:t>
      </w:r>
      <w:r w:rsidR="009D222D">
        <w:t xml:space="preserve"> like petrochemical processing and nuclear power,</w:t>
      </w:r>
      <w:r w:rsidR="00BF12B0" w:rsidRPr="00777476">
        <w:t xml:space="preserve"> </w:t>
      </w:r>
      <w:r w:rsidR="009D222D">
        <w:t>safety</w:t>
      </w:r>
      <w:r w:rsidR="00BF12B0" w:rsidRPr="00777476">
        <w:t xml:space="preserve"> cases are an established means by which confidence in the safety of the system is communicated to, and scrutinised by, the diverse stakeholders, including us</w:t>
      </w:r>
      <w:bookmarkStart w:id="17" w:name="_GoBack"/>
      <w:bookmarkEnd w:id="17"/>
      <w:r w:rsidR="00BF12B0" w:rsidRPr="00777476">
        <w:t xml:space="preserve">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D222D">
        <w:t>health information technologies</w:t>
      </w:r>
      <w:r w:rsidR="00BF12B0" w:rsidRPr="00777476">
        <w:t>.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43,44&lt;/sup&gt;","plainTextFormattedCitation":"43,44","previouslyFormattedCitation":"&lt;sup&gt;43,44&lt;/sup&gt;"},"properties":{"noteIndex":0},"schema":"https://github.com/citation-style-language/schema/raw/master/csl-citation.json"}</w:instrText>
      </w:r>
      <w:r w:rsidR="00195399" w:rsidRPr="00777476">
        <w:fldChar w:fldCharType="separate"/>
      </w:r>
      <w:r w:rsidR="00540DC2" w:rsidRPr="00540DC2">
        <w:rPr>
          <w:noProof/>
          <w:vertAlign w:val="superscript"/>
        </w:rPr>
        <w:t>43,44</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540DC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45&lt;/sup&gt;","plainTextFormattedCitation":"45","previouslyFormattedCitation":"&lt;sup&gt;45&lt;/sup&gt;"},"properties":{"noteIndex":0},"schema":"https://github.com/citation-style-language/schema/raw/master/csl-citation.json"}</w:instrText>
      </w:r>
      <w:r w:rsidR="00BF12B0" w:rsidRPr="00777476">
        <w:fldChar w:fldCharType="separate"/>
      </w:r>
      <w:r w:rsidR="00540DC2" w:rsidRPr="00540DC2">
        <w:rPr>
          <w:noProof/>
          <w:vertAlign w:val="superscript"/>
        </w:rPr>
        <w:t>45</w:t>
      </w:r>
      <w:r w:rsidR="00BF12B0" w:rsidRPr="00777476">
        <w:fldChar w:fldCharType="end"/>
      </w:r>
      <w:r w:rsidR="00BF12B0" w:rsidRPr="00777476">
        <w:t>, multi-view</w:t>
      </w:r>
      <w:r w:rsidR="00BF12B0" w:rsidRPr="00777476">
        <w:fldChar w:fldCharType="begin" w:fldLock="1"/>
      </w:r>
      <w:r w:rsidR="00540DC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46&lt;/sup&gt;","plainTextFormattedCitation":"46","previouslyFormattedCitation":"&lt;sup&gt;46&lt;/sup&gt;"},"properties":{"noteIndex":0},"schema":"https://github.com/citation-style-language/schema/raw/master/csl-citation.json"}</w:instrText>
      </w:r>
      <w:r w:rsidR="00BF12B0" w:rsidRPr="00777476">
        <w:fldChar w:fldCharType="separate"/>
      </w:r>
      <w:r w:rsidR="00540DC2" w:rsidRPr="00540DC2">
        <w:rPr>
          <w:noProof/>
          <w:vertAlign w:val="superscript"/>
        </w:rPr>
        <w:t>46</w:t>
      </w:r>
      <w:r w:rsidR="00BF12B0" w:rsidRPr="00777476">
        <w:fldChar w:fldCharType="end"/>
      </w:r>
      <w:r w:rsidR="00BF12B0" w:rsidRPr="00777476">
        <w:t xml:space="preserve"> safety cases for </w:t>
      </w:r>
      <w:r w:rsidR="009D222D">
        <w:t>health information technology</w:t>
      </w:r>
      <w:r w:rsidR="00BF12B0" w:rsidRPr="00777476">
        <w:fldChar w:fldCharType="begin" w:fldLock="1"/>
      </w:r>
      <w:r w:rsidR="00540DC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47,48&lt;/sup&gt;","plainTextFormattedCitation":"47,48","previouslyFormattedCitation":"&lt;sup&gt;47,48&lt;/sup&gt;"},"properties":{"noteIndex":0},"schema":"https://github.com/citation-style-language/schema/raw/master/csl-citation.json"}</w:instrText>
      </w:r>
      <w:r w:rsidR="00BF12B0" w:rsidRPr="00777476">
        <w:fldChar w:fldCharType="separate"/>
      </w:r>
      <w:r w:rsidR="00540DC2" w:rsidRPr="00540DC2">
        <w:rPr>
          <w:noProof/>
          <w:vertAlign w:val="superscript"/>
        </w:rPr>
        <w:t>47,48</w:t>
      </w:r>
      <w:r w:rsidR="00BF12B0" w:rsidRPr="00777476">
        <w:fldChar w:fldCharType="end"/>
      </w:r>
      <w:r w:rsidR="00BF12B0" w:rsidRPr="00777476">
        <w:t xml:space="preserve"> and for healthcare services.</w:t>
      </w:r>
      <w:r w:rsidR="00195399" w:rsidRPr="00777476">
        <w:fldChar w:fldCharType="begin" w:fldLock="1"/>
      </w:r>
      <w:r w:rsidR="00540DC2">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49&lt;/sup&gt;","plainTextFormattedCitation":"49","previouslyFormattedCitation":"&lt;sup&gt;49&lt;/sup&gt;"},"properties":{"noteIndex":0},"schema":"https://github.com/citation-style-language/schema/raw/master/csl-citation.json"}</w:instrText>
      </w:r>
      <w:r w:rsidR="00195399" w:rsidRPr="00777476">
        <w:fldChar w:fldCharType="separate"/>
      </w:r>
      <w:r w:rsidR="00540DC2" w:rsidRPr="00540DC2">
        <w:rPr>
          <w:noProof/>
          <w:vertAlign w:val="superscript"/>
        </w:rPr>
        <w:t>49</w:t>
      </w:r>
      <w:r w:rsidR="00195399" w:rsidRPr="00777476">
        <w:fldChar w:fldCharType="end"/>
      </w:r>
    </w:p>
    <w:p w14:paraId="2E3DCD29" w14:textId="063A50D0" w:rsidR="007B37B8" w:rsidRPr="00F25567" w:rsidRDefault="007B37B8" w:rsidP="000F5857">
      <w:pPr>
        <w:spacing w:after="0" w:line="240" w:lineRule="auto"/>
      </w:pPr>
    </w:p>
    <w:p w14:paraId="169DB9F5" w14:textId="43F641DE" w:rsidR="001352CF" w:rsidRPr="00F25567" w:rsidRDefault="001352CF" w:rsidP="001352CF">
      <w:pPr>
        <w:pStyle w:val="Heading2"/>
        <w:spacing w:before="0" w:line="240" w:lineRule="auto"/>
      </w:pPr>
      <w:r>
        <w:t xml:space="preserve">Challenge </w:t>
      </w:r>
      <w:ins w:id="18" w:author="Carolyn McCrorie" w:date="2020-11-16T16:29:00Z">
        <w:r w:rsidR="00606DC1">
          <w:t>2</w:t>
        </w:r>
      </w:ins>
      <w:del w:id="19" w:author="Carolyn McCrorie" w:date="2020-11-16T16:29:00Z">
        <w:r w:rsidDel="00606DC1">
          <w:delText>4</w:delText>
        </w:r>
      </w:del>
      <w:r>
        <w:t xml:space="preserve">: </w:t>
      </w:r>
      <w:r w:rsidRPr="00F25567">
        <w:t>Trust in opaque and complex systems</w:t>
      </w:r>
    </w:p>
    <w:p w14:paraId="7EC402B2" w14:textId="211F91F2" w:rsidR="00377954" w:rsidRDefault="001352CF" w:rsidP="00377954">
      <w:pPr>
        <w:spacing w:after="0" w:line="240" w:lineRule="auto"/>
      </w:pPr>
      <w:commentRangeStart w:id="20"/>
      <w:r>
        <w:t>T</w:t>
      </w:r>
      <w:r w:rsidRPr="00777476">
        <w:t xml:space="preserve">rust </w:t>
      </w:r>
      <w:r w:rsidR="00337F12">
        <w:t>is integral to</w:t>
      </w:r>
      <w:r w:rsidRPr="00777476">
        <w:t xml:space="preserve"> patient care</w:t>
      </w:r>
      <w:r w:rsidRPr="00777476">
        <w:fldChar w:fldCharType="begin" w:fldLock="1"/>
      </w:r>
      <w: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50,51&lt;/sup&gt;","plainTextFormattedCitation":"50,51","previouslyFormattedCitation":"&lt;sup&gt;50,51&lt;/sup&gt;"},"properties":{"noteIndex":0},"schema":"https://github.com/citation-style-language/schema/raw/master/csl-citation.json"}</w:instrText>
      </w:r>
      <w:r w:rsidRPr="00777476">
        <w:rPr>
          <w:vertAlign w:val="superscript"/>
        </w:rPr>
        <w:fldChar w:fldCharType="separate"/>
      </w:r>
      <w:r w:rsidRPr="001352CF">
        <w:rPr>
          <w:noProof/>
          <w:vertAlign w:val="superscript"/>
        </w:rPr>
        <w:t>50,51</w:t>
      </w:r>
      <w:r w:rsidRPr="00777476">
        <w:fldChar w:fldCharType="end"/>
      </w:r>
      <w:r w:rsidRPr="00777476">
        <w:t xml:space="preserve"> but it is threatened by the way that digitisation and complexification of health</w:t>
      </w:r>
      <w:r w:rsidR="00337F12">
        <w:t>care technology</w:t>
      </w:r>
      <w:r w:rsidRPr="00777476">
        <w:t xml:space="preserve"> can hinder the intimacy of care.</w:t>
      </w:r>
      <w:r w:rsidR="00337F12">
        <w:t xml:space="preserve"> </w:t>
      </w:r>
      <w:r w:rsidR="00377954">
        <w:t>We see three</w:t>
      </w:r>
      <w:r w:rsidR="00690D76">
        <w:t xml:space="preserve"> ways in which trust is challenged by increasing complexity of health information technology and systems</w:t>
      </w:r>
      <w:r w:rsidR="00337F12">
        <w:t>.</w:t>
      </w:r>
    </w:p>
    <w:p w14:paraId="0C43F64E" w14:textId="2A10BDD5" w:rsidR="000E12D1" w:rsidRDefault="00F274B7" w:rsidP="000E12D1">
      <w:pPr>
        <w:spacing w:after="0" w:line="240" w:lineRule="auto"/>
      </w:pPr>
      <w:r>
        <w:lastRenderedPageBreak/>
        <w:t>Firstly, t</w:t>
      </w:r>
      <w:r w:rsidR="00A53AD6">
        <w:t xml:space="preserve">rust </w:t>
      </w:r>
      <w:r w:rsidR="001352CF" w:rsidRPr="00777476">
        <w:t xml:space="preserve">is partly a function of inter-personal </w:t>
      </w:r>
      <w:r w:rsidR="00E10B43">
        <w:t>behaviours between patients, healthcare professionals, and health information technology developers.</w:t>
      </w:r>
      <w:r w:rsidR="001352CF" w:rsidRPr="00777476">
        <w:fldChar w:fldCharType="begin" w:fldLock="1"/>
      </w:r>
      <w:r w:rsidR="001352CF">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52&lt;/sup&gt;","plainTextFormattedCitation":"52","previouslyFormattedCitation":"&lt;sup&gt;52&lt;/sup&gt;"},"properties":{"noteIndex":0},"schema":"https://github.com/citation-style-language/schema/raw/master/csl-citation.json"}</w:instrText>
      </w:r>
      <w:r w:rsidR="001352CF" w:rsidRPr="00777476">
        <w:fldChar w:fldCharType="separate"/>
      </w:r>
      <w:r w:rsidR="001352CF" w:rsidRPr="001352CF">
        <w:rPr>
          <w:noProof/>
          <w:vertAlign w:val="superscript"/>
        </w:rPr>
        <w:t>52</w:t>
      </w:r>
      <w:r w:rsidR="001352CF" w:rsidRPr="00777476">
        <w:fldChar w:fldCharType="end"/>
      </w:r>
      <w:r w:rsidR="00A53AD6">
        <w:t xml:space="preserve"> Unlike intermediary technologies that facilitate inter-personal interactions (e.g. telephone appointments and online booking systems), other technologies like risk assessment algorithms</w:t>
      </w:r>
      <w:r w:rsidR="00A53AD6">
        <w:fldChar w:fldCharType="begin" w:fldLock="1"/>
      </w:r>
      <w:r w:rsidR="00377954">
        <w:instrText>ADDIN CSL_CITATION {"citationItems":[{"id":"ITEM-1","itemData":{"DOI":"10.1038/bjc.2015.409","ISBN":"0007-0920","ISSN":"15321827","PMID":"26633558","abstract":"Numerous risk tools are now available, which predict either current or future risk of a cancer diagnosis. In theory, these tools have the potential to improve patient outcomes through enhancing the consistency and quality of clinical decision-making, facilitating equitable and cost-effective distribution of finite resources such as screening tests or preventive interventions, and encouraging behaviour change. These potential uses have been recognised by the National Cancer Institute as an 'area of extraordinary opportunity' and an increasing number of risk prediction models continue to be developed. The data on predictive utility (discrimination and calibration) of these models suggest that some have potential for clinical application; however, the focus on implementation and impact is much more recent and there remains considerable uncertainty about their clinical utility and how to implement them in order to maximise benefits and minimise harms such as over-medicalisation, anxiety and false reassurance. If the potential benefits of risk prediction models are to be realised in clinical practice, further validation of the underlying risk models and research to assess the acceptability, clinical impact and economic implications of incorporating them in practice are needed.","author":[{"dropping-particle":"","family":"Usher-Smith","given":"Juliet A.","non-dropping-particle":"","parse-names":false,"suffix":""},{"dropping-particle":"","family":"Emery","given":"Jon D.","non-dropping-particle":"","parse-names":false,"suffix":""},{"dropping-particle":"","family":"Hamilton","given":"William T.","non-dropping-particle":"","parse-names":false,"suffix":""},{"dropping-particle":"","family":"Griffin","given":"Simon J.","non-dropping-particle":"","parse-names":false,"suffix":""},{"dropping-particle":"","family":"Walter","given":"Fiona M.","non-dropping-particle":"","parse-names":false,"suffix":""}],"container-title":"British Journal of Cancer","id":"ITEM-1","issue":"12","issued":{"date-parts":[["2015"]]},"page":"1645-1650","publisher":"Nature Publishing Group","title":"Risk prediction tools for cancer in primary care","type":"article-journal","volume":"113"},"uris":["http://www.mendeley.com/documents/?uuid=7cbc5fb3-044d-41b3-aa64-736479f1028d"]}],"mendeley":{"formattedCitation":"&lt;sup&gt;53&lt;/sup&gt;","plainTextFormattedCitation":"53","previouslyFormattedCitation":"&lt;sup&gt;53&lt;/sup&gt;"},"properties":{"noteIndex":0},"schema":"https://github.com/citation-style-language/schema/raw/master/csl-citation.json"}</w:instrText>
      </w:r>
      <w:r w:rsidR="00A53AD6">
        <w:fldChar w:fldCharType="separate"/>
      </w:r>
      <w:r w:rsidR="00A53AD6" w:rsidRPr="00A53AD6">
        <w:rPr>
          <w:noProof/>
          <w:vertAlign w:val="superscript"/>
        </w:rPr>
        <w:t>53</w:t>
      </w:r>
      <w:r w:rsidR="00A53AD6">
        <w:fldChar w:fldCharType="end"/>
      </w:r>
      <w:r w:rsidR="00A53AD6">
        <w:t xml:space="preserve"> or </w:t>
      </w:r>
      <w:r w:rsidR="000E12D1">
        <w:t>web-based treatment-</w:t>
      </w:r>
      <w:r w:rsidR="00A53AD6">
        <w:t>options apps</w:t>
      </w:r>
      <w:r w:rsidR="00A53AD6">
        <w:fldChar w:fldCharType="begin" w:fldLock="1"/>
      </w:r>
      <w:r w:rsidR="00377954">
        <w:instrText>ADDIN CSL_CITATION {"citationItems":[{"id":"ITEM-1","itemData":{"DOI":"10.1177/0272989X09360371","ISSN":"0272989X","PMID":"20160070","abstract":"The decision aid called \"Adjuvant Online\" (Adjuvant! for short) helps breast cancer patients make treatment decisions by providing numerical estimates of treatment efficacy (e.g., 10-y relapse or survival). Studies exploring how patients' numeracy interacts with the estimates provided by Adjuvant! are lacking. Pooling across 2 studies totaling 105 women with estrogen receptor-positive, early-stage breast cancer, the authors explored patients' treatment expectations, perceived benefit from treatments, and confidence of personal benefit from treatments. Patients who were more numerate were more likely to provide estimates of cancer-free survival that matched the estimates provided by Adjuvant! for each treatment option compared with patients with lower numeracy (odds ratios of 1.6 to 2.4). As estimates of treatment efficacy provided by Adjuvant! increased, so did patients' estimates of cancer-free survival (0.37 &gt; rs &gt; 0.48) and their perceptions of treatment benefit from hormonal therapy (rs = 0.28) and combined therapy (rs = 0.27). These relationships were significantly more pronounced for those with higher numeracy, especially for perceived benefit of combined therapy. Results suggest that numeracy influences a patient's ability to interpret numerical estimates of treatment efficacy from decision aids such as Adjuvant!.","author":[{"dropping-particle":"","family":"Lipkus","given":"Isaac M.","non-dropping-particle":"","parse-names":false,"suffix":""},{"dropping-particle":"","family":"Peters","given":"Ellen","non-dropping-particle":"","parse-names":false,"suffix":""},{"dropping-particle":"","family":"Kimmick","given":"Gretchen","non-dropping-particle":"","parse-names":false,"suffix":""},{"dropping-particle":"","family":"Liotcheva","given":"Vlayka","non-dropping-particle":"","parse-names":false,"suffix":""},{"dropping-particle":"","family":"Marcom","given":"Paul","non-dropping-particle":"","parse-names":false,"suffix":""}],"container-title":"Medical Decision Making","id":"ITEM-1","issue":"4","issued":{"date-parts":[["2010"]]},"page":"464-473","title":"Breast cancer patients' treatment expectations after exposure to the decision aid program adjuvant online: The influence of numeracy","type":"article-journal","volume":"30"},"uris":["http://www.mendeley.com/documents/?uuid=ed98f2e4-d133-493f-a3e3-e9eefc5e94b5"]}],"mendeley":{"formattedCitation":"&lt;sup&gt;54&lt;/sup&gt;","plainTextFormattedCitation":"54","previouslyFormattedCitation":"&lt;sup&gt;54&lt;/sup&gt;"},"properties":{"noteIndex":0},"schema":"https://github.com/citation-style-language/schema/raw/master/csl-citation.json"}</w:instrText>
      </w:r>
      <w:r w:rsidR="00A53AD6">
        <w:fldChar w:fldCharType="separate"/>
      </w:r>
      <w:r w:rsidR="00A53AD6" w:rsidRPr="00A53AD6">
        <w:rPr>
          <w:noProof/>
          <w:vertAlign w:val="superscript"/>
        </w:rPr>
        <w:t>54</w:t>
      </w:r>
      <w:r w:rsidR="00A53AD6">
        <w:fldChar w:fldCharType="end"/>
      </w:r>
      <w:r w:rsidR="00A53AD6">
        <w:t xml:space="preserve"> complicate the person-to-person relationship synonymous with quality care.</w:t>
      </w:r>
      <w:r w:rsidR="000E12D1">
        <w:t xml:space="preserve"> The complication arises from providing alternative sources of information, the provenance and quality</w:t>
      </w:r>
      <w:r w:rsidR="000E12D1" w:rsidRPr="000E12D1">
        <w:t xml:space="preserve"> </w:t>
      </w:r>
      <w:r w:rsidR="000E12D1">
        <w:t>of which might not be known by patient nor healthcare professional. With the resulting dilution in</w:t>
      </w:r>
      <w:r w:rsidR="000E12D1" w:rsidRPr="00777476">
        <w:t xml:space="preserve"> trust</w:t>
      </w:r>
      <w:r w:rsidR="000E12D1">
        <w:t>, p</w:t>
      </w:r>
      <w:r w:rsidR="000E12D1" w:rsidRPr="00777476">
        <w:t>atients’ safety is under threat from misinformation and disinformation f</w:t>
      </w:r>
      <w:r w:rsidR="00690D76">
        <w:t xml:space="preserve">rom more-easily accessible and </w:t>
      </w:r>
      <w:r w:rsidR="000E12D1" w:rsidRPr="00777476">
        <w:t>familiar</w:t>
      </w:r>
      <w:r w:rsidR="00690D76">
        <w:t xml:space="preserve"> sources</w:t>
      </w:r>
      <w:r w:rsidR="000E12D1" w:rsidRPr="00777476">
        <w:t>.</w:t>
      </w:r>
      <w:r w:rsidR="000E12D1" w:rsidRPr="00777476">
        <w:fldChar w:fldCharType="begin" w:fldLock="1"/>
      </w:r>
      <w:r w:rsidR="00BA4F35">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55&lt;/sup&gt;","plainTextFormattedCitation":"55","previouslyFormattedCitation":"&lt;sup&gt;55&lt;/sup&gt;"},"properties":{"noteIndex":0},"schema":"https://github.com/citation-style-language/schema/raw/master/csl-citation.json"}</w:instrText>
      </w:r>
      <w:r w:rsidR="000E12D1" w:rsidRPr="00777476">
        <w:rPr>
          <w:vertAlign w:val="superscript"/>
        </w:rPr>
        <w:fldChar w:fldCharType="separate"/>
      </w:r>
      <w:r w:rsidR="00377954" w:rsidRPr="00377954">
        <w:rPr>
          <w:noProof/>
          <w:vertAlign w:val="superscript"/>
        </w:rPr>
        <w:t>55</w:t>
      </w:r>
      <w:r w:rsidR="000E12D1" w:rsidRPr="00777476">
        <w:fldChar w:fldCharType="end"/>
      </w:r>
    </w:p>
    <w:p w14:paraId="3BF3B8CE" w14:textId="5C5BA38C" w:rsidR="001352CF" w:rsidRPr="00F25567" w:rsidRDefault="00F274B7" w:rsidP="001352CF">
      <w:pPr>
        <w:spacing w:after="0" w:line="240" w:lineRule="auto"/>
        <w:rPr>
          <w:shd w:val="clear" w:color="auto" w:fill="92D050"/>
        </w:rPr>
      </w:pPr>
      <w:commentRangeStart w:id="21"/>
      <w:r w:rsidRPr="00F274B7">
        <w:t xml:space="preserve">Secondly, </w:t>
      </w:r>
      <w:r w:rsidR="00337F12">
        <w:t>a</w:t>
      </w:r>
      <w:r w:rsidR="00690D76">
        <w:t xml:space="preserve">s healthcare relationships are complicated by the inclusion of health information technology and its developers, </w:t>
      </w:r>
      <w:r w:rsidR="001352CF" w:rsidRPr="00777476">
        <w:t>the gatekeeping</w:t>
      </w:r>
      <w:r w:rsidR="000059F7">
        <w:t xml:space="preserve"> (or</w:t>
      </w:r>
      <w:r w:rsidR="00436FB2">
        <w:t xml:space="preserve"> lack thereof)</w:t>
      </w:r>
      <w:r w:rsidR="001352CF" w:rsidRPr="00777476">
        <w:t xml:space="preserve"> and competing incentives of actors within a health informatio</w:t>
      </w:r>
      <w:r w:rsidR="00BA4F35">
        <w:t>n system potentially jeopardises</w:t>
      </w:r>
      <w:r w:rsidR="001352CF" w:rsidRPr="00777476">
        <w:t xml:space="preserve"> trust</w:t>
      </w:r>
      <w:r w:rsidR="00690D76">
        <w:t xml:space="preserve"> between all those involved</w:t>
      </w:r>
      <w:r w:rsidR="001352CF" w:rsidRPr="00777476">
        <w:t>.</w:t>
      </w:r>
      <w:r w:rsidR="001352CF" w:rsidRPr="00777476">
        <w:fldChar w:fldCharType="begin" w:fldLock="1"/>
      </w:r>
      <w:r w:rsidR="00BA4F35">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mendeley":{"formattedCitation":"&lt;sup&gt;56&lt;/sup&gt;","plainTextFormattedCitation":"56","previouslyFormattedCitation":"&lt;sup&gt;56&lt;/sup&gt;"},"properties":{"noteIndex":0},"schema":"https://github.com/citation-style-language/schema/raw/master/csl-citation.json"}</w:instrText>
      </w:r>
      <w:r w:rsidR="001352CF" w:rsidRPr="00777476">
        <w:fldChar w:fldCharType="separate"/>
      </w:r>
      <w:r w:rsidR="00377954" w:rsidRPr="00377954">
        <w:rPr>
          <w:noProof/>
          <w:vertAlign w:val="superscript"/>
        </w:rPr>
        <w:t>56</w:t>
      </w:r>
      <w:r w:rsidR="001352CF" w:rsidRPr="00777476">
        <w:fldChar w:fldCharType="end"/>
      </w:r>
      <w:r w:rsidR="001352CF" w:rsidRPr="00777476">
        <w:t xml:space="preserve"> </w:t>
      </w:r>
      <w:r w:rsidR="001352CF">
        <w:t>For example,</w:t>
      </w:r>
      <w:r w:rsidR="00436FB2">
        <w:t xml:space="preserve"> the asymmetry of information between patient and healthcare professional requires the patient to trust that the healthcare professional has the right knowledge and will apply it in the patient’s interest.</w:t>
      </w:r>
      <w:r w:rsidR="00436FB2">
        <w:fldChar w:fldCharType="begin" w:fldLock="1"/>
      </w:r>
      <w:r w:rsidR="00BA4F35">
        <w:instrText>ADDIN CSL_CITATION {"citationItems":[{"id":"ITEM-1","itemData":{"DOI":"10.1080/13698570310001606941","ISSN":"13698575","abstract":"This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Society","id":"ITEM-1","issue":"3","issued":{"date-parts":[["2003"]]},"page":"235-239","title":"Risk, trust and health","type":"article-journal","volume":"5"},"uris":["http://www.mendeley.com/documents/?uuid=bbc34b74-f0bc-4c81-8cf2-0cd467fd3d44"]}],"mendeley":{"formattedCitation":"&lt;sup&gt;57&lt;/sup&gt;","plainTextFormattedCitation":"57","previouslyFormattedCitation":"&lt;sup&gt;57&lt;/sup&gt;"},"properties":{"noteIndex":0},"schema":"https://github.com/citation-style-language/schema/raw/master/csl-citation.json"}</w:instrText>
      </w:r>
      <w:r w:rsidR="00436FB2">
        <w:fldChar w:fldCharType="separate"/>
      </w:r>
      <w:r w:rsidR="00377954" w:rsidRPr="00377954">
        <w:rPr>
          <w:noProof/>
          <w:vertAlign w:val="superscript"/>
        </w:rPr>
        <w:t>57</w:t>
      </w:r>
      <w:r w:rsidR="00436FB2">
        <w:fldChar w:fldCharType="end"/>
      </w:r>
      <w:r w:rsidR="00436FB2">
        <w:t xml:space="preserve"> </w:t>
      </w:r>
      <w:r w:rsidR="00BA4F35">
        <w:t xml:space="preserve">Similar to how, in some </w:t>
      </w:r>
      <w:r>
        <w:t>cases</w:t>
      </w:r>
      <w:r w:rsidR="00BA4F35">
        <w:t>, patient-doctor trust is compromised by relationships between doctors and the pharmaceutical industry</w:t>
      </w:r>
      <w:r w:rsidR="00BA4F35">
        <w:fldChar w:fldCharType="begin" w:fldLock="1"/>
      </w:r>
      <w:r w:rsidR="00300F75">
        <w:instrText>ADDIN CSL_CITATION {"citationItems":[{"id":"ITEM-1","itemData":{"DOI":"10.1007/s11606-017-4122-y","ISSN":"15251497","PMID":"28717899","abstract":"Background: Financial ties between physicians and the pharmaceutical and medical device industry are common, but little is known about how patient trust is affected by these ties. Objective: The purpose of this study was to evaluate how viewing online public disclosure of industry payments affects patients’ trust ratings for physicians, the medical profession, and the pharmaceutical and medical device industry. Design: This was a randomized experimental evaluation. Participants: There were 278 English-speaking participants over age 18 who had seen a healthcare provider in the previous 12 months who took part in the study. Interventions: Participants searched for physicians on an online disclosure database, viewed payments from industry to the physicians, and assigned trust ratings. Participants were randomized to view physicians who received no payment ($0), low payment ($250–300), or high payment (&gt;$13,000) from industry, or to a control arm in which they did not view the disclosure website. They also were asked to search for and then rate trust in their own physician. Main Measures: Primary outcomes were trust in individual physician, medical profession, and industry. These scales measure trust as a composite of honesty, fidelity, competence, and global trust. Key Results: Compared to physicians who received no payments, physicians who received payments over $13,000 received lower ratings for honesty [mean (SD): 3.36 (0.86) vs. 2.75 (0.95), p &lt; 0.001] and fidelity [3.19 (0.65) vs. 2.89 (0.68), p = 0.01]. Among the 7.9% of participants who found their own physician on the website, ratings for honesty and fidelity decreased as the industry payment to the physician increased (honesty: Spearman’s ρ = −0.52, p = 0.02; fidelity: Spearman’s ρ = −0.55, p = 0.01). Viewing the disclosure website did not affect trust ratings for the medical profession or industry. Conclusions: Disclosure of industry payments to physicians affected perceptions of individual physician honesty and fidelity, but not perceptions of competence. Disclosure did not affect trust ratings for the medical profession or the pharmaceutical and medical device industry. ClinicalTrials.gov identifier: NCT02179632 (https://clinicaltrials.gov/ct2/show/NCT02179632).","author":[{"dropping-particle":"","family":"Hwong","given":"Alison R.","non-dropping-particle":"","parse-names":false,"suffix":""},{"dropping-particle":"","family":"Sah","given":"Sunita","non-dropping-particle":"","parse-names":false,"suffix":""},{"dropping-particle":"","family":"Lehmann","given":"Lisa Soleymani","non-dropping-particle":"","parse-names":false,"suffix":""}],"container-title":"Journal of General Internal Medicine","id":"ITEM-1","issue":"11","issued":{"date-parts":[["2017"]]},"page":"1186-1192","publisher":"Journal of General Internal Medicine","title":"The Effects of Public Disclosure of Industry Payments to Physicians on Patient Trust: A Randomized Experiment","type":"article-journal","volume":"32"},"uris":["http://www.mendeley.com/documents/?uuid=6cbe8049-46ce-4be7-ae8e-f42684f5f152"]}],"mendeley":{"formattedCitation":"&lt;sup&gt;58&lt;/sup&gt;","plainTextFormattedCitation":"58","previouslyFormattedCitation":"&lt;sup&gt;58&lt;/sup&gt;"},"properties":{"noteIndex":0},"schema":"https://github.com/citation-style-language/schema/raw/master/csl-citation.json"}</w:instrText>
      </w:r>
      <w:r w:rsidR="00BA4F35">
        <w:fldChar w:fldCharType="separate"/>
      </w:r>
      <w:r w:rsidR="00BA4F35" w:rsidRPr="00BA4F35">
        <w:rPr>
          <w:noProof/>
          <w:vertAlign w:val="superscript"/>
        </w:rPr>
        <w:t>58</w:t>
      </w:r>
      <w:r w:rsidR="00BA4F35">
        <w:fldChar w:fldCharType="end"/>
      </w:r>
      <w:r w:rsidR="00690D76">
        <w:t>, patients</w:t>
      </w:r>
      <w:r w:rsidR="00BA4F35">
        <w:t xml:space="preserve">’ trust </w:t>
      </w:r>
      <w:r w:rsidR="00690D76">
        <w:t xml:space="preserve">might </w:t>
      </w:r>
      <w:r w:rsidR="00BA4F35">
        <w:t xml:space="preserve">be further compromised by doctors’ relationships with developers of </w:t>
      </w:r>
      <w:r w:rsidR="00690D76">
        <w:t>health information technology</w:t>
      </w:r>
      <w:r w:rsidR="00337F12">
        <w:t xml:space="preserve"> because a lack of transparency or understanding.</w:t>
      </w:r>
      <w:commentRangeEnd w:id="21"/>
      <w:r w:rsidR="00BD44BA">
        <w:rPr>
          <w:rStyle w:val="CommentReference"/>
        </w:rPr>
        <w:commentReference w:id="21"/>
      </w:r>
    </w:p>
    <w:p w14:paraId="100597A6" w14:textId="4E8BD669" w:rsidR="001352CF" w:rsidRDefault="00F274B7" w:rsidP="001352CF">
      <w:pPr>
        <w:spacing w:after="0" w:line="240" w:lineRule="auto"/>
      </w:pPr>
      <w:r>
        <w:t>Thirdly, w</w:t>
      </w:r>
      <w:r w:rsidR="001352CF" w:rsidRPr="00777476">
        <w:t>ith public wariness of technology like artificial intelligence</w:t>
      </w:r>
      <w:r w:rsidR="001352CF"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001352CF" w:rsidRPr="00777476">
        <w:fldChar w:fldCharType="separate"/>
      </w:r>
      <w:r w:rsidR="00BA4F35" w:rsidRPr="00BA4F35">
        <w:rPr>
          <w:noProof/>
          <w:vertAlign w:val="superscript"/>
        </w:rPr>
        <w:t>59</w:t>
      </w:r>
      <w:r w:rsidR="001352CF" w:rsidRPr="00777476">
        <w:fldChar w:fldCharType="end"/>
      </w:r>
      <w:r w:rsidR="001352CF" w:rsidRPr="00777476">
        <w:t xml:space="preserve">, developers of digital health are incentivised to promote their products persuasively with, for example, </w:t>
      </w:r>
      <w:r w:rsidR="001352CF">
        <w:t xml:space="preserve">focus on </w:t>
      </w:r>
      <w:r w:rsidR="001352CF" w:rsidRPr="00777476">
        <w:t>short rather than long-term benefits.</w:t>
      </w:r>
      <w:r w:rsidR="001352CF" w:rsidRPr="00777476">
        <w:fldChar w:fldCharType="begin" w:fldLock="1"/>
      </w:r>
      <w:r w:rsidR="001352CF">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352CF" w:rsidRPr="00777476">
        <w:fldChar w:fldCharType="separate"/>
      </w:r>
      <w:r w:rsidR="001352CF" w:rsidRPr="00540DC2">
        <w:rPr>
          <w:noProof/>
          <w:vertAlign w:val="superscript"/>
        </w:rPr>
        <w:t>41</w:t>
      </w:r>
      <w:r w:rsidR="001352CF" w:rsidRPr="00777476">
        <w:fldChar w:fldCharType="end"/>
      </w:r>
      <w:r w:rsidR="00377954">
        <w:t xml:space="preserve"> This can result in ‘safety/security theatre’, which </w:t>
      </w:r>
      <w:r w:rsidR="00377954" w:rsidRPr="00777476">
        <w:t>describes deliberate safety-related activities intended to provide feelings of improved safety regardless of whether they actually influence safety.</w:t>
      </w:r>
      <w:r w:rsidR="00377954" w:rsidRPr="00777476">
        <w:fldChar w:fldCharType="begin" w:fldLock="1"/>
      </w:r>
      <w:r w:rsidR="00377954">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60&lt;/sup&gt;","plainTextFormattedCitation":"60","previouslyFormattedCitation":"&lt;sup&gt;60&lt;/sup&gt;"},"properties":{"noteIndex":0},"schema":"https://github.com/citation-style-language/schema/raw/master/csl-citation.json"}</w:instrText>
      </w:r>
      <w:r w:rsidR="00377954" w:rsidRPr="00777476">
        <w:fldChar w:fldCharType="separate"/>
      </w:r>
      <w:r w:rsidR="00377954" w:rsidRPr="00A53AD6">
        <w:rPr>
          <w:noProof/>
          <w:vertAlign w:val="superscript"/>
        </w:rPr>
        <w:t>60</w:t>
      </w:r>
      <w:r w:rsidR="00377954" w:rsidRPr="00777476">
        <w:fldChar w:fldCharType="end"/>
      </w:r>
      <w:r w:rsidR="00377954">
        <w:t xml:space="preserve"> </w:t>
      </w:r>
      <w:r w:rsidR="001352CF" w:rsidRPr="00777476">
        <w:t xml:space="preserve">Patients’ safety is threatened directly by </w:t>
      </w:r>
      <w:r w:rsidR="00337F12">
        <w:t xml:space="preserve">the </w:t>
      </w:r>
      <w:r w:rsidR="001352CF" w:rsidRPr="00777476">
        <w:t>misdirection of attention and indirectly from allocation of limited resources to support the distraction.</w:t>
      </w:r>
      <w:r w:rsidR="00377954">
        <w:t xml:space="preserve"> This risk is in addition to the </w:t>
      </w:r>
      <w:r w:rsidR="00377954" w:rsidRPr="00777476">
        <w:t xml:space="preserve">illusion of patient safety </w:t>
      </w:r>
      <w:r w:rsidR="00690D76">
        <w:t>assumed</w:t>
      </w:r>
      <w:r w:rsidR="00377954" w:rsidRPr="00777476">
        <w:t xml:space="preserve"> from ignorance or lack of </w:t>
      </w:r>
      <w:r w:rsidR="00377954">
        <w:t>engagement with what patients perceive as inaccessibly complex technology and systems.</w:t>
      </w:r>
      <w:r w:rsidR="00377954" w:rsidRPr="00777476">
        <w:fldChar w:fldCharType="begin" w:fldLock="1"/>
      </w:r>
      <w:r w:rsidR="00300F75">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61,62&lt;/sup&gt;","plainTextFormattedCitation":"61,62","previouslyFormattedCitation":"&lt;sup&gt;61,62&lt;/sup&gt;"},"properties":{"noteIndex":0},"schema":"https://github.com/citation-style-language/schema/raw/master/csl-citation.json"}</w:instrText>
      </w:r>
      <w:r w:rsidR="00377954" w:rsidRPr="00777476">
        <w:rPr>
          <w:vertAlign w:val="superscript"/>
        </w:rPr>
        <w:fldChar w:fldCharType="separate"/>
      </w:r>
      <w:r w:rsidR="00BA4F35" w:rsidRPr="00BA4F35">
        <w:rPr>
          <w:noProof/>
          <w:vertAlign w:val="superscript"/>
        </w:rPr>
        <w:t>61,62</w:t>
      </w:r>
      <w:r w:rsidR="00377954" w:rsidRPr="00777476">
        <w:fldChar w:fldCharType="end"/>
      </w:r>
    </w:p>
    <w:p w14:paraId="31E11EEA" w14:textId="77777777" w:rsidR="00377954" w:rsidRPr="00F25567" w:rsidRDefault="00377954" w:rsidP="001352CF">
      <w:pPr>
        <w:spacing w:after="0" w:line="240" w:lineRule="auto"/>
      </w:pPr>
    </w:p>
    <w:p w14:paraId="4197627E" w14:textId="4746B0B2" w:rsidR="001352CF" w:rsidRPr="00F25567" w:rsidRDefault="001352CF" w:rsidP="001352CF">
      <w:pPr>
        <w:spacing w:after="0" w:line="240" w:lineRule="auto"/>
        <w:rPr>
          <w:shd w:val="clear" w:color="auto" w:fill="5B9BD5" w:themeFill="accent1"/>
        </w:rPr>
      </w:pPr>
      <w:r w:rsidRPr="00777476">
        <w:t>We suggest that a socio-technical perspective will help all stakeholders in healthcare to acknowledge the systemic nature of digital health systems. Such a perspective can support an awareness and transparency as a foundation of trust</w:t>
      </w:r>
      <w:r w:rsidRPr="00777476">
        <w:fldChar w:fldCharType="begin" w:fldLock="1"/>
      </w:r>
      <w:r w:rsidR="00300F75">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63&lt;/sup&gt;","plainTextFormattedCitation":"63","previouslyFormattedCitation":"&lt;sup&gt;63&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63</w:t>
      </w:r>
      <w:r w:rsidRPr="00777476">
        <w:fldChar w:fldCharType="end"/>
      </w:r>
      <w:r w:rsidRPr="00777476">
        <w:t>, in line with the Transparency for Trust initiative.</w:t>
      </w:r>
      <w:r w:rsidRPr="00777476">
        <w:fldChar w:fldCharType="begin" w:fldLock="1"/>
      </w:r>
      <w:r w:rsidR="00300F75">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BA4F35" w:rsidRPr="00BA4F35">
        <w:rPr>
          <w:noProof/>
          <w:vertAlign w:val="superscript"/>
        </w:rPr>
        <w:t>64</w:t>
      </w:r>
      <w:r w:rsidRPr="00777476">
        <w:fldChar w:fldCharType="end"/>
      </w:r>
      <w:r w:rsidRPr="00777476">
        <w:t xml:space="preserve"> Socio-technical models like the Systems Engineering Initiative for Patient Safety</w:t>
      </w:r>
      <w:r w:rsidRPr="00777476">
        <w:fldChar w:fldCharType="begin" w:fldLock="1"/>
      </w:r>
      <w:r w:rsidR="00300F7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65,66&lt;/sup&gt;","plainTextFormattedCitation":"65,66","previouslyFormattedCitation":"&lt;sup&gt;65,66&lt;/sup&gt;"},"properties":{"noteIndex":0},"schema":"https://github.com/citation-style-language/schema/raw/master/csl-citation.json"}</w:instrText>
      </w:r>
      <w:r w:rsidRPr="00777476">
        <w:fldChar w:fldCharType="separate"/>
      </w:r>
      <w:r w:rsidR="00BA4F35" w:rsidRPr="00BA4F35">
        <w:rPr>
          <w:noProof/>
          <w:vertAlign w:val="superscript"/>
        </w:rPr>
        <w:t>65,66</w:t>
      </w:r>
      <w:r w:rsidRPr="00777476">
        <w:fldChar w:fldCharType="end"/>
      </w:r>
      <w:r w:rsidRPr="00777476">
        <w:t xml:space="preserve"> relate the components of healthcare systems, which also map to the determinants of trusting relationships with technology</w:t>
      </w:r>
      <w:r>
        <w:t xml:space="preserve"> </w:t>
      </w:r>
      <w:commentRangeStart w:id="22"/>
      <w:commentRangeStart w:id="23"/>
      <w:r>
        <w:t xml:space="preserve">(cf. figure 2 in </w:t>
      </w:r>
      <w:r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Pr="00777476">
        <w:fldChar w:fldCharType="separate"/>
      </w:r>
      <w:r w:rsidR="00BA4F35" w:rsidRPr="00BA4F35">
        <w:rPr>
          <w:noProof/>
          <w:vertAlign w:val="superscript"/>
        </w:rPr>
        <w:t>59</w:t>
      </w:r>
      <w:r w:rsidRPr="00777476">
        <w:fldChar w:fldCharType="end"/>
      </w:r>
      <w:r>
        <w:t>)</w:t>
      </w:r>
      <w:r w:rsidRPr="00777476">
        <w:t>.</w:t>
      </w:r>
      <w:commentRangeEnd w:id="22"/>
      <w:r w:rsidR="00EA68D7">
        <w:rPr>
          <w:rStyle w:val="CommentReference"/>
        </w:rPr>
        <w:commentReference w:id="22"/>
      </w:r>
      <w:commentRangeEnd w:id="23"/>
      <w:r w:rsidR="00606DC1">
        <w:rPr>
          <w:rStyle w:val="CommentReference"/>
        </w:rPr>
        <w:commentReference w:id="23"/>
      </w:r>
    </w:p>
    <w:p w14:paraId="67AA5589" w14:textId="2542F0C3" w:rsidR="001352CF" w:rsidRPr="00F25567" w:rsidRDefault="001352CF" w:rsidP="001352CF">
      <w:pPr>
        <w:spacing w:after="0" w:line="240" w:lineRule="auto"/>
      </w:pPr>
      <w:r w:rsidRPr="00777476">
        <w:t>Practically, developers and vendors of emerging health information technologies could consider supplier declarations of conformity to industry and community co-developed ‘FactSheets’.</w:t>
      </w:r>
      <w:r w:rsidRPr="00777476">
        <w:fldChar w:fldCharType="begin" w:fldLock="1"/>
      </w:r>
      <w:r w:rsidR="00300F75">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67&lt;/sup&gt;","plainTextFormattedCitation":"67","previouslyFormattedCitation":"&lt;sup&gt;67&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67</w:t>
      </w:r>
      <w:r w:rsidRPr="00777476">
        <w:fldChar w:fldCharType="end"/>
      </w:r>
      <w:r w:rsidRPr="00777476">
        <w:t xml:space="preserve"> Such an approach also contributes to proactive, community-led regulation of digital health.</w:t>
      </w:r>
      <w:commentRangeEnd w:id="20"/>
      <w:r w:rsidR="00337F12">
        <w:rPr>
          <w:rStyle w:val="CommentReference"/>
        </w:rPr>
        <w:commentReference w:id="20"/>
      </w:r>
    </w:p>
    <w:p w14:paraId="0CA059D7" w14:textId="77777777" w:rsidR="001352CF" w:rsidRDefault="001352CF" w:rsidP="001352CF">
      <w:pPr>
        <w:spacing w:after="0" w:line="240" w:lineRule="auto"/>
      </w:pPr>
    </w:p>
    <w:p w14:paraId="063AF99B" w14:textId="5949B8CA" w:rsidR="007B37B8" w:rsidRPr="00F25567" w:rsidRDefault="00AA7D50" w:rsidP="000F5857">
      <w:pPr>
        <w:pStyle w:val="Heading2"/>
        <w:spacing w:before="0" w:line="240" w:lineRule="auto"/>
      </w:pPr>
      <w:r>
        <w:t xml:space="preserve">Challenge </w:t>
      </w:r>
      <w:ins w:id="24" w:author="Carolyn McCrorie" w:date="2020-11-16T16:29:00Z">
        <w:r w:rsidR="00606DC1">
          <w:t>3</w:t>
        </w:r>
      </w:ins>
      <w:del w:id="25" w:author="Carolyn McCrorie" w:date="2020-11-16T16:29:00Z">
        <w:r w:rsidDel="00606DC1">
          <w:delText>2</w:delText>
        </w:r>
      </w:del>
      <w:r>
        <w:t xml:space="preserve">: </w:t>
      </w:r>
      <w:r w:rsidR="00C76565">
        <w:t>I</w:t>
      </w:r>
      <w:r w:rsidR="007B37B8" w:rsidRPr="00F25567">
        <w:t>ntegrat</w:t>
      </w:r>
      <w:r w:rsidR="00C76565">
        <w:t xml:space="preserve">ing </w:t>
      </w:r>
      <w:r w:rsidR="007B37B8" w:rsidRPr="00F25567">
        <w:t>and interpret</w:t>
      </w:r>
      <w:r w:rsidR="00C76565">
        <w:t>ing the</w:t>
      </w:r>
      <w:r w:rsidR="007B37B8" w:rsidRPr="00F25567">
        <w:t xml:space="preserve"> data</w:t>
      </w:r>
      <w:r w:rsidR="00C76565">
        <w:t xml:space="preserve"> deluge</w:t>
      </w:r>
      <w:r w:rsidR="007B37B8" w:rsidRPr="00F25567">
        <w:t xml:space="preserve"> streams</w:t>
      </w:r>
    </w:p>
    <w:p w14:paraId="11C960B6" w14:textId="6FBE4D8F"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300F75">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Science","type":"article-journal","volume":"5"},"uris":["http://www.mendeley.com/documents/?uuid=87cce584-4df7-4095-b0be-ec3b92f71814"]},{"id":"ITEM-2","itemData":{"DOI":"10.1016/j.ijmedinf.2016.09.010","ISSN":"18728243","PMID":"27919394","abstract":"Introduction It is widely acknowledged that breaches and misuses of health-related data can have serious implications and consequently they often carry penalties. However, harm due to the omission of health data usage, or data non-use, is a subject that lacks attention. A better understanding of this ‘other side of the coin’ is required before it can be addressed effectively. Approach This article uses an international case study approach to explore why data non-use is difficult to ascertain, the sources and types of health-related data non-use, its implications for citizens and society and some of the reasons it occurs. It does this by focussing on issues with clinical care records, research data and governance frameworks and associated examples of non-use. Results and discussion The non-use of health-related data is a complex issue with multiple explanations. Individual instances of data non-use can be associated with harm, but taken together, they can describe a trail of data non-use that may complicate and compound its impacts. There is ample indirect evidence that health data non-use is implicated in the deaths of many thousands of people and potentially £billions in financial burdens to societies. Conclusions Harm due to the non-use of health data is difficult to attribute unequivocally and actual proven evidence is sparse. Although it can be elusive, it is nevertheless a real problem with widespread and serious, if largely unquantifiable, consequences. The most effective initiatives to address specific contexts of data non-use will be those that: firstly, understand the pertinent sources, types and reasons for data non‐use in a given domain in order to meet the challenges and create appropriate incentives and repercussions; and secondly, are cognisant of the multiple aspects to this complex issue in other domains to keep benefits and limitations in perspective, to move steadily towards socially responsible reuse of data becoming the norm to save lives and resources.","author":[{"dropping-particle":"","family":"Jones","given":"Kerina H.","non-dropping-particle":"","parse-names":false,"suffix":""},{"dropping-particle":"","family":"Laurie","given":"Graeme","non-dropping-particle":"","parse-names":false,"suffix":""},{"dropping-particle":"","family":"Stevens","given":"Leslie","non-dropping-particle":"","parse-names":false,"suffix":""},{"dropping-particle":"","family":"Dobbs","given":"Christine","non-dropping-particle":"","parse-names":false,"suffix":""},{"dropping-particle":"V.","family":"Ford","given":"David","non-dropping-particle":"","parse-names":false,"suffix":""},{"dropping-particle":"","family":"Lea","given":"Nathan","non-dropping-particle":"","parse-names":false,"suffix":""}],"container-title":"International Journal of Medical Informatics","id":"ITEM-2","issued":{"date-parts":[["2017"]]},"page":"43-51","publisher":"Elsevier Ireland Ltd","title":"The other side of the coin: Harm due to the non-use of health-related data","type":"article-journal","volume":"97"},"uris":["http://www.mendeley.com/documents/?uuid=f712d6f6-5f14-4d1e-aa78-7b0999c7f54f"]}],"mendeley":{"formattedCitation":"&lt;sup&gt;68,69&lt;/sup&gt;","plainTextFormattedCitation":"68,69","previouslyFormattedCitation":"&lt;sup&gt;68,69&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68,69</w:t>
      </w:r>
      <w:r w:rsidRPr="00777476">
        <w:fldChar w:fldCharType="end"/>
      </w:r>
    </w:p>
    <w:p w14:paraId="7BAC3EB5" w14:textId="7EB2058C" w:rsidR="00962238" w:rsidRPr="00F25567" w:rsidRDefault="00962238" w:rsidP="000F5857">
      <w:pPr>
        <w:spacing w:after="0" w:line="240" w:lineRule="auto"/>
      </w:pPr>
      <w:r w:rsidRPr="00777476">
        <w:t xml:space="preserve">To mitigate these hazards, safe development and use of </w:t>
      </w:r>
      <w:commentRangeStart w:id="26"/>
      <w:r w:rsidRPr="00777476">
        <w:t xml:space="preserve">middleware </w:t>
      </w:r>
      <w:commentRangeEnd w:id="26"/>
      <w:r w:rsidR="00606DC1">
        <w:rPr>
          <w:rStyle w:val="CommentReference"/>
        </w:rPr>
        <w:commentReference w:id="26"/>
      </w:r>
      <w:r w:rsidRPr="00777476">
        <w:t>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300F75">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70&lt;/sup&gt;","plainTextFormattedCitation":"70","previouslyFormattedCitation":"&lt;sup&gt;70&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70</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00F75">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71,72&lt;/sup&gt;","plainTextFormattedCitation":"71,72","previouslyFormattedCitation":"&lt;sup&gt;71,72&lt;/sup&gt;"},"properties":{"noteIndex":0},"schema":"https://github.com/citation-style-language/schema/raw/master/csl-citation.json"}</w:instrText>
      </w:r>
      <w:r w:rsidR="00393EAA" w:rsidRPr="00777476">
        <w:fldChar w:fldCharType="separate"/>
      </w:r>
      <w:r w:rsidR="00BA4F35" w:rsidRPr="00BA4F35">
        <w:rPr>
          <w:noProof/>
          <w:vertAlign w:val="superscript"/>
        </w:rPr>
        <w:t>71,72</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300F7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73–75&lt;/sup&gt;","plainTextFormattedCitation":"73–75","previouslyFormattedCitation":"&lt;sup&gt;73–75&lt;/sup&gt;"},"properties":{"noteIndex":0},"schema":"https://github.com/citation-style-language/schema/raw/master/csl-citation.json"}</w:instrText>
      </w:r>
      <w:r w:rsidRPr="00777476">
        <w:fldChar w:fldCharType="separate"/>
      </w:r>
      <w:r w:rsidR="00BA4F35" w:rsidRPr="00BA4F35">
        <w:rPr>
          <w:noProof/>
          <w:vertAlign w:val="superscript"/>
        </w:rPr>
        <w:t>73–75</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300F75">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76&lt;/sup&gt;","plainTextFormattedCitation":"76","previouslyFormattedCitation":"&lt;sup&gt;76&lt;/sup&gt;"},"properties":{"noteIndex":0},"schema":"https://github.com/citation-style-language/schema/raw/master/csl-citation.json"}</w:instrText>
      </w:r>
      <w:r w:rsidR="00195399" w:rsidRPr="00777476">
        <w:fldChar w:fldCharType="separate"/>
      </w:r>
      <w:r w:rsidR="00BA4F35" w:rsidRPr="00BA4F35">
        <w:rPr>
          <w:noProof/>
          <w:vertAlign w:val="superscript"/>
        </w:rPr>
        <w:t>76</w:t>
      </w:r>
      <w:r w:rsidR="00195399" w:rsidRPr="00777476">
        <w:fldChar w:fldCharType="end"/>
      </w:r>
    </w:p>
    <w:p w14:paraId="0695BF48" w14:textId="680E433C" w:rsidR="00962238" w:rsidRPr="00F25567" w:rsidRDefault="00962238" w:rsidP="000F5857">
      <w:pPr>
        <w:spacing w:after="0" w:line="240" w:lineRule="auto"/>
      </w:pPr>
      <w:r w:rsidRPr="00777476">
        <w:t>Other contributing solutions include dynamic modelling of the data</w:t>
      </w:r>
      <w:r w:rsidRPr="00777476">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Pr="00777476">
        <w:rPr>
          <w:vertAlign w:val="superscript"/>
        </w:rPr>
        <w:fldChar w:fldCharType="separate"/>
      </w:r>
      <w:r w:rsidR="00947ACF" w:rsidRPr="00947ACF">
        <w:rPr>
          <w:noProof/>
          <w:vertAlign w:val="superscript"/>
        </w:rPr>
        <w:t>29</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w:t>
      </w:r>
      <w:r w:rsidRPr="00777476">
        <w:lastRenderedPageBreak/>
        <w:t xml:space="preserve">processes </w:t>
      </w:r>
      <w:r w:rsidR="0099680C">
        <w:t>are available to health informaticians</w:t>
      </w:r>
      <w:r w:rsidR="007A7BFC">
        <w:t>.</w:t>
      </w:r>
      <w:r w:rsidRPr="00777476">
        <w:fldChar w:fldCharType="begin" w:fldLock="1"/>
      </w:r>
      <w:r w:rsidR="00300F75">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77&lt;/sup&gt;","plainTextFormattedCitation":"77","previouslyFormattedCitation":"&lt;sup&gt;77&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77</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300F75">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78,79&lt;/sup&gt;","plainTextFormattedCitation":"78,79","previouslyFormattedCitation":"&lt;sup&gt;78,79&lt;/sup&gt;"},"properties":{"noteIndex":0},"schema":"https://github.com/citation-style-language/schema/raw/master/csl-citation.json"}</w:instrText>
      </w:r>
      <w:r w:rsidR="00195399" w:rsidRPr="00777476">
        <w:fldChar w:fldCharType="separate"/>
      </w:r>
      <w:r w:rsidR="00BA4F35" w:rsidRPr="00BA4F35">
        <w:rPr>
          <w:noProof/>
          <w:vertAlign w:val="superscript"/>
        </w:rPr>
        <w:t>78,79</w:t>
      </w:r>
      <w:r w:rsidR="00195399" w:rsidRPr="00777476">
        <w:fldChar w:fldCharType="end"/>
      </w:r>
      <w:r w:rsidR="0081714B" w:rsidRPr="00777476">
        <w:t xml:space="preserve"> For example, </w:t>
      </w:r>
      <w:proofErr w:type="spellStart"/>
      <w:r w:rsidR="00AE2389">
        <w:t>Sako</w:t>
      </w:r>
      <w:proofErr w:type="spellEnd"/>
      <w:r w:rsidR="00AE2389">
        <w:t xml:space="preserve"> et al</w:t>
      </w:r>
      <w:r w:rsidR="0081714B" w:rsidRPr="00777476">
        <w:fldChar w:fldCharType="begin" w:fldLock="1"/>
      </w:r>
      <w:r w:rsidR="00300F75">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80&lt;/sup&gt;","plainTextFormattedCitation":"80","previouslyFormattedCitation":"&lt;sup&gt;80&lt;/sup&gt;"},"properties":{"noteIndex":0},"schema":"https://github.com/citation-style-language/schema/raw/master/csl-citation.json"}</w:instrText>
      </w:r>
      <w:r w:rsidR="0081714B" w:rsidRPr="00777476">
        <w:fldChar w:fldCharType="separate"/>
      </w:r>
      <w:r w:rsidR="00BA4F35" w:rsidRPr="00BA4F35">
        <w:rPr>
          <w:noProof/>
          <w:vertAlign w:val="superscript"/>
        </w:rPr>
        <w:t>80</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0F5857">
      <w:pPr>
        <w:spacing w:after="0" w:line="240" w:lineRule="auto"/>
      </w:pPr>
    </w:p>
    <w:p w14:paraId="4C9F8C1A" w14:textId="701E719E" w:rsidR="007B37B8" w:rsidRPr="00F25567" w:rsidRDefault="00AA7D50" w:rsidP="000F5857">
      <w:pPr>
        <w:pStyle w:val="Heading2"/>
        <w:spacing w:before="0" w:line="240" w:lineRule="auto"/>
      </w:pPr>
      <w:r>
        <w:t xml:space="preserve">Challenge </w:t>
      </w:r>
      <w:del w:id="27" w:author="Carolyn McCrorie" w:date="2020-11-16T16:31:00Z">
        <w:r w:rsidDel="00606DC1">
          <w:delText>3</w:delText>
        </w:r>
      </w:del>
      <w:ins w:id="28" w:author="Carolyn McCrorie" w:date="2020-11-16T16:31:00Z">
        <w:r w:rsidR="00606DC1">
          <w:t>4</w:t>
        </w:r>
      </w:ins>
      <w:r>
        <w:t xml:space="preserve">: </w:t>
      </w:r>
      <w:r w:rsidR="007B37B8" w:rsidRPr="00F25567">
        <w:t>Reactive regulations and standards</w:t>
      </w:r>
    </w:p>
    <w:p w14:paraId="53AD91FB" w14:textId="313BB7EC" w:rsidR="00CE0FE4" w:rsidRDefault="009654EC" w:rsidP="000F5857">
      <w:pPr>
        <w:spacing w:after="0" w:line="240" w:lineRule="auto"/>
      </w:pPr>
      <w:r>
        <w:t>As</w:t>
      </w:r>
      <w:r w:rsidR="00B4439A" w:rsidRPr="00777476">
        <w:t xml:space="preserve"> the pace of innovation accelerates, the current reactive (rather than proactive) regulatory- and standards-based approaches to safety will be increasingly ineffective at assuring patients’ safety</w:t>
      </w:r>
      <w:r w:rsidR="00B44012" w:rsidRPr="00777476">
        <w:t xml:space="preserve"> (</w:t>
      </w:r>
      <w:proofErr w:type="spellStart"/>
      <w:r w:rsidR="00B44012" w:rsidRPr="001A5100">
        <w:rPr>
          <w:highlight w:val="yellow"/>
        </w:rPr>
        <w:t>Xplaceholder</w:t>
      </w:r>
      <w:proofErr w:type="spellEnd"/>
      <w:r w:rsidR="00B44012" w:rsidRPr="001A5100">
        <w:rPr>
          <w:highlight w:val="yellow"/>
        </w:rPr>
        <w:t xml:space="preserve"> – OJ and </w:t>
      </w:r>
      <w:proofErr w:type="spellStart"/>
      <w:r w:rsidR="00B44012" w:rsidRPr="001A5100">
        <w:rPr>
          <w:highlight w:val="yellow"/>
        </w:rPr>
        <w:t>CMc</w:t>
      </w:r>
      <w:proofErr w:type="spellEnd"/>
      <w:r w:rsidR="00B44012" w:rsidRPr="001A5100">
        <w:rPr>
          <w:highlight w:val="yellow"/>
        </w:rPr>
        <w:t xml:space="preserve"> </w:t>
      </w:r>
      <w:proofErr w:type="spellStart"/>
      <w:r w:rsidR="00B44012" w:rsidRPr="001A5100">
        <w:rPr>
          <w:highlight w:val="yellow"/>
        </w:rPr>
        <w:t>paperX</w:t>
      </w:r>
      <w:proofErr w:type="spellEnd"/>
      <w:r w:rsidR="00B44012" w:rsidRPr="00777476">
        <w:t>)</w:t>
      </w:r>
      <w:r w:rsidR="00B4439A" w:rsidRPr="00777476">
        <w:t>.</w:t>
      </w:r>
      <w:r w:rsidR="0081714B" w:rsidRPr="00777476">
        <w:t xml:space="preserve"> The </w:t>
      </w:r>
      <w:r w:rsidR="004C0C85">
        <w:t>consequence</w:t>
      </w:r>
      <w:r w:rsidR="0081714B" w:rsidRPr="00777476">
        <w:t xml:space="preserve"> is that avoidable harm might be experienced before mitigations are put in place.</w:t>
      </w:r>
    </w:p>
    <w:p w14:paraId="6E348CBD" w14:textId="27290889" w:rsidR="003E2D52" w:rsidRPr="00F25567" w:rsidRDefault="003E2D52" w:rsidP="000F5857">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xml:space="preserve">, similar to the </w:t>
      </w:r>
      <w:commentRangeStart w:id="29"/>
      <w:r w:rsidRPr="00777476">
        <w:t xml:space="preserve">IDEAL </w:t>
      </w:r>
      <w:commentRangeEnd w:id="29"/>
      <w:r w:rsidR="00606DC1">
        <w:rPr>
          <w:rStyle w:val="CommentReference"/>
        </w:rPr>
        <w:commentReference w:id="29"/>
      </w:r>
      <w:r w:rsidRPr="00777476">
        <w:t>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rsidRPr="00517D76">
        <w:t xml:space="preserve"> </w:t>
      </w:r>
      <w:r w:rsidR="00517D76">
        <w:fldChar w:fldCharType="begin" w:fldLock="1"/>
      </w:r>
      <w:r w:rsidR="001352CF">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517D76">
        <w:fldChar w:fldCharType="separate"/>
      </w:r>
      <w:r w:rsidR="00517D76" w:rsidRPr="00517D76">
        <w:rPr>
          <w:noProof/>
          <w:vertAlign w:val="superscript"/>
        </w:rPr>
        <w:t>13</w:t>
      </w:r>
      <w:r w:rsidR="00517D76">
        <w:fldChar w:fldCharType="end"/>
      </w:r>
      <w:r w:rsidR="00517D76" w:rsidRPr="00777476">
        <w:t xml:space="preserve"> </w:t>
      </w:r>
      <w:r w:rsidRPr="00777476">
        <w:t>The IDEAL framework champions gradual approval of medical devices rather than the one-shot approval of CE marking</w:t>
      </w:r>
      <w:r w:rsidR="008D06DB" w:rsidRPr="00777476">
        <w:fldChar w:fldCharType="begin" w:fldLock="1"/>
      </w:r>
      <w:r w:rsidR="00300F75">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81&lt;/sup&gt;","plainTextFormattedCitation":"81","previouslyFormattedCitation":"&lt;sup&gt;81&lt;/sup&gt;"},"properties":{"noteIndex":0},"schema":"https://github.com/citation-style-language/schema/raw/master/csl-citation.json"}</w:instrText>
      </w:r>
      <w:r w:rsidR="008D06DB" w:rsidRPr="00777476">
        <w:rPr>
          <w:vertAlign w:val="superscript"/>
        </w:rPr>
        <w:fldChar w:fldCharType="separate"/>
      </w:r>
      <w:r w:rsidR="00BA4F35" w:rsidRPr="00BA4F35">
        <w:rPr>
          <w:noProof/>
          <w:vertAlign w:val="superscript"/>
        </w:rPr>
        <w:t>81</w:t>
      </w:r>
      <w:r w:rsidR="008D06DB" w:rsidRPr="00777476">
        <w:fldChar w:fldCharType="end"/>
      </w:r>
      <w:r w:rsidRPr="00777476">
        <w:t>, which would allow “</w:t>
      </w:r>
      <w:r w:rsidRPr="00777476">
        <w:rPr>
          <w:i/>
        </w:rPr>
        <w:t>graded, responsible, but earlier patient access</w:t>
      </w:r>
      <w:r w:rsidR="00517D76">
        <w:t>”.</w:t>
      </w:r>
      <w:r w:rsidR="00195399" w:rsidRPr="00777476">
        <w:fldChar w:fldCharType="begin" w:fldLock="1"/>
      </w:r>
      <w:r w:rsidR="00300F75">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82,83&lt;/sup&gt;","plainTextFormattedCitation":"82,83","previouslyFormattedCitation":"&lt;sup&gt;82,83&lt;/sup&gt;"},"properties":{"noteIndex":0},"schema":"https://github.com/citation-style-language/schema/raw/master/csl-citation.json"}</w:instrText>
      </w:r>
      <w:r w:rsidR="00195399" w:rsidRPr="00777476">
        <w:fldChar w:fldCharType="separate"/>
      </w:r>
      <w:r w:rsidR="00BA4F35" w:rsidRPr="00BA4F35">
        <w:rPr>
          <w:noProof/>
          <w:vertAlign w:val="superscript"/>
        </w:rPr>
        <w:t>82,83</w:t>
      </w:r>
      <w:r w:rsidR="00195399" w:rsidRPr="00777476">
        <w:fldChar w:fldCharType="end"/>
      </w:r>
      <w:r w:rsidR="00517D76">
        <w:t xml:space="preserve"> </w:t>
      </w:r>
      <w:r w:rsidRPr="00777476">
        <w:t>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300F75">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BA4F35" w:rsidRPr="00BA4F35">
        <w:rPr>
          <w:noProof/>
          <w:vertAlign w:val="superscript"/>
        </w:rPr>
        <w:t>84</w:t>
      </w:r>
      <w:r w:rsidR="00195399" w:rsidRPr="00777476">
        <w:fldChar w:fldCharType="end"/>
      </w:r>
      <w:r w:rsidRPr="00F25567">
        <w:t xml:space="preserve"> </w:t>
      </w:r>
    </w:p>
    <w:p w14:paraId="1C185595" w14:textId="6732BFF1"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43&lt;/sup&gt;","plainTextFormattedCitation":"43","previouslyFormattedCitation":"&lt;sup&gt;43&lt;/sup&gt;"},"properties":{"noteIndex":0},"schema":"https://github.com/citation-style-language/schema/raw/master/csl-citation.json"}</w:instrText>
      </w:r>
      <w:r w:rsidR="00B06ABE" w:rsidRPr="00777476">
        <w:rPr>
          <w:vertAlign w:val="superscript"/>
        </w:rPr>
        <w:fldChar w:fldCharType="separate"/>
      </w:r>
      <w:r w:rsidR="00540DC2" w:rsidRPr="00540DC2">
        <w:rPr>
          <w:noProof/>
          <w:vertAlign w:val="superscript"/>
        </w:rPr>
        <w:t>43</w:t>
      </w:r>
      <w:r w:rsidR="00B06ABE" w:rsidRPr="00777476">
        <w:fldChar w:fldCharType="end"/>
      </w:r>
      <w:r w:rsidRPr="00777476">
        <w:t xml:space="preserve"> to appropriately reflect the complex adaptive nature of healthcare.</w:t>
      </w:r>
      <w:r w:rsidR="00195399" w:rsidRPr="00777476">
        <w:fldChar w:fldCharType="begin" w:fldLock="1"/>
      </w:r>
      <w:r w:rsidR="00300F75">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85&lt;/sup&gt;","plainTextFormattedCitation":"85","previouslyFormattedCitation":"&lt;sup&gt;85&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85</w:t>
      </w:r>
      <w:r w:rsidR="00195399" w:rsidRPr="00777476">
        <w:fldChar w:fldCharType="end"/>
      </w:r>
      <w:r w:rsidRPr="00777476">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0F5857">
      <w:pPr>
        <w:pStyle w:val="Heading2"/>
        <w:spacing w:before="0" w:line="240" w:lineRule="auto"/>
      </w:pPr>
      <w:r>
        <w:t xml:space="preserve">Challenge 5: </w:t>
      </w:r>
      <w:r w:rsidR="007B37B8" w:rsidRPr="00F25567">
        <w:t xml:space="preserve">Emergent patient-safety </w:t>
      </w:r>
      <w:r w:rsidR="004C0C85">
        <w:t>consequence</w:t>
      </w:r>
      <w:r w:rsidR="007B37B8" w:rsidRPr="00F25567">
        <w:t>s</w:t>
      </w:r>
    </w:p>
    <w:p w14:paraId="1F084449" w14:textId="77777777" w:rsidR="00856831" w:rsidRDefault="00735871" w:rsidP="000F5857">
      <w:pPr>
        <w:spacing w:after="0" w:line="240" w:lineRule="auto"/>
      </w:pPr>
      <w:r>
        <w:t>A</w:t>
      </w:r>
      <w:r w:rsidR="00670128" w:rsidRPr="00777476">
        <w:t xml:space="preserve">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283DCD">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16&lt;/sup&gt;","plainTextFormattedCitation":"16","previouslyFormattedCitation":"&lt;sup&gt;16&lt;/sup&gt;"},"properties":{"noteIndex":0},"schema":"https://github.com/citation-style-language/schema/raw/master/csl-citation.json"}</w:instrText>
      </w:r>
      <w:r w:rsidR="00861118" w:rsidRPr="00777476">
        <w:rPr>
          <w:rFonts w:cstheme="minorHAnsi"/>
          <w:vertAlign w:val="superscript"/>
        </w:rPr>
        <w:fldChar w:fldCharType="separate"/>
      </w:r>
      <w:r w:rsidR="00283DCD" w:rsidRPr="00283DCD">
        <w:rPr>
          <w:rFonts w:cstheme="minorHAnsi"/>
          <w:noProof/>
          <w:vertAlign w:val="superscript"/>
        </w:rPr>
        <w:t>16</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p>
    <w:p w14:paraId="78039F4D" w14:textId="675EC4F2" w:rsidR="00E06809" w:rsidRPr="00F25567" w:rsidRDefault="00117A92" w:rsidP="000F5857">
      <w:pPr>
        <w:spacing w:after="0" w:line="240" w:lineRule="auto"/>
        <w:rPr>
          <w:shd w:val="clear" w:color="auto" w:fill="5B9BD5" w:themeFill="accent1"/>
        </w:rPr>
      </w:pPr>
      <w:r w:rsidRPr="00777476">
        <w:t>Healthcare systems are complex with a diversity of organizational forms, interdependence, and feedback effects.</w:t>
      </w:r>
      <w:r w:rsidR="00195399" w:rsidRPr="00777476">
        <w:fldChar w:fldCharType="begin" w:fldLock="1"/>
      </w:r>
      <w:r w:rsidR="00300F75">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86&lt;/sup&gt;","plainTextFormattedCitation":"86","previouslyFormattedCitation":"&lt;sup&gt;86&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86</w:t>
      </w:r>
      <w:r w:rsidR="00195399" w:rsidRPr="00777476">
        <w:fldChar w:fldCharType="end"/>
      </w:r>
      <w:r w:rsidR="00861118" w:rsidRPr="00777476">
        <w:t xml:space="preserve"> They are also </w:t>
      </w:r>
      <w:proofErr w:type="spellStart"/>
      <w:r w:rsidR="00861118" w:rsidRPr="00777476">
        <w:t>holarchi</w:t>
      </w:r>
      <w:r w:rsidR="00E06809" w:rsidRPr="00777476">
        <w:t>cal</w:t>
      </w:r>
      <w:proofErr w:type="spellEnd"/>
      <w:r w:rsidR="00E06809" w:rsidRPr="00777476">
        <w:t xml:space="preserve">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300F75">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87&lt;/sup&gt;","plainTextFormattedCitation":"87","previouslyFormattedCitation":"&lt;sup&gt;87&lt;/sup&gt;"},"properties":{"noteIndex":0},"schema":"https://github.com/citation-style-language/schema/raw/master/csl-citation.json"}</w:instrText>
      </w:r>
      <w:r w:rsidR="00861118" w:rsidRPr="00777476">
        <w:fldChar w:fldCharType="separate"/>
      </w:r>
      <w:r w:rsidR="00BA4F35" w:rsidRPr="00BA4F35">
        <w:rPr>
          <w:noProof/>
          <w:vertAlign w:val="superscript"/>
        </w:rPr>
        <w:t>87</w:t>
      </w:r>
      <w:r w:rsidR="00861118" w:rsidRPr="00777476">
        <w:fldChar w:fldCharType="end"/>
      </w:r>
      <w:r w:rsidR="00253B4B" w:rsidRPr="00777476">
        <w:t xml:space="preserve"> and </w:t>
      </w:r>
      <w:proofErr w:type="spellStart"/>
      <w:r w:rsidR="00AE2389">
        <w:t>Carayon</w:t>
      </w:r>
      <w:proofErr w:type="spellEnd"/>
      <w:r w:rsidR="00AE2389">
        <w:t xml:space="preserve"> et al’s</w:t>
      </w:r>
      <w:r w:rsidR="005E4F8F" w:rsidRPr="00777476">
        <w:fldChar w:fldCharType="begin" w:fldLock="1"/>
      </w:r>
      <w:r w:rsidR="00300F75">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88&lt;/sup&gt;","plainTextFormattedCitation":"88","previouslyFormattedCitation":"&lt;sup&gt;88&lt;/sup&gt;"},"properties":{"noteIndex":0},"schema":"https://github.com/citation-style-language/schema/raw/master/csl-citation.json"}</w:instrText>
      </w:r>
      <w:r w:rsidR="005E4F8F" w:rsidRPr="00777476">
        <w:fldChar w:fldCharType="separate"/>
      </w:r>
      <w:r w:rsidR="00BA4F35" w:rsidRPr="00BA4F35">
        <w:rPr>
          <w:noProof/>
          <w:vertAlign w:val="superscript"/>
        </w:rPr>
        <w:t>88</w:t>
      </w:r>
      <w:r w:rsidR="005E4F8F" w:rsidRPr="00777476">
        <w:fldChar w:fldCharType="end"/>
      </w:r>
      <w:r w:rsidR="00253B4B" w:rsidRPr="00777476">
        <w:t xml:space="preserve"> model of </w:t>
      </w:r>
      <w:r w:rsidR="005E4F8F" w:rsidRPr="00777476">
        <w:t>workplace safety</w:t>
      </w:r>
      <w:r w:rsidR="00E06809" w:rsidRPr="00777476">
        <w:t>.</w:t>
      </w:r>
    </w:p>
    <w:p w14:paraId="35780A87" w14:textId="59743264" w:rsidR="00E06809" w:rsidRPr="00F25567" w:rsidRDefault="00A47A44" w:rsidP="000F5857">
      <w:pPr>
        <w:spacing w:after="0" w:line="240" w:lineRule="auto"/>
      </w:pPr>
      <w:r w:rsidRPr="00777476">
        <w:t xml:space="preserve">We recommend a </w:t>
      </w:r>
      <w:r w:rsidR="00CE0FE4">
        <w:t>systemic</w:t>
      </w:r>
      <w:r w:rsidRPr="00777476">
        <w:t xml:space="preserve"> and </w:t>
      </w:r>
      <w:proofErr w:type="spellStart"/>
      <w:r w:rsidRPr="00777476">
        <w:t>holarchical</w:t>
      </w:r>
      <w:proofErr w:type="spellEnd"/>
      <w:r w:rsidRPr="00777476">
        <w:t xml:space="preserve"> conceptualisation of healthcare processes and patient-safety </w:t>
      </w:r>
      <w:r w:rsidR="004C0C85">
        <w:t>consequence</w:t>
      </w:r>
      <w:r w:rsidRPr="00777476">
        <w:t xml:space="preserve">s to complement the </w:t>
      </w:r>
      <w:r w:rsidR="00B43190" w:rsidRPr="00777476">
        <w:t xml:space="preserve">complex, </w:t>
      </w:r>
      <w:proofErr w:type="spellStart"/>
      <w:r w:rsidR="00B43190" w:rsidRPr="00777476">
        <w:t>holarchical</w:t>
      </w:r>
      <w:proofErr w:type="spellEnd"/>
      <w:r w:rsidR="00B43190" w:rsidRPr="00777476">
        <w:t xml:space="preserve">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43&lt;/sup&gt;","plainTextFormattedCitation":"43","previouslyFormattedCitation":"&lt;sup&gt;43&lt;/sup&gt;"},"properties":{"noteIndex":0},"schema":"https://github.com/citation-style-language/schema/raw/master/csl-citation.json"}</w:instrText>
      </w:r>
      <w:r w:rsidR="00751DD1" w:rsidRPr="00777476">
        <w:rPr>
          <w:vertAlign w:val="superscript"/>
        </w:rPr>
        <w:fldChar w:fldCharType="separate"/>
      </w:r>
      <w:r w:rsidR="00540DC2" w:rsidRPr="00540DC2">
        <w:rPr>
          <w:noProof/>
          <w:vertAlign w:val="superscript"/>
        </w:rPr>
        <w:t>43</w:t>
      </w:r>
      <w:r w:rsidR="00751DD1" w:rsidRPr="00777476">
        <w:fldChar w:fldCharType="end"/>
      </w:r>
      <w:r w:rsidR="00751DD1" w:rsidRPr="00777476">
        <w:t xml:space="preserve"> </w:t>
      </w:r>
      <w:r w:rsidR="00B74905" w:rsidRPr="00777476">
        <w:t xml:space="preserve">describes a complexity definition of risk, which would be essential to a systems-based discussion of patient safety. </w:t>
      </w:r>
      <w:commentRangeStart w:id="30"/>
      <w:commentRangeStart w:id="31"/>
      <w:commentRangeStart w:id="32"/>
      <w:r w:rsidR="00B74905" w:rsidRPr="00777476">
        <w:t>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300F75">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89&lt;/sup&gt;","plainTextFormattedCitation":"89","previouslyFormattedCitation":"&lt;sup&gt;89&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89</w:t>
      </w:r>
      <w:r w:rsidR="00195399" w:rsidRPr="00777476">
        <w:fldChar w:fldCharType="end"/>
      </w:r>
      <w:commentRangeEnd w:id="30"/>
      <w:r w:rsidR="008C79B0">
        <w:rPr>
          <w:rStyle w:val="CommentReference"/>
        </w:rPr>
        <w:commentReference w:id="30"/>
      </w:r>
      <w:commentRangeEnd w:id="31"/>
      <w:r w:rsidR="00856831">
        <w:rPr>
          <w:rStyle w:val="CommentReference"/>
        </w:rPr>
        <w:commentReference w:id="31"/>
      </w:r>
      <w:commentRangeEnd w:id="32"/>
      <w:r w:rsidR="00606DC1">
        <w:rPr>
          <w:rStyle w:val="CommentReference"/>
        </w:rPr>
        <w:commentReference w:id="32"/>
      </w:r>
    </w:p>
    <w:p w14:paraId="19680DAC" w14:textId="4F1CB123" w:rsidR="00751DD1" w:rsidRPr="00F25567" w:rsidRDefault="00427ACF" w:rsidP="000F5857">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300F75">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90&lt;/sup&gt;","plainTextFormattedCitation":"90","previouslyFormattedCitation":"&lt;sup&gt;90&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90</w:t>
      </w:r>
      <w:r w:rsidR="00195399" w:rsidRPr="00777476">
        <w:fldChar w:fldCharType="end"/>
      </w:r>
      <w:r w:rsidR="00E7485A" w:rsidRPr="00777476">
        <w:t xml:space="preserve"> Such complexity approaches will also be useful in addressing the question of how emerging challenges will interact with the existing challenges alluded to</w:t>
      </w:r>
      <w:r w:rsidR="00856831">
        <w:t xml:space="preserve"> earlier</w:t>
      </w:r>
      <w:r w:rsidR="00E7485A" w:rsidRPr="00777476">
        <w:t>.</w:t>
      </w:r>
    </w:p>
    <w:p w14:paraId="2E53CCD1" w14:textId="77777777" w:rsidR="00117A92" w:rsidRPr="00F25567" w:rsidRDefault="00117A92" w:rsidP="000F5857">
      <w:pPr>
        <w:spacing w:after="0" w:line="240" w:lineRule="auto"/>
      </w:pPr>
    </w:p>
    <w:p w14:paraId="0C383290" w14:textId="6D822319" w:rsidR="007B37B8" w:rsidRPr="00F25567" w:rsidRDefault="00AA7D50" w:rsidP="000F5857">
      <w:pPr>
        <w:pStyle w:val="Heading2"/>
        <w:spacing w:before="0" w:line="240" w:lineRule="auto"/>
      </w:pPr>
      <w:r>
        <w:t xml:space="preserve">Challenge 6: </w:t>
      </w:r>
      <w:r w:rsidR="007B37B8" w:rsidRPr="00F25567">
        <w:t>Solutionism</w:t>
      </w:r>
    </w:p>
    <w:p w14:paraId="0929EA5B" w14:textId="2ECEDA5C" w:rsidR="00FC5386" w:rsidRPr="00F25567" w:rsidRDefault="00735871" w:rsidP="000F5857">
      <w:pPr>
        <w:spacing w:after="0" w:line="240" w:lineRule="auto"/>
        <w:rPr>
          <w:shd w:val="clear" w:color="auto" w:fill="5B9BD5" w:themeFill="accent1"/>
        </w:rPr>
      </w:pPr>
      <w:r>
        <w:t>R</w:t>
      </w:r>
      <w:r w:rsidR="00670128" w:rsidRPr="00777476">
        <w:t xml:space="preserve">elated to the </w:t>
      </w:r>
      <w:r w:rsidR="00C41CD0">
        <w:t>problem</w:t>
      </w:r>
      <w:r w:rsidR="00670128" w:rsidRPr="00777476">
        <w:t xml:space="preserv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300F75">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91&lt;/sup&gt;","plainTextFormattedCitation":"91","previouslyFormattedCitation":"&lt;sup&gt;91&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91</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300F75">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92&lt;/sup&gt;","plainTextFormattedCitation":"92","previouslyFormattedCitation":"&lt;sup&gt;92&lt;/sup&gt;"},"properties":{"noteIndex":0},"schema":"https://github.com/citation-style-language/schema/raw/master/csl-citation.json"}</w:instrText>
      </w:r>
      <w:r w:rsidR="00670128" w:rsidRPr="00777476">
        <w:fldChar w:fldCharType="separate"/>
      </w:r>
      <w:r w:rsidR="00BA4F35" w:rsidRPr="00BA4F35">
        <w:rPr>
          <w:noProof/>
          <w:vertAlign w:val="superscript"/>
        </w:rPr>
        <w:t>92</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300F75">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93&lt;/sup&gt;","plainTextFormattedCitation":"93","previouslyFormattedCitation":"&lt;sup&gt;93&lt;/sup&gt;"},"properties":{"noteIndex":0},"schema":"https://github.com/citation-style-language/schema/raw/master/csl-citation.json"}</w:instrText>
      </w:r>
      <w:r w:rsidR="00195399" w:rsidRPr="00777476">
        <w:fldChar w:fldCharType="separate"/>
      </w:r>
      <w:r w:rsidR="00BA4F35" w:rsidRPr="00BA4F35">
        <w:rPr>
          <w:noProof/>
          <w:vertAlign w:val="superscript"/>
        </w:rPr>
        <w:t>93</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w:t>
      </w:r>
      <w:r w:rsidR="00721E71" w:rsidRPr="00777476">
        <w:lastRenderedPageBreak/>
        <w:t>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300F75">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94&lt;/sup&gt;","plainTextFormattedCitation":"94","previouslyFormattedCitation":"&lt;sup&gt;94&lt;/sup&gt;"},"properties":{"noteIndex":0},"schema":"https://github.com/citation-style-language/schema/raw/master/csl-citation.json"}</w:instrText>
      </w:r>
      <w:r w:rsidR="00FC5386" w:rsidRPr="00777476">
        <w:fldChar w:fldCharType="separate"/>
      </w:r>
      <w:r w:rsidR="00BA4F35" w:rsidRPr="00BA4F35">
        <w:rPr>
          <w:noProof/>
          <w:vertAlign w:val="superscript"/>
        </w:rPr>
        <w:t>94</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300F75">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95&lt;/sup&gt;","plainTextFormattedCitation":"95","previouslyFormattedCitation":"&lt;sup&gt;95&lt;/sup&gt;"},"properties":{"noteIndex":0},"schema":"https://github.com/citation-style-language/schema/raw/master/csl-citation.json"}</w:instrText>
      </w:r>
      <w:r w:rsidR="00195399" w:rsidRPr="00777476">
        <w:fldChar w:fldCharType="separate"/>
      </w:r>
      <w:r w:rsidR="00BA4F35" w:rsidRPr="00BA4F35">
        <w:rPr>
          <w:noProof/>
          <w:vertAlign w:val="superscript"/>
        </w:rPr>
        <w:t>95</w:t>
      </w:r>
      <w:r w:rsidR="00195399" w:rsidRPr="00777476">
        <w:fldChar w:fldCharType="end"/>
      </w:r>
    </w:p>
    <w:p w14:paraId="46560A8E" w14:textId="634A36DB"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proofErr w:type="spellStart"/>
      <w:r w:rsidR="00A96E1C">
        <w:t>Ravitz</w:t>
      </w:r>
      <w:proofErr w:type="spellEnd"/>
      <w:r w:rsidR="00A96E1C">
        <w:t xml:space="preserve"> et al.</w:t>
      </w:r>
      <w:r w:rsidR="007B2B92" w:rsidRPr="00777476">
        <w:fldChar w:fldCharType="begin" w:fldLock="1"/>
      </w:r>
      <w:r w:rsidR="00540DC2">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44&lt;/sup&gt;","plainTextFormattedCitation":"44","previouslyFormattedCitation":"&lt;sup&gt;44&lt;/sup&gt;"},"properties":{"noteIndex":0},"schema":"https://github.com/citation-style-language/schema/raw/master/csl-citation.json"}</w:instrText>
      </w:r>
      <w:r w:rsidR="007B2B92" w:rsidRPr="00777476">
        <w:rPr>
          <w:vertAlign w:val="superscript"/>
        </w:rPr>
        <w:fldChar w:fldCharType="separate"/>
      </w:r>
      <w:r w:rsidR="00540DC2" w:rsidRPr="00540DC2">
        <w:rPr>
          <w:noProof/>
          <w:vertAlign w:val="superscript"/>
        </w:rPr>
        <w:t>44</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300F7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65,66&lt;/sup&gt;","plainTextFormattedCitation":"65,66","previouslyFormattedCitation":"&lt;sup&gt;65,66&lt;/sup&gt;"},"properties":{"noteIndex":0},"schema":"https://github.com/citation-style-language/schema/raw/master/csl-citation.json"}</w:instrText>
      </w:r>
      <w:r w:rsidR="00EA0ACB" w:rsidRPr="00777476">
        <w:rPr>
          <w:vertAlign w:val="superscript"/>
        </w:rPr>
        <w:fldChar w:fldCharType="separate"/>
      </w:r>
      <w:r w:rsidR="00BA4F35" w:rsidRPr="00BA4F35">
        <w:rPr>
          <w:noProof/>
          <w:vertAlign w:val="superscript"/>
        </w:rPr>
        <w:t>65,66</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C35C2C5" w14:textId="1FD73683" w:rsidR="00EA68D7"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300F75">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96&lt;/sup&gt;","plainTextFormattedCitation":"96","previouslyFormattedCitation":"&lt;sup&gt;96&lt;/sup&gt;"},"properties":{"noteIndex":0},"schema":"https://github.com/citation-style-language/schema/raw/master/csl-citation.json"}</w:instrText>
      </w:r>
      <w:r w:rsidR="00E014A9">
        <w:rPr>
          <w:vertAlign w:val="superscript"/>
        </w:rPr>
        <w:fldChar w:fldCharType="separate"/>
      </w:r>
      <w:r w:rsidR="00BA4F35" w:rsidRPr="00BA4F35">
        <w:rPr>
          <w:noProof/>
          <w:vertAlign w:val="superscript"/>
        </w:rPr>
        <w:t>96</w:t>
      </w:r>
      <w:r w:rsidR="00E014A9">
        <w:fldChar w:fldCharType="end"/>
      </w:r>
      <w:r w:rsidR="00540DC2">
        <w:t xml:space="preserve">, for </w:t>
      </w:r>
      <w:r w:rsidR="00A96E1C">
        <w:t>a unifying theory</w:t>
      </w:r>
      <w:r>
        <w:fldChar w:fldCharType="begin" w:fldLock="1"/>
      </w:r>
      <w:r w:rsidR="00300F75">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97&lt;/sup&gt;","plainTextFormattedCitation":"97","previouslyFormattedCitation":"&lt;sup&gt;97&lt;/sup&gt;"},"properties":{"noteIndex":0},"schema":"https://github.com/citation-style-language/schema/raw/master/csl-citation.json"}</w:instrText>
      </w:r>
      <w:r>
        <w:fldChar w:fldCharType="separate"/>
      </w:r>
      <w:r w:rsidR="00BA4F35" w:rsidRPr="00BA4F35">
        <w:rPr>
          <w:noProof/>
          <w:vertAlign w:val="superscript"/>
        </w:rPr>
        <w:t>97</w:t>
      </w:r>
      <w:r>
        <w:fldChar w:fldCharType="end"/>
      </w:r>
      <w:r w:rsidR="00540DC2">
        <w:t>, and for bridging the gap between research and practice</w:t>
      </w:r>
      <w:r w:rsidR="00540DC2">
        <w:fldChar w:fldCharType="begin" w:fldLock="1"/>
      </w:r>
      <w:r w:rsidR="00300F75">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98&lt;/sup&gt;","plainTextFormattedCitation":"98","previouslyFormattedCitation":"&lt;sup&gt;98&lt;/sup&gt;"},"properties":{"noteIndex":0},"schema":"https://github.com/citation-style-language/schema/raw/master/csl-citation.json"}</w:instrText>
      </w:r>
      <w:r w:rsidR="00540DC2">
        <w:fldChar w:fldCharType="separate"/>
      </w:r>
      <w:r w:rsidR="00BA4F35" w:rsidRPr="00BA4F35">
        <w:rPr>
          <w:noProof/>
          <w:vertAlign w:val="superscript"/>
        </w:rPr>
        <w:t>98</w:t>
      </w:r>
      <w:r w:rsidR="00540DC2">
        <w:fldChar w:fldCharType="end"/>
      </w:r>
      <w:r w:rsidR="004345C6">
        <w:t xml:space="preserve">. We presented six challenges posed by emerging </w:t>
      </w:r>
      <w:r w:rsidR="00123BD5">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w:t>
      </w:r>
    </w:p>
    <w:p w14:paraId="18224F2B" w14:textId="0BF66CFF" w:rsidR="00124EC6" w:rsidRDefault="004345C6" w:rsidP="000F5857">
      <w:pPr>
        <w:spacing w:after="0" w:line="240" w:lineRule="auto"/>
      </w:pP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nformatics is the interdisciplinary contribution required to study digital health technologies within their embedded context</w:t>
      </w:r>
      <w:r w:rsidR="00124EC6">
        <w:t xml:space="preserve">. </w:t>
      </w:r>
      <w:r w:rsidR="009B5424">
        <w:t>While some recommendations are specific to challenges, the underlying principles are that of prospective action and a systems perspective</w:t>
      </w:r>
      <w:r w:rsidR="00124EC6">
        <w:t xml:space="preserve"> that relates the social, technical and regulatory facets.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5A83A754" w14:textId="417EEE19" w:rsidR="000B2D7E" w:rsidRDefault="000B2D7E" w:rsidP="000F5857">
      <w:pPr>
        <w:spacing w:after="0" w:line="240" w:lineRule="auto"/>
      </w:pPr>
    </w:p>
    <w:p w14:paraId="3D8118AA" w14:textId="530A24A9" w:rsidR="000F5857" w:rsidRDefault="000F5857"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59C0F2ED" w14:textId="499695A6"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300F75">
        <w:rPr>
          <w:rFonts w:ascii="Calibri" w:hAnsi="Calibri" w:cs="Calibri"/>
          <w:noProof/>
          <w:szCs w:val="24"/>
        </w:rPr>
        <w:t xml:space="preserve">1. </w:t>
      </w:r>
      <w:r w:rsidRPr="00300F75">
        <w:rPr>
          <w:rFonts w:ascii="Calibri" w:hAnsi="Calibri" w:cs="Calibri"/>
          <w:noProof/>
          <w:szCs w:val="24"/>
        </w:rPr>
        <w:tab/>
        <w:t xml:space="preserve">Aceto G, Persico V, Pescapé A. Industry 4.0 and Health: Internet of Things, Big Data, and Cloud Computing. </w:t>
      </w:r>
      <w:r w:rsidRPr="00300F75">
        <w:rPr>
          <w:rFonts w:ascii="Calibri" w:hAnsi="Calibri" w:cs="Calibri"/>
          <w:i/>
          <w:iCs/>
          <w:noProof/>
          <w:szCs w:val="24"/>
        </w:rPr>
        <w:t>J Ind Inf Integr</w:t>
      </w:r>
      <w:r w:rsidRPr="00300F75">
        <w:rPr>
          <w:rFonts w:ascii="Calibri" w:hAnsi="Calibri" w:cs="Calibri"/>
          <w:noProof/>
          <w:szCs w:val="24"/>
        </w:rPr>
        <w:t>. 2020;18:100129. doi:10.1016/j.jii.2020.100129</w:t>
      </w:r>
    </w:p>
    <w:p w14:paraId="5A3466C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 </w:t>
      </w:r>
      <w:r w:rsidRPr="00300F75">
        <w:rPr>
          <w:rFonts w:ascii="Calibri" w:hAnsi="Calibri" w:cs="Calibri"/>
          <w:noProof/>
          <w:szCs w:val="24"/>
        </w:rPr>
        <w:tab/>
        <w:t xml:space="preserve">Farahani B, Firouzi F, Chang V, Badaroglu M, Constant N, Mankodiya K. Towards fog-driven IoT eHealth: Promises and challenges of IoT in medicine and healthcare. </w:t>
      </w:r>
      <w:r w:rsidRPr="00300F75">
        <w:rPr>
          <w:rFonts w:ascii="Calibri" w:hAnsi="Calibri" w:cs="Calibri"/>
          <w:i/>
          <w:iCs/>
          <w:noProof/>
          <w:szCs w:val="24"/>
        </w:rPr>
        <w:t>Futur Gener Comput Syst</w:t>
      </w:r>
      <w:r w:rsidRPr="00300F75">
        <w:rPr>
          <w:rFonts w:ascii="Calibri" w:hAnsi="Calibri" w:cs="Calibri"/>
          <w:noProof/>
          <w:szCs w:val="24"/>
        </w:rPr>
        <w:t>. 2018;78:659-676. doi:10.1016/j.future.2017.04.036</w:t>
      </w:r>
    </w:p>
    <w:p w14:paraId="2758DE9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 </w:t>
      </w:r>
      <w:r w:rsidRPr="00300F75">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300F75">
        <w:rPr>
          <w:rFonts w:ascii="Calibri" w:hAnsi="Calibri" w:cs="Calibri"/>
          <w:i/>
          <w:iCs/>
          <w:noProof/>
          <w:szCs w:val="24"/>
        </w:rPr>
        <w:t>BMJ Lead</w:t>
      </w:r>
      <w:r w:rsidRPr="00300F75">
        <w:rPr>
          <w:rFonts w:ascii="Calibri" w:hAnsi="Calibri" w:cs="Calibri"/>
          <w:noProof/>
          <w:szCs w:val="24"/>
        </w:rPr>
        <w:t>. 2020. doi:10.1136/leader-2020-000262</w:t>
      </w:r>
    </w:p>
    <w:p w14:paraId="175FA34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 </w:t>
      </w:r>
      <w:r w:rsidRPr="00300F75">
        <w:rPr>
          <w:rFonts w:ascii="Calibri" w:hAnsi="Calibri" w:cs="Calibri"/>
          <w:noProof/>
          <w:szCs w:val="24"/>
        </w:rPr>
        <w:tab/>
        <w:t xml:space="preserve">Sittig DF, Wright A, Coiera E, et al. Current challenges in health information technology–related patient safety. </w:t>
      </w:r>
      <w:r w:rsidRPr="00300F75">
        <w:rPr>
          <w:rFonts w:ascii="Calibri" w:hAnsi="Calibri" w:cs="Calibri"/>
          <w:i/>
          <w:iCs/>
          <w:noProof/>
          <w:szCs w:val="24"/>
        </w:rPr>
        <w:t>Health Informatics J</w:t>
      </w:r>
      <w:r w:rsidRPr="00300F75">
        <w:rPr>
          <w:rFonts w:ascii="Calibri" w:hAnsi="Calibri" w:cs="Calibri"/>
          <w:noProof/>
          <w:szCs w:val="24"/>
        </w:rPr>
        <w:t>. 2018;(2):1-9. doi:10.1177/1460458218814893</w:t>
      </w:r>
    </w:p>
    <w:p w14:paraId="4B0736D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 </w:t>
      </w:r>
      <w:r w:rsidRPr="00300F75">
        <w:rPr>
          <w:rFonts w:ascii="Calibri" w:hAnsi="Calibri" w:cs="Calibri"/>
          <w:noProof/>
          <w:szCs w:val="24"/>
        </w:rPr>
        <w:tab/>
        <w:t xml:space="preserve">Benbya H, Nan N, Tanriverdi H, Yoo Y. Complexity and Information Systems Research in the Emerging Digital World. </w:t>
      </w:r>
      <w:r w:rsidRPr="00300F75">
        <w:rPr>
          <w:rFonts w:ascii="Calibri" w:hAnsi="Calibri" w:cs="Calibri"/>
          <w:i/>
          <w:iCs/>
          <w:noProof/>
          <w:szCs w:val="24"/>
        </w:rPr>
        <w:t>Manag Inf Syst Q</w:t>
      </w:r>
      <w:r w:rsidRPr="00300F75">
        <w:rPr>
          <w:rFonts w:ascii="Calibri" w:hAnsi="Calibri" w:cs="Calibri"/>
          <w:noProof/>
          <w:szCs w:val="24"/>
        </w:rPr>
        <w:t>. 2020;44(1):1.</w:t>
      </w:r>
    </w:p>
    <w:p w14:paraId="6ECF35A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 </w:t>
      </w:r>
      <w:r w:rsidRPr="00300F75">
        <w:rPr>
          <w:rFonts w:ascii="Calibri" w:hAnsi="Calibri" w:cs="Calibri"/>
          <w:noProof/>
          <w:szCs w:val="24"/>
        </w:rPr>
        <w:tab/>
        <w:t xml:space="preserve">Vincent C. </w:t>
      </w:r>
      <w:r w:rsidRPr="00300F75">
        <w:rPr>
          <w:rFonts w:ascii="Calibri" w:hAnsi="Calibri" w:cs="Calibri"/>
          <w:i/>
          <w:iCs/>
          <w:noProof/>
          <w:szCs w:val="24"/>
        </w:rPr>
        <w:t>Patient Safety</w:t>
      </w:r>
      <w:r w:rsidRPr="00300F75">
        <w:rPr>
          <w:rFonts w:ascii="Calibri" w:hAnsi="Calibri" w:cs="Calibri"/>
          <w:noProof/>
          <w:szCs w:val="24"/>
        </w:rPr>
        <w:t>. 2nd ed. Oxford: Wiley-Blackwell; 2010.</w:t>
      </w:r>
    </w:p>
    <w:p w14:paraId="1E4A7BA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 </w:t>
      </w:r>
      <w:r w:rsidRPr="00300F75">
        <w:rPr>
          <w:rFonts w:ascii="Calibri" w:hAnsi="Calibri" w:cs="Calibri"/>
          <w:noProof/>
          <w:szCs w:val="24"/>
        </w:rPr>
        <w:tab/>
        <w:t xml:space="preserve">Cook R, Rasmussen J. “Going solid”: A model of system dynamics and consequences for patient safety. </w:t>
      </w:r>
      <w:r w:rsidRPr="00300F75">
        <w:rPr>
          <w:rFonts w:ascii="Calibri" w:hAnsi="Calibri" w:cs="Calibri"/>
          <w:i/>
          <w:iCs/>
          <w:noProof/>
          <w:szCs w:val="24"/>
        </w:rPr>
        <w:t>Qual Saf Heal Care</w:t>
      </w:r>
      <w:r w:rsidRPr="00300F75">
        <w:rPr>
          <w:rFonts w:ascii="Calibri" w:hAnsi="Calibri" w:cs="Calibri"/>
          <w:noProof/>
          <w:szCs w:val="24"/>
        </w:rPr>
        <w:t>. 2005;14(2):130-134. doi:10.1136/qshc.2003.009530</w:t>
      </w:r>
    </w:p>
    <w:p w14:paraId="2A764E7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lastRenderedPageBreak/>
        <w:t xml:space="preserve">8. </w:t>
      </w:r>
      <w:r w:rsidRPr="00300F75">
        <w:rPr>
          <w:rFonts w:ascii="Calibri" w:hAnsi="Calibri" w:cs="Calibri"/>
          <w:noProof/>
          <w:szCs w:val="24"/>
        </w:rPr>
        <w:tab/>
        <w:t xml:space="preserve">Sujan MA, Habli I, Kelly TP, Pozzi S, Johnson CW. Should healthcare providers do safety cases? Lessons from a cross-industry review of safety case practices. </w:t>
      </w:r>
      <w:r w:rsidRPr="00300F75">
        <w:rPr>
          <w:rFonts w:ascii="Calibri" w:hAnsi="Calibri" w:cs="Calibri"/>
          <w:i/>
          <w:iCs/>
          <w:noProof/>
          <w:szCs w:val="24"/>
        </w:rPr>
        <w:t>Saf Sci</w:t>
      </w:r>
      <w:r w:rsidRPr="00300F75">
        <w:rPr>
          <w:rFonts w:ascii="Calibri" w:hAnsi="Calibri" w:cs="Calibri"/>
          <w:noProof/>
          <w:szCs w:val="24"/>
        </w:rPr>
        <w:t>. 2016;84:181-189. doi:10.1016/j.ssci.2015.12.021</w:t>
      </w:r>
    </w:p>
    <w:p w14:paraId="17AD302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 </w:t>
      </w:r>
      <w:r w:rsidRPr="00300F75">
        <w:rPr>
          <w:rFonts w:ascii="Calibri" w:hAnsi="Calibri" w:cs="Calibri"/>
          <w:noProof/>
          <w:szCs w:val="24"/>
        </w:rPr>
        <w:tab/>
        <w:t xml:space="preserve">Vincent C, Amalberti R. Approaches to Safety: One Size Does Not Fit All. In: </w:t>
      </w:r>
      <w:r w:rsidRPr="00300F75">
        <w:rPr>
          <w:rFonts w:ascii="Calibri" w:hAnsi="Calibri" w:cs="Calibri"/>
          <w:i/>
          <w:iCs/>
          <w:noProof/>
          <w:szCs w:val="24"/>
        </w:rPr>
        <w:t>Safer Healthcare: Strategies for the Real World</w:t>
      </w:r>
      <w:r w:rsidRPr="00300F75">
        <w:rPr>
          <w:rFonts w:ascii="Calibri" w:hAnsi="Calibri" w:cs="Calibri"/>
          <w:noProof/>
          <w:szCs w:val="24"/>
        </w:rPr>
        <w:t>. Springer; 2016:27-38. doi:10.1007/978-3-319-25559-0</w:t>
      </w:r>
    </w:p>
    <w:p w14:paraId="6A1D2AD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10. </w:t>
      </w:r>
      <w:r w:rsidRPr="00300F75">
        <w:rPr>
          <w:rFonts w:ascii="Calibri" w:hAnsi="Calibri" w:cs="Calibri"/>
          <w:noProof/>
          <w:szCs w:val="24"/>
        </w:rPr>
        <w:tab/>
        <w:t xml:space="preserve">Kostkova P. Grand challenges in digital health. </w:t>
      </w:r>
      <w:r w:rsidRPr="00300F75">
        <w:rPr>
          <w:rFonts w:ascii="Calibri" w:hAnsi="Calibri" w:cs="Calibri"/>
          <w:i/>
          <w:iCs/>
          <w:noProof/>
          <w:szCs w:val="24"/>
        </w:rPr>
        <w:t>Front Public Heal</w:t>
      </w:r>
      <w:r w:rsidRPr="00300F75">
        <w:rPr>
          <w:rFonts w:ascii="Calibri" w:hAnsi="Calibri" w:cs="Calibri"/>
          <w:noProof/>
          <w:szCs w:val="24"/>
        </w:rPr>
        <w:t>. 2015;3(134):1-5. doi:10.3389/fpubh.2015.00134</w:t>
      </w:r>
    </w:p>
    <w:p w14:paraId="7C01A92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11. </w:t>
      </w:r>
      <w:r w:rsidRPr="00300F75">
        <w:rPr>
          <w:rFonts w:ascii="Calibri" w:hAnsi="Calibri" w:cs="Calibri"/>
          <w:noProof/>
          <w:szCs w:val="24"/>
        </w:rPr>
        <w:tab/>
        <w:t xml:space="preserve">Gómez-González E, Gomez E, Márquez-Rivas J, et al. Artificial intelligence in medicine and healthcare: a review and classification of current and near-future applications and their ethical and social Impact. </w:t>
      </w:r>
      <w:r w:rsidRPr="00300F75">
        <w:rPr>
          <w:rFonts w:ascii="Calibri" w:hAnsi="Calibri" w:cs="Calibri"/>
          <w:i/>
          <w:iCs/>
          <w:noProof/>
          <w:szCs w:val="24"/>
        </w:rPr>
        <w:t>arXiv</w:t>
      </w:r>
      <w:r w:rsidRPr="00300F75">
        <w:rPr>
          <w:rFonts w:ascii="Calibri" w:hAnsi="Calibri" w:cs="Calibri"/>
          <w:noProof/>
          <w:szCs w:val="24"/>
        </w:rPr>
        <w:t>. 2020. http://arxiv.org/abs/2001.09778.</w:t>
      </w:r>
    </w:p>
    <w:p w14:paraId="66C2898A"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12. </w:t>
      </w:r>
      <w:r w:rsidRPr="00300F75">
        <w:rPr>
          <w:rFonts w:ascii="Calibri" w:hAnsi="Calibri" w:cs="Calibri"/>
          <w:noProof/>
          <w:szCs w:val="24"/>
        </w:rPr>
        <w:tab/>
        <w:t xml:space="preserve">International Comparative Legal Guide. </w:t>
      </w:r>
      <w:r w:rsidRPr="00300F75">
        <w:rPr>
          <w:rFonts w:ascii="Calibri" w:hAnsi="Calibri" w:cs="Calibri"/>
          <w:i/>
          <w:iCs/>
          <w:noProof/>
          <w:szCs w:val="24"/>
        </w:rPr>
        <w:t>Digital Health Laws and Regulations 2020</w:t>
      </w:r>
      <w:r w:rsidRPr="00300F75">
        <w:rPr>
          <w:rFonts w:ascii="Calibri" w:hAnsi="Calibri" w:cs="Calibri"/>
          <w:noProof/>
          <w:szCs w:val="24"/>
        </w:rPr>
        <w:t>. (Tanenbaum W, ed.). Global Legal Group; 2020. https://iclg.com/practice-areas/digital-health-laws-and-regulations/usa.</w:t>
      </w:r>
    </w:p>
    <w:p w14:paraId="50236DA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13. </w:t>
      </w:r>
      <w:r w:rsidRPr="00300F75">
        <w:rPr>
          <w:rFonts w:ascii="Calibri" w:hAnsi="Calibri" w:cs="Calibri"/>
          <w:noProof/>
          <w:szCs w:val="24"/>
        </w:rPr>
        <w:tab/>
        <w:t>US Food and Drug Administration. Digital Health Innovation Action Plan. 2017. https://www.fda.gov/media/106331/download.</w:t>
      </w:r>
    </w:p>
    <w:p w14:paraId="7A3205B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14. </w:t>
      </w:r>
      <w:r w:rsidRPr="00300F75">
        <w:rPr>
          <w:rFonts w:ascii="Calibri" w:hAnsi="Calibri" w:cs="Calibri"/>
          <w:noProof/>
          <w:szCs w:val="24"/>
        </w:rPr>
        <w:tab/>
        <w:t>NHS. The NHS Patient Safety Strategy: Safer culture, safer systems, safer patients. 2019. https://improvement.nhs.uk/resources/patient-safety-strategy/.</w:t>
      </w:r>
    </w:p>
    <w:p w14:paraId="6C1329B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15. </w:t>
      </w:r>
      <w:r w:rsidRPr="00300F75">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3633DCF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16. </w:t>
      </w:r>
      <w:r w:rsidRPr="00300F75">
        <w:rPr>
          <w:rFonts w:ascii="Calibri" w:hAnsi="Calibri" w:cs="Calibri"/>
          <w:noProof/>
          <w:szCs w:val="24"/>
        </w:rPr>
        <w:tab/>
        <w:t xml:space="preserve">Wickramasinghe N, Bodendorf F, eds. </w:t>
      </w:r>
      <w:r w:rsidRPr="00300F75">
        <w:rPr>
          <w:rFonts w:ascii="Calibri" w:hAnsi="Calibri" w:cs="Calibri"/>
          <w:i/>
          <w:iCs/>
          <w:noProof/>
          <w:szCs w:val="24"/>
        </w:rPr>
        <w:t>Delivering Superior Health and Wellness Management with IoT and Analytics</w:t>
      </w:r>
      <w:r w:rsidRPr="00300F75">
        <w:rPr>
          <w:rFonts w:ascii="Calibri" w:hAnsi="Calibri" w:cs="Calibri"/>
          <w:noProof/>
          <w:szCs w:val="24"/>
        </w:rPr>
        <w:t>. Springer; 2020. doi:10.1007/978-3-030-17347-0</w:t>
      </w:r>
    </w:p>
    <w:p w14:paraId="7EB001CF"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17. </w:t>
      </w:r>
      <w:r w:rsidRPr="00300F75">
        <w:rPr>
          <w:rFonts w:ascii="Calibri" w:hAnsi="Calibri" w:cs="Calibri"/>
          <w:noProof/>
          <w:szCs w:val="24"/>
        </w:rPr>
        <w:tab/>
        <w:t xml:space="preserve">Paxton NC, Branca DL. Managing the Risks of Emerging IoT Devices. In: Wickramasinghe N, Bodendorf F, eds. </w:t>
      </w:r>
      <w:r w:rsidRPr="00300F75">
        <w:rPr>
          <w:rFonts w:ascii="Calibri" w:hAnsi="Calibri" w:cs="Calibri"/>
          <w:i/>
          <w:iCs/>
          <w:noProof/>
          <w:szCs w:val="24"/>
        </w:rPr>
        <w:t>Delivering Superior Health and Wellness Management with IoT and Analytics</w:t>
      </w:r>
      <w:r w:rsidRPr="00300F75">
        <w:rPr>
          <w:rFonts w:ascii="Calibri" w:hAnsi="Calibri" w:cs="Calibri"/>
          <w:noProof/>
          <w:szCs w:val="24"/>
        </w:rPr>
        <w:t>. Springer; 2020:447-467. doi:10.1007/978-3-030-17347-0_22</w:t>
      </w:r>
    </w:p>
    <w:p w14:paraId="4142507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18. </w:t>
      </w:r>
      <w:r w:rsidRPr="00300F75">
        <w:rPr>
          <w:rFonts w:ascii="Calibri" w:hAnsi="Calibri" w:cs="Calibri"/>
          <w:noProof/>
          <w:szCs w:val="24"/>
        </w:rPr>
        <w:tab/>
        <w:t xml:space="preserve">Onik MFA, Fielt E, Gable GG. Complex Adaptive Systems Theory in Information Systems Research - A Systematic Literature Review. In: Ling SC, Bahri S, Finnegan P, eds. </w:t>
      </w:r>
      <w:r w:rsidRPr="00300F75">
        <w:rPr>
          <w:rFonts w:ascii="Calibri" w:hAnsi="Calibri" w:cs="Calibri"/>
          <w:i/>
          <w:iCs/>
          <w:noProof/>
          <w:szCs w:val="24"/>
        </w:rPr>
        <w:t>Pacific Asia Conference on Information Systems (PACIS)</w:t>
      </w:r>
      <w:r w:rsidRPr="00300F75">
        <w:rPr>
          <w:rFonts w:ascii="Calibri" w:hAnsi="Calibri" w:cs="Calibri"/>
          <w:noProof/>
          <w:szCs w:val="24"/>
        </w:rPr>
        <w:t>. ; 2017:1-14. https://eprints.qut.edu.au/111589/1/pacis - 2017 - Complex Adaptive Systems Theory in Information Systems Research - A Systematic Literature Review.pdf.</w:t>
      </w:r>
    </w:p>
    <w:p w14:paraId="2816DA0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19. </w:t>
      </w:r>
      <w:r w:rsidRPr="00300F75">
        <w:rPr>
          <w:rFonts w:ascii="Calibri" w:hAnsi="Calibri" w:cs="Calibri"/>
          <w:noProof/>
          <w:szCs w:val="24"/>
        </w:rPr>
        <w:tab/>
        <w:t xml:space="preserve">Aanestad M, Grisot M, Hanseth O, Vassilakopoulou P. </w:t>
      </w:r>
      <w:r w:rsidRPr="00300F75">
        <w:rPr>
          <w:rFonts w:ascii="Calibri" w:hAnsi="Calibri" w:cs="Calibri"/>
          <w:i/>
          <w:iCs/>
          <w:noProof/>
          <w:szCs w:val="24"/>
        </w:rPr>
        <w:t>Information Infrastructures within European Health Care: Working with the Installed Base</w:t>
      </w:r>
      <w:r w:rsidRPr="00300F75">
        <w:rPr>
          <w:rFonts w:ascii="Calibri" w:hAnsi="Calibri" w:cs="Calibri"/>
          <w:noProof/>
          <w:szCs w:val="24"/>
        </w:rPr>
        <w:t>. Springer; 2017. doi:10.1007/978-3-319-51020-0</w:t>
      </w:r>
    </w:p>
    <w:p w14:paraId="0FB5FEE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20. </w:t>
      </w:r>
      <w:r w:rsidRPr="00300F75">
        <w:rPr>
          <w:rFonts w:ascii="Calibri" w:hAnsi="Calibri" w:cs="Calibri"/>
          <w:noProof/>
          <w:szCs w:val="24"/>
        </w:rPr>
        <w:tab/>
        <w:t xml:space="preserve">Heeks R. Health information systems: Failure, success and improvisation. </w:t>
      </w:r>
      <w:r w:rsidRPr="00300F75">
        <w:rPr>
          <w:rFonts w:ascii="Calibri" w:hAnsi="Calibri" w:cs="Calibri"/>
          <w:i/>
          <w:iCs/>
          <w:noProof/>
          <w:szCs w:val="24"/>
        </w:rPr>
        <w:t>Int J Med Inform</w:t>
      </w:r>
      <w:r w:rsidRPr="00300F75">
        <w:rPr>
          <w:rFonts w:ascii="Calibri" w:hAnsi="Calibri" w:cs="Calibri"/>
          <w:noProof/>
          <w:szCs w:val="24"/>
        </w:rPr>
        <w:t>. 2006;75(2):125-137. doi:10.1016/j.ijmedinf.2005.07.024</w:t>
      </w:r>
    </w:p>
    <w:p w14:paraId="53FFBF2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21. </w:t>
      </w:r>
      <w:r w:rsidRPr="00300F75">
        <w:rPr>
          <w:rFonts w:ascii="Calibri" w:hAnsi="Calibri" w:cs="Calibri"/>
          <w:noProof/>
          <w:szCs w:val="24"/>
        </w:rPr>
        <w:tab/>
        <w:t>Friedman CP, Rubin JC, Sullivan KJ. Toward an Information Infrastructure for Global Health Improvement. 2017:16-23.</w:t>
      </w:r>
    </w:p>
    <w:p w14:paraId="1555049A"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22. </w:t>
      </w:r>
      <w:r w:rsidRPr="00300F75">
        <w:rPr>
          <w:rFonts w:ascii="Calibri" w:hAnsi="Calibri" w:cs="Calibri"/>
          <w:noProof/>
          <w:szCs w:val="24"/>
        </w:rPr>
        <w:tab/>
        <w:t xml:space="preserve">Markus ML. Technochange management: Using IT to drive organizational change. </w:t>
      </w:r>
      <w:r w:rsidRPr="00300F75">
        <w:rPr>
          <w:rFonts w:ascii="Calibri" w:hAnsi="Calibri" w:cs="Calibri"/>
          <w:i/>
          <w:iCs/>
          <w:noProof/>
          <w:szCs w:val="24"/>
        </w:rPr>
        <w:t>J Inf Technol</w:t>
      </w:r>
      <w:r w:rsidRPr="00300F75">
        <w:rPr>
          <w:rFonts w:ascii="Calibri" w:hAnsi="Calibri" w:cs="Calibri"/>
          <w:noProof/>
          <w:szCs w:val="24"/>
        </w:rPr>
        <w:t>. 2004;19(1):4-20. doi:10.1057/palgrave.jit.2000002</w:t>
      </w:r>
    </w:p>
    <w:p w14:paraId="799E3BB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23. </w:t>
      </w:r>
      <w:r w:rsidRPr="00300F75">
        <w:rPr>
          <w:rFonts w:ascii="Calibri" w:hAnsi="Calibri" w:cs="Calibri"/>
          <w:noProof/>
          <w:szCs w:val="24"/>
        </w:rPr>
        <w:tab/>
        <w:t xml:space="preserve">Johnson OA. General System Theory and the Use of Process Mining to Improve Care Pathways. In: Scott P, de Keizer NF, Georgiou A, eds. </w:t>
      </w:r>
      <w:r w:rsidRPr="00300F75">
        <w:rPr>
          <w:rFonts w:ascii="Calibri" w:hAnsi="Calibri" w:cs="Calibri"/>
          <w:i/>
          <w:iCs/>
          <w:noProof/>
          <w:szCs w:val="24"/>
        </w:rPr>
        <w:t>Applied Interdisciplinary Theory in Health Informatics: A Knowledge Base for Practitioners</w:t>
      </w:r>
      <w:r w:rsidRPr="00300F75">
        <w:rPr>
          <w:rFonts w:ascii="Calibri" w:hAnsi="Calibri" w:cs="Calibri"/>
          <w:noProof/>
          <w:szCs w:val="24"/>
        </w:rPr>
        <w:t>. IOS Press; 2019:11-22. doi:10.3233/SHTI1263</w:t>
      </w:r>
    </w:p>
    <w:p w14:paraId="4665EF6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lastRenderedPageBreak/>
        <w:t xml:space="preserve">24. </w:t>
      </w:r>
      <w:r w:rsidRPr="00300F75">
        <w:rPr>
          <w:rFonts w:ascii="Calibri" w:hAnsi="Calibri" w:cs="Calibri"/>
          <w:noProof/>
          <w:szCs w:val="24"/>
        </w:rPr>
        <w:tab/>
        <w:t xml:space="preserve">Parvizi N, Woods K. Regulation of medicines and medical devices: Contrasts and similarities. </w:t>
      </w:r>
      <w:r w:rsidRPr="00300F75">
        <w:rPr>
          <w:rFonts w:ascii="Calibri" w:hAnsi="Calibri" w:cs="Calibri"/>
          <w:i/>
          <w:iCs/>
          <w:noProof/>
          <w:szCs w:val="24"/>
        </w:rPr>
        <w:t>Clin Med J R Coll Physicians London</w:t>
      </w:r>
      <w:r w:rsidRPr="00300F75">
        <w:rPr>
          <w:rFonts w:ascii="Calibri" w:hAnsi="Calibri" w:cs="Calibri"/>
          <w:noProof/>
          <w:szCs w:val="24"/>
        </w:rPr>
        <w:t>. 2014;14(1):6-12. doi:10.7861/clinmedicine.14-1-6</w:t>
      </w:r>
    </w:p>
    <w:p w14:paraId="4F9D986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25. </w:t>
      </w:r>
      <w:r w:rsidRPr="00300F75">
        <w:rPr>
          <w:rFonts w:ascii="Calibri" w:hAnsi="Calibri" w:cs="Calibri"/>
          <w:noProof/>
          <w:szCs w:val="24"/>
        </w:rPr>
        <w:tab/>
        <w:t xml:space="preserve">Lupton D. </w:t>
      </w:r>
      <w:r w:rsidRPr="00300F75">
        <w:rPr>
          <w:rFonts w:ascii="Calibri" w:hAnsi="Calibri" w:cs="Calibri"/>
          <w:i/>
          <w:iCs/>
          <w:noProof/>
          <w:szCs w:val="24"/>
        </w:rPr>
        <w:t>Digital Health: Critical and Cross-Disciplinary Perspectives</w:t>
      </w:r>
      <w:r w:rsidRPr="00300F75">
        <w:rPr>
          <w:rFonts w:ascii="Calibri" w:hAnsi="Calibri" w:cs="Calibri"/>
          <w:noProof/>
          <w:szCs w:val="24"/>
        </w:rPr>
        <w:t>. (Chamberlain K, Lyons A, eds.). Routledge; 2017. https://books.google.co.uk/books?hl=en&amp;lr=&amp;id=09srDwAAQBAJ&amp;oi=fnd&amp;pg=PT8&amp;dq=Novel+challenges+of+new+and+emerging+digital+health+technologies&amp;ots=5dgCyGehlJ&amp;sig=OTsQkQj_iHtz5W12G_z5aSUt8F4&amp;redir_esc=y#v=onepage&amp;q&amp;f=false.</w:t>
      </w:r>
    </w:p>
    <w:p w14:paraId="6BEBC54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26. </w:t>
      </w:r>
      <w:r w:rsidRPr="00300F75">
        <w:rPr>
          <w:rFonts w:ascii="Calibri" w:hAnsi="Calibri" w:cs="Calibri"/>
          <w:noProof/>
          <w:szCs w:val="24"/>
        </w:rPr>
        <w:tab/>
        <w:t xml:space="preserve">Robinson L, Cotten SR, Ono H, et al. Digital inequalities and why they matter. </w:t>
      </w:r>
      <w:r w:rsidRPr="00300F75">
        <w:rPr>
          <w:rFonts w:ascii="Calibri" w:hAnsi="Calibri" w:cs="Calibri"/>
          <w:i/>
          <w:iCs/>
          <w:noProof/>
          <w:szCs w:val="24"/>
        </w:rPr>
        <w:t>Inf Commun Soc</w:t>
      </w:r>
      <w:r w:rsidRPr="00300F75">
        <w:rPr>
          <w:rFonts w:ascii="Calibri" w:hAnsi="Calibri" w:cs="Calibri"/>
          <w:noProof/>
          <w:szCs w:val="24"/>
        </w:rPr>
        <w:t>. 2015;18(5):569-582. doi:10.1080/1369118X.2015.1012532</w:t>
      </w:r>
    </w:p>
    <w:p w14:paraId="4EFB772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27. </w:t>
      </w:r>
      <w:r w:rsidRPr="00300F75">
        <w:rPr>
          <w:rFonts w:ascii="Calibri" w:hAnsi="Calibri" w:cs="Calibri"/>
          <w:noProof/>
          <w:szCs w:val="24"/>
        </w:rPr>
        <w:tab/>
        <w:t xml:space="preserve">McAuley A. Digital health interventions: Widening access or widening inequalities? </w:t>
      </w:r>
      <w:r w:rsidRPr="00300F75">
        <w:rPr>
          <w:rFonts w:ascii="Calibri" w:hAnsi="Calibri" w:cs="Calibri"/>
          <w:i/>
          <w:iCs/>
          <w:noProof/>
          <w:szCs w:val="24"/>
        </w:rPr>
        <w:t>Public Health</w:t>
      </w:r>
      <w:r w:rsidRPr="00300F75">
        <w:rPr>
          <w:rFonts w:ascii="Calibri" w:hAnsi="Calibri" w:cs="Calibri"/>
          <w:noProof/>
          <w:szCs w:val="24"/>
        </w:rPr>
        <w:t>. 2014;128(12):1118-1120. doi:10.1016/j.puhe.2014.10.008</w:t>
      </w:r>
    </w:p>
    <w:p w14:paraId="2015F41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28. </w:t>
      </w:r>
      <w:r w:rsidRPr="00300F75">
        <w:rPr>
          <w:rFonts w:ascii="Calibri" w:hAnsi="Calibri" w:cs="Calibri"/>
          <w:noProof/>
          <w:szCs w:val="24"/>
        </w:rPr>
        <w:tab/>
        <w:t xml:space="preserve">Banerjee A. Digital health interventions and inequalities: The case for a new paradigm. </w:t>
      </w:r>
      <w:r w:rsidRPr="00300F75">
        <w:rPr>
          <w:rFonts w:ascii="Calibri" w:hAnsi="Calibri" w:cs="Calibri"/>
          <w:i/>
          <w:iCs/>
          <w:noProof/>
          <w:szCs w:val="24"/>
        </w:rPr>
        <w:t>BMJ Evidence-Based Med</w:t>
      </w:r>
      <w:r w:rsidRPr="00300F75">
        <w:rPr>
          <w:rFonts w:ascii="Calibri" w:hAnsi="Calibri" w:cs="Calibri"/>
          <w:noProof/>
          <w:szCs w:val="24"/>
        </w:rPr>
        <w:t>. 2019;2:2-5. doi:10.1136/bmjebm-2019-111282</w:t>
      </w:r>
    </w:p>
    <w:p w14:paraId="0542250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29. </w:t>
      </w:r>
      <w:r w:rsidRPr="00300F75">
        <w:rPr>
          <w:rFonts w:ascii="Calibri" w:hAnsi="Calibri" w:cs="Calibri"/>
          <w:noProof/>
          <w:szCs w:val="24"/>
        </w:rPr>
        <w:tab/>
        <w:t xml:space="preserve">Jenkins DA, Sperrin M, Martin GP, Peek N. Dynamic models to predict health outcomes: current status and methodological challenges. </w:t>
      </w:r>
      <w:r w:rsidRPr="00300F75">
        <w:rPr>
          <w:rFonts w:ascii="Calibri" w:hAnsi="Calibri" w:cs="Calibri"/>
          <w:i/>
          <w:iCs/>
          <w:noProof/>
          <w:szCs w:val="24"/>
        </w:rPr>
        <w:t>Diagnostic Progn Res</w:t>
      </w:r>
      <w:r w:rsidRPr="00300F75">
        <w:rPr>
          <w:rFonts w:ascii="Calibri" w:hAnsi="Calibri" w:cs="Calibri"/>
          <w:noProof/>
          <w:szCs w:val="24"/>
        </w:rPr>
        <w:t>. 2018;2(1):1-9. doi:10.1186/s41512-018-0045-2</w:t>
      </w:r>
    </w:p>
    <w:p w14:paraId="559304A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30. </w:t>
      </w:r>
      <w:r w:rsidRPr="00300F75">
        <w:rPr>
          <w:rFonts w:ascii="Calibri" w:hAnsi="Calibri" w:cs="Calibri"/>
          <w:noProof/>
          <w:szCs w:val="24"/>
        </w:rPr>
        <w:tab/>
        <w:t xml:space="preserve">Leveson NG. Software Safety: Why, What, and How. </w:t>
      </w:r>
      <w:r w:rsidRPr="00300F75">
        <w:rPr>
          <w:rFonts w:ascii="Calibri" w:hAnsi="Calibri" w:cs="Calibri"/>
          <w:i/>
          <w:iCs/>
          <w:noProof/>
          <w:szCs w:val="24"/>
        </w:rPr>
        <w:t>Comput Surv</w:t>
      </w:r>
      <w:r w:rsidRPr="00300F75">
        <w:rPr>
          <w:rFonts w:ascii="Calibri" w:hAnsi="Calibri" w:cs="Calibri"/>
          <w:noProof/>
          <w:szCs w:val="24"/>
        </w:rPr>
        <w:t>. 1986;18(2).</w:t>
      </w:r>
    </w:p>
    <w:p w14:paraId="0426AB0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31. </w:t>
      </w:r>
      <w:r w:rsidRPr="00300F75">
        <w:rPr>
          <w:rFonts w:ascii="Calibri" w:hAnsi="Calibri" w:cs="Calibri"/>
          <w:noProof/>
          <w:szCs w:val="24"/>
        </w:rPr>
        <w:tab/>
        <w:t xml:space="preserve">Pilotto A, Boi R, Petermans J. Technology in geriatrics. </w:t>
      </w:r>
      <w:r w:rsidRPr="00300F75">
        <w:rPr>
          <w:rFonts w:ascii="Calibri" w:hAnsi="Calibri" w:cs="Calibri"/>
          <w:i/>
          <w:iCs/>
          <w:noProof/>
          <w:szCs w:val="24"/>
        </w:rPr>
        <w:t>Age Ageing</w:t>
      </w:r>
      <w:r w:rsidRPr="00300F75">
        <w:rPr>
          <w:rFonts w:ascii="Calibri" w:hAnsi="Calibri" w:cs="Calibri"/>
          <w:noProof/>
          <w:szCs w:val="24"/>
        </w:rPr>
        <w:t>. 2018;47(6):771-774. doi:10.1093/ageing/afy026</w:t>
      </w:r>
    </w:p>
    <w:p w14:paraId="5A7CDB87"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32. </w:t>
      </w:r>
      <w:r w:rsidRPr="00300F75">
        <w:rPr>
          <w:rFonts w:ascii="Calibri" w:hAnsi="Calibri" w:cs="Calibri"/>
          <w:noProof/>
          <w:szCs w:val="24"/>
        </w:rPr>
        <w:tab/>
        <w:t xml:space="preserve">Wismar M, Palm W, Figueras J, Ernst K, van Ginneken E. </w:t>
      </w:r>
      <w:r w:rsidRPr="00300F75">
        <w:rPr>
          <w:rFonts w:ascii="Calibri" w:hAnsi="Calibri" w:cs="Calibri"/>
          <w:i/>
          <w:iCs/>
          <w:noProof/>
          <w:szCs w:val="24"/>
        </w:rPr>
        <w:t>Cross-Border Health Care in the European Union: Mapping and Analysing Practices and Policies</w:t>
      </w:r>
      <w:r w:rsidRPr="00300F75">
        <w:rPr>
          <w:rFonts w:ascii="Calibri" w:hAnsi="Calibri" w:cs="Calibri"/>
          <w:noProof/>
          <w:szCs w:val="24"/>
        </w:rPr>
        <w:t>. Copenhagen: WHO Europe; 2011. https://apps.who.int/iris/bitstream/handle/10665/327961/9789289002219-eng.pdf.</w:t>
      </w:r>
    </w:p>
    <w:p w14:paraId="02FEA0AA"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33. </w:t>
      </w:r>
      <w:r w:rsidRPr="00300F75">
        <w:rPr>
          <w:rFonts w:ascii="Calibri" w:hAnsi="Calibri" w:cs="Calibri"/>
          <w:noProof/>
          <w:szCs w:val="24"/>
        </w:rPr>
        <w:tab/>
        <w:t xml:space="preserve">Gammack J, Hobbs V, Pigott D. </w:t>
      </w:r>
      <w:r w:rsidRPr="00300F75">
        <w:rPr>
          <w:rFonts w:ascii="Calibri" w:hAnsi="Calibri" w:cs="Calibri"/>
          <w:i/>
          <w:iCs/>
          <w:noProof/>
          <w:szCs w:val="24"/>
        </w:rPr>
        <w:t>The Book of Informatics</w:t>
      </w:r>
      <w:r w:rsidRPr="00300F75">
        <w:rPr>
          <w:rFonts w:ascii="Calibri" w:hAnsi="Calibri" w:cs="Calibri"/>
          <w:noProof/>
          <w:szCs w:val="24"/>
        </w:rPr>
        <w:t>. Cengage Learning; 2011.</w:t>
      </w:r>
    </w:p>
    <w:p w14:paraId="7D664C5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34. </w:t>
      </w:r>
      <w:r w:rsidRPr="00300F75">
        <w:rPr>
          <w:rFonts w:ascii="Calibri" w:hAnsi="Calibri" w:cs="Calibri"/>
          <w:noProof/>
          <w:szCs w:val="24"/>
        </w:rPr>
        <w:tab/>
        <w:t xml:space="preserve">Westrum R. The study of information flow: A personal journey. </w:t>
      </w:r>
      <w:r w:rsidRPr="00300F75">
        <w:rPr>
          <w:rFonts w:ascii="Calibri" w:hAnsi="Calibri" w:cs="Calibri"/>
          <w:i/>
          <w:iCs/>
          <w:noProof/>
          <w:szCs w:val="24"/>
        </w:rPr>
        <w:t>Saf Sci</w:t>
      </w:r>
      <w:r w:rsidRPr="00300F75">
        <w:rPr>
          <w:rFonts w:ascii="Calibri" w:hAnsi="Calibri" w:cs="Calibri"/>
          <w:noProof/>
          <w:szCs w:val="24"/>
        </w:rPr>
        <w:t>. 2014;67:58-63. doi:10.1016/j.ssci.2014.01.009</w:t>
      </w:r>
    </w:p>
    <w:p w14:paraId="588B4A0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35. </w:t>
      </w:r>
      <w:r w:rsidRPr="00300F75">
        <w:rPr>
          <w:rFonts w:ascii="Calibri" w:hAnsi="Calibri" w:cs="Calibri"/>
          <w:noProof/>
          <w:szCs w:val="24"/>
        </w:rPr>
        <w:tab/>
        <w:t xml:space="preserve">Wang B, Wu C. Safety informatics as a new, promising and sustainable area of safety science in the information age. </w:t>
      </w:r>
      <w:r w:rsidRPr="00300F75">
        <w:rPr>
          <w:rFonts w:ascii="Calibri" w:hAnsi="Calibri" w:cs="Calibri"/>
          <w:i/>
          <w:iCs/>
          <w:noProof/>
          <w:szCs w:val="24"/>
        </w:rPr>
        <w:t>J Clean Prod</w:t>
      </w:r>
      <w:r w:rsidRPr="00300F75">
        <w:rPr>
          <w:rFonts w:ascii="Calibri" w:hAnsi="Calibri" w:cs="Calibri"/>
          <w:noProof/>
          <w:szCs w:val="24"/>
        </w:rPr>
        <w:t>. 2020;252:119852. doi:10.1016/j.jclepro.2019.119852</w:t>
      </w:r>
    </w:p>
    <w:p w14:paraId="72A39D5F"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36. </w:t>
      </w:r>
      <w:r w:rsidRPr="00300F75">
        <w:rPr>
          <w:rFonts w:ascii="Calibri" w:hAnsi="Calibri" w:cs="Calibri"/>
          <w:noProof/>
          <w:szCs w:val="24"/>
        </w:rPr>
        <w:tab/>
        <w:t xml:space="preserve">Wang B, Wu C. The outline of safety informatics. </w:t>
      </w:r>
      <w:r w:rsidRPr="00300F75">
        <w:rPr>
          <w:rFonts w:ascii="Calibri" w:hAnsi="Calibri" w:cs="Calibri"/>
          <w:i/>
          <w:iCs/>
          <w:noProof/>
          <w:szCs w:val="24"/>
        </w:rPr>
        <w:t>J Intell</w:t>
      </w:r>
      <w:r w:rsidRPr="00300F75">
        <w:rPr>
          <w:rFonts w:ascii="Calibri" w:hAnsi="Calibri" w:cs="Calibri"/>
          <w:noProof/>
          <w:szCs w:val="24"/>
        </w:rPr>
        <w:t>. 2018;37(2):88e96.</w:t>
      </w:r>
    </w:p>
    <w:p w14:paraId="09D9338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37. </w:t>
      </w:r>
      <w:r w:rsidRPr="00300F75">
        <w:rPr>
          <w:rFonts w:ascii="Calibri" w:hAnsi="Calibri" w:cs="Calibri"/>
          <w:noProof/>
          <w:szCs w:val="24"/>
        </w:rPr>
        <w:tab/>
        <w:t xml:space="preserve">Huang L, Wu C, Wang B, Ouyang Q. A New Paradigm for Accident Investigation and Analysis in the Era of Big Data. </w:t>
      </w:r>
      <w:r w:rsidRPr="00300F75">
        <w:rPr>
          <w:rFonts w:ascii="Calibri" w:hAnsi="Calibri" w:cs="Calibri"/>
          <w:i/>
          <w:iCs/>
          <w:noProof/>
          <w:szCs w:val="24"/>
        </w:rPr>
        <w:t>Process Saf Prog</w:t>
      </w:r>
      <w:r w:rsidRPr="00300F75">
        <w:rPr>
          <w:rFonts w:ascii="Calibri" w:hAnsi="Calibri" w:cs="Calibri"/>
          <w:noProof/>
          <w:szCs w:val="24"/>
        </w:rPr>
        <w:t>. 2017;37(1):42-48. doi:10.1002/prs.11898</w:t>
      </w:r>
    </w:p>
    <w:p w14:paraId="6C99CE9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38. </w:t>
      </w:r>
      <w:r w:rsidRPr="00300F75">
        <w:rPr>
          <w:rFonts w:ascii="Calibri" w:hAnsi="Calibri" w:cs="Calibri"/>
          <w:noProof/>
          <w:szCs w:val="24"/>
        </w:rPr>
        <w:tab/>
        <w:t xml:space="preserve">Bakken S, Cimino JJ, Hripcsak G. Promoting patient safety and enabling evidence-based practice through informatics. </w:t>
      </w:r>
      <w:r w:rsidRPr="00300F75">
        <w:rPr>
          <w:rFonts w:ascii="Calibri" w:hAnsi="Calibri" w:cs="Calibri"/>
          <w:i/>
          <w:iCs/>
          <w:noProof/>
          <w:szCs w:val="24"/>
        </w:rPr>
        <w:t>Med Care</w:t>
      </w:r>
      <w:r w:rsidRPr="00300F75">
        <w:rPr>
          <w:rFonts w:ascii="Calibri" w:hAnsi="Calibri" w:cs="Calibri"/>
          <w:noProof/>
          <w:szCs w:val="24"/>
        </w:rPr>
        <w:t>. 2004;42(2 Suppl):49-56. doi:10.1097/01.mlr.0000109125.00113.f4</w:t>
      </w:r>
    </w:p>
    <w:p w14:paraId="6396E12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39. </w:t>
      </w:r>
      <w:r w:rsidRPr="00300F75">
        <w:rPr>
          <w:rFonts w:ascii="Calibri" w:hAnsi="Calibri" w:cs="Calibri"/>
          <w:noProof/>
          <w:szCs w:val="24"/>
        </w:rPr>
        <w:tab/>
        <w:t xml:space="preserve">Singh H, Sittig DF. Measuring and improving patient safety through health information technology: The health IT safety framework. </w:t>
      </w:r>
      <w:r w:rsidRPr="00300F75">
        <w:rPr>
          <w:rFonts w:ascii="Calibri" w:hAnsi="Calibri" w:cs="Calibri"/>
          <w:i/>
          <w:iCs/>
          <w:noProof/>
          <w:szCs w:val="24"/>
        </w:rPr>
        <w:t>BMJ Qual Saf</w:t>
      </w:r>
      <w:r w:rsidRPr="00300F75">
        <w:rPr>
          <w:rFonts w:ascii="Calibri" w:hAnsi="Calibri" w:cs="Calibri"/>
          <w:noProof/>
          <w:szCs w:val="24"/>
        </w:rPr>
        <w:t>. 2016;25(4):226-232. doi:10.1136/bmjqs-2015-004486</w:t>
      </w:r>
    </w:p>
    <w:p w14:paraId="2E476F0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40. </w:t>
      </w:r>
      <w:r w:rsidRPr="00300F75">
        <w:rPr>
          <w:rFonts w:ascii="Calibri" w:hAnsi="Calibri" w:cs="Calibri"/>
          <w:noProof/>
          <w:szCs w:val="24"/>
        </w:rPr>
        <w:tab/>
        <w:t xml:space="preserve">IMIA WG7. </w:t>
      </w:r>
      <w:r w:rsidRPr="00300F75">
        <w:rPr>
          <w:rFonts w:ascii="Calibri" w:hAnsi="Calibri" w:cs="Calibri"/>
          <w:i/>
          <w:iCs/>
          <w:noProof/>
          <w:szCs w:val="24"/>
        </w:rPr>
        <w:t>WG7 - IMIA Working Group on Health Informatics for Patient Safety</w:t>
      </w:r>
      <w:r w:rsidRPr="00300F75">
        <w:rPr>
          <w:rFonts w:ascii="Calibri" w:hAnsi="Calibri" w:cs="Calibri"/>
          <w:noProof/>
          <w:szCs w:val="24"/>
        </w:rPr>
        <w:t>.; 2018.</w:t>
      </w:r>
    </w:p>
    <w:p w14:paraId="057C2B2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41. </w:t>
      </w:r>
      <w:r w:rsidRPr="00300F75">
        <w:rPr>
          <w:rFonts w:ascii="Calibri" w:hAnsi="Calibri" w:cs="Calibri"/>
          <w:noProof/>
          <w:szCs w:val="24"/>
        </w:rPr>
        <w:tab/>
        <w:t xml:space="preserve">Glikson E, Woolley AW. Human Trust in Artificial Intelligence: Review of Empirical Research. </w:t>
      </w:r>
      <w:r w:rsidRPr="00300F75">
        <w:rPr>
          <w:rFonts w:ascii="Calibri" w:hAnsi="Calibri" w:cs="Calibri"/>
          <w:i/>
          <w:iCs/>
          <w:noProof/>
          <w:szCs w:val="24"/>
        </w:rPr>
        <w:t>Acad Manag Ann</w:t>
      </w:r>
      <w:r w:rsidRPr="00300F75">
        <w:rPr>
          <w:rFonts w:ascii="Calibri" w:hAnsi="Calibri" w:cs="Calibri"/>
          <w:noProof/>
          <w:szCs w:val="24"/>
        </w:rPr>
        <w:t>. 2020. doi:10.5465/annals.2018.0057</w:t>
      </w:r>
    </w:p>
    <w:p w14:paraId="079134F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42. </w:t>
      </w:r>
      <w:r w:rsidRPr="00300F75">
        <w:rPr>
          <w:rFonts w:ascii="Calibri" w:hAnsi="Calibri" w:cs="Calibri"/>
          <w:noProof/>
          <w:szCs w:val="24"/>
        </w:rPr>
        <w:tab/>
        <w:t xml:space="preserve">Bishop P, Bloomfield R. A Methodology for Safety Case Development. </w:t>
      </w:r>
      <w:r w:rsidRPr="00300F75">
        <w:rPr>
          <w:rFonts w:ascii="Calibri" w:hAnsi="Calibri" w:cs="Calibri"/>
          <w:i/>
          <w:iCs/>
          <w:noProof/>
          <w:szCs w:val="24"/>
        </w:rPr>
        <w:t>Saf Reliab</w:t>
      </w:r>
      <w:r w:rsidRPr="00300F75">
        <w:rPr>
          <w:rFonts w:ascii="Calibri" w:hAnsi="Calibri" w:cs="Calibri"/>
          <w:noProof/>
          <w:szCs w:val="24"/>
        </w:rPr>
        <w:t>. 2000;20(1):34-42. doi:10.1080/09617353.2000.11690698</w:t>
      </w:r>
    </w:p>
    <w:p w14:paraId="68A8C1F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lastRenderedPageBreak/>
        <w:t xml:space="preserve">43. </w:t>
      </w:r>
      <w:r w:rsidRPr="00300F75">
        <w:rPr>
          <w:rFonts w:ascii="Calibri" w:hAnsi="Calibri" w:cs="Calibri"/>
          <w:noProof/>
          <w:szCs w:val="24"/>
        </w:rPr>
        <w:tab/>
        <w:t xml:space="preserve">Haimes YY. On the Complex Definition of Risk: A Systems-Based Approach. </w:t>
      </w:r>
      <w:r w:rsidRPr="00300F75">
        <w:rPr>
          <w:rFonts w:ascii="Calibri" w:hAnsi="Calibri" w:cs="Calibri"/>
          <w:i/>
          <w:iCs/>
          <w:noProof/>
          <w:szCs w:val="24"/>
        </w:rPr>
        <w:t>Risk Anal</w:t>
      </w:r>
      <w:r w:rsidRPr="00300F75">
        <w:rPr>
          <w:rFonts w:ascii="Calibri" w:hAnsi="Calibri" w:cs="Calibri"/>
          <w:noProof/>
          <w:szCs w:val="24"/>
        </w:rPr>
        <w:t>. 2009;29(12). doi:10.1111/j.1539-6924.2009.01310.x</w:t>
      </w:r>
    </w:p>
    <w:p w14:paraId="2D26E8D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44. </w:t>
      </w:r>
      <w:r w:rsidRPr="00300F75">
        <w:rPr>
          <w:rFonts w:ascii="Calibri" w:hAnsi="Calibri" w:cs="Calibri"/>
          <w:noProof/>
          <w:szCs w:val="24"/>
        </w:rPr>
        <w:tab/>
        <w:t xml:space="preserve">Ravitz AD, Sapirstein A, Pham JC, Doyle PA. Systems approach and systems engineering applied to health care: Improving patient safety and health care delivery. </w:t>
      </w:r>
      <w:r w:rsidRPr="00300F75">
        <w:rPr>
          <w:rFonts w:ascii="Calibri" w:hAnsi="Calibri" w:cs="Calibri"/>
          <w:i/>
          <w:iCs/>
          <w:noProof/>
          <w:szCs w:val="24"/>
        </w:rPr>
        <w:t>Johns Hopkins APL Tech Dig (Applied Phys Lab</w:t>
      </w:r>
      <w:r w:rsidRPr="00300F75">
        <w:rPr>
          <w:rFonts w:ascii="Calibri" w:hAnsi="Calibri" w:cs="Calibri"/>
          <w:noProof/>
          <w:szCs w:val="24"/>
        </w:rPr>
        <w:t>. 2013;31(4):354-365.</w:t>
      </w:r>
    </w:p>
    <w:p w14:paraId="48BF697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45. </w:t>
      </w:r>
      <w:r w:rsidRPr="00300F75">
        <w:rPr>
          <w:rFonts w:ascii="Calibri" w:hAnsi="Calibri" w:cs="Calibri"/>
          <w:noProof/>
          <w:szCs w:val="24"/>
        </w:rPr>
        <w:tab/>
        <w:t xml:space="preserve">Denney E, Pai G, Habli I. Dynamic Safety Cases for Through-Life Safety Assurance. </w:t>
      </w:r>
      <w:r w:rsidRPr="00300F75">
        <w:rPr>
          <w:rFonts w:ascii="Calibri" w:hAnsi="Calibri" w:cs="Calibri"/>
          <w:i/>
          <w:iCs/>
          <w:noProof/>
          <w:szCs w:val="24"/>
        </w:rPr>
        <w:t>Proc - Int Conf Softw Eng</w:t>
      </w:r>
      <w:r w:rsidRPr="00300F75">
        <w:rPr>
          <w:rFonts w:ascii="Calibri" w:hAnsi="Calibri" w:cs="Calibri"/>
          <w:noProof/>
          <w:szCs w:val="24"/>
        </w:rPr>
        <w:t>. 2015;2(2):587-590. doi:10.1109/ICSE.2015.199</w:t>
      </w:r>
    </w:p>
    <w:p w14:paraId="723D6FD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46. </w:t>
      </w:r>
      <w:r w:rsidRPr="00300F75">
        <w:rPr>
          <w:rFonts w:ascii="Calibri" w:hAnsi="Calibri" w:cs="Calibri"/>
          <w:noProof/>
          <w:szCs w:val="24"/>
        </w:rPr>
        <w:tab/>
        <w:t xml:space="preserve">Flood M, Habli I. Multi-view safety cases. </w:t>
      </w:r>
      <w:r w:rsidRPr="00300F75">
        <w:rPr>
          <w:rFonts w:ascii="Calibri" w:hAnsi="Calibri" w:cs="Calibri"/>
          <w:i/>
          <w:iCs/>
          <w:noProof/>
          <w:szCs w:val="24"/>
        </w:rPr>
        <w:t>IET Conf Publ</w:t>
      </w:r>
      <w:r w:rsidRPr="00300F75">
        <w:rPr>
          <w:rFonts w:ascii="Calibri" w:hAnsi="Calibri" w:cs="Calibri"/>
          <w:noProof/>
          <w:szCs w:val="24"/>
        </w:rPr>
        <w:t>. 2011;2011(578 CP):1-6. doi:10.1049/cp.2011.0260</w:t>
      </w:r>
    </w:p>
    <w:p w14:paraId="39F7754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47. </w:t>
      </w:r>
      <w:r w:rsidRPr="00300F75">
        <w:rPr>
          <w:rFonts w:ascii="Calibri" w:hAnsi="Calibri" w:cs="Calibri"/>
          <w:noProof/>
          <w:szCs w:val="24"/>
        </w:rPr>
        <w:tab/>
        <w:t xml:space="preserve">Habli I, White S, Sujan MA, Harrison S, Ugarte M. What is the safety case for health IT? A study of assurance practices in England. </w:t>
      </w:r>
      <w:r w:rsidRPr="00300F75">
        <w:rPr>
          <w:rFonts w:ascii="Calibri" w:hAnsi="Calibri" w:cs="Calibri"/>
          <w:i/>
          <w:iCs/>
          <w:noProof/>
          <w:szCs w:val="24"/>
        </w:rPr>
        <w:t>Saf Sci</w:t>
      </w:r>
      <w:r w:rsidRPr="00300F75">
        <w:rPr>
          <w:rFonts w:ascii="Calibri" w:hAnsi="Calibri" w:cs="Calibri"/>
          <w:noProof/>
          <w:szCs w:val="24"/>
        </w:rPr>
        <w:t>. 2018;110:324-335. doi:10.1016/j.ssci.2018.09.001</w:t>
      </w:r>
    </w:p>
    <w:p w14:paraId="6559E74C"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48. </w:t>
      </w:r>
      <w:r w:rsidRPr="00300F75">
        <w:rPr>
          <w:rFonts w:ascii="Calibri" w:hAnsi="Calibri" w:cs="Calibri"/>
          <w:noProof/>
          <w:szCs w:val="24"/>
        </w:rPr>
        <w:tab/>
        <w:t xml:space="preserve">Despotou G, White S, Kelly T, Ryan M. Introducing safety cases for health IT. </w:t>
      </w:r>
      <w:r w:rsidRPr="00300F75">
        <w:rPr>
          <w:rFonts w:ascii="Calibri" w:hAnsi="Calibri" w:cs="Calibri"/>
          <w:i/>
          <w:iCs/>
          <w:noProof/>
          <w:szCs w:val="24"/>
        </w:rPr>
        <w:t>2012 4th Int Work Softw Eng Heal Care, SEHC 2012 - Proc</w:t>
      </w:r>
      <w:r w:rsidRPr="00300F75">
        <w:rPr>
          <w:rFonts w:ascii="Calibri" w:hAnsi="Calibri" w:cs="Calibri"/>
          <w:noProof/>
          <w:szCs w:val="24"/>
        </w:rPr>
        <w:t>. 2012:44-50. doi:10.1109/SEHC.2012.6227010</w:t>
      </w:r>
    </w:p>
    <w:p w14:paraId="450B40A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49. </w:t>
      </w:r>
      <w:r w:rsidRPr="00300F75">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300F75">
        <w:rPr>
          <w:rFonts w:ascii="Calibri" w:hAnsi="Calibri" w:cs="Calibri"/>
          <w:i/>
          <w:iCs/>
          <w:noProof/>
          <w:szCs w:val="24"/>
        </w:rPr>
        <w:t>Reliab Eng Syst Saf</w:t>
      </w:r>
      <w:r w:rsidRPr="00300F75">
        <w:rPr>
          <w:rFonts w:ascii="Calibri" w:hAnsi="Calibri" w:cs="Calibri"/>
          <w:noProof/>
          <w:szCs w:val="24"/>
        </w:rPr>
        <w:t>. 2015;140:200-207. doi:10.1016/j.ress.2015.03.033</w:t>
      </w:r>
    </w:p>
    <w:p w14:paraId="5BBC0BA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50. </w:t>
      </w:r>
      <w:r w:rsidRPr="00300F75">
        <w:rPr>
          <w:rFonts w:ascii="Calibri" w:hAnsi="Calibri" w:cs="Calibri"/>
          <w:noProof/>
          <w:szCs w:val="24"/>
        </w:rPr>
        <w:tab/>
        <w:t xml:space="preserve">Thorne SE, Robinson CA. Reciprocal trust in health care relationships. </w:t>
      </w:r>
      <w:r w:rsidRPr="00300F75">
        <w:rPr>
          <w:rFonts w:ascii="Calibri" w:hAnsi="Calibri" w:cs="Calibri"/>
          <w:i/>
          <w:iCs/>
          <w:noProof/>
          <w:szCs w:val="24"/>
        </w:rPr>
        <w:t>J Adv Nurs</w:t>
      </w:r>
      <w:r w:rsidRPr="00300F75">
        <w:rPr>
          <w:rFonts w:ascii="Calibri" w:hAnsi="Calibri" w:cs="Calibri"/>
          <w:noProof/>
          <w:szCs w:val="24"/>
        </w:rPr>
        <w:t>. 1988;13(6):782-789. doi:10.1111/j.1365-2648.1988.tb00570.x</w:t>
      </w:r>
    </w:p>
    <w:p w14:paraId="5818D0DA"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51. </w:t>
      </w:r>
      <w:r w:rsidRPr="00300F75">
        <w:rPr>
          <w:rFonts w:ascii="Calibri" w:hAnsi="Calibri" w:cs="Calibri"/>
          <w:noProof/>
          <w:szCs w:val="24"/>
        </w:rPr>
        <w:tab/>
        <w:t xml:space="preserve">Song J, Zahedi FM. Trust in health infomediaries. </w:t>
      </w:r>
      <w:r w:rsidRPr="00300F75">
        <w:rPr>
          <w:rFonts w:ascii="Calibri" w:hAnsi="Calibri" w:cs="Calibri"/>
          <w:i/>
          <w:iCs/>
          <w:noProof/>
          <w:szCs w:val="24"/>
        </w:rPr>
        <w:t>Decis Support Syst</w:t>
      </w:r>
      <w:r w:rsidRPr="00300F75">
        <w:rPr>
          <w:rFonts w:ascii="Calibri" w:hAnsi="Calibri" w:cs="Calibri"/>
          <w:noProof/>
          <w:szCs w:val="24"/>
        </w:rPr>
        <w:t>. 2007;43(2):390-407. doi:10.1016/j.dss.2006.11.011</w:t>
      </w:r>
    </w:p>
    <w:p w14:paraId="4B110F57"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52. </w:t>
      </w:r>
      <w:r w:rsidRPr="00300F75">
        <w:rPr>
          <w:rFonts w:ascii="Calibri" w:hAnsi="Calibri" w:cs="Calibri"/>
          <w:noProof/>
          <w:szCs w:val="24"/>
        </w:rPr>
        <w:tab/>
        <w:t xml:space="preserve">Calnan M, Rowe R. Researching trust relations in health care: Conceptual and methodological challenges – an introduction. </w:t>
      </w:r>
      <w:r w:rsidRPr="00300F75">
        <w:rPr>
          <w:rFonts w:ascii="Calibri" w:hAnsi="Calibri" w:cs="Calibri"/>
          <w:i/>
          <w:iCs/>
          <w:noProof/>
          <w:szCs w:val="24"/>
        </w:rPr>
        <w:t>J Health Organ Manag</w:t>
      </w:r>
      <w:r w:rsidRPr="00300F75">
        <w:rPr>
          <w:rFonts w:ascii="Calibri" w:hAnsi="Calibri" w:cs="Calibri"/>
          <w:noProof/>
          <w:szCs w:val="24"/>
        </w:rPr>
        <w:t>. 2006;20(5):349-358. doi:10.1108/14777260610701759</w:t>
      </w:r>
    </w:p>
    <w:p w14:paraId="688655C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53. </w:t>
      </w:r>
      <w:r w:rsidRPr="00300F75">
        <w:rPr>
          <w:rFonts w:ascii="Calibri" w:hAnsi="Calibri" w:cs="Calibri"/>
          <w:noProof/>
          <w:szCs w:val="24"/>
        </w:rPr>
        <w:tab/>
        <w:t xml:space="preserve">Usher-Smith JA, Emery JD, Hamilton WT, Griffin SJ, Walter FM. Risk prediction tools for cancer in primary care. </w:t>
      </w:r>
      <w:r w:rsidRPr="00300F75">
        <w:rPr>
          <w:rFonts w:ascii="Calibri" w:hAnsi="Calibri" w:cs="Calibri"/>
          <w:i/>
          <w:iCs/>
          <w:noProof/>
          <w:szCs w:val="24"/>
        </w:rPr>
        <w:t>Br J Cancer</w:t>
      </w:r>
      <w:r w:rsidRPr="00300F75">
        <w:rPr>
          <w:rFonts w:ascii="Calibri" w:hAnsi="Calibri" w:cs="Calibri"/>
          <w:noProof/>
          <w:szCs w:val="24"/>
        </w:rPr>
        <w:t>. 2015;113(12):1645-1650. doi:10.1038/bjc.2015.409</w:t>
      </w:r>
    </w:p>
    <w:p w14:paraId="0495464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54. </w:t>
      </w:r>
      <w:r w:rsidRPr="00300F75">
        <w:rPr>
          <w:rFonts w:ascii="Calibri" w:hAnsi="Calibri" w:cs="Calibri"/>
          <w:noProof/>
          <w:szCs w:val="24"/>
        </w:rPr>
        <w:tab/>
        <w:t xml:space="preserve">Lipkus IM, Peters E, Kimmick G, Liotcheva V, Marcom P. Breast cancer patients’ treatment expectations after exposure to the decision aid program adjuvant online: The influence of numeracy. </w:t>
      </w:r>
      <w:r w:rsidRPr="00300F75">
        <w:rPr>
          <w:rFonts w:ascii="Calibri" w:hAnsi="Calibri" w:cs="Calibri"/>
          <w:i/>
          <w:iCs/>
          <w:noProof/>
          <w:szCs w:val="24"/>
        </w:rPr>
        <w:t>Med Decis Mak</w:t>
      </w:r>
      <w:r w:rsidRPr="00300F75">
        <w:rPr>
          <w:rFonts w:ascii="Calibri" w:hAnsi="Calibri" w:cs="Calibri"/>
          <w:noProof/>
          <w:szCs w:val="24"/>
        </w:rPr>
        <w:t>. 2010;30(4):464-473. doi:10.1177/0272989X09360371</w:t>
      </w:r>
    </w:p>
    <w:p w14:paraId="6DB4DD5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55. </w:t>
      </w:r>
      <w:r w:rsidRPr="00300F75">
        <w:rPr>
          <w:rFonts w:ascii="Calibri" w:hAnsi="Calibri" w:cs="Calibri"/>
          <w:noProof/>
          <w:szCs w:val="24"/>
        </w:rPr>
        <w:tab/>
        <w:t xml:space="preserve">Wardle C, Derakhshan H. Information Disorder: Toward an interdisciplinary framework for research and policy making. </w:t>
      </w:r>
      <w:r w:rsidRPr="00300F75">
        <w:rPr>
          <w:rFonts w:ascii="Calibri" w:hAnsi="Calibri" w:cs="Calibri"/>
          <w:i/>
          <w:iCs/>
          <w:noProof/>
          <w:szCs w:val="24"/>
        </w:rPr>
        <w:t>Rep to Counc Eur</w:t>
      </w:r>
      <w:r w:rsidRPr="00300F75">
        <w:rPr>
          <w:rFonts w:ascii="Calibri" w:hAnsi="Calibri" w:cs="Calibri"/>
          <w:noProof/>
          <w:szCs w:val="24"/>
        </w:rPr>
        <w:t>. 2017:108. https://rm.coe.int/information-disorder-toward-an-interdisciplinary-framework-for-researc/168076277c.</w:t>
      </w:r>
    </w:p>
    <w:p w14:paraId="4E9D2A0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56. </w:t>
      </w:r>
      <w:r w:rsidRPr="00300F75">
        <w:rPr>
          <w:rFonts w:ascii="Calibri" w:hAnsi="Calibri" w:cs="Calibri"/>
          <w:noProof/>
          <w:szCs w:val="24"/>
        </w:rPr>
        <w:tab/>
        <w:t xml:space="preserve">Mechanic D, Schlesinger M. The impact of managed care on patients’ trust in medical care and their physicians. </w:t>
      </w:r>
      <w:r w:rsidRPr="00300F75">
        <w:rPr>
          <w:rFonts w:ascii="Calibri" w:hAnsi="Calibri" w:cs="Calibri"/>
          <w:i/>
          <w:iCs/>
          <w:noProof/>
          <w:szCs w:val="24"/>
        </w:rPr>
        <w:t>JAMA</w:t>
      </w:r>
      <w:r w:rsidRPr="00300F75">
        <w:rPr>
          <w:rFonts w:ascii="Calibri" w:hAnsi="Calibri" w:cs="Calibri"/>
          <w:noProof/>
          <w:szCs w:val="24"/>
        </w:rPr>
        <w:t>. 1996;275(21):1693-1697. doi:10.1001/jama.1996.03530450083048</w:t>
      </w:r>
    </w:p>
    <w:p w14:paraId="7E612D8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57. </w:t>
      </w:r>
      <w:r w:rsidRPr="00300F75">
        <w:rPr>
          <w:rFonts w:ascii="Calibri" w:hAnsi="Calibri" w:cs="Calibri"/>
          <w:noProof/>
          <w:szCs w:val="24"/>
        </w:rPr>
        <w:tab/>
        <w:t xml:space="preserve">Alaszewski A. Risk, trust and health. </w:t>
      </w:r>
      <w:r w:rsidRPr="00300F75">
        <w:rPr>
          <w:rFonts w:ascii="Calibri" w:hAnsi="Calibri" w:cs="Calibri"/>
          <w:i/>
          <w:iCs/>
          <w:noProof/>
          <w:szCs w:val="24"/>
        </w:rPr>
        <w:t>Heal Risk Soc</w:t>
      </w:r>
      <w:r w:rsidRPr="00300F75">
        <w:rPr>
          <w:rFonts w:ascii="Calibri" w:hAnsi="Calibri" w:cs="Calibri"/>
          <w:noProof/>
          <w:szCs w:val="24"/>
        </w:rPr>
        <w:t>. 2003;5(3):235-239. doi:10.1080/13698570310001606941</w:t>
      </w:r>
    </w:p>
    <w:p w14:paraId="711C3A4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58. </w:t>
      </w:r>
      <w:r w:rsidRPr="00300F75">
        <w:rPr>
          <w:rFonts w:ascii="Calibri" w:hAnsi="Calibri" w:cs="Calibri"/>
          <w:noProof/>
          <w:szCs w:val="24"/>
        </w:rPr>
        <w:tab/>
        <w:t xml:space="preserve">Hwong AR, Sah S, Lehmann LS. The Effects of Public Disclosure of Industry Payments to Physicians on Patient Trust: A Randomized Experiment. </w:t>
      </w:r>
      <w:r w:rsidRPr="00300F75">
        <w:rPr>
          <w:rFonts w:ascii="Calibri" w:hAnsi="Calibri" w:cs="Calibri"/>
          <w:i/>
          <w:iCs/>
          <w:noProof/>
          <w:szCs w:val="24"/>
        </w:rPr>
        <w:t>J Gen Intern Med</w:t>
      </w:r>
      <w:r w:rsidRPr="00300F75">
        <w:rPr>
          <w:rFonts w:ascii="Calibri" w:hAnsi="Calibri" w:cs="Calibri"/>
          <w:noProof/>
          <w:szCs w:val="24"/>
        </w:rPr>
        <w:t>. 2017;32(11):1186-1192. doi:10.1007/s11606-017-4122-y</w:t>
      </w:r>
    </w:p>
    <w:p w14:paraId="62F3C207"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59. </w:t>
      </w:r>
      <w:r w:rsidRPr="00300F75">
        <w:rPr>
          <w:rFonts w:ascii="Calibri" w:hAnsi="Calibri" w:cs="Calibri"/>
          <w:noProof/>
          <w:szCs w:val="24"/>
        </w:rPr>
        <w:tab/>
        <w:t xml:space="preserve">Siau K, Wang W. Building trust in artificial intelligence, machine learning, and robotics. </w:t>
      </w:r>
      <w:r w:rsidRPr="00300F75">
        <w:rPr>
          <w:rFonts w:ascii="Calibri" w:hAnsi="Calibri" w:cs="Calibri"/>
          <w:i/>
          <w:iCs/>
          <w:noProof/>
          <w:szCs w:val="24"/>
        </w:rPr>
        <w:t>Cut Bus Technol J</w:t>
      </w:r>
      <w:r w:rsidRPr="00300F75">
        <w:rPr>
          <w:rFonts w:ascii="Calibri" w:hAnsi="Calibri" w:cs="Calibri"/>
          <w:noProof/>
          <w:szCs w:val="24"/>
        </w:rPr>
        <w:t>. 2018;31(2):47-53.</w:t>
      </w:r>
    </w:p>
    <w:p w14:paraId="3C676E7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lastRenderedPageBreak/>
        <w:t xml:space="preserve">60. </w:t>
      </w:r>
      <w:r w:rsidRPr="00300F75">
        <w:rPr>
          <w:rFonts w:ascii="Calibri" w:hAnsi="Calibri" w:cs="Calibri"/>
          <w:noProof/>
          <w:szCs w:val="24"/>
        </w:rPr>
        <w:tab/>
        <w:t xml:space="preserve">Thedell T. The Theater of Safety. </w:t>
      </w:r>
      <w:r w:rsidRPr="00300F75">
        <w:rPr>
          <w:rFonts w:ascii="Calibri" w:hAnsi="Calibri" w:cs="Calibri"/>
          <w:i/>
          <w:iCs/>
          <w:noProof/>
          <w:szCs w:val="24"/>
        </w:rPr>
        <w:t>Prof Saf</w:t>
      </w:r>
      <w:r w:rsidRPr="00300F75">
        <w:rPr>
          <w:rFonts w:ascii="Calibri" w:hAnsi="Calibri" w:cs="Calibri"/>
          <w:noProof/>
          <w:szCs w:val="24"/>
        </w:rPr>
        <w:t>. 2013;58(10):28.</w:t>
      </w:r>
    </w:p>
    <w:p w14:paraId="6705C8F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61. </w:t>
      </w:r>
      <w:r w:rsidRPr="00300F75">
        <w:rPr>
          <w:rFonts w:ascii="Calibri" w:hAnsi="Calibri" w:cs="Calibri"/>
          <w:noProof/>
          <w:szCs w:val="24"/>
        </w:rPr>
        <w:tab/>
        <w:t xml:space="preserve">Classen D. Medication Safety: Moving from illusion to reality. </w:t>
      </w:r>
      <w:r w:rsidRPr="00300F75">
        <w:rPr>
          <w:rFonts w:ascii="Calibri" w:hAnsi="Calibri" w:cs="Calibri"/>
          <w:i/>
          <w:iCs/>
          <w:noProof/>
          <w:szCs w:val="24"/>
        </w:rPr>
        <w:t>JAMA</w:t>
      </w:r>
      <w:r w:rsidRPr="00300F75">
        <w:rPr>
          <w:rFonts w:ascii="Calibri" w:hAnsi="Calibri" w:cs="Calibri"/>
          <w:noProof/>
          <w:szCs w:val="24"/>
        </w:rPr>
        <w:t>. 2003;289(9):1154-1156.</w:t>
      </w:r>
    </w:p>
    <w:p w14:paraId="63FB574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62. </w:t>
      </w:r>
      <w:r w:rsidRPr="00300F75">
        <w:rPr>
          <w:rFonts w:ascii="Calibri" w:hAnsi="Calibri" w:cs="Calibri"/>
          <w:noProof/>
          <w:szCs w:val="24"/>
        </w:rPr>
        <w:tab/>
        <w:t xml:space="preserve">Tomassoni AJ, Simone K. Herbal medicines for children: an illusion of safety? </w:t>
      </w:r>
      <w:r w:rsidRPr="00300F75">
        <w:rPr>
          <w:rFonts w:ascii="Calibri" w:hAnsi="Calibri" w:cs="Calibri"/>
          <w:i/>
          <w:iCs/>
          <w:noProof/>
          <w:szCs w:val="24"/>
        </w:rPr>
        <w:t>Curr Opin Pediatr</w:t>
      </w:r>
      <w:r w:rsidRPr="00300F75">
        <w:rPr>
          <w:rFonts w:ascii="Calibri" w:hAnsi="Calibri" w:cs="Calibri"/>
          <w:noProof/>
          <w:szCs w:val="24"/>
        </w:rPr>
        <w:t>. 2001;13:162-169.</w:t>
      </w:r>
    </w:p>
    <w:p w14:paraId="3C4F93A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63. </w:t>
      </w:r>
      <w:r w:rsidRPr="00300F75">
        <w:rPr>
          <w:rFonts w:ascii="Calibri" w:hAnsi="Calibri" w:cs="Calibri"/>
          <w:noProof/>
          <w:szCs w:val="24"/>
        </w:rPr>
        <w:tab/>
        <w:t xml:space="preserve">Kim H, Lee TH. Strategic CSR Communication: A Moderating Role of Transparency in Trust Building. </w:t>
      </w:r>
      <w:r w:rsidRPr="00300F75">
        <w:rPr>
          <w:rFonts w:ascii="Calibri" w:hAnsi="Calibri" w:cs="Calibri"/>
          <w:i/>
          <w:iCs/>
          <w:noProof/>
          <w:szCs w:val="24"/>
        </w:rPr>
        <w:t>Int J Strateg Commun</w:t>
      </w:r>
      <w:r w:rsidRPr="00300F75">
        <w:rPr>
          <w:rFonts w:ascii="Calibri" w:hAnsi="Calibri" w:cs="Calibri"/>
          <w:noProof/>
          <w:szCs w:val="24"/>
        </w:rPr>
        <w:t>. 2018;12(2):107-124. doi:10.1080/1553118X.2018.1425692</w:t>
      </w:r>
    </w:p>
    <w:p w14:paraId="53DF961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64. </w:t>
      </w:r>
      <w:r w:rsidRPr="00300F75">
        <w:rPr>
          <w:rFonts w:ascii="Calibri" w:hAnsi="Calibri" w:cs="Calibri"/>
          <w:noProof/>
          <w:szCs w:val="24"/>
        </w:rPr>
        <w:tab/>
        <w:t xml:space="preserve">Wykes T, Schueller S. Why reviewing apps is not enough: Transparency for trust (T4T) principles of responsible health app marketplaces. </w:t>
      </w:r>
      <w:r w:rsidRPr="00300F75">
        <w:rPr>
          <w:rFonts w:ascii="Calibri" w:hAnsi="Calibri" w:cs="Calibri"/>
          <w:i/>
          <w:iCs/>
          <w:noProof/>
          <w:szCs w:val="24"/>
        </w:rPr>
        <w:t>J Med Internet Res</w:t>
      </w:r>
      <w:r w:rsidRPr="00300F75">
        <w:rPr>
          <w:rFonts w:ascii="Calibri" w:hAnsi="Calibri" w:cs="Calibri"/>
          <w:noProof/>
          <w:szCs w:val="24"/>
        </w:rPr>
        <w:t>. 2019;21(5). doi:10.2196/12390</w:t>
      </w:r>
    </w:p>
    <w:p w14:paraId="438D4A2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65. </w:t>
      </w:r>
      <w:r w:rsidRPr="00300F75">
        <w:rPr>
          <w:rFonts w:ascii="Calibri" w:hAnsi="Calibri" w:cs="Calibri"/>
          <w:noProof/>
          <w:szCs w:val="24"/>
        </w:rPr>
        <w:tab/>
        <w:t xml:space="preserve">Holden RJ, Carayon P, Gurses AP, et al. SEIPS 2.0: A human factors framework for studying and improving the work of healthcare professionals and patients. </w:t>
      </w:r>
      <w:r w:rsidRPr="00300F75">
        <w:rPr>
          <w:rFonts w:ascii="Calibri" w:hAnsi="Calibri" w:cs="Calibri"/>
          <w:i/>
          <w:iCs/>
          <w:noProof/>
          <w:szCs w:val="24"/>
        </w:rPr>
        <w:t>Ergonomics</w:t>
      </w:r>
      <w:r w:rsidRPr="00300F75">
        <w:rPr>
          <w:rFonts w:ascii="Calibri" w:hAnsi="Calibri" w:cs="Calibri"/>
          <w:noProof/>
          <w:szCs w:val="24"/>
        </w:rPr>
        <w:t>. 2014;56(11):1-30. doi:10.1080/00140139.2013.838643.SEIPS</w:t>
      </w:r>
    </w:p>
    <w:p w14:paraId="1E622EDB"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66. </w:t>
      </w:r>
      <w:r w:rsidRPr="00300F75">
        <w:rPr>
          <w:rFonts w:ascii="Calibri" w:hAnsi="Calibri" w:cs="Calibri"/>
          <w:noProof/>
          <w:szCs w:val="24"/>
        </w:rPr>
        <w:tab/>
        <w:t xml:space="preserve">Carayon P, Wooldridge A, Hoonakker P, Hundt AS, Kelly MM. SEIPS 3.0: Human-centered design of the patient journey for patient safety. </w:t>
      </w:r>
      <w:r w:rsidRPr="00300F75">
        <w:rPr>
          <w:rFonts w:ascii="Calibri" w:hAnsi="Calibri" w:cs="Calibri"/>
          <w:i/>
          <w:iCs/>
          <w:noProof/>
          <w:szCs w:val="24"/>
        </w:rPr>
        <w:t>Appl Ergon</w:t>
      </w:r>
      <w:r w:rsidRPr="00300F75">
        <w:rPr>
          <w:rFonts w:ascii="Calibri" w:hAnsi="Calibri" w:cs="Calibri"/>
          <w:noProof/>
          <w:szCs w:val="24"/>
        </w:rPr>
        <w:t>. 2020;84(December 2019):103033. doi:10.1016/j.apergo.2019.103033</w:t>
      </w:r>
    </w:p>
    <w:p w14:paraId="37AC50F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67. </w:t>
      </w:r>
      <w:r w:rsidRPr="00300F75">
        <w:rPr>
          <w:rFonts w:ascii="Calibri" w:hAnsi="Calibri" w:cs="Calibri"/>
          <w:noProof/>
          <w:szCs w:val="24"/>
        </w:rPr>
        <w:tab/>
        <w:t xml:space="preserve">Arnold M, Piorkowski D, Reimer D, et al. FactSheets: Increasing trust in AI services through supplier’s declarations of conformity. </w:t>
      </w:r>
      <w:r w:rsidRPr="00300F75">
        <w:rPr>
          <w:rFonts w:ascii="Calibri" w:hAnsi="Calibri" w:cs="Calibri"/>
          <w:i/>
          <w:iCs/>
          <w:noProof/>
          <w:szCs w:val="24"/>
        </w:rPr>
        <w:t>IBM J Res Dev</w:t>
      </w:r>
      <w:r w:rsidRPr="00300F75">
        <w:rPr>
          <w:rFonts w:ascii="Calibri" w:hAnsi="Calibri" w:cs="Calibri"/>
          <w:noProof/>
          <w:szCs w:val="24"/>
        </w:rPr>
        <w:t>. 2019;63(4-5). doi:10.1147/JRD.2019.2942288</w:t>
      </w:r>
    </w:p>
    <w:p w14:paraId="68ABD40C"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68. </w:t>
      </w:r>
      <w:r w:rsidRPr="00300F75">
        <w:rPr>
          <w:rFonts w:ascii="Calibri" w:hAnsi="Calibri" w:cs="Calibri"/>
          <w:noProof/>
          <w:szCs w:val="24"/>
        </w:rPr>
        <w:tab/>
        <w:t xml:space="preserve">Ranjan R, Rana O, Nepal S, et al. Integrating the Internet of Things and Data Science. </w:t>
      </w:r>
      <w:r w:rsidRPr="00300F75">
        <w:rPr>
          <w:rFonts w:ascii="Calibri" w:hAnsi="Calibri" w:cs="Calibri"/>
          <w:i/>
          <w:iCs/>
          <w:noProof/>
          <w:szCs w:val="24"/>
        </w:rPr>
        <w:t>IEEE Cloud Comput</w:t>
      </w:r>
      <w:r w:rsidRPr="00300F75">
        <w:rPr>
          <w:rFonts w:ascii="Calibri" w:hAnsi="Calibri" w:cs="Calibri"/>
          <w:noProof/>
          <w:szCs w:val="24"/>
        </w:rPr>
        <w:t>. 2018;5(3):12-26. doi:Doi 10.1109/Mcc.2018.032591612</w:t>
      </w:r>
    </w:p>
    <w:p w14:paraId="22F2BDE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69. </w:t>
      </w:r>
      <w:r w:rsidRPr="00300F75">
        <w:rPr>
          <w:rFonts w:ascii="Calibri" w:hAnsi="Calibri" w:cs="Calibri"/>
          <w:noProof/>
          <w:szCs w:val="24"/>
        </w:rPr>
        <w:tab/>
        <w:t xml:space="preserve">Jones KH, Laurie G, Stevens L, Dobbs C, Ford D V., Lea N. The other side of the coin: Harm due to the non-use of health-related data. </w:t>
      </w:r>
      <w:r w:rsidRPr="00300F75">
        <w:rPr>
          <w:rFonts w:ascii="Calibri" w:hAnsi="Calibri" w:cs="Calibri"/>
          <w:i/>
          <w:iCs/>
          <w:noProof/>
          <w:szCs w:val="24"/>
        </w:rPr>
        <w:t>Int J Med Inform</w:t>
      </w:r>
      <w:r w:rsidRPr="00300F75">
        <w:rPr>
          <w:rFonts w:ascii="Calibri" w:hAnsi="Calibri" w:cs="Calibri"/>
          <w:noProof/>
          <w:szCs w:val="24"/>
        </w:rPr>
        <w:t>. 2017;97:43-51. doi:10.1016/j.ijmedinf.2016.09.010</w:t>
      </w:r>
    </w:p>
    <w:p w14:paraId="556C362F"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70. </w:t>
      </w:r>
      <w:r w:rsidRPr="00300F75">
        <w:rPr>
          <w:rFonts w:ascii="Calibri" w:hAnsi="Calibri" w:cs="Calibri"/>
          <w:noProof/>
          <w:szCs w:val="24"/>
        </w:rPr>
        <w:tab/>
        <w:t xml:space="preserve">Díaz M, Martín C, Rubio B. State-of-the-art, challenges, and open issues in the integration of Internet of things and cloud computing. </w:t>
      </w:r>
      <w:r w:rsidRPr="00300F75">
        <w:rPr>
          <w:rFonts w:ascii="Calibri" w:hAnsi="Calibri" w:cs="Calibri"/>
          <w:i/>
          <w:iCs/>
          <w:noProof/>
          <w:szCs w:val="24"/>
        </w:rPr>
        <w:t>J Netw Comput Appl</w:t>
      </w:r>
      <w:r w:rsidRPr="00300F75">
        <w:rPr>
          <w:rFonts w:ascii="Calibri" w:hAnsi="Calibri" w:cs="Calibri"/>
          <w:noProof/>
          <w:szCs w:val="24"/>
        </w:rPr>
        <w:t>. 2016;67:99-117. doi:10.1016/j.jnca.2016.01.010</w:t>
      </w:r>
    </w:p>
    <w:p w14:paraId="33679F2A"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71. </w:t>
      </w:r>
      <w:r w:rsidRPr="00300F75">
        <w:rPr>
          <w:rFonts w:ascii="Calibri" w:hAnsi="Calibri" w:cs="Calibri"/>
          <w:noProof/>
          <w:szCs w:val="24"/>
        </w:rPr>
        <w:tab/>
        <w:t xml:space="preserve">Saripalle R, Runyan C, Russell M. Using HL7 FHIR to achieve interoperability in patient health record. </w:t>
      </w:r>
      <w:r w:rsidRPr="00300F75">
        <w:rPr>
          <w:rFonts w:ascii="Calibri" w:hAnsi="Calibri" w:cs="Calibri"/>
          <w:i/>
          <w:iCs/>
          <w:noProof/>
          <w:szCs w:val="24"/>
        </w:rPr>
        <w:t>J Biomed Inform</w:t>
      </w:r>
      <w:r w:rsidRPr="00300F75">
        <w:rPr>
          <w:rFonts w:ascii="Calibri" w:hAnsi="Calibri" w:cs="Calibri"/>
          <w:noProof/>
          <w:szCs w:val="24"/>
        </w:rPr>
        <w:t>. 2019;94(103188). doi:10.1016/j.jbi.2019.103188</w:t>
      </w:r>
    </w:p>
    <w:p w14:paraId="2951CBE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72. </w:t>
      </w:r>
      <w:r w:rsidRPr="00300F75">
        <w:rPr>
          <w:rFonts w:ascii="Calibri" w:hAnsi="Calibri" w:cs="Calibri"/>
          <w:noProof/>
          <w:szCs w:val="24"/>
        </w:rPr>
        <w:tab/>
        <w:t xml:space="preserve">Houta S, Ameler T, Surges R. Use of HL7 FHIR to structure data in epilepsy self-management applications. </w:t>
      </w:r>
      <w:r w:rsidRPr="00300F75">
        <w:rPr>
          <w:rFonts w:ascii="Calibri" w:hAnsi="Calibri" w:cs="Calibri"/>
          <w:i/>
          <w:iCs/>
          <w:noProof/>
          <w:szCs w:val="24"/>
        </w:rPr>
        <w:t>2019 Int Conf Wirel Mob Comput Netw Commun</w:t>
      </w:r>
      <w:r w:rsidRPr="00300F75">
        <w:rPr>
          <w:rFonts w:ascii="Calibri" w:hAnsi="Calibri" w:cs="Calibri"/>
          <w:noProof/>
          <w:szCs w:val="24"/>
        </w:rPr>
        <w:t>. 2019:111-115.</w:t>
      </w:r>
    </w:p>
    <w:p w14:paraId="4209096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73. </w:t>
      </w:r>
      <w:r w:rsidRPr="00300F75">
        <w:rPr>
          <w:rFonts w:ascii="Calibri" w:hAnsi="Calibri" w:cs="Calibri"/>
          <w:noProof/>
          <w:szCs w:val="24"/>
        </w:rPr>
        <w:tab/>
        <w:t>Roehrs A. OmniPHR: A blockchain based interoperable architecture for personal health records. 2019. http://www.repositorio.jesuita.org.br/bitstream/handle/UNISINOS/8867/Alex Roehrs_.pdf?sequence=1&amp;isAllowed=y.</w:t>
      </w:r>
    </w:p>
    <w:p w14:paraId="6FB9B69C"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74. </w:t>
      </w:r>
      <w:r w:rsidRPr="00300F75">
        <w:rPr>
          <w:rFonts w:ascii="Calibri" w:hAnsi="Calibri" w:cs="Calibri"/>
          <w:noProof/>
          <w:szCs w:val="24"/>
        </w:rPr>
        <w:tab/>
        <w:t xml:space="preserve">Roehrs A, André C, Righi R. OmniPHR : A distributed architecture model to integrate personal health records. </w:t>
      </w:r>
      <w:r w:rsidRPr="00300F75">
        <w:rPr>
          <w:rFonts w:ascii="Calibri" w:hAnsi="Calibri" w:cs="Calibri"/>
          <w:i/>
          <w:iCs/>
          <w:noProof/>
          <w:szCs w:val="24"/>
        </w:rPr>
        <w:t>J Biomed Inform</w:t>
      </w:r>
      <w:r w:rsidRPr="00300F75">
        <w:rPr>
          <w:rFonts w:ascii="Calibri" w:hAnsi="Calibri" w:cs="Calibri"/>
          <w:noProof/>
          <w:szCs w:val="24"/>
        </w:rPr>
        <w:t>. 2017;71:70-81. doi:10.1016/j.jbi.2017.05.012</w:t>
      </w:r>
    </w:p>
    <w:p w14:paraId="429F7FD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75. </w:t>
      </w:r>
      <w:r w:rsidRPr="00300F75">
        <w:rPr>
          <w:rFonts w:ascii="Calibri" w:hAnsi="Calibri" w:cs="Calibri"/>
          <w:noProof/>
          <w:szCs w:val="24"/>
        </w:rPr>
        <w:tab/>
        <w:t xml:space="preserve">Roehrs A, Andr C, Righi R, Jos S, Wichman MH. Toward a Model for Personal Health Record Interoperability. </w:t>
      </w:r>
      <w:r w:rsidRPr="00300F75">
        <w:rPr>
          <w:rFonts w:ascii="Calibri" w:hAnsi="Calibri" w:cs="Calibri"/>
          <w:i/>
          <w:iCs/>
          <w:noProof/>
          <w:szCs w:val="24"/>
        </w:rPr>
        <w:t>IEEE J Biomed Heal Informatics</w:t>
      </w:r>
      <w:r w:rsidRPr="00300F75">
        <w:rPr>
          <w:rFonts w:ascii="Calibri" w:hAnsi="Calibri" w:cs="Calibri"/>
          <w:noProof/>
          <w:szCs w:val="24"/>
        </w:rPr>
        <w:t>. 2019;23(2):867-873.</w:t>
      </w:r>
    </w:p>
    <w:p w14:paraId="7BF8875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76. </w:t>
      </w:r>
      <w:r w:rsidRPr="00300F75">
        <w:rPr>
          <w:rFonts w:ascii="Calibri" w:hAnsi="Calibri" w:cs="Calibri"/>
          <w:noProof/>
          <w:szCs w:val="24"/>
        </w:rPr>
        <w:tab/>
        <w:t xml:space="preserve">Hansen DP, Pang C, Maeder A. HDI: Integrating health data and tools. </w:t>
      </w:r>
      <w:r w:rsidRPr="00300F75">
        <w:rPr>
          <w:rFonts w:ascii="Calibri" w:hAnsi="Calibri" w:cs="Calibri"/>
          <w:i/>
          <w:iCs/>
          <w:noProof/>
          <w:szCs w:val="24"/>
        </w:rPr>
        <w:t>Soft Comput</w:t>
      </w:r>
      <w:r w:rsidRPr="00300F75">
        <w:rPr>
          <w:rFonts w:ascii="Calibri" w:hAnsi="Calibri" w:cs="Calibri"/>
          <w:noProof/>
          <w:szCs w:val="24"/>
        </w:rPr>
        <w:t>. 2007;11(4):361-367. doi:10.1007/s00500-006-0090-6</w:t>
      </w:r>
    </w:p>
    <w:p w14:paraId="086DEB5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77. </w:t>
      </w:r>
      <w:r w:rsidRPr="00300F75">
        <w:rPr>
          <w:rFonts w:ascii="Calibri" w:hAnsi="Calibri" w:cs="Calibri"/>
          <w:noProof/>
          <w:szCs w:val="24"/>
        </w:rPr>
        <w:tab/>
        <w:t xml:space="preserve">Sperrin M, Jenkins D, Martin GP, Peek N. Explicit causal reasoning is needed to prevent prognostic models being victims of their own success. </w:t>
      </w:r>
      <w:r w:rsidRPr="00300F75">
        <w:rPr>
          <w:rFonts w:ascii="Calibri" w:hAnsi="Calibri" w:cs="Calibri"/>
          <w:i/>
          <w:iCs/>
          <w:noProof/>
          <w:szCs w:val="24"/>
        </w:rPr>
        <w:t>J Am Med Informatics Assoc</w:t>
      </w:r>
      <w:r w:rsidRPr="00300F75">
        <w:rPr>
          <w:rFonts w:ascii="Calibri" w:hAnsi="Calibri" w:cs="Calibri"/>
          <w:noProof/>
          <w:szCs w:val="24"/>
        </w:rPr>
        <w:t xml:space="preserve">. </w:t>
      </w:r>
      <w:r w:rsidRPr="00300F75">
        <w:rPr>
          <w:rFonts w:ascii="Calibri" w:hAnsi="Calibri" w:cs="Calibri"/>
          <w:noProof/>
          <w:szCs w:val="24"/>
        </w:rPr>
        <w:lastRenderedPageBreak/>
        <w:t>2019;26(12):1675-1676. doi:10.1093/jamia/ocz197</w:t>
      </w:r>
    </w:p>
    <w:p w14:paraId="7BE9C8C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78. </w:t>
      </w:r>
      <w:r w:rsidRPr="00300F75">
        <w:rPr>
          <w:rFonts w:ascii="Calibri" w:hAnsi="Calibri" w:cs="Calibri"/>
          <w:noProof/>
          <w:szCs w:val="24"/>
        </w:rPr>
        <w:tab/>
        <w:t xml:space="preserve">Macrae C. Governing the safety of artificial intelligence in healthcare. </w:t>
      </w:r>
      <w:r w:rsidRPr="00300F75">
        <w:rPr>
          <w:rFonts w:ascii="Calibri" w:hAnsi="Calibri" w:cs="Calibri"/>
          <w:i/>
          <w:iCs/>
          <w:noProof/>
          <w:szCs w:val="24"/>
        </w:rPr>
        <w:t>BMJ Qual Saf</w:t>
      </w:r>
      <w:r w:rsidRPr="00300F75">
        <w:rPr>
          <w:rFonts w:ascii="Calibri" w:hAnsi="Calibri" w:cs="Calibri"/>
          <w:noProof/>
          <w:szCs w:val="24"/>
        </w:rPr>
        <w:t>. 2019;28:495-498. doi:10.1136/bmjqs-2019-009484</w:t>
      </w:r>
    </w:p>
    <w:p w14:paraId="52C7B31C"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79. </w:t>
      </w:r>
      <w:r w:rsidRPr="00300F75">
        <w:rPr>
          <w:rFonts w:ascii="Calibri" w:hAnsi="Calibri" w:cs="Calibri"/>
          <w:noProof/>
          <w:szCs w:val="24"/>
        </w:rPr>
        <w:tab/>
        <w:t xml:space="preserve">Challen R, Denny J, Pitt M, Gompels L, Edwards T, Tsaneva-Atanasova K. Artificial intelligence, bias and clinical safety. </w:t>
      </w:r>
      <w:r w:rsidRPr="00300F75">
        <w:rPr>
          <w:rFonts w:ascii="Calibri" w:hAnsi="Calibri" w:cs="Calibri"/>
          <w:i/>
          <w:iCs/>
          <w:noProof/>
          <w:szCs w:val="24"/>
        </w:rPr>
        <w:t>BMJ Qual Saf</w:t>
      </w:r>
      <w:r w:rsidRPr="00300F75">
        <w:rPr>
          <w:rFonts w:ascii="Calibri" w:hAnsi="Calibri" w:cs="Calibri"/>
          <w:noProof/>
          <w:szCs w:val="24"/>
        </w:rPr>
        <w:t>. 2019;28(3):231-237. doi:10.1136/bmjqs-2018-008370</w:t>
      </w:r>
    </w:p>
    <w:p w14:paraId="522F241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80. </w:t>
      </w:r>
      <w:r w:rsidRPr="00300F75">
        <w:rPr>
          <w:rFonts w:ascii="Calibri" w:hAnsi="Calibri" w:cs="Calibri"/>
          <w:noProof/>
          <w:szCs w:val="24"/>
        </w:rPr>
        <w:tab/>
        <w:t>Sako Z, Adibi S, Wickramasinghe N. Addressing Data Accuracy and Information Integrity in mHealth Solutions Using Machine Learning Algorithms. In: ; 2020:345-359. doi:10.1007/978-3-030-17347-0_16</w:t>
      </w:r>
    </w:p>
    <w:p w14:paraId="75888E4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81. </w:t>
      </w:r>
      <w:r w:rsidRPr="00300F75">
        <w:rPr>
          <w:rFonts w:ascii="Calibri" w:hAnsi="Calibri" w:cs="Calibri"/>
          <w:noProof/>
          <w:szCs w:val="24"/>
        </w:rPr>
        <w:tab/>
        <w:t xml:space="preserve">The European Parliment and The Council of the European Union. Council Directive 93/68/EEC of 22 July 1993. </w:t>
      </w:r>
      <w:r w:rsidRPr="00300F75">
        <w:rPr>
          <w:rFonts w:ascii="Calibri" w:hAnsi="Calibri" w:cs="Calibri"/>
          <w:i/>
          <w:iCs/>
          <w:noProof/>
          <w:szCs w:val="24"/>
        </w:rPr>
        <w:t>Off J Eur Union</w:t>
      </w:r>
      <w:r w:rsidRPr="00300F75">
        <w:rPr>
          <w:rFonts w:ascii="Calibri" w:hAnsi="Calibri" w:cs="Calibri"/>
          <w:noProof/>
          <w:szCs w:val="24"/>
        </w:rPr>
        <w:t>. 1993;68.</w:t>
      </w:r>
    </w:p>
    <w:p w14:paraId="12C7004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82. </w:t>
      </w:r>
      <w:r w:rsidRPr="00300F75">
        <w:rPr>
          <w:rFonts w:ascii="Calibri" w:hAnsi="Calibri" w:cs="Calibri"/>
          <w:noProof/>
          <w:szCs w:val="24"/>
        </w:rPr>
        <w:tab/>
        <w:t xml:space="preserve">Sedrakyan A, Campbell B, Merino JG, Kuntz R, Hirst A, McCulloch P. IDEAL-D: a rational framework for evaluating and achieve this goal. </w:t>
      </w:r>
      <w:r w:rsidRPr="00300F75">
        <w:rPr>
          <w:rFonts w:ascii="Calibri" w:hAnsi="Calibri" w:cs="Calibri"/>
          <w:i/>
          <w:iCs/>
          <w:noProof/>
          <w:szCs w:val="24"/>
        </w:rPr>
        <w:t>BMJ</w:t>
      </w:r>
      <w:r w:rsidRPr="00300F75">
        <w:rPr>
          <w:rFonts w:ascii="Calibri" w:hAnsi="Calibri" w:cs="Calibri"/>
          <w:noProof/>
          <w:szCs w:val="24"/>
        </w:rPr>
        <w:t>. 2016;353(i2372):1-7. doi:10.1136/bmj.i2372</w:t>
      </w:r>
    </w:p>
    <w:p w14:paraId="776360F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83. </w:t>
      </w:r>
      <w:r w:rsidRPr="00300F75">
        <w:rPr>
          <w:rFonts w:ascii="Calibri" w:hAnsi="Calibri" w:cs="Calibri"/>
          <w:noProof/>
          <w:szCs w:val="24"/>
        </w:rPr>
        <w:tab/>
        <w:t xml:space="preserve">Hirst A, Philippou Y, Blazeby J, et al. No Surgical Innovation Without Evaluation: Evolution and Further Development of the IDEAL Framework and Recommendations. </w:t>
      </w:r>
      <w:r w:rsidRPr="00300F75">
        <w:rPr>
          <w:rFonts w:ascii="Calibri" w:hAnsi="Calibri" w:cs="Calibri"/>
          <w:i/>
          <w:iCs/>
          <w:noProof/>
          <w:szCs w:val="24"/>
        </w:rPr>
        <w:t>Ann Surg</w:t>
      </w:r>
      <w:r w:rsidRPr="00300F75">
        <w:rPr>
          <w:rFonts w:ascii="Calibri" w:hAnsi="Calibri" w:cs="Calibri"/>
          <w:noProof/>
          <w:szCs w:val="24"/>
        </w:rPr>
        <w:t>. 2019;269(2):211-220. doi:10.1097/SLA.0000000000002794</w:t>
      </w:r>
    </w:p>
    <w:p w14:paraId="3A8BB92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84. </w:t>
      </w:r>
      <w:r w:rsidRPr="00300F75">
        <w:rPr>
          <w:rFonts w:ascii="Calibri" w:hAnsi="Calibri" w:cs="Calibri"/>
          <w:noProof/>
          <w:szCs w:val="24"/>
        </w:rPr>
        <w:tab/>
        <w:t xml:space="preserve">Oelze I, Neeser K, Müller E. PP31 Medical Device Regulation : What Is New? </w:t>
      </w:r>
      <w:r w:rsidRPr="00300F75">
        <w:rPr>
          <w:rFonts w:ascii="Calibri" w:hAnsi="Calibri" w:cs="Calibri"/>
          <w:i/>
          <w:iCs/>
          <w:noProof/>
          <w:szCs w:val="24"/>
        </w:rPr>
        <w:t>Int J Technol Assess Health Care</w:t>
      </w:r>
      <w:r w:rsidRPr="00300F75">
        <w:rPr>
          <w:rFonts w:ascii="Calibri" w:hAnsi="Calibri" w:cs="Calibri"/>
          <w:noProof/>
          <w:szCs w:val="24"/>
        </w:rPr>
        <w:t>. 2019;35(S1):42-43. doi:10.1017/S0266462319001958</w:t>
      </w:r>
    </w:p>
    <w:p w14:paraId="1D4AC35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85. </w:t>
      </w:r>
      <w:r w:rsidRPr="00300F75">
        <w:rPr>
          <w:rFonts w:ascii="Calibri" w:hAnsi="Calibri" w:cs="Calibri"/>
          <w:noProof/>
          <w:szCs w:val="24"/>
        </w:rPr>
        <w:tab/>
        <w:t xml:space="preserve">Plsek PE, Greenhalgh T. The challenge of complexity in health care. </w:t>
      </w:r>
      <w:r w:rsidRPr="00300F75">
        <w:rPr>
          <w:rFonts w:ascii="Calibri" w:hAnsi="Calibri" w:cs="Calibri"/>
          <w:i/>
          <w:iCs/>
          <w:noProof/>
          <w:szCs w:val="24"/>
        </w:rPr>
        <w:t>BMJ</w:t>
      </w:r>
      <w:r w:rsidRPr="00300F75">
        <w:rPr>
          <w:rFonts w:ascii="Calibri" w:hAnsi="Calibri" w:cs="Calibri"/>
          <w:noProof/>
          <w:szCs w:val="24"/>
        </w:rPr>
        <w:t>. 2001;323(7313):625-628. https://www.ncbi.nlm.nih.gov/pmc/articles/PMC1121189/pdf/625.pdf%0Ahttp://www.ncbi.nlm.nih.gov/pubmed/11557716.</w:t>
      </w:r>
    </w:p>
    <w:p w14:paraId="5834C6F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86. </w:t>
      </w:r>
      <w:r w:rsidRPr="00300F75">
        <w:rPr>
          <w:rFonts w:ascii="Calibri" w:hAnsi="Calibri" w:cs="Calibri"/>
          <w:noProof/>
          <w:szCs w:val="24"/>
        </w:rPr>
        <w:tab/>
        <w:t xml:space="preserve">Begun JW, Zimmerman B, Dooley K. Health Care Organizations as Complex Adaptive Systems. In: Mick SM, Wyttenbach M, eds. </w:t>
      </w:r>
      <w:r w:rsidRPr="00300F75">
        <w:rPr>
          <w:rFonts w:ascii="Calibri" w:hAnsi="Calibri" w:cs="Calibri"/>
          <w:i/>
          <w:iCs/>
          <w:noProof/>
          <w:szCs w:val="24"/>
        </w:rPr>
        <w:t>Advances in Health Care Organization Theory</w:t>
      </w:r>
      <w:r w:rsidRPr="00300F75">
        <w:rPr>
          <w:rFonts w:ascii="Calibri" w:hAnsi="Calibri" w:cs="Calibri"/>
          <w:noProof/>
          <w:szCs w:val="24"/>
        </w:rPr>
        <w:t>. 1st ed. San Francisco, CA: Jossey-Bass; 2003:253-288.</w:t>
      </w:r>
    </w:p>
    <w:p w14:paraId="7BC1837C"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87. </w:t>
      </w:r>
      <w:r w:rsidRPr="00300F75">
        <w:rPr>
          <w:rFonts w:ascii="Calibri" w:hAnsi="Calibri" w:cs="Calibri"/>
          <w:noProof/>
          <w:szCs w:val="24"/>
        </w:rPr>
        <w:tab/>
        <w:t xml:space="preserve">Mclachlan S, Potts HWW, Kudakwashe D, et al. The Heimdall framework for supporting characterisation of learning health systems. </w:t>
      </w:r>
      <w:r w:rsidRPr="00300F75">
        <w:rPr>
          <w:rFonts w:ascii="Calibri" w:hAnsi="Calibri" w:cs="Calibri"/>
          <w:i/>
          <w:iCs/>
          <w:noProof/>
          <w:szCs w:val="24"/>
        </w:rPr>
        <w:t>J Innov Heal Inf</w:t>
      </w:r>
      <w:r w:rsidRPr="00300F75">
        <w:rPr>
          <w:rFonts w:ascii="Calibri" w:hAnsi="Calibri" w:cs="Calibri"/>
          <w:noProof/>
          <w:szCs w:val="24"/>
        </w:rPr>
        <w:t>. 2018;25(2). doi:http://dx.doi.org/10.14236/jhi.v25i2.996</w:t>
      </w:r>
    </w:p>
    <w:p w14:paraId="49DE2E1F"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88. </w:t>
      </w:r>
      <w:r w:rsidRPr="00300F75">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300F75">
        <w:rPr>
          <w:rFonts w:ascii="Calibri" w:hAnsi="Calibri" w:cs="Calibri"/>
          <w:i/>
          <w:iCs/>
          <w:noProof/>
          <w:szCs w:val="24"/>
        </w:rPr>
        <w:t>Ergonomics</w:t>
      </w:r>
      <w:r w:rsidRPr="00300F75">
        <w:rPr>
          <w:rFonts w:ascii="Calibri" w:hAnsi="Calibri" w:cs="Calibri"/>
          <w:noProof/>
          <w:szCs w:val="24"/>
        </w:rPr>
        <w:t>. 2015;58(4):548-564. doi:10.1080/00140139.2015.1015623</w:t>
      </w:r>
    </w:p>
    <w:p w14:paraId="6B9C41B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89. </w:t>
      </w:r>
      <w:r w:rsidRPr="00300F75">
        <w:rPr>
          <w:rFonts w:ascii="Calibri" w:hAnsi="Calibri" w:cs="Calibri"/>
          <w:noProof/>
          <w:szCs w:val="24"/>
        </w:rPr>
        <w:tab/>
        <w:t xml:space="preserve">Haimes YY. On the Definition of Resilience in Systems. </w:t>
      </w:r>
      <w:r w:rsidRPr="00300F75">
        <w:rPr>
          <w:rFonts w:ascii="Calibri" w:hAnsi="Calibri" w:cs="Calibri"/>
          <w:i/>
          <w:iCs/>
          <w:noProof/>
          <w:szCs w:val="24"/>
        </w:rPr>
        <w:t>Risk Anal</w:t>
      </w:r>
      <w:r w:rsidRPr="00300F75">
        <w:rPr>
          <w:rFonts w:ascii="Calibri" w:hAnsi="Calibri" w:cs="Calibri"/>
          <w:noProof/>
          <w:szCs w:val="24"/>
        </w:rPr>
        <w:t>. 2009;29(4):498-501. doi:10.1111/j.1539-6924.2009.01216.x</w:t>
      </w:r>
    </w:p>
    <w:p w14:paraId="6490E26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90. </w:t>
      </w:r>
      <w:r w:rsidRPr="00300F75">
        <w:rPr>
          <w:rFonts w:ascii="Calibri" w:hAnsi="Calibri" w:cs="Calibri"/>
          <w:noProof/>
          <w:szCs w:val="24"/>
        </w:rPr>
        <w:tab/>
        <w:t xml:space="preserve">Hilborn RC. Sea gulls, butterflies, and grasshoppers: A brief history of the butterfly effect in nonlinear dynamics. </w:t>
      </w:r>
      <w:r w:rsidRPr="00300F75">
        <w:rPr>
          <w:rFonts w:ascii="Calibri" w:hAnsi="Calibri" w:cs="Calibri"/>
          <w:i/>
          <w:iCs/>
          <w:noProof/>
          <w:szCs w:val="24"/>
        </w:rPr>
        <w:t>Am J Phys</w:t>
      </w:r>
      <w:r w:rsidRPr="00300F75">
        <w:rPr>
          <w:rFonts w:ascii="Calibri" w:hAnsi="Calibri" w:cs="Calibri"/>
          <w:noProof/>
          <w:szCs w:val="24"/>
        </w:rPr>
        <w:t>. 2004;72(4):425-427. doi:10.1119/1.1636492</w:t>
      </w:r>
    </w:p>
    <w:p w14:paraId="2549EE1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91. </w:t>
      </w:r>
      <w:r w:rsidRPr="00300F75">
        <w:rPr>
          <w:rFonts w:ascii="Calibri" w:hAnsi="Calibri" w:cs="Calibri"/>
          <w:noProof/>
          <w:szCs w:val="24"/>
        </w:rPr>
        <w:tab/>
        <w:t xml:space="preserve">Morozov E. </w:t>
      </w:r>
      <w:r w:rsidRPr="00300F75">
        <w:rPr>
          <w:rFonts w:ascii="Calibri" w:hAnsi="Calibri" w:cs="Calibri"/>
          <w:i/>
          <w:iCs/>
          <w:noProof/>
          <w:szCs w:val="24"/>
        </w:rPr>
        <w:t>To Save Everything, Click Here: The Folly of Technological Solutionism</w:t>
      </w:r>
      <w:r w:rsidRPr="00300F75">
        <w:rPr>
          <w:rFonts w:ascii="Calibri" w:hAnsi="Calibri" w:cs="Calibri"/>
          <w:noProof/>
          <w:szCs w:val="24"/>
        </w:rPr>
        <w:t>. New York: PublicAffairs; 2013.</w:t>
      </w:r>
    </w:p>
    <w:p w14:paraId="203EF6EB"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92. </w:t>
      </w:r>
      <w:r w:rsidRPr="00300F75">
        <w:rPr>
          <w:rFonts w:ascii="Calibri" w:hAnsi="Calibri" w:cs="Calibri"/>
          <w:noProof/>
          <w:szCs w:val="24"/>
        </w:rPr>
        <w:tab/>
        <w:t xml:space="preserve">Maturo A. Fatism, self-monitoring and the pursuit of healthiness in the time of technological solutionism. </w:t>
      </w:r>
      <w:r w:rsidRPr="00300F75">
        <w:rPr>
          <w:rFonts w:ascii="Calibri" w:hAnsi="Calibri" w:cs="Calibri"/>
          <w:i/>
          <w:iCs/>
          <w:noProof/>
          <w:szCs w:val="24"/>
        </w:rPr>
        <w:t>Ital Sociol Rev</w:t>
      </w:r>
      <w:r w:rsidRPr="00300F75">
        <w:rPr>
          <w:rFonts w:ascii="Calibri" w:hAnsi="Calibri" w:cs="Calibri"/>
          <w:noProof/>
          <w:szCs w:val="24"/>
        </w:rPr>
        <w:t>. 2014;4(2):157-171. doi:10.13136/isr.v4i2.80</w:t>
      </w:r>
    </w:p>
    <w:p w14:paraId="2A9348B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93. </w:t>
      </w:r>
      <w:r w:rsidRPr="00300F75">
        <w:rPr>
          <w:rFonts w:ascii="Calibri" w:hAnsi="Calibri" w:cs="Calibri"/>
          <w:noProof/>
          <w:szCs w:val="24"/>
        </w:rPr>
        <w:tab/>
        <w:t xml:space="preserve">Gardner J, Warren N. Learning from deep brain stimulation: the fallacy of techno-solutionism and the need for ‘regimes of care.’ </w:t>
      </w:r>
      <w:r w:rsidRPr="00300F75">
        <w:rPr>
          <w:rFonts w:ascii="Calibri" w:hAnsi="Calibri" w:cs="Calibri"/>
          <w:i/>
          <w:iCs/>
          <w:noProof/>
          <w:szCs w:val="24"/>
        </w:rPr>
        <w:t>Med Heal Care Philos</w:t>
      </w:r>
      <w:r w:rsidRPr="00300F75">
        <w:rPr>
          <w:rFonts w:ascii="Calibri" w:hAnsi="Calibri" w:cs="Calibri"/>
          <w:noProof/>
          <w:szCs w:val="24"/>
        </w:rPr>
        <w:t>. 2019;22(3):363-374. doi:10.1007/s11019-018-9858-6</w:t>
      </w:r>
    </w:p>
    <w:p w14:paraId="6F58BEC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lastRenderedPageBreak/>
        <w:t xml:space="preserve">94. </w:t>
      </w:r>
      <w:r w:rsidRPr="00300F75">
        <w:rPr>
          <w:rFonts w:ascii="Calibri" w:hAnsi="Calibri" w:cs="Calibri"/>
          <w:noProof/>
          <w:szCs w:val="24"/>
        </w:rPr>
        <w:tab/>
        <w:t xml:space="preserve">Harris P, Middleton W. The illusion of control and optimism about health: On being less at risk but no more in control than others. </w:t>
      </w:r>
      <w:r w:rsidRPr="00300F75">
        <w:rPr>
          <w:rFonts w:ascii="Calibri" w:hAnsi="Calibri" w:cs="Calibri"/>
          <w:i/>
          <w:iCs/>
          <w:noProof/>
          <w:szCs w:val="24"/>
        </w:rPr>
        <w:t>Br J Soc Psychol</w:t>
      </w:r>
      <w:r w:rsidRPr="00300F75">
        <w:rPr>
          <w:rFonts w:ascii="Calibri" w:hAnsi="Calibri" w:cs="Calibri"/>
          <w:noProof/>
          <w:szCs w:val="24"/>
        </w:rPr>
        <w:t>. 1994;33:369-386.</w:t>
      </w:r>
    </w:p>
    <w:p w14:paraId="3A9B207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95. </w:t>
      </w:r>
      <w:r w:rsidRPr="00300F75">
        <w:rPr>
          <w:rFonts w:ascii="Calibri" w:hAnsi="Calibri" w:cs="Calibri"/>
          <w:noProof/>
          <w:szCs w:val="24"/>
        </w:rPr>
        <w:tab/>
        <w:t xml:space="preserve">Gann B. Transforming lives: Combating digital health inequality. </w:t>
      </w:r>
      <w:r w:rsidRPr="00300F75">
        <w:rPr>
          <w:rFonts w:ascii="Calibri" w:hAnsi="Calibri" w:cs="Calibri"/>
          <w:i/>
          <w:iCs/>
          <w:noProof/>
          <w:szCs w:val="24"/>
        </w:rPr>
        <w:t>IFLA J</w:t>
      </w:r>
      <w:r w:rsidRPr="00300F75">
        <w:rPr>
          <w:rFonts w:ascii="Calibri" w:hAnsi="Calibri" w:cs="Calibri"/>
          <w:noProof/>
          <w:szCs w:val="24"/>
        </w:rPr>
        <w:t>. 2019;45(3):187-198. doi:10.1177/0340035219845013</w:t>
      </w:r>
    </w:p>
    <w:p w14:paraId="6C398F8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96. </w:t>
      </w:r>
      <w:r w:rsidRPr="00300F75">
        <w:rPr>
          <w:rFonts w:ascii="Calibri" w:hAnsi="Calibri" w:cs="Calibri"/>
          <w:noProof/>
          <w:szCs w:val="24"/>
        </w:rPr>
        <w:tab/>
        <w:t xml:space="preserve">Rae A, Provan D, Aboelssaad H, Alexander R. A manifesto for Reality-based Safety Science. </w:t>
      </w:r>
      <w:r w:rsidRPr="00300F75">
        <w:rPr>
          <w:rFonts w:ascii="Calibri" w:hAnsi="Calibri" w:cs="Calibri"/>
          <w:i/>
          <w:iCs/>
          <w:noProof/>
          <w:szCs w:val="24"/>
        </w:rPr>
        <w:t>Saf Sci</w:t>
      </w:r>
      <w:r w:rsidRPr="00300F75">
        <w:rPr>
          <w:rFonts w:ascii="Calibri" w:hAnsi="Calibri" w:cs="Calibri"/>
          <w:noProof/>
          <w:szCs w:val="24"/>
        </w:rPr>
        <w:t>. 2020;126(June). doi:10.1016/j.ssci.2020.104654</w:t>
      </w:r>
    </w:p>
    <w:p w14:paraId="774347F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97. </w:t>
      </w:r>
      <w:r w:rsidRPr="00300F75">
        <w:rPr>
          <w:rFonts w:ascii="Calibri" w:hAnsi="Calibri" w:cs="Calibri"/>
          <w:noProof/>
          <w:szCs w:val="24"/>
        </w:rPr>
        <w:tab/>
        <w:t xml:space="preserve">Swuste P, Groeneweg J, van Gulijk C, Zwaard W, Lemkowitz S, Oostendorp Y. The future of safety science. </w:t>
      </w:r>
      <w:r w:rsidRPr="00300F75">
        <w:rPr>
          <w:rFonts w:ascii="Calibri" w:hAnsi="Calibri" w:cs="Calibri"/>
          <w:i/>
          <w:iCs/>
          <w:noProof/>
          <w:szCs w:val="24"/>
        </w:rPr>
        <w:t>Saf Sci</w:t>
      </w:r>
      <w:r w:rsidRPr="00300F75">
        <w:rPr>
          <w:rFonts w:ascii="Calibri" w:hAnsi="Calibri" w:cs="Calibri"/>
          <w:noProof/>
          <w:szCs w:val="24"/>
        </w:rPr>
        <w:t>. 2020;125(September 2019):104593. doi:10.1016/j.ssci.2019.104593</w:t>
      </w:r>
    </w:p>
    <w:p w14:paraId="6B2DA62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rPr>
      </w:pPr>
      <w:r w:rsidRPr="00300F75">
        <w:rPr>
          <w:rFonts w:ascii="Calibri" w:hAnsi="Calibri" w:cs="Calibri"/>
          <w:noProof/>
          <w:szCs w:val="24"/>
        </w:rPr>
        <w:t xml:space="preserve">98. </w:t>
      </w:r>
      <w:r w:rsidRPr="00300F75">
        <w:rPr>
          <w:rFonts w:ascii="Calibri" w:hAnsi="Calibri" w:cs="Calibri"/>
          <w:noProof/>
          <w:szCs w:val="24"/>
        </w:rPr>
        <w:tab/>
        <w:t xml:space="preserve">Underwood P, Waterson P. Systemic accident analysis: Examining the gap between research and practice. </w:t>
      </w:r>
      <w:r w:rsidRPr="00300F75">
        <w:rPr>
          <w:rFonts w:ascii="Calibri" w:hAnsi="Calibri" w:cs="Calibri"/>
          <w:i/>
          <w:iCs/>
          <w:noProof/>
          <w:szCs w:val="24"/>
        </w:rPr>
        <w:t>Accid Anal Prev</w:t>
      </w:r>
      <w:r w:rsidRPr="00300F75">
        <w:rPr>
          <w:rFonts w:ascii="Calibri" w:hAnsi="Calibri" w:cs="Calibri"/>
          <w:noProof/>
          <w:szCs w:val="24"/>
        </w:rPr>
        <w:t>. 2013;55:154-164. doi:10.1016/j.aap.2013.02.041</w:t>
      </w:r>
    </w:p>
    <w:p w14:paraId="27BD6B7C" w14:textId="02AD3352" w:rsidR="00EA68D7" w:rsidRPr="00EA68D7" w:rsidRDefault="00300F75" w:rsidP="00EA68D7">
      <w:r>
        <w:fldChar w:fldCharType="end"/>
      </w:r>
    </w:p>
    <w:p w14:paraId="69C6A990" w14:textId="338C49A0" w:rsidR="001A5100" w:rsidRDefault="001A5100" w:rsidP="000F5857">
      <w:pPr>
        <w:spacing w:after="0" w:line="240" w:lineRule="auto"/>
      </w:pPr>
    </w:p>
    <w:p w14:paraId="4DDBBC0A" w14:textId="77777777" w:rsidR="0076332B" w:rsidRDefault="0076332B" w:rsidP="000F5857">
      <w:pPr>
        <w:spacing w:after="0" w:line="240" w:lineRule="auto"/>
      </w:pPr>
    </w:p>
    <w:p w14:paraId="474B2590" w14:textId="77777777" w:rsidR="0076332B" w:rsidRDefault="0076332B" w:rsidP="000F5857">
      <w:r>
        <w:br w:type="page"/>
      </w:r>
    </w:p>
    <w:p w14:paraId="348D6960" w14:textId="77777777" w:rsidR="0076332B" w:rsidRDefault="0076332B" w:rsidP="000F5857">
      <w:pPr>
        <w:spacing w:after="0" w:line="240" w:lineRule="auto"/>
        <w:sectPr w:rsidR="0076332B" w:rsidSect="008267F0">
          <w:footerReference w:type="default" r:id="rId15"/>
          <w:pgSz w:w="11906" w:h="16838"/>
          <w:pgMar w:top="1440" w:right="1440" w:bottom="1440" w:left="1440" w:header="708" w:footer="708" w:gutter="0"/>
          <w:cols w:space="708"/>
          <w:docGrid w:linePitch="360"/>
        </w:sectPr>
      </w:pPr>
    </w:p>
    <w:p w14:paraId="27F13FCA" w14:textId="0BE15F78" w:rsidR="0076332B" w:rsidRDefault="0076332B" w:rsidP="000F5857">
      <w:pPr>
        <w:spacing w:after="0" w:line="240" w:lineRule="auto"/>
      </w:pPr>
      <w:r>
        <w:lastRenderedPageBreak/>
        <w:t>** Tables and figures must be submitted separately**</w:t>
      </w:r>
    </w:p>
    <w:p w14:paraId="601828C7" w14:textId="2B2F39D3" w:rsidR="00952A2F" w:rsidRDefault="00952A2F" w:rsidP="000F5857">
      <w:pPr>
        <w:spacing w:after="0" w:line="240" w:lineRule="auto"/>
      </w:pPr>
      <w:r>
        <w:t>** FYI, tables have to be presented in this simplified format but the Lancet editing team will improve aesthetics **</w:t>
      </w:r>
    </w:p>
    <w:p w14:paraId="42098240" w14:textId="35BF2C85" w:rsidR="0076332B" w:rsidRDefault="0076332B" w:rsidP="000F5857">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0F5857">
            <w:pPr>
              <w:rPr>
                <w:rFonts w:ascii="Times New Roman" w:hAnsi="Times New Roman" w:cs="Times New Roman"/>
                <w:sz w:val="16"/>
                <w:szCs w:val="16"/>
              </w:rPr>
            </w:pPr>
          </w:p>
        </w:tc>
        <w:tc>
          <w:tcPr>
            <w:tcW w:w="1559" w:type="dxa"/>
          </w:tcPr>
          <w:p w14:paraId="1A9F80DE"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0DBCB3B5" w:rsidR="0076332B" w:rsidRPr="0076332B" w:rsidRDefault="0076332B" w:rsidP="000F5857">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283DCD">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947ACF" w:rsidRPr="00947ACF">
              <w:rPr>
                <w:rFonts w:ascii="Times New Roman" w:hAnsi="Times New Roman" w:cs="Times New Roman"/>
                <w:noProof/>
                <w:sz w:val="20"/>
                <w:szCs w:val="16"/>
                <w:vertAlign w:val="superscript"/>
              </w:rPr>
              <w:t>22</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0F5857">
      <w:pPr>
        <w:spacing w:after="0" w:line="240" w:lineRule="auto"/>
      </w:pPr>
    </w:p>
    <w:p w14:paraId="56A721E0" w14:textId="263F6AAD" w:rsidR="0076332B" w:rsidRDefault="0076332B" w:rsidP="000F5857">
      <w:pPr>
        <w:spacing w:after="0" w:line="240" w:lineRule="auto"/>
      </w:pPr>
    </w:p>
    <w:p w14:paraId="3B2B4B7B" w14:textId="77777777" w:rsidR="0076332B" w:rsidRDefault="0076332B" w:rsidP="000F5857">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surveilled</w:t>
            </w:r>
            <w:proofErr w:type="spellEnd"/>
            <w:r w:rsidRPr="00A71A27">
              <w:rPr>
                <w:rFonts w:ascii="Times New Roman" w:eastAsia="Times New Roman" w:hAnsi="Times New Roman" w:cs="Times New Roman"/>
                <w:color w:val="000000"/>
                <w:sz w:val="16"/>
                <w:szCs w:val="16"/>
                <w:lang w:eastAsia="en-GB"/>
              </w:rPr>
              <w:t xml:space="preserve"> for </w:t>
            </w:r>
            <w:proofErr w:type="spellStart"/>
            <w:r w:rsidRPr="00A71A27">
              <w:rPr>
                <w:rFonts w:ascii="Times New Roman" w:eastAsia="Times New Roman" w:hAnsi="Times New Roman" w:cs="Times New Roman"/>
                <w:color w:val="000000"/>
                <w:sz w:val="16"/>
                <w:szCs w:val="16"/>
                <w:lang w:eastAsia="en-GB"/>
              </w:rPr>
              <w:t>performance</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exchange of healthcare </w:t>
            </w:r>
            <w:proofErr w:type="spellStart"/>
            <w:r w:rsidRPr="00A71A27">
              <w:rPr>
                <w:rFonts w:ascii="Times New Roman" w:eastAsia="Times New Roman" w:hAnsi="Times New Roman" w:cs="Times New Roman"/>
                <w:color w:val="000000"/>
                <w:sz w:val="16"/>
                <w:szCs w:val="16"/>
                <w:lang w:eastAsia="en-GB"/>
              </w:rPr>
              <w:t>data</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Gradual approval of medical </w:t>
            </w:r>
            <w:proofErr w:type="spellStart"/>
            <w:r w:rsidRPr="00A71A27">
              <w:rPr>
                <w:rFonts w:ascii="Times New Roman" w:eastAsia="Times New Roman" w:hAnsi="Times New Roman" w:cs="Times New Roman"/>
                <w:color w:val="000000"/>
                <w:sz w:val="16"/>
                <w:szCs w:val="16"/>
                <w:lang w:eastAsia="en-GB"/>
              </w:rPr>
              <w:t>devices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p>
        </w:tc>
        <w:tc>
          <w:tcPr>
            <w:tcW w:w="913" w:type="dxa"/>
            <w:shd w:val="clear" w:color="auto" w:fill="auto"/>
            <w:vAlign w:val="center"/>
            <w:hideMark/>
          </w:tcPr>
          <w:p w14:paraId="6C8CCE7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xml:space="preserve">; </w:t>
            </w:r>
            <w:proofErr w:type="spellStart"/>
            <w:r w:rsidRPr="00A71A27">
              <w:rPr>
                <w:rFonts w:ascii="Times New Roman" w:eastAsia="Times New Roman" w:hAnsi="Times New Roman" w:cs="Times New Roman"/>
                <w:color w:val="000000"/>
                <w:sz w:val="16"/>
                <w:szCs w:val="16"/>
                <w:lang w:eastAsia="en-GB"/>
              </w:rPr>
              <w:t>FactSheets</w:t>
            </w:r>
            <w:r w:rsidRPr="00A71A27">
              <w:rPr>
                <w:rFonts w:ascii="Times New Roman" w:eastAsia="Times New Roman" w:hAnsi="Times New Roman" w:cs="Times New Roman"/>
                <w:color w:val="000000"/>
                <w:sz w:val="16"/>
                <w:szCs w:val="16"/>
                <w:vertAlign w:val="superscript"/>
                <w:lang w:eastAsia="en-GB"/>
              </w:rPr>
              <w:t>P</w:t>
            </w:r>
            <w:proofErr w:type="spellEnd"/>
          </w:p>
        </w:tc>
        <w:tc>
          <w:tcPr>
            <w:tcW w:w="913" w:type="dxa"/>
            <w:shd w:val="clear" w:color="auto" w:fill="auto"/>
            <w:vAlign w:val="center"/>
            <w:hideMark/>
          </w:tcPr>
          <w:p w14:paraId="514318E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patient </w:t>
            </w:r>
            <w:proofErr w:type="spellStart"/>
            <w:r w:rsidRPr="00A71A27">
              <w:rPr>
                <w:rFonts w:ascii="Times New Roman" w:eastAsia="Times New Roman" w:hAnsi="Times New Roman" w:cs="Times New Roman"/>
                <w:color w:val="000000"/>
                <w:sz w:val="16"/>
                <w:szCs w:val="16"/>
                <w:lang w:eastAsia="en-GB"/>
              </w:rPr>
              <w:t>safety</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xml:space="preserve">; 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approval of medical </w:t>
            </w:r>
            <w:proofErr w:type="spellStart"/>
            <w:r w:rsidRPr="00A71A27">
              <w:rPr>
                <w:rFonts w:ascii="Times New Roman" w:eastAsia="Times New Roman" w:hAnsi="Times New Roman" w:cs="Times New Roman"/>
                <w:color w:val="000000"/>
                <w:sz w:val="16"/>
                <w:szCs w:val="16"/>
                <w:lang w:eastAsia="en-GB"/>
              </w:rPr>
              <w:t>devices</w:t>
            </w:r>
            <w:r w:rsidRPr="00A71A27">
              <w:rPr>
                <w:rFonts w:ascii="Times New Roman" w:eastAsia="Times New Roman" w:hAnsi="Times New Roman" w:cs="Times New Roman"/>
                <w:color w:val="000000"/>
                <w:sz w:val="16"/>
                <w:szCs w:val="16"/>
                <w:vertAlign w:val="superscript"/>
                <w:lang w:eastAsia="en-GB"/>
              </w:rPr>
              <w:t>P</w:t>
            </w:r>
            <w:proofErr w:type="spellEnd"/>
          </w:p>
        </w:tc>
        <w:tc>
          <w:tcPr>
            <w:tcW w:w="913" w:type="dxa"/>
            <w:shd w:val="clear" w:color="auto" w:fill="auto"/>
            <w:vAlign w:val="center"/>
            <w:hideMark/>
          </w:tcPr>
          <w:p w14:paraId="0A0759A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0F5857">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0F585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p>
        </w:tc>
        <w:tc>
          <w:tcPr>
            <w:tcW w:w="913" w:type="dxa"/>
            <w:shd w:val="clear" w:color="auto" w:fill="auto"/>
            <w:vAlign w:val="center"/>
            <w:hideMark/>
          </w:tcPr>
          <w:p w14:paraId="12047C8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591022D1" w:rsidR="0076332B" w:rsidRPr="000D2165" w:rsidRDefault="0076332B" w:rsidP="00540DC2">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w:t>
            </w:r>
            <w:proofErr w:type="spellStart"/>
            <w:r>
              <w:rPr>
                <w:rFonts w:ascii="Times New Roman" w:eastAsia="Times New Roman" w:hAnsi="Times New Roman" w:cs="Times New Roman"/>
                <w:bCs/>
                <w:sz w:val="16"/>
                <w:szCs w:val="20"/>
                <w:lang w:eastAsia="en-GB"/>
              </w:rPr>
              <w:t>Sittig’s</w:t>
            </w:r>
            <w:proofErr w:type="spellEnd"/>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540DC2">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n"}</w:instrText>
            </w:r>
            <w:r w:rsidR="00DD0FC3" w:rsidRPr="000D2165">
              <w:rPr>
                <w:rFonts w:ascii="Times New Roman" w:eastAsia="Times New Roman" w:hAnsi="Times New Roman" w:cs="Times New Roman"/>
                <w:bCs/>
                <w:sz w:val="16"/>
                <w:szCs w:val="20"/>
                <w:vertAlign w:val="superscript"/>
                <w:lang w:eastAsia="en-GB"/>
              </w:rPr>
              <w:fldChar w:fldCharType="separate"/>
            </w:r>
            <w:r w:rsidR="00540DC2" w:rsidRPr="00540DC2">
              <w:rPr>
                <w:rFonts w:ascii="Times New Roman" w:eastAsia="Times New Roman" w:hAnsi="Times New Roman" w:cs="Times New Roman"/>
                <w:bCs/>
                <w:noProof/>
                <w:sz w:val="16"/>
                <w:szCs w:val="20"/>
                <w:vertAlign w:val="superscript"/>
                <w:lang w:eastAsia="en-GB"/>
              </w:rPr>
              <w:t>39</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0F5857">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0F5857"/>
    <w:p w14:paraId="781C68B5" w14:textId="77777777" w:rsidR="0076332B" w:rsidRPr="001A5100" w:rsidRDefault="0076332B" w:rsidP="000F5857">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iarán McInerney" w:date="2020-11-13T09:36:00Z" w:initials="CM">
    <w:p w14:paraId="4C19A204" w14:textId="614A71B6" w:rsidR="00FA0DA1" w:rsidRDefault="00FA0DA1">
      <w:pPr>
        <w:pStyle w:val="CommentText"/>
      </w:pPr>
      <w:r>
        <w:rPr>
          <w:rStyle w:val="CommentReference"/>
        </w:rPr>
        <w:annotationRef/>
      </w:r>
      <w:r>
        <w:t>Digital health or HIT? Pick one, or at least explain the distinction and why you will need to make it.</w:t>
      </w:r>
    </w:p>
  </w:comment>
  <w:comment w:id="1" w:author="Carolyn McCrorie" w:date="2020-11-16T16:08:00Z" w:initials="CM">
    <w:p w14:paraId="0424FE85" w14:textId="5EFFA818" w:rsidR="00FA0DA1" w:rsidRDefault="00FA0DA1">
      <w:pPr>
        <w:pStyle w:val="CommentText"/>
      </w:pPr>
      <w:r>
        <w:rPr>
          <w:rStyle w:val="CommentReference"/>
        </w:rPr>
        <w:annotationRef/>
      </w:r>
      <w:r>
        <w:t>I prefer digital health</w:t>
      </w:r>
    </w:p>
  </w:comment>
  <w:comment w:id="2" w:author="Carolyn McCrorie" w:date="2020-11-16T18:06:00Z" w:initials="CM">
    <w:p w14:paraId="44D1B4AC" w14:textId="38FCD6F7" w:rsidR="00215BBA" w:rsidRDefault="00215BBA">
      <w:pPr>
        <w:pStyle w:val="CommentText"/>
      </w:pPr>
      <w:r>
        <w:rPr>
          <w:rStyle w:val="CommentReference"/>
        </w:rPr>
        <w:annotationRef/>
      </w:r>
      <w:r>
        <w:t>Both example viewpoint papers present an overview of the paper, prior to introduction. Would be useful to have this here.</w:t>
      </w:r>
    </w:p>
  </w:comment>
  <w:comment w:id="3" w:author="Carolyn McCrorie" w:date="2020-11-16T16:09:00Z" w:initials="CM">
    <w:p w14:paraId="10E08DBE" w14:textId="0A4A20DC" w:rsidR="00FA0DA1" w:rsidRDefault="00FA0DA1">
      <w:pPr>
        <w:pStyle w:val="CommentText"/>
      </w:pPr>
      <w:r>
        <w:rPr>
          <w:rStyle w:val="CommentReference"/>
        </w:rPr>
        <w:annotationRef/>
      </w:r>
      <w:r>
        <w:t>Consistency in how describing what we are talking about</w:t>
      </w:r>
    </w:p>
  </w:comment>
  <w:comment w:id="7" w:author="Ciarán McInerney" w:date="2020-11-13T16:37:00Z" w:initials="CM">
    <w:p w14:paraId="0F2E7AEF" w14:textId="5C9F8B23" w:rsidR="00FA0DA1" w:rsidRDefault="00FA0DA1">
      <w:pPr>
        <w:pStyle w:val="CommentText"/>
      </w:pPr>
      <w:r>
        <w:rPr>
          <w:rStyle w:val="CommentReference"/>
        </w:rPr>
        <w:annotationRef/>
      </w:r>
      <w:r>
        <w:t xml:space="preserve">Carolyn – I’m struggling, here. We talked about including this to stop people expecting it to be </w:t>
      </w:r>
      <w:proofErr w:type="spellStart"/>
      <w:r>
        <w:t>a</w:t>
      </w:r>
      <w:proofErr w:type="spellEnd"/>
      <w:r>
        <w:t xml:space="preserve"> original research article. I don’t know how to word this other than to say “The paper is not intended to provide a reproducible methods for conducting workshops on the topic of health information technology”.</w:t>
      </w:r>
    </w:p>
    <w:p w14:paraId="6FA9A4AA" w14:textId="1763DDE5" w:rsidR="00FA0DA1" w:rsidRDefault="00FA0DA1">
      <w:pPr>
        <w:pStyle w:val="CommentText"/>
      </w:pPr>
      <w:r>
        <w:t>I don’t like that wording because I don’t think people will have expected that (as evident by JB being the only co-author who did)</w:t>
      </w:r>
    </w:p>
  </w:comment>
  <w:comment w:id="8" w:author="Carolyn McCrorie" w:date="2020-11-16T16:12:00Z" w:initials="CM">
    <w:p w14:paraId="58DB5836" w14:textId="7D057F32" w:rsidR="00FA0DA1" w:rsidRDefault="00FA0DA1">
      <w:pPr>
        <w:pStyle w:val="CommentText"/>
      </w:pPr>
      <w:r>
        <w:rPr>
          <w:rStyle w:val="CommentReference"/>
        </w:rPr>
        <w:annotationRef/>
      </w:r>
      <w:r>
        <w:t>If make changes to the first sentence, it negates the need for further description of the paper’s purpose</w:t>
      </w:r>
    </w:p>
  </w:comment>
  <w:comment w:id="9" w:author="Carolyn McCrorie" w:date="2020-11-16T16:14:00Z" w:initials="CM">
    <w:p w14:paraId="56ED8C3C" w14:textId="5ECAAF98" w:rsidR="00FA0DA1" w:rsidRDefault="00FA0DA1">
      <w:pPr>
        <w:pStyle w:val="CommentText"/>
      </w:pPr>
      <w:r>
        <w:rPr>
          <w:rStyle w:val="CommentReference"/>
        </w:rPr>
        <w:annotationRef/>
      </w:r>
      <w:r>
        <w:t>I thought that other safety-critical industries do focus on all three?</w:t>
      </w:r>
    </w:p>
  </w:comment>
  <w:comment w:id="10" w:author="Carolyn McCrorie" w:date="2020-11-16T16:16:00Z" w:initials="CM">
    <w:p w14:paraId="20BF522E" w14:textId="4D29DD3A" w:rsidR="00FA0DA1" w:rsidRDefault="00FA0DA1">
      <w:pPr>
        <w:pStyle w:val="CommentText"/>
      </w:pPr>
      <w:r>
        <w:rPr>
          <w:rStyle w:val="CommentReference"/>
        </w:rPr>
        <w:annotationRef/>
      </w:r>
      <w:r>
        <w:t>Great to see policy context here</w:t>
      </w:r>
    </w:p>
  </w:comment>
  <w:comment w:id="11" w:author="Carolyn McCrorie" w:date="2020-11-16T16:17:00Z" w:initials="CM">
    <w:p w14:paraId="58E8AD74" w14:textId="2345D902" w:rsidR="00BD44BA" w:rsidRDefault="00BD44BA">
      <w:pPr>
        <w:pStyle w:val="CommentText"/>
      </w:pPr>
      <w:r>
        <w:rPr>
          <w:rStyle w:val="CommentReference"/>
        </w:rPr>
        <w:annotationRef/>
      </w:r>
      <w:r>
        <w:t>Think if going to say this, will need a reference here</w:t>
      </w:r>
    </w:p>
  </w:comment>
  <w:comment w:id="12" w:author="Carolyn McCrorie" w:date="2020-11-16T16:17:00Z" w:initials="CM">
    <w:p w14:paraId="49A2DB32" w14:textId="294D8499" w:rsidR="00BD44BA" w:rsidRDefault="00BD44BA" w:rsidP="00BD44BA">
      <w:pPr>
        <w:pStyle w:val="CommentText"/>
      </w:pPr>
      <w:r>
        <w:rPr>
          <w:rStyle w:val="CommentReference"/>
        </w:rPr>
        <w:annotationRef/>
      </w:r>
      <w:r>
        <w:t>May need definition of what the different classes of risk are</w:t>
      </w:r>
    </w:p>
  </w:comment>
  <w:comment w:id="13" w:author="Carolyn McCrorie" w:date="2020-11-16T16:18:00Z" w:initials="CM">
    <w:p w14:paraId="1DE4AC83" w14:textId="220FAC3D" w:rsidR="00BD44BA" w:rsidRDefault="00BD44BA">
      <w:pPr>
        <w:pStyle w:val="CommentText"/>
      </w:pPr>
      <w:r>
        <w:rPr>
          <w:rStyle w:val="CommentReference"/>
        </w:rPr>
        <w:annotationRef/>
      </w:r>
      <w:r>
        <w:t>This is where a visual could help – something like what was produced on the whiteboard way back when</w:t>
      </w:r>
    </w:p>
  </w:comment>
  <w:comment w:id="15" w:author="Carolyn McCrorie" w:date="2020-11-16T16:21:00Z" w:initials="CM">
    <w:p w14:paraId="6384DBFE" w14:textId="6943F334" w:rsidR="00BD44BA" w:rsidRDefault="00BD44BA">
      <w:pPr>
        <w:pStyle w:val="CommentText"/>
      </w:pPr>
      <w:r>
        <w:rPr>
          <w:rStyle w:val="CommentReference"/>
        </w:rPr>
        <w:annotationRef/>
      </w:r>
      <w:r>
        <w:t>Could take this out as already said what the workshop intended to do</w:t>
      </w:r>
    </w:p>
  </w:comment>
  <w:comment w:id="16" w:author="Carolyn McCrorie" w:date="2020-11-16T18:11:00Z" w:initials="CM">
    <w:p w14:paraId="29459014" w14:textId="3A8581BC" w:rsidR="00215BBA" w:rsidRDefault="00215BBA">
      <w:pPr>
        <w:pStyle w:val="CommentText"/>
      </w:pPr>
      <w:r>
        <w:rPr>
          <w:rStyle w:val="CommentReference"/>
        </w:rPr>
        <w:annotationRef/>
      </w:r>
      <w:r>
        <w:t xml:space="preserve">The description of each of the challenges may be improved through added a sentence or two, at the beginning of each challenge that clearly outlines what the challenge is, followed by text to explain the challenge in more detail. At the moment, </w:t>
      </w:r>
      <w:r w:rsidR="00220E26">
        <w:t>several readings of the text are required to understand the challenge – could just be me!</w:t>
      </w:r>
    </w:p>
  </w:comment>
  <w:comment w:id="21" w:author="Carolyn McCrorie" w:date="2020-11-16T16:24:00Z" w:initials="CM">
    <w:p w14:paraId="6ED5EF19" w14:textId="5A6A3AB0" w:rsidR="00BD44BA" w:rsidRDefault="00BD44BA">
      <w:pPr>
        <w:pStyle w:val="CommentText"/>
      </w:pPr>
      <w:r>
        <w:rPr>
          <w:rStyle w:val="CommentReference"/>
        </w:rPr>
        <w:annotationRef/>
      </w:r>
      <w:r>
        <w:t>If wanting to cut it down, could condense this into the previous paragraph. Appears to be saying the same as the last sentence in the previous paragraph</w:t>
      </w:r>
    </w:p>
  </w:comment>
  <w:comment w:id="22" w:author="Ciarán McInerney" w:date="2020-11-13T16:36:00Z" w:initials="CM">
    <w:p w14:paraId="23B73F47" w14:textId="4FA13B7A" w:rsidR="00FA0DA1" w:rsidRDefault="00FA0DA1">
      <w:pPr>
        <w:pStyle w:val="CommentText"/>
      </w:pPr>
      <w:r>
        <w:rPr>
          <w:rStyle w:val="CommentReference"/>
        </w:rPr>
        <w:annotationRef/>
      </w:r>
      <w:r>
        <w:t>Carolyn – you said we should include some figures. What do you think about including a figure that maps SEIPS to the determinants of trusting relationships with technology?</w:t>
      </w:r>
    </w:p>
  </w:comment>
  <w:comment w:id="23" w:author="Carolyn McCrorie" w:date="2020-11-16T16:27:00Z" w:initials="CM">
    <w:p w14:paraId="4197353D" w14:textId="09D0C5EB" w:rsidR="00606DC1" w:rsidRDefault="00606DC1">
      <w:pPr>
        <w:pStyle w:val="CommentText"/>
      </w:pPr>
      <w:r>
        <w:rPr>
          <w:rStyle w:val="CommentReference"/>
        </w:rPr>
        <w:annotationRef/>
      </w:r>
      <w:r>
        <w:t xml:space="preserve">Umm, I’m inclined not </w:t>
      </w:r>
      <w:r w:rsidR="00215BBA">
        <w:t xml:space="preserve">to, </w:t>
      </w:r>
      <w:r>
        <w:t xml:space="preserve">as we do not want to put emphasis on one specific challenge </w:t>
      </w:r>
    </w:p>
  </w:comment>
  <w:comment w:id="20" w:author="Ciarán McInerney" w:date="2020-11-13T16:18:00Z" w:initials="CM">
    <w:p w14:paraId="4BE38661" w14:textId="4357B40B" w:rsidR="00FA0DA1" w:rsidRDefault="00FA0DA1">
      <w:pPr>
        <w:pStyle w:val="CommentText"/>
      </w:pPr>
      <w:r>
        <w:rPr>
          <w:rStyle w:val="CommentReference"/>
        </w:rPr>
        <w:annotationRef/>
      </w:r>
      <w:r>
        <w:t>Carolyn – For the love of God please help me with this. I don’t actually need to trim it down but this section is definitely larger than the other ones. What can be cut?</w:t>
      </w:r>
    </w:p>
  </w:comment>
  <w:comment w:id="26" w:author="Carolyn McCrorie" w:date="2020-11-16T16:30:00Z" w:initials="CM">
    <w:p w14:paraId="7C4300BC" w14:textId="5F7A01EC" w:rsidR="00606DC1" w:rsidRDefault="00606DC1">
      <w:pPr>
        <w:pStyle w:val="CommentText"/>
      </w:pPr>
      <w:r>
        <w:rPr>
          <w:rStyle w:val="CommentReference"/>
        </w:rPr>
        <w:annotationRef/>
      </w:r>
      <w:r>
        <w:t>Not sure what this is</w:t>
      </w:r>
    </w:p>
  </w:comment>
  <w:comment w:id="29" w:author="Carolyn McCrorie" w:date="2020-11-16T16:31:00Z" w:initials="CM">
    <w:p w14:paraId="5AF9B68E" w14:textId="653CF59D" w:rsidR="00606DC1" w:rsidRDefault="00606DC1">
      <w:pPr>
        <w:pStyle w:val="CommentText"/>
      </w:pPr>
      <w:r>
        <w:rPr>
          <w:rStyle w:val="CommentReference"/>
        </w:rPr>
        <w:annotationRef/>
      </w:r>
      <w:r>
        <w:t>Full title of framework here</w:t>
      </w:r>
    </w:p>
  </w:comment>
  <w:comment w:id="30" w:author="Jonathan Benn" w:date="2020-10-15T23:04:00Z" w:initials="JB">
    <w:p w14:paraId="13735BF8" w14:textId="52DFD141" w:rsidR="00FA0DA1" w:rsidRDefault="00FA0DA1">
      <w:pPr>
        <w:pStyle w:val="CommentText"/>
      </w:pPr>
      <w:r>
        <w:rPr>
          <w:rStyle w:val="CommentReference"/>
        </w:rPr>
        <w:annotationRef/>
      </w:r>
      <w:r>
        <w:t>Not sure what the reference is for this but there are other definitions of resilience that may be more helpful here.</w:t>
      </w:r>
    </w:p>
  </w:comment>
  <w:comment w:id="31" w:author="Ciarán McInerney" w:date="2020-11-13T16:22:00Z" w:initials="CM">
    <w:p w14:paraId="3EA4751A" w14:textId="77777777" w:rsidR="00FA0DA1" w:rsidRDefault="00FA0DA1">
      <w:pPr>
        <w:pStyle w:val="CommentText"/>
      </w:pPr>
      <w:r>
        <w:rPr>
          <w:rStyle w:val="CommentReference"/>
        </w:rPr>
        <w:annotationRef/>
      </w:r>
      <w:r>
        <w:t>Carolyn – Do you have a good reference for what Jon is referring to?</w:t>
      </w:r>
    </w:p>
    <w:p w14:paraId="59EFEBDD" w14:textId="77777777" w:rsidR="00FA0DA1" w:rsidRDefault="00FA0DA1">
      <w:pPr>
        <w:pStyle w:val="CommentText"/>
      </w:pPr>
    </w:p>
    <w:p w14:paraId="2008B006" w14:textId="62F3E930" w:rsidR="00FA0DA1" w:rsidRDefault="00FA0DA1">
      <w:pPr>
        <w:pStyle w:val="CommentText"/>
      </w:pPr>
      <w:r>
        <w:t>I used the definition I did because my intention is not to define resilience but to define resilience from the perspective of complexity science. So, really, it is just my intellectual preference showing.</w:t>
      </w:r>
    </w:p>
  </w:comment>
  <w:comment w:id="32" w:author="Carolyn McCrorie" w:date="2020-11-16T16:33:00Z" w:initials="CM">
    <w:p w14:paraId="6EA77B59" w14:textId="48D23F42" w:rsidR="00606DC1" w:rsidRDefault="00606DC1">
      <w:pPr>
        <w:pStyle w:val="CommentText"/>
      </w:pPr>
      <w:r>
        <w:rPr>
          <w:rStyle w:val="CommentReference"/>
        </w:rPr>
        <w:annotationRef/>
      </w:r>
      <w:r w:rsidR="00215BBA">
        <w:rPr>
          <w:i/>
          <w:iCs/>
          <w:color w:val="000000"/>
          <w:shd w:val="clear" w:color="auto" w:fill="FFFFFF"/>
        </w:rPr>
        <w:t>“</w:t>
      </w:r>
      <w:r w:rsidRPr="00215BBA">
        <w:rPr>
          <w:i/>
          <w:iCs/>
          <w:color w:val="000000"/>
          <w:shd w:val="clear" w:color="auto" w:fill="FFFFFF"/>
        </w:rPr>
        <w:t>Resilience is the ability of systems to mount a robust response to unforeseen, unpredicted, and unexpected demands and to resume or even continue normal operations. As an emergent property of systems, resilience is not tied to tallies of adverse events or estimates of their probability. The notion of resilience frees safety research from hindsight bias by making it possible to understand how workers anticipate possible adverse outcomes and act in advance to avert them</w:t>
      </w:r>
      <w:r w:rsidR="00215BBA">
        <w:rPr>
          <w:i/>
          <w:iCs/>
          <w:color w:val="000000"/>
          <w:shd w:val="clear" w:color="auto" w:fill="FFFFFF"/>
        </w:rPr>
        <w:t>”</w:t>
      </w:r>
      <w:r w:rsidRPr="00215BBA">
        <w:rPr>
          <w:i/>
          <w:iCs/>
          <w:color w:val="000000"/>
          <w:shd w:val="clear" w:color="auto" w:fill="FFFFFF"/>
        </w:rPr>
        <w:t>.</w:t>
      </w:r>
      <w:r>
        <w:rPr>
          <w:color w:val="000000"/>
          <w:shd w:val="clear" w:color="auto" w:fill="FFFFFF"/>
        </w:rPr>
        <w:t> </w:t>
      </w:r>
      <w:r>
        <w:rPr>
          <w:color w:val="000000"/>
          <w:shd w:val="clear" w:color="auto" w:fill="FFFFFF"/>
        </w:rPr>
        <w:t>(</w:t>
      </w:r>
      <w:r>
        <w:rPr>
          <w:color w:val="000000"/>
          <w:shd w:val="clear" w:color="auto" w:fill="FFFFFF"/>
        </w:rPr>
        <w:t>Weick KE. </w:t>
      </w:r>
      <w:r>
        <w:rPr>
          <w:rStyle w:val="ref-journal"/>
          <w:color w:val="000000"/>
          <w:shd w:val="clear" w:color="auto" w:fill="FFFFFF"/>
        </w:rPr>
        <w:t>Sensemaking in organizations.</w:t>
      </w:r>
      <w:r>
        <w:rPr>
          <w:color w:val="000000"/>
          <w:shd w:val="clear" w:color="auto" w:fill="FFFFFF"/>
        </w:rPr>
        <w:t> Thousand Oaks, CA: Sage Publications; 1995</w:t>
      </w:r>
      <w:r>
        <w:rPr>
          <w:color w:val="000000"/>
          <w:shd w:val="clear" w:color="auto" w:fill="FFFFFF"/>
        </w:rPr>
        <w:t xml:space="preserve">; </w:t>
      </w:r>
      <w:proofErr w:type="spellStart"/>
      <w:r>
        <w:rPr>
          <w:color w:val="000000"/>
          <w:shd w:val="clear" w:color="auto" w:fill="FFFFFF"/>
        </w:rPr>
        <w:t>Hollnagel</w:t>
      </w:r>
      <w:proofErr w:type="spellEnd"/>
      <w:r>
        <w:rPr>
          <w:color w:val="000000"/>
          <w:shd w:val="clear" w:color="auto" w:fill="FFFFFF"/>
        </w:rPr>
        <w:t xml:space="preserve"> Resilient Health care</w:t>
      </w:r>
      <w:r w:rsidR="007F5E07">
        <w:rPr>
          <w:color w:val="000000"/>
          <w:shd w:val="clear" w:color="auto" w:fill="FFFFFF"/>
        </w:rPr>
        <w:t xml:space="preserve">, </w:t>
      </w:r>
      <w:r>
        <w:rPr>
          <w:color w:val="000000"/>
          <w:shd w:val="clear" w:color="auto" w:fill="FFFFFF"/>
        </w:rPr>
        <w:t>2012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9A204" w15:done="0"/>
  <w15:commentEx w15:paraId="0424FE85" w15:paraIdParent="4C19A204" w15:done="0"/>
  <w15:commentEx w15:paraId="44D1B4AC" w15:done="0"/>
  <w15:commentEx w15:paraId="10E08DBE" w15:done="0"/>
  <w15:commentEx w15:paraId="6FA9A4AA" w15:done="0"/>
  <w15:commentEx w15:paraId="58DB5836" w15:paraIdParent="6FA9A4AA" w15:done="0"/>
  <w15:commentEx w15:paraId="56ED8C3C" w15:done="0"/>
  <w15:commentEx w15:paraId="20BF522E" w15:done="0"/>
  <w15:commentEx w15:paraId="58E8AD74" w15:done="0"/>
  <w15:commentEx w15:paraId="49A2DB32" w15:done="0"/>
  <w15:commentEx w15:paraId="1DE4AC83" w15:done="0"/>
  <w15:commentEx w15:paraId="6384DBFE" w15:done="0"/>
  <w15:commentEx w15:paraId="29459014" w15:done="0"/>
  <w15:commentEx w15:paraId="6ED5EF19" w15:done="0"/>
  <w15:commentEx w15:paraId="23B73F47" w15:done="0"/>
  <w15:commentEx w15:paraId="4197353D" w15:paraIdParent="23B73F47" w15:done="0"/>
  <w15:commentEx w15:paraId="4BE38661" w15:done="0"/>
  <w15:commentEx w15:paraId="7C4300BC" w15:done="0"/>
  <w15:commentEx w15:paraId="5AF9B68E" w15:done="0"/>
  <w15:commentEx w15:paraId="13735BF8" w15:done="0"/>
  <w15:commentEx w15:paraId="2008B006" w15:paraIdParent="13735BF8" w15:done="0"/>
  <w15:commentEx w15:paraId="6EA77B59" w15:paraIdParent="13735B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9A204" w16cid:durableId="235D221A"/>
  <w16cid:commentId w16cid:paraId="0424FE85" w16cid:durableId="235D2268"/>
  <w16cid:commentId w16cid:paraId="44D1B4AC" w16cid:durableId="235D3E22"/>
  <w16cid:commentId w16cid:paraId="10E08DBE" w16cid:durableId="235D22B0"/>
  <w16cid:commentId w16cid:paraId="6FA9A4AA" w16cid:durableId="235D221B"/>
  <w16cid:commentId w16cid:paraId="58DB5836" w16cid:durableId="235D235C"/>
  <w16cid:commentId w16cid:paraId="56ED8C3C" w16cid:durableId="235D23F6"/>
  <w16cid:commentId w16cid:paraId="20BF522E" w16cid:durableId="235D2440"/>
  <w16cid:commentId w16cid:paraId="58E8AD74" w16cid:durableId="235D2484"/>
  <w16cid:commentId w16cid:paraId="49A2DB32" w16cid:durableId="235D24A4"/>
  <w16cid:commentId w16cid:paraId="1DE4AC83" w16cid:durableId="235D24DD"/>
  <w16cid:commentId w16cid:paraId="6384DBFE" w16cid:durableId="235D258F"/>
  <w16cid:commentId w16cid:paraId="29459014" w16cid:durableId="235D3F65"/>
  <w16cid:commentId w16cid:paraId="6ED5EF19" w16cid:durableId="235D265B"/>
  <w16cid:commentId w16cid:paraId="23B73F47" w16cid:durableId="235D221C"/>
  <w16cid:commentId w16cid:paraId="4197353D" w16cid:durableId="235D2709"/>
  <w16cid:commentId w16cid:paraId="4BE38661" w16cid:durableId="235D221D"/>
  <w16cid:commentId w16cid:paraId="7C4300BC" w16cid:durableId="235D279A"/>
  <w16cid:commentId w16cid:paraId="5AF9B68E" w16cid:durableId="235D27E6"/>
  <w16cid:commentId w16cid:paraId="13735BF8" w16cid:durableId="235D221E"/>
  <w16cid:commentId w16cid:paraId="2008B006" w16cid:durableId="235D221F"/>
  <w16cid:commentId w16cid:paraId="6EA77B59" w16cid:durableId="235D28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583DA" w14:textId="77777777" w:rsidR="0064648F" w:rsidRDefault="0064648F" w:rsidP="009500EF">
      <w:pPr>
        <w:spacing w:after="0" w:line="240" w:lineRule="auto"/>
      </w:pPr>
      <w:r>
        <w:separator/>
      </w:r>
    </w:p>
  </w:endnote>
  <w:endnote w:type="continuationSeparator" w:id="0">
    <w:p w14:paraId="5E39B33F" w14:textId="77777777" w:rsidR="0064648F" w:rsidRDefault="0064648F" w:rsidP="009500EF">
      <w:pPr>
        <w:spacing w:after="0" w:line="240" w:lineRule="auto"/>
      </w:pPr>
      <w:r>
        <w:continuationSeparator/>
      </w:r>
    </w:p>
  </w:endnote>
  <w:endnote w:type="continuationNotice" w:id="1">
    <w:p w14:paraId="64A647BD" w14:textId="77777777" w:rsidR="0064648F" w:rsidRDefault="006464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167856"/>
      <w:docPartObj>
        <w:docPartGallery w:val="Page Numbers (Bottom of Page)"/>
        <w:docPartUnique/>
      </w:docPartObj>
    </w:sdtPr>
    <w:sdtEndPr>
      <w:rPr>
        <w:noProof/>
      </w:rPr>
    </w:sdtEndPr>
    <w:sdtContent>
      <w:p w14:paraId="73F0CB5C" w14:textId="1D6E552B" w:rsidR="00FA0DA1" w:rsidRDefault="00FA0DA1">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77B67E22" w14:textId="77777777" w:rsidR="00FA0DA1" w:rsidRDefault="00FA0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1D045" w14:textId="77777777" w:rsidR="0064648F" w:rsidRDefault="0064648F" w:rsidP="009500EF">
      <w:pPr>
        <w:spacing w:after="0" w:line="240" w:lineRule="auto"/>
      </w:pPr>
      <w:r>
        <w:separator/>
      </w:r>
    </w:p>
  </w:footnote>
  <w:footnote w:type="continuationSeparator" w:id="0">
    <w:p w14:paraId="5559FCC0" w14:textId="77777777" w:rsidR="0064648F" w:rsidRDefault="0064648F" w:rsidP="009500EF">
      <w:pPr>
        <w:spacing w:after="0" w:line="240" w:lineRule="auto"/>
      </w:pPr>
      <w:r>
        <w:continuationSeparator/>
      </w:r>
    </w:p>
  </w:footnote>
  <w:footnote w:type="continuationNotice" w:id="1">
    <w:p w14:paraId="1ECB434E" w14:textId="77777777" w:rsidR="0064648F" w:rsidRDefault="006464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8"/>
  </w:num>
  <w:num w:numId="5">
    <w:abstractNumId w:val="15"/>
  </w:num>
  <w:num w:numId="6">
    <w:abstractNumId w:val="16"/>
  </w:num>
  <w:num w:numId="7">
    <w:abstractNumId w:val="4"/>
  </w:num>
  <w:num w:numId="8">
    <w:abstractNumId w:val="2"/>
  </w:num>
  <w:num w:numId="9">
    <w:abstractNumId w:val="6"/>
  </w:num>
  <w:num w:numId="10">
    <w:abstractNumId w:val="12"/>
  </w:num>
  <w:num w:numId="11">
    <w:abstractNumId w:val="1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7"/>
  </w:num>
  <w:num w:numId="16">
    <w:abstractNumId w:val="9"/>
  </w:num>
  <w:num w:numId="17">
    <w:abstractNumId w:val="0"/>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arán McInerney">
    <w15:presenceInfo w15:providerId="AD" w15:userId="S-1-5-21-1390067357-1993962763-725345543-614760"/>
  </w15:person>
  <w15:person w15:author="Carolyn McCrorie">
    <w15:presenceInfo w15:providerId="None" w15:userId="Carolyn McCrorie"/>
  </w15:person>
  <w15:person w15:author="Jonathan Benn">
    <w15:presenceInfo w15:providerId="None" w15:userId="Jonathan Be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3E"/>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C4B"/>
    <w:rsid w:val="000F5857"/>
    <w:rsid w:val="00100749"/>
    <w:rsid w:val="001057D9"/>
    <w:rsid w:val="00106D11"/>
    <w:rsid w:val="00106E58"/>
    <w:rsid w:val="00112647"/>
    <w:rsid w:val="00112D1C"/>
    <w:rsid w:val="00116939"/>
    <w:rsid w:val="00117A92"/>
    <w:rsid w:val="00123BD5"/>
    <w:rsid w:val="00124EC6"/>
    <w:rsid w:val="001326E1"/>
    <w:rsid w:val="001352CF"/>
    <w:rsid w:val="00145866"/>
    <w:rsid w:val="00151E77"/>
    <w:rsid w:val="00156F5E"/>
    <w:rsid w:val="00172673"/>
    <w:rsid w:val="00176F47"/>
    <w:rsid w:val="001809FF"/>
    <w:rsid w:val="001846F5"/>
    <w:rsid w:val="0019077F"/>
    <w:rsid w:val="00195399"/>
    <w:rsid w:val="0019681D"/>
    <w:rsid w:val="001A5100"/>
    <w:rsid w:val="001C40F4"/>
    <w:rsid w:val="001C7AD9"/>
    <w:rsid w:val="001D250F"/>
    <w:rsid w:val="001D337E"/>
    <w:rsid w:val="001D63F3"/>
    <w:rsid w:val="001E3B46"/>
    <w:rsid w:val="001E47DF"/>
    <w:rsid w:val="001E6930"/>
    <w:rsid w:val="001E7B78"/>
    <w:rsid w:val="001F1127"/>
    <w:rsid w:val="001F1F11"/>
    <w:rsid w:val="001F42BB"/>
    <w:rsid w:val="001F4ED1"/>
    <w:rsid w:val="001F7958"/>
    <w:rsid w:val="00202BF3"/>
    <w:rsid w:val="00203C24"/>
    <w:rsid w:val="002042AB"/>
    <w:rsid w:val="00211F45"/>
    <w:rsid w:val="00215BBA"/>
    <w:rsid w:val="00217673"/>
    <w:rsid w:val="00220E26"/>
    <w:rsid w:val="0022366B"/>
    <w:rsid w:val="00224D89"/>
    <w:rsid w:val="002360F7"/>
    <w:rsid w:val="002374E8"/>
    <w:rsid w:val="00243BBE"/>
    <w:rsid w:val="00243CD1"/>
    <w:rsid w:val="00250CF3"/>
    <w:rsid w:val="002529D4"/>
    <w:rsid w:val="00253B4B"/>
    <w:rsid w:val="00254B68"/>
    <w:rsid w:val="002555AF"/>
    <w:rsid w:val="00256640"/>
    <w:rsid w:val="002665B8"/>
    <w:rsid w:val="0026776C"/>
    <w:rsid w:val="00273975"/>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0F75"/>
    <w:rsid w:val="00300FD5"/>
    <w:rsid w:val="003045B8"/>
    <w:rsid w:val="00316817"/>
    <w:rsid w:val="0031724A"/>
    <w:rsid w:val="00317D7E"/>
    <w:rsid w:val="00322A06"/>
    <w:rsid w:val="0032493D"/>
    <w:rsid w:val="00326C13"/>
    <w:rsid w:val="00327447"/>
    <w:rsid w:val="0033179C"/>
    <w:rsid w:val="0033423D"/>
    <w:rsid w:val="003354EE"/>
    <w:rsid w:val="00337F12"/>
    <w:rsid w:val="0034034B"/>
    <w:rsid w:val="003406D7"/>
    <w:rsid w:val="00342372"/>
    <w:rsid w:val="003447F2"/>
    <w:rsid w:val="0035003E"/>
    <w:rsid w:val="00351A05"/>
    <w:rsid w:val="00354C38"/>
    <w:rsid w:val="003667E8"/>
    <w:rsid w:val="003716C6"/>
    <w:rsid w:val="00373810"/>
    <w:rsid w:val="00377954"/>
    <w:rsid w:val="00380935"/>
    <w:rsid w:val="0038605A"/>
    <w:rsid w:val="00386548"/>
    <w:rsid w:val="00387EBD"/>
    <w:rsid w:val="00393EAA"/>
    <w:rsid w:val="00396FBF"/>
    <w:rsid w:val="003A1A36"/>
    <w:rsid w:val="003A21A3"/>
    <w:rsid w:val="003C0537"/>
    <w:rsid w:val="003C1579"/>
    <w:rsid w:val="003C3712"/>
    <w:rsid w:val="003C6222"/>
    <w:rsid w:val="003D3C2C"/>
    <w:rsid w:val="003D5C61"/>
    <w:rsid w:val="003E2D52"/>
    <w:rsid w:val="003E3EB2"/>
    <w:rsid w:val="003E432A"/>
    <w:rsid w:val="003E6B64"/>
    <w:rsid w:val="003F2662"/>
    <w:rsid w:val="003F355E"/>
    <w:rsid w:val="003F4D89"/>
    <w:rsid w:val="004012EF"/>
    <w:rsid w:val="00404DC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B24C9"/>
    <w:rsid w:val="004B37F8"/>
    <w:rsid w:val="004B6407"/>
    <w:rsid w:val="004C0C85"/>
    <w:rsid w:val="004C47AD"/>
    <w:rsid w:val="004D1594"/>
    <w:rsid w:val="004D2312"/>
    <w:rsid w:val="004D2381"/>
    <w:rsid w:val="004D2509"/>
    <w:rsid w:val="004D2559"/>
    <w:rsid w:val="004D3B59"/>
    <w:rsid w:val="004E1810"/>
    <w:rsid w:val="004E2BCB"/>
    <w:rsid w:val="004E5CE1"/>
    <w:rsid w:val="005022E6"/>
    <w:rsid w:val="00502C2A"/>
    <w:rsid w:val="00517D76"/>
    <w:rsid w:val="00531161"/>
    <w:rsid w:val="00533E22"/>
    <w:rsid w:val="00540DC2"/>
    <w:rsid w:val="005433AE"/>
    <w:rsid w:val="00543400"/>
    <w:rsid w:val="00551408"/>
    <w:rsid w:val="0055697B"/>
    <w:rsid w:val="005646F8"/>
    <w:rsid w:val="005669B6"/>
    <w:rsid w:val="005715CC"/>
    <w:rsid w:val="0057168E"/>
    <w:rsid w:val="005763D2"/>
    <w:rsid w:val="005804D3"/>
    <w:rsid w:val="00581FE3"/>
    <w:rsid w:val="00582A93"/>
    <w:rsid w:val="005843D6"/>
    <w:rsid w:val="0058573C"/>
    <w:rsid w:val="00587210"/>
    <w:rsid w:val="0059285A"/>
    <w:rsid w:val="005951F5"/>
    <w:rsid w:val="00597487"/>
    <w:rsid w:val="005B1194"/>
    <w:rsid w:val="005B1B7E"/>
    <w:rsid w:val="005B384E"/>
    <w:rsid w:val="005C188E"/>
    <w:rsid w:val="005C22CE"/>
    <w:rsid w:val="005C3899"/>
    <w:rsid w:val="005D1861"/>
    <w:rsid w:val="005D4872"/>
    <w:rsid w:val="005D5021"/>
    <w:rsid w:val="005D602D"/>
    <w:rsid w:val="005D6A14"/>
    <w:rsid w:val="005E1870"/>
    <w:rsid w:val="005E4F8F"/>
    <w:rsid w:val="005F5CF3"/>
    <w:rsid w:val="0060263F"/>
    <w:rsid w:val="00606DC1"/>
    <w:rsid w:val="006141A6"/>
    <w:rsid w:val="00625C5D"/>
    <w:rsid w:val="00636CC5"/>
    <w:rsid w:val="00637F22"/>
    <w:rsid w:val="00645B3A"/>
    <w:rsid w:val="0064648F"/>
    <w:rsid w:val="00656305"/>
    <w:rsid w:val="00660180"/>
    <w:rsid w:val="00660BE3"/>
    <w:rsid w:val="00660F62"/>
    <w:rsid w:val="00664690"/>
    <w:rsid w:val="006655F1"/>
    <w:rsid w:val="00670128"/>
    <w:rsid w:val="00686EB8"/>
    <w:rsid w:val="00690D76"/>
    <w:rsid w:val="00691521"/>
    <w:rsid w:val="006930BF"/>
    <w:rsid w:val="00696E91"/>
    <w:rsid w:val="00696E96"/>
    <w:rsid w:val="00697E3A"/>
    <w:rsid w:val="006A08E5"/>
    <w:rsid w:val="006A43D7"/>
    <w:rsid w:val="006A4C08"/>
    <w:rsid w:val="006A63CC"/>
    <w:rsid w:val="006A65DD"/>
    <w:rsid w:val="006A6B07"/>
    <w:rsid w:val="006A6EEC"/>
    <w:rsid w:val="006B1420"/>
    <w:rsid w:val="006B300B"/>
    <w:rsid w:val="006B41CB"/>
    <w:rsid w:val="006B7DC7"/>
    <w:rsid w:val="006D1377"/>
    <w:rsid w:val="006D4CAF"/>
    <w:rsid w:val="006F3901"/>
    <w:rsid w:val="006F40D7"/>
    <w:rsid w:val="006F548D"/>
    <w:rsid w:val="007013C0"/>
    <w:rsid w:val="00705DA9"/>
    <w:rsid w:val="00713797"/>
    <w:rsid w:val="00721E71"/>
    <w:rsid w:val="00726CBE"/>
    <w:rsid w:val="00732CE8"/>
    <w:rsid w:val="00735871"/>
    <w:rsid w:val="0074365C"/>
    <w:rsid w:val="00745D0A"/>
    <w:rsid w:val="00751DD1"/>
    <w:rsid w:val="0075274E"/>
    <w:rsid w:val="007551CF"/>
    <w:rsid w:val="0076332B"/>
    <w:rsid w:val="007728F1"/>
    <w:rsid w:val="0077572A"/>
    <w:rsid w:val="00775EF0"/>
    <w:rsid w:val="007761D7"/>
    <w:rsid w:val="007767EC"/>
    <w:rsid w:val="007768B1"/>
    <w:rsid w:val="00777476"/>
    <w:rsid w:val="00781C59"/>
    <w:rsid w:val="00792C05"/>
    <w:rsid w:val="007A4AE6"/>
    <w:rsid w:val="007A7BFC"/>
    <w:rsid w:val="007B1433"/>
    <w:rsid w:val="007B2B92"/>
    <w:rsid w:val="007B37B8"/>
    <w:rsid w:val="007B5E1D"/>
    <w:rsid w:val="007C2CFC"/>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3B45"/>
    <w:rsid w:val="00816E63"/>
    <w:rsid w:val="0081714B"/>
    <w:rsid w:val="00820944"/>
    <w:rsid w:val="00823212"/>
    <w:rsid w:val="008267F0"/>
    <w:rsid w:val="00834B1B"/>
    <w:rsid w:val="00844834"/>
    <w:rsid w:val="0084507D"/>
    <w:rsid w:val="00845B9A"/>
    <w:rsid w:val="00851E30"/>
    <w:rsid w:val="00856831"/>
    <w:rsid w:val="008602F4"/>
    <w:rsid w:val="00861118"/>
    <w:rsid w:val="00865867"/>
    <w:rsid w:val="00865C67"/>
    <w:rsid w:val="008805BA"/>
    <w:rsid w:val="00883287"/>
    <w:rsid w:val="008A0035"/>
    <w:rsid w:val="008A2373"/>
    <w:rsid w:val="008A2C5B"/>
    <w:rsid w:val="008A7803"/>
    <w:rsid w:val="008B004B"/>
    <w:rsid w:val="008B06F4"/>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2A2F"/>
    <w:rsid w:val="00953518"/>
    <w:rsid w:val="009566A0"/>
    <w:rsid w:val="00957EF1"/>
    <w:rsid w:val="00962238"/>
    <w:rsid w:val="00964EB9"/>
    <w:rsid w:val="009654EC"/>
    <w:rsid w:val="009667C9"/>
    <w:rsid w:val="00970743"/>
    <w:rsid w:val="0097113D"/>
    <w:rsid w:val="00976585"/>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D012B"/>
    <w:rsid w:val="009D0ABB"/>
    <w:rsid w:val="009D0DA8"/>
    <w:rsid w:val="009D222D"/>
    <w:rsid w:val="009D34D2"/>
    <w:rsid w:val="009D3810"/>
    <w:rsid w:val="009D445B"/>
    <w:rsid w:val="009E6042"/>
    <w:rsid w:val="009E78CA"/>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3AD6"/>
    <w:rsid w:val="00A54C95"/>
    <w:rsid w:val="00A555AB"/>
    <w:rsid w:val="00A5738C"/>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DC6"/>
    <w:rsid w:val="00B15C5C"/>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D44BA"/>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108"/>
    <w:rsid w:val="00C32B7D"/>
    <w:rsid w:val="00C353E3"/>
    <w:rsid w:val="00C361D0"/>
    <w:rsid w:val="00C41CD0"/>
    <w:rsid w:val="00C42EFF"/>
    <w:rsid w:val="00C4500B"/>
    <w:rsid w:val="00C4621B"/>
    <w:rsid w:val="00C47363"/>
    <w:rsid w:val="00C5275C"/>
    <w:rsid w:val="00C575CA"/>
    <w:rsid w:val="00C60DFC"/>
    <w:rsid w:val="00C630E0"/>
    <w:rsid w:val="00C76565"/>
    <w:rsid w:val="00C76854"/>
    <w:rsid w:val="00C769FE"/>
    <w:rsid w:val="00C76A80"/>
    <w:rsid w:val="00C77557"/>
    <w:rsid w:val="00C82A4A"/>
    <w:rsid w:val="00C8591E"/>
    <w:rsid w:val="00C87DCA"/>
    <w:rsid w:val="00C903CD"/>
    <w:rsid w:val="00C90E7C"/>
    <w:rsid w:val="00C94FC0"/>
    <w:rsid w:val="00CA6452"/>
    <w:rsid w:val="00CB1C67"/>
    <w:rsid w:val="00CB298F"/>
    <w:rsid w:val="00CB61D2"/>
    <w:rsid w:val="00CC0AED"/>
    <w:rsid w:val="00CC11BB"/>
    <w:rsid w:val="00CC5C52"/>
    <w:rsid w:val="00CD22BC"/>
    <w:rsid w:val="00CD57FA"/>
    <w:rsid w:val="00CD717D"/>
    <w:rsid w:val="00CD7852"/>
    <w:rsid w:val="00CE0FE4"/>
    <w:rsid w:val="00CE48ED"/>
    <w:rsid w:val="00CF5587"/>
    <w:rsid w:val="00D00A14"/>
    <w:rsid w:val="00D018E4"/>
    <w:rsid w:val="00D03701"/>
    <w:rsid w:val="00D04DC6"/>
    <w:rsid w:val="00D10464"/>
    <w:rsid w:val="00D14F7E"/>
    <w:rsid w:val="00D1669C"/>
    <w:rsid w:val="00D256B8"/>
    <w:rsid w:val="00D30C91"/>
    <w:rsid w:val="00D43272"/>
    <w:rsid w:val="00D432FD"/>
    <w:rsid w:val="00D451E5"/>
    <w:rsid w:val="00D50F2F"/>
    <w:rsid w:val="00D53824"/>
    <w:rsid w:val="00D55A92"/>
    <w:rsid w:val="00D6264E"/>
    <w:rsid w:val="00D67540"/>
    <w:rsid w:val="00D70785"/>
    <w:rsid w:val="00D70AD9"/>
    <w:rsid w:val="00D70CDB"/>
    <w:rsid w:val="00D76FC3"/>
    <w:rsid w:val="00D77B4B"/>
    <w:rsid w:val="00D85CC4"/>
    <w:rsid w:val="00D90488"/>
    <w:rsid w:val="00D9344B"/>
    <w:rsid w:val="00D950A2"/>
    <w:rsid w:val="00DA09EC"/>
    <w:rsid w:val="00DA25EE"/>
    <w:rsid w:val="00DB6363"/>
    <w:rsid w:val="00DB6DEE"/>
    <w:rsid w:val="00DB7CE8"/>
    <w:rsid w:val="00DC0469"/>
    <w:rsid w:val="00DC3CBB"/>
    <w:rsid w:val="00DD0FC3"/>
    <w:rsid w:val="00DD4EDE"/>
    <w:rsid w:val="00DD5E0F"/>
    <w:rsid w:val="00DE29AB"/>
    <w:rsid w:val="00DE355E"/>
    <w:rsid w:val="00DE526B"/>
    <w:rsid w:val="00DF444E"/>
    <w:rsid w:val="00DF53B0"/>
    <w:rsid w:val="00DF5C59"/>
    <w:rsid w:val="00E014A9"/>
    <w:rsid w:val="00E01F2C"/>
    <w:rsid w:val="00E03105"/>
    <w:rsid w:val="00E0556F"/>
    <w:rsid w:val="00E06809"/>
    <w:rsid w:val="00E10B43"/>
    <w:rsid w:val="00E124EC"/>
    <w:rsid w:val="00E1344E"/>
    <w:rsid w:val="00E145F4"/>
    <w:rsid w:val="00E20652"/>
    <w:rsid w:val="00E20AE5"/>
    <w:rsid w:val="00E21601"/>
    <w:rsid w:val="00E218D2"/>
    <w:rsid w:val="00E234E1"/>
    <w:rsid w:val="00E242A0"/>
    <w:rsid w:val="00E246F4"/>
    <w:rsid w:val="00E25082"/>
    <w:rsid w:val="00E275B9"/>
    <w:rsid w:val="00E27DC6"/>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44AE"/>
    <w:rsid w:val="00E902B1"/>
    <w:rsid w:val="00E93E36"/>
    <w:rsid w:val="00E947B2"/>
    <w:rsid w:val="00E95698"/>
    <w:rsid w:val="00E956B3"/>
    <w:rsid w:val="00E971A6"/>
    <w:rsid w:val="00E97300"/>
    <w:rsid w:val="00EA005F"/>
    <w:rsid w:val="00EA09ED"/>
    <w:rsid w:val="00EA0ACB"/>
    <w:rsid w:val="00EA645D"/>
    <w:rsid w:val="00EA677C"/>
    <w:rsid w:val="00EA68D7"/>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4B7"/>
    <w:rsid w:val="00F27F17"/>
    <w:rsid w:val="00F31F07"/>
    <w:rsid w:val="00F32618"/>
    <w:rsid w:val="00F33529"/>
    <w:rsid w:val="00F403E4"/>
    <w:rsid w:val="00F44AC1"/>
    <w:rsid w:val="00F457BA"/>
    <w:rsid w:val="00F47ABE"/>
    <w:rsid w:val="00F63C3E"/>
    <w:rsid w:val="00F700A2"/>
    <w:rsid w:val="00F7500E"/>
    <w:rsid w:val="00F76262"/>
    <w:rsid w:val="00F83865"/>
    <w:rsid w:val="00F83F7E"/>
    <w:rsid w:val="00F90BA4"/>
    <w:rsid w:val="00F9365E"/>
    <w:rsid w:val="00FA0DA1"/>
    <w:rsid w:val="00FB2A79"/>
    <w:rsid w:val="00FC11C7"/>
    <w:rsid w:val="00FC1B5E"/>
    <w:rsid w:val="00FC5386"/>
    <w:rsid w:val="00FC78F5"/>
    <w:rsid w:val="00FD1560"/>
    <w:rsid w:val="00FD1FD3"/>
    <w:rsid w:val="00FD2F1D"/>
    <w:rsid w:val="00FD6AAD"/>
    <w:rsid w:val="00FD7BD9"/>
    <w:rsid w:val="00FE5B63"/>
    <w:rsid w:val="00FF67B8"/>
    <w:rsid w:val="00FF6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mcinerney@leed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C0ADE9-9706-47C3-9DE9-22AAEA65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16</Pages>
  <Words>37469</Words>
  <Characters>213574</Characters>
  <Application>Microsoft Office Word</Application>
  <DocSecurity>0</DocSecurity>
  <Lines>1779</Lines>
  <Paragraphs>501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Carolyn McCrorie</cp:lastModifiedBy>
  <cp:revision>5</cp:revision>
  <dcterms:created xsi:type="dcterms:W3CDTF">2020-11-16T16:08:00Z</dcterms:created>
  <dcterms:modified xsi:type="dcterms:W3CDTF">2020-11-16T18:16:00Z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